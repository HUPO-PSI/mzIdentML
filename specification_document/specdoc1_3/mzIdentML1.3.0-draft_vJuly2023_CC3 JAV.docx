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w:t>
      </w:r>
      <w:del w:id="0" w:author="Juan Antonio Vizcaino" w:date="2023-05-04T11:55:00Z">
        <w:r>
          <w:rPr>
            <w:lang w:val="en-US"/>
          </w:rPr>
          <w:delText>2.0 1</w:delText>
        </w:r>
      </w:del>
      <w:ins w:id="1" w:author="Juan Antonio Vizcaino" w:date="2023-05-04T11:55:00Z">
        <w:r>
          <w:rPr>
            <w:lang w:val="en-US"/>
          </w:rPr>
          <w:t>3.0</w:t>
        </w:r>
      </w:ins>
      <w:ins w:id="2" w:author="Jones, Andy" w:date="2022-05-13T11:38:00Z">
        <w:r>
          <w:rPr>
            <w:lang w:val="en-US"/>
          </w:rPr>
          <w:t xml:space="preserve"> </w:t>
        </w:r>
      </w:ins>
      <w:del w:id="3" w:author="Jones, Andy" w:date="2022-05-13T11:38:00Z">
        <w:r>
          <w:rPr>
            <w:lang w:val="en-US"/>
          </w:rPr>
          <w:delText>final</w:delText>
        </w:r>
      </w:del>
      <w:ins w:id="4" w:author="Jones, Andy" w:date="2022-05-13T11:38:00Z">
        <w:r>
          <w:rPr>
            <w:lang w:val="en-US"/>
          </w:rPr>
          <w:t>draft</w:t>
        </w:r>
      </w:ins>
      <w:r>
        <w:rPr>
          <w:lang w:val="en-US"/>
        </w:rPr>
        <w:t xml:space="preserve">, </w:t>
      </w:r>
      <w:del w:id="5" w:author="Jones, Andy" w:date="2022-05-13T11:38:00Z">
        <w:r>
          <w:rPr>
            <w:lang w:val="en-US"/>
          </w:rPr>
          <w:delText>March 2017</w:delText>
        </w:r>
      </w:del>
      <w:del w:id="6" w:author="Colin Combe" w:date="2023-06-28T10:23:00Z">
        <w:r>
          <w:rPr>
            <w:lang w:val="en-US"/>
          </w:rPr>
          <w:delText>May</w:delText>
        </w:r>
      </w:del>
      <w:del w:id="7" w:author="Juan Antonio Vizcaino" w:date="2023-01-25T09:24:00Z">
        <w:r>
          <w:rPr>
            <w:lang w:val="en-US"/>
          </w:rPr>
          <w:delText>May</w:delText>
        </w:r>
      </w:del>
      <w:ins w:id="8" w:author="Colin Combe" w:date="2023-06-28T10:23:00Z">
        <w:r>
          <w:rPr>
            <w:lang w:val="en-US"/>
          </w:rPr>
          <w:t>July</w:t>
        </w:r>
      </w:ins>
      <w:ins w:id="9" w:author="Jones, Andy" w:date="2022-05-13T11:38:00Z">
        <w:r>
          <w:rPr>
            <w:lang w:val="en-US"/>
          </w:rPr>
          <w:t xml:space="preserve"> 202</w:t>
        </w:r>
      </w:ins>
      <w:ins w:id="10" w:author="Juan Antonio Vizcaino" w:date="2023-01-25T09:24:00Z">
        <w:r>
          <w:rPr>
            <w:lang w:val="en-US"/>
          </w:rPr>
          <w:t>3</w:t>
        </w:r>
      </w:ins>
      <w:del w:id="11" w:author="Juan Antonio Vizcaino" w:date="2023-01-25T09:24:00Z">
        <w:r>
          <w:rPr>
            <w:lang w:val="en-US"/>
          </w:rPr>
          <w:delText>2</w:delText>
        </w:r>
      </w:del>
      <w:r>
        <w:rPr>
          <w:lang w:val="en-US"/>
        </w:rPr>
        <w:t>.</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477259801"/>
      <w:bookmarkStart w:id="2" w:name="_Ref525097868"/>
      <w:bookmarkStart w:id="3" w:name="_Toc118017561"/>
      <w:bookmarkStart w:id="4" w:name="_Toc156877855"/>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7406_832650626">
            <w:r>
              <w:rPr>
                <w:webHidden/>
                <w:rStyle w:val="IndexLink"/>
                <w:vanish w:val="false"/>
              </w:rPr>
              <w:t>Abstract</w:t>
              <w:tab/>
              <w:t>1</w:t>
            </w:r>
          </w:hyperlink>
        </w:p>
        <w:p>
          <w:pPr>
            <w:pStyle w:val="Contents1"/>
            <w:tabs>
              <w:tab w:val="clear" w:pos="720"/>
              <w:tab w:val="right" w:pos="9972" w:leader="dot"/>
            </w:tabs>
            <w:rPr/>
          </w:pPr>
          <w:hyperlink w:anchor="__RefHeading___Toc37408_832650626">
            <w:r>
              <w:rPr>
                <w:webHidden/>
                <w:rStyle w:val="IndexLink"/>
                <w:vanish w:val="false"/>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vanish w:val="false"/>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vanish w:val="false"/>
              </w:rPr>
              <w:t>1.2 Document Structure</w:t>
              <w:tab/>
              <w:t>4</w:t>
            </w:r>
          </w:hyperlink>
        </w:p>
        <w:p>
          <w:pPr>
            <w:pStyle w:val="Contents1"/>
            <w:tabs>
              <w:tab w:val="clear" w:pos="720"/>
              <w:tab w:val="right" w:pos="9972" w:leader="dot"/>
            </w:tabs>
            <w:rPr/>
          </w:pPr>
          <w:hyperlink w:anchor="__RefHeading___Toc37414_832650626">
            <w:r>
              <w:rPr>
                <w:webHidden/>
                <w:rStyle w:val="IndexLink"/>
                <w:vanish w:val="false"/>
              </w:rPr>
              <w:t>2. Use Cases for mzIdentML</w:t>
              <w:tab/>
              <w:t>4</w:t>
            </w:r>
          </w:hyperlink>
        </w:p>
        <w:p>
          <w:pPr>
            <w:pStyle w:val="Contents1"/>
            <w:tabs>
              <w:tab w:val="clear" w:pos="720"/>
              <w:tab w:val="right" w:pos="9972" w:leader="dot"/>
            </w:tabs>
            <w:rPr/>
          </w:pPr>
          <w:hyperlink w:anchor="__RefHeading___Toc37416_832650626">
            <w:r>
              <w:rPr>
                <w:webHidden/>
                <w:rStyle w:val="IndexLink"/>
                <w:vanish w:val="false"/>
              </w:rPr>
              <w:t>3. Concepts and Terminology</w:t>
              <w:tab/>
              <w:t>6</w:t>
            </w:r>
          </w:hyperlink>
        </w:p>
        <w:p>
          <w:pPr>
            <w:pStyle w:val="Contents1"/>
            <w:tabs>
              <w:tab w:val="clear" w:pos="720"/>
              <w:tab w:val="right" w:pos="9972" w:leader="dot"/>
            </w:tabs>
            <w:rPr/>
          </w:pPr>
          <w:hyperlink w:anchor="__RefHeading___Toc37418_832650626">
            <w:r>
              <w:rPr>
                <w:webHidden/>
                <w:rStyle w:val="IndexLink"/>
                <w:vanish w:val="false"/>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vanish w:val="false"/>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vanish w:val="false"/>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vanish w:val="false"/>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vanish w:val="false"/>
              </w:rPr>
              <w:t>4.4 Changes from version 1.2.0 to 1.3.0</w:t>
              <w:tab/>
              <w:t>8</w:t>
            </w:r>
          </w:hyperlink>
        </w:p>
        <w:p>
          <w:pPr>
            <w:pStyle w:val="Contents1"/>
            <w:tabs>
              <w:tab w:val="clear" w:pos="720"/>
              <w:tab w:val="right" w:pos="9972" w:leader="dot"/>
            </w:tabs>
            <w:rPr/>
          </w:pPr>
          <w:hyperlink w:anchor="__RefHeading___Toc37428_832650626">
            <w:r>
              <w:rPr>
                <w:webHidden/>
                <w:rStyle w:val="IndexLink"/>
                <w:vanish w:val="false"/>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vanish w:val="false"/>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vanish w:val="false"/>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vanish w:val="false"/>
              </w:rPr>
              <w:t>5.2 Comments on Specific use cases</w:t>
              <w:tab/>
              <w:t>11</w:t>
            </w:r>
          </w:hyperlink>
        </w:p>
        <w:p>
          <w:pPr>
            <w:pStyle w:val="Contents3"/>
            <w:tabs>
              <w:tab w:val="clear" w:pos="720"/>
              <w:tab w:val="right" w:pos="9972" w:leader="dot"/>
            </w:tabs>
            <w:rPr/>
          </w:pPr>
          <w:hyperlink w:anchor="__RefHeading___Toc37436_832650626">
            <w:r>
              <w:rPr>
                <w:webHidden/>
                <w:rStyle w:val="IndexLink"/>
                <w:vanish w:val="false"/>
              </w:rPr>
              <w:t>5.2.1 Protein grouping encoding</w:t>
              <w:tab/>
              <w:t>11</w:t>
            </w:r>
          </w:hyperlink>
        </w:p>
        <w:p>
          <w:pPr>
            <w:pStyle w:val="Contents3"/>
            <w:tabs>
              <w:tab w:val="clear" w:pos="720"/>
              <w:tab w:val="right" w:pos="9972" w:leader="dot"/>
            </w:tabs>
            <w:rPr/>
          </w:pPr>
          <w:hyperlink w:anchor="__RefHeading___Toc37438_832650626">
            <w:r>
              <w:rPr>
                <w:webHidden/>
                <w:rStyle w:val="IndexLink"/>
                <w:vanish w:val="false"/>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vanish w:val="false"/>
              </w:rPr>
              <w:t>5.2.3 Spectral library searches</w:t>
              <w:tab/>
              <w:t>15</w:t>
            </w:r>
          </w:hyperlink>
        </w:p>
        <w:p>
          <w:pPr>
            <w:pStyle w:val="Contents3"/>
            <w:tabs>
              <w:tab w:val="clear" w:pos="720"/>
              <w:tab w:val="right" w:pos="9972" w:leader="dot"/>
            </w:tabs>
            <w:rPr/>
          </w:pPr>
          <w:hyperlink w:anchor="__RefHeading___Toc37442_832650626">
            <w:r>
              <w:rPr>
                <w:webHidden/>
                <w:rStyle w:val="IndexLink"/>
                <w:vanish w:val="false"/>
              </w:rPr>
              <w:t>5.2.4 Multiple database search engines</w:t>
              <w:tab/>
              <w:t>15</w:t>
            </w:r>
          </w:hyperlink>
        </w:p>
        <w:p>
          <w:pPr>
            <w:pStyle w:val="Contents3"/>
            <w:tabs>
              <w:tab w:val="clear" w:pos="720"/>
              <w:tab w:val="right" w:pos="9972" w:leader="dot"/>
            </w:tabs>
            <w:rPr/>
          </w:pPr>
          <w:hyperlink w:anchor="__RefHeading___Toc37444_832650626">
            <w:r>
              <w:rPr>
                <w:webHidden/>
                <w:rStyle w:val="IndexLink"/>
                <w:vanish w:val="false"/>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vanish w:val="false"/>
              </w:rPr>
              <w:t>5.2.6 Encoding replicate samples</w:t>
              <w:tab/>
              <w:t>17</w:t>
            </w:r>
          </w:hyperlink>
        </w:p>
        <w:p>
          <w:pPr>
            <w:pStyle w:val="Contents3"/>
            <w:tabs>
              <w:tab w:val="clear" w:pos="720"/>
              <w:tab w:val="right" w:pos="9972" w:leader="dot"/>
            </w:tabs>
            <w:rPr/>
          </w:pPr>
          <w:hyperlink w:anchor="__RefHeading___Toc37448_832650626">
            <w:r>
              <w:rPr>
                <w:webHidden/>
                <w:rStyle w:val="IndexLink"/>
                <w:vanish w:val="false"/>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vanish w:val="false"/>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vanish w:val="false"/>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vanish w:val="false"/>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vanish w:val="false"/>
              </w:rPr>
              <w:t>5.3 Other supporting materials</w:t>
              <w:tab/>
              <w:t>24</w:t>
            </w:r>
          </w:hyperlink>
        </w:p>
        <w:p>
          <w:pPr>
            <w:pStyle w:val="Contents1"/>
            <w:tabs>
              <w:tab w:val="clear" w:pos="720"/>
              <w:tab w:val="right" w:pos="9972" w:leader="dot"/>
            </w:tabs>
            <w:rPr/>
          </w:pPr>
          <w:hyperlink w:anchor="__RefHeading___Toc37458_832650626">
            <w:r>
              <w:rPr>
                <w:webHidden/>
                <w:rStyle w:val="IndexLink"/>
                <w:vanish w:val="false"/>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vanish w:val="false"/>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vanish w:val="false"/>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vanish w:val="false"/>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vanish w:val="false"/>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vanish w:val="false"/>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vanish w:val="false"/>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vanish w:val="false"/>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vanish w:val="false"/>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vanish w:val="false"/>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vanish w:val="false"/>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vanish w:val="false"/>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vanish w:val="false"/>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vanish w:val="false"/>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vanish w:val="false"/>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vanish w:val="false"/>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vanish w:val="false"/>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vanish w:val="false"/>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vanish w:val="false"/>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vanish w:val="false"/>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vanish w:val="false"/>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vanish w:val="false"/>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vanish w:val="false"/>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vanish w:val="false"/>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vanish w:val="false"/>
              </w:rPr>
              <w:t>6.24 Element &lt;Enzyme&gt;</w:t>
              <w:tab/>
              <w:t>39</w:t>
            </w:r>
          </w:hyperlink>
        </w:p>
        <w:p>
          <w:pPr>
            <w:pStyle w:val="Contents2"/>
            <w:tabs>
              <w:tab w:val="clear" w:pos="800"/>
              <w:tab w:val="clear" w:pos="9962"/>
              <w:tab w:val="right" w:pos="9972" w:leader="dot"/>
            </w:tabs>
            <w:rPr/>
          </w:pPr>
          <w:hyperlink w:anchor="__RefHeading___Toc37508_832650626">
            <w:r>
              <w:rPr>
                <w:webHidden/>
                <w:rStyle w:val="IndexLink"/>
                <w:vanish w:val="false"/>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vanish w:val="false"/>
              </w:rPr>
              <w:t>6.26 Element &lt;Enzymes&gt;</w:t>
              <w:tab/>
              <w:t>40</w:t>
            </w:r>
          </w:hyperlink>
        </w:p>
        <w:p>
          <w:pPr>
            <w:pStyle w:val="Contents2"/>
            <w:tabs>
              <w:tab w:val="clear" w:pos="800"/>
              <w:tab w:val="clear" w:pos="9962"/>
              <w:tab w:val="right" w:pos="9972" w:leader="dot"/>
            </w:tabs>
            <w:rPr/>
          </w:pPr>
          <w:hyperlink w:anchor="__RefHeading___Toc37512_832650626">
            <w:r>
              <w:rPr>
                <w:webHidden/>
                <w:rStyle w:val="IndexLink"/>
                <w:vanish w:val="false"/>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vanish w:val="false"/>
              </w:rPr>
              <w:t>6.28 Element &lt;ExternalFormatDocumentation&gt;</w:t>
              <w:tab/>
              <w:t>41</w:t>
            </w:r>
          </w:hyperlink>
        </w:p>
        <w:p>
          <w:pPr>
            <w:pStyle w:val="Contents2"/>
            <w:tabs>
              <w:tab w:val="clear" w:pos="800"/>
              <w:tab w:val="clear" w:pos="9962"/>
              <w:tab w:val="right" w:pos="9972" w:leader="dot"/>
            </w:tabs>
            <w:rPr/>
          </w:pPr>
          <w:hyperlink w:anchor="__RefHeading___Toc37516_832650626">
            <w:r>
              <w:rPr>
                <w:webHidden/>
                <w:rStyle w:val="IndexLink"/>
                <w:vanish w:val="false"/>
              </w:rPr>
              <w:t>6.29 Element &lt;FileFormat&gt;</w:t>
              <w:tab/>
              <w:t>41</w:t>
            </w:r>
          </w:hyperlink>
        </w:p>
        <w:p>
          <w:pPr>
            <w:pStyle w:val="Contents2"/>
            <w:tabs>
              <w:tab w:val="clear" w:pos="800"/>
              <w:tab w:val="clear" w:pos="9962"/>
              <w:tab w:val="right" w:pos="9972" w:leader="dot"/>
            </w:tabs>
            <w:rPr/>
          </w:pPr>
          <w:hyperlink w:anchor="__RefHeading___Toc37518_832650626">
            <w:r>
              <w:rPr>
                <w:webHidden/>
                <w:rStyle w:val="IndexLink"/>
                <w:vanish w:val="false"/>
              </w:rPr>
              <w:t>6.30 Element &lt;Filter&gt;</w:t>
              <w:tab/>
              <w:t>42</w:t>
            </w:r>
          </w:hyperlink>
        </w:p>
        <w:p>
          <w:pPr>
            <w:pStyle w:val="Contents2"/>
            <w:tabs>
              <w:tab w:val="clear" w:pos="800"/>
              <w:tab w:val="clear" w:pos="9962"/>
              <w:tab w:val="right" w:pos="9972" w:leader="dot"/>
            </w:tabs>
            <w:rPr/>
          </w:pPr>
          <w:hyperlink w:anchor="__RefHeading___Toc37520_832650626">
            <w:r>
              <w:rPr>
                <w:webHidden/>
                <w:rStyle w:val="IndexLink"/>
                <w:vanish w:val="false"/>
              </w:rPr>
              <w:t>6.31 Element &lt;FilterType&gt;</w:t>
              <w:tab/>
              <w:t>42</w:t>
            </w:r>
          </w:hyperlink>
        </w:p>
        <w:p>
          <w:pPr>
            <w:pStyle w:val="Contents2"/>
            <w:tabs>
              <w:tab w:val="clear" w:pos="800"/>
              <w:tab w:val="clear" w:pos="9962"/>
              <w:tab w:val="right" w:pos="9972" w:leader="dot"/>
            </w:tabs>
            <w:rPr/>
          </w:pPr>
          <w:hyperlink w:anchor="__RefHeading___Toc37522_832650626">
            <w:r>
              <w:rPr>
                <w:webHidden/>
                <w:rStyle w:val="IndexLink"/>
                <w:vanish w:val="false"/>
              </w:rPr>
              <w:t>6.32 Element &lt;FragmentArray&gt;</w:t>
              <w:tab/>
              <w:t>43</w:t>
            </w:r>
          </w:hyperlink>
        </w:p>
        <w:p>
          <w:pPr>
            <w:pStyle w:val="Contents2"/>
            <w:tabs>
              <w:tab w:val="clear" w:pos="800"/>
              <w:tab w:val="clear" w:pos="9962"/>
              <w:tab w:val="right" w:pos="9972" w:leader="dot"/>
            </w:tabs>
            <w:rPr/>
          </w:pPr>
          <w:hyperlink w:anchor="__RefHeading___Toc37524_832650626">
            <w:r>
              <w:rPr>
                <w:webHidden/>
                <w:rStyle w:val="IndexLink"/>
                <w:vanish w:val="false"/>
              </w:rPr>
              <w:t>6.33 Element &lt;Fragmentation&gt;</w:t>
              <w:tab/>
              <w:t>43</w:t>
            </w:r>
          </w:hyperlink>
        </w:p>
        <w:p>
          <w:pPr>
            <w:pStyle w:val="Contents2"/>
            <w:tabs>
              <w:tab w:val="clear" w:pos="800"/>
              <w:tab w:val="clear" w:pos="9962"/>
              <w:tab w:val="right" w:pos="9972" w:leader="dot"/>
            </w:tabs>
            <w:rPr/>
          </w:pPr>
          <w:hyperlink w:anchor="__RefHeading___Toc37526_832650626">
            <w:r>
              <w:rPr>
                <w:webHidden/>
                <w:rStyle w:val="IndexLink"/>
                <w:vanish w:val="false"/>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vanish w:val="false"/>
              </w:rPr>
              <w:t>6.35 Element &lt;FragmentTolerance&gt;</w:t>
              <w:tab/>
              <w:t>44</w:t>
            </w:r>
          </w:hyperlink>
        </w:p>
        <w:p>
          <w:pPr>
            <w:pStyle w:val="Contents2"/>
            <w:tabs>
              <w:tab w:val="clear" w:pos="800"/>
              <w:tab w:val="clear" w:pos="9962"/>
              <w:tab w:val="right" w:pos="9972" w:leader="dot"/>
            </w:tabs>
            <w:rPr/>
          </w:pPr>
          <w:hyperlink w:anchor="__RefHeading___Toc37530_832650626">
            <w:r>
              <w:rPr>
                <w:webHidden/>
                <w:rStyle w:val="IndexLink"/>
                <w:vanish w:val="false"/>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vanish w:val="false"/>
              </w:rPr>
              <w:t>6.37 Element &lt;Inputs&gt;</w:t>
              <w:tab/>
              <w:t>45</w:t>
            </w:r>
          </w:hyperlink>
        </w:p>
        <w:p>
          <w:pPr>
            <w:pStyle w:val="Contents2"/>
            <w:tabs>
              <w:tab w:val="clear" w:pos="800"/>
              <w:tab w:val="clear" w:pos="9962"/>
              <w:tab w:val="right" w:pos="9972" w:leader="dot"/>
            </w:tabs>
            <w:rPr/>
          </w:pPr>
          <w:hyperlink w:anchor="__RefHeading___Toc37534_832650626">
            <w:r>
              <w:rPr>
                <w:webHidden/>
                <w:rStyle w:val="IndexLink"/>
                <w:vanish w:val="false"/>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vanish w:val="false"/>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vanish w:val="false"/>
              </w:rPr>
              <w:t>6.40 Element &lt;IonType&gt;</w:t>
              <w:tab/>
              <w:t>46</w:t>
            </w:r>
          </w:hyperlink>
        </w:p>
        <w:p>
          <w:pPr>
            <w:pStyle w:val="Contents2"/>
            <w:tabs>
              <w:tab w:val="clear" w:pos="800"/>
              <w:tab w:val="clear" w:pos="9962"/>
              <w:tab w:val="right" w:pos="9972" w:leader="dot"/>
            </w:tabs>
            <w:rPr/>
          </w:pPr>
          <w:hyperlink w:anchor="__RefHeading___Toc37540_832650626">
            <w:r>
              <w:rPr>
                <w:webHidden/>
                <w:rStyle w:val="IndexLink"/>
                <w:vanish w:val="false"/>
              </w:rPr>
              <w:t>6.41 Element &lt;MassTable&gt;</w:t>
              <w:tab/>
              <w:t>48</w:t>
            </w:r>
          </w:hyperlink>
        </w:p>
        <w:p>
          <w:pPr>
            <w:pStyle w:val="Contents2"/>
            <w:tabs>
              <w:tab w:val="clear" w:pos="800"/>
              <w:tab w:val="clear" w:pos="9962"/>
              <w:tab w:val="right" w:pos="9972" w:leader="dot"/>
            </w:tabs>
            <w:rPr/>
          </w:pPr>
          <w:hyperlink w:anchor="__RefHeading___Toc37542_832650626">
            <w:r>
              <w:rPr>
                <w:webHidden/>
                <w:rStyle w:val="IndexLink"/>
                <w:vanish w:val="false"/>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vanish w:val="false"/>
              </w:rPr>
              <w:t>6.43 Element &lt;Modification&gt;</w:t>
              <w:tab/>
              <w:t>49</w:t>
            </w:r>
          </w:hyperlink>
        </w:p>
        <w:p>
          <w:pPr>
            <w:pStyle w:val="Contents2"/>
            <w:tabs>
              <w:tab w:val="clear" w:pos="800"/>
              <w:tab w:val="clear" w:pos="9962"/>
              <w:tab w:val="right" w:pos="9972" w:leader="dot"/>
            </w:tabs>
            <w:rPr/>
          </w:pPr>
          <w:hyperlink w:anchor="__RefHeading___Toc37546_832650626">
            <w:r>
              <w:rPr>
                <w:webHidden/>
                <w:rStyle w:val="IndexLink"/>
                <w:vanish w:val="false"/>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vanish w:val="false"/>
              </w:rPr>
              <w:t>6.45 Element &lt;Organization&gt;</w:t>
              <w:tab/>
              <w:t>51</w:t>
            </w:r>
          </w:hyperlink>
        </w:p>
        <w:p>
          <w:pPr>
            <w:pStyle w:val="Contents2"/>
            <w:tabs>
              <w:tab w:val="clear" w:pos="800"/>
              <w:tab w:val="clear" w:pos="9962"/>
              <w:tab w:val="right" w:pos="9972" w:leader="dot"/>
            </w:tabs>
            <w:rPr/>
          </w:pPr>
          <w:hyperlink w:anchor="__RefHeading___Toc37550_832650626">
            <w:r>
              <w:rPr>
                <w:webHidden/>
                <w:rStyle w:val="IndexLink"/>
                <w:vanish w:val="false"/>
              </w:rPr>
              <w:t>6.46 Element &lt;Parent&gt;</w:t>
              <w:tab/>
              <w:t>52</w:t>
            </w:r>
          </w:hyperlink>
        </w:p>
        <w:p>
          <w:pPr>
            <w:pStyle w:val="Contents2"/>
            <w:tabs>
              <w:tab w:val="clear" w:pos="800"/>
              <w:tab w:val="clear" w:pos="9962"/>
              <w:tab w:val="right" w:pos="9972" w:leader="dot"/>
            </w:tabs>
            <w:rPr/>
          </w:pPr>
          <w:hyperlink w:anchor="__RefHeading___Toc37552_832650626">
            <w:r>
              <w:rPr>
                <w:webHidden/>
                <w:rStyle w:val="IndexLink"/>
                <w:vanish w:val="false"/>
              </w:rPr>
              <w:t>6.47 Element &lt;ParentTolerance&gt;</w:t>
              <w:tab/>
              <w:t>52</w:t>
            </w:r>
          </w:hyperlink>
        </w:p>
        <w:p>
          <w:pPr>
            <w:pStyle w:val="Contents2"/>
            <w:tabs>
              <w:tab w:val="clear" w:pos="800"/>
              <w:tab w:val="clear" w:pos="9962"/>
              <w:tab w:val="right" w:pos="9972" w:leader="dot"/>
            </w:tabs>
            <w:rPr/>
          </w:pPr>
          <w:hyperlink w:anchor="__RefHeading___Toc37554_832650626">
            <w:r>
              <w:rPr>
                <w:webHidden/>
                <w:rStyle w:val="IndexLink"/>
                <w:vanish w:val="false"/>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vanish w:val="false"/>
              </w:rPr>
              <w:t>6.49 Element &lt;PeptideEvidence&gt;</w:t>
              <w:tab/>
              <w:t>54</w:t>
            </w:r>
          </w:hyperlink>
        </w:p>
        <w:p>
          <w:pPr>
            <w:pStyle w:val="Contents2"/>
            <w:tabs>
              <w:tab w:val="clear" w:pos="800"/>
              <w:tab w:val="clear" w:pos="9962"/>
              <w:tab w:val="right" w:pos="9972" w:leader="dot"/>
            </w:tabs>
            <w:rPr/>
          </w:pPr>
          <w:hyperlink w:anchor="__RefHeading___Toc37558_832650626">
            <w:r>
              <w:rPr>
                <w:webHidden/>
                <w:rStyle w:val="IndexLink"/>
                <w:vanish w:val="false"/>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vanish w:val="false"/>
              </w:rPr>
              <w:t>6.51 Element &lt;PeptideHypothesis&gt;</w:t>
              <w:tab/>
              <w:t>56</w:t>
            </w:r>
          </w:hyperlink>
        </w:p>
        <w:p>
          <w:pPr>
            <w:pStyle w:val="Contents2"/>
            <w:tabs>
              <w:tab w:val="clear" w:pos="800"/>
              <w:tab w:val="clear" w:pos="9962"/>
              <w:tab w:val="right" w:pos="9972" w:leader="dot"/>
            </w:tabs>
            <w:rPr/>
          </w:pPr>
          <w:hyperlink w:anchor="__RefHeading___Toc37562_832650626">
            <w:r>
              <w:rPr>
                <w:webHidden/>
                <w:rStyle w:val="IndexLink"/>
                <w:vanish w:val="false"/>
              </w:rPr>
              <w:t>6.52 Element &lt;PeptideSequence&gt;</w:t>
              <w:tab/>
              <w:t>57</w:t>
            </w:r>
          </w:hyperlink>
        </w:p>
        <w:p>
          <w:pPr>
            <w:pStyle w:val="Contents2"/>
            <w:tabs>
              <w:tab w:val="clear" w:pos="800"/>
              <w:tab w:val="clear" w:pos="9962"/>
              <w:tab w:val="right" w:pos="9972" w:leader="dot"/>
            </w:tabs>
            <w:rPr/>
          </w:pPr>
          <w:hyperlink w:anchor="__RefHeading___Toc37564_832650626">
            <w:r>
              <w:rPr>
                <w:webHidden/>
                <w:rStyle w:val="IndexLink"/>
                <w:vanish w:val="false"/>
              </w:rPr>
              <w:t>6.53 Element &lt;Person&gt;</w:t>
              <w:tab/>
              <w:t>57</w:t>
            </w:r>
          </w:hyperlink>
        </w:p>
        <w:p>
          <w:pPr>
            <w:pStyle w:val="Contents2"/>
            <w:tabs>
              <w:tab w:val="clear" w:pos="800"/>
              <w:tab w:val="clear" w:pos="9962"/>
              <w:tab w:val="right" w:pos="9972" w:leader="dot"/>
            </w:tabs>
            <w:rPr/>
          </w:pPr>
          <w:hyperlink w:anchor="__RefHeading___Toc37566_832650626">
            <w:r>
              <w:rPr>
                <w:webHidden/>
                <w:rStyle w:val="IndexLink"/>
                <w:vanish w:val="false"/>
              </w:rPr>
              <w:t>6.54 Element &lt;ProteinAmbiguityGroup&gt;</w:t>
              <w:tab/>
              <w:t>58</w:t>
            </w:r>
          </w:hyperlink>
        </w:p>
        <w:p>
          <w:pPr>
            <w:pStyle w:val="Contents2"/>
            <w:tabs>
              <w:tab w:val="clear" w:pos="800"/>
              <w:tab w:val="clear" w:pos="9962"/>
              <w:tab w:val="right" w:pos="9972" w:leader="dot"/>
            </w:tabs>
            <w:rPr/>
          </w:pPr>
          <w:hyperlink w:anchor="__RefHeading___Toc37568_832650626">
            <w:r>
              <w:rPr>
                <w:webHidden/>
                <w:rStyle w:val="IndexLink"/>
                <w:vanish w:val="false"/>
              </w:rPr>
              <w:t>6.55 Element &lt;ProteinDetection&gt;</w:t>
              <w:tab/>
              <w:t>59</w:t>
            </w:r>
          </w:hyperlink>
        </w:p>
        <w:p>
          <w:pPr>
            <w:pStyle w:val="Contents2"/>
            <w:tabs>
              <w:tab w:val="clear" w:pos="800"/>
              <w:tab w:val="clear" w:pos="9962"/>
              <w:tab w:val="right" w:pos="9972" w:leader="dot"/>
            </w:tabs>
            <w:rPr/>
          </w:pPr>
          <w:hyperlink w:anchor="__RefHeading___Toc37570_832650626">
            <w:r>
              <w:rPr>
                <w:webHidden/>
                <w:rStyle w:val="IndexLink"/>
                <w:vanish w:val="false"/>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vanish w:val="false"/>
              </w:rPr>
              <w:t>6.57 Element &lt;ProteinDetectionList&gt;</w:t>
              <w:tab/>
              <w:t>61</w:t>
            </w:r>
          </w:hyperlink>
        </w:p>
        <w:p>
          <w:pPr>
            <w:pStyle w:val="Contents2"/>
            <w:tabs>
              <w:tab w:val="clear" w:pos="800"/>
              <w:tab w:val="clear" w:pos="9962"/>
              <w:tab w:val="right" w:pos="9972" w:leader="dot"/>
            </w:tabs>
            <w:rPr/>
          </w:pPr>
          <w:hyperlink w:anchor="__RefHeading___Toc37574_832650626">
            <w:r>
              <w:rPr>
                <w:webHidden/>
                <w:rStyle w:val="IndexLink"/>
                <w:vanish w:val="false"/>
              </w:rPr>
              <w:t>6.58 Element &lt;ProteinDetectionProtocol&gt;</w:t>
              <w:tab/>
              <w:t>62</w:t>
            </w:r>
          </w:hyperlink>
        </w:p>
        <w:p>
          <w:pPr>
            <w:pStyle w:val="Contents2"/>
            <w:tabs>
              <w:tab w:val="clear" w:pos="800"/>
              <w:tab w:val="clear" w:pos="9962"/>
              <w:tab w:val="right" w:pos="9972" w:leader="dot"/>
            </w:tabs>
            <w:rPr/>
          </w:pPr>
          <w:hyperlink w:anchor="__RefHeading___Toc37576_832650626">
            <w:r>
              <w:rPr>
                <w:webHidden/>
                <w:rStyle w:val="IndexLink"/>
                <w:vanish w:val="false"/>
              </w:rPr>
              <w:t>6.59 Element &lt;Provider&gt;</w:t>
              <w:tab/>
              <w:t>63</w:t>
            </w:r>
          </w:hyperlink>
        </w:p>
        <w:p>
          <w:pPr>
            <w:pStyle w:val="Contents2"/>
            <w:tabs>
              <w:tab w:val="clear" w:pos="800"/>
              <w:tab w:val="clear" w:pos="9962"/>
              <w:tab w:val="right" w:pos="9972" w:leader="dot"/>
            </w:tabs>
            <w:rPr/>
          </w:pPr>
          <w:hyperlink w:anchor="__RefHeading___Toc37578_832650626">
            <w:r>
              <w:rPr>
                <w:webHidden/>
                <w:rStyle w:val="IndexLink"/>
                <w:vanish w:val="false"/>
              </w:rPr>
              <w:t>6.60 Element &lt;Residue&gt;</w:t>
              <w:tab/>
              <w:t>64</w:t>
            </w:r>
          </w:hyperlink>
        </w:p>
        <w:p>
          <w:pPr>
            <w:pStyle w:val="Contents2"/>
            <w:tabs>
              <w:tab w:val="clear" w:pos="800"/>
              <w:tab w:val="clear" w:pos="9962"/>
              <w:tab w:val="right" w:pos="9972" w:leader="dot"/>
            </w:tabs>
            <w:rPr/>
          </w:pPr>
          <w:hyperlink w:anchor="__RefHeading___Toc37580_832650626">
            <w:r>
              <w:rPr>
                <w:webHidden/>
                <w:rStyle w:val="IndexLink"/>
                <w:vanish w:val="false"/>
              </w:rPr>
              <w:t>6.61 Element &lt;Role&gt;</w:t>
              <w:tab/>
              <w:t>64</w:t>
            </w:r>
          </w:hyperlink>
        </w:p>
        <w:p>
          <w:pPr>
            <w:pStyle w:val="Contents2"/>
            <w:tabs>
              <w:tab w:val="clear" w:pos="800"/>
              <w:tab w:val="clear" w:pos="9962"/>
              <w:tab w:val="right" w:pos="9972" w:leader="dot"/>
            </w:tabs>
            <w:rPr/>
          </w:pPr>
          <w:hyperlink w:anchor="__RefHeading___Toc37582_832650626">
            <w:r>
              <w:rPr>
                <w:webHidden/>
                <w:rStyle w:val="IndexLink"/>
                <w:vanish w:val="false"/>
              </w:rPr>
              <w:t>6.62 Element &lt;Sample&gt;</w:t>
              <w:tab/>
              <w:t>64</w:t>
            </w:r>
          </w:hyperlink>
        </w:p>
        <w:p>
          <w:pPr>
            <w:pStyle w:val="Contents2"/>
            <w:tabs>
              <w:tab w:val="clear" w:pos="800"/>
              <w:tab w:val="clear" w:pos="9962"/>
              <w:tab w:val="right" w:pos="9972" w:leader="dot"/>
            </w:tabs>
            <w:rPr/>
          </w:pPr>
          <w:hyperlink w:anchor="__RefHeading___Toc37584_832650626">
            <w:r>
              <w:rPr>
                <w:webHidden/>
                <w:rStyle w:val="IndexLink"/>
                <w:vanish w:val="false"/>
              </w:rPr>
              <w:t>6.63 Element &lt;SearchDatabase&gt;</w:t>
              <w:tab/>
              <w:t>65</w:t>
            </w:r>
          </w:hyperlink>
        </w:p>
        <w:p>
          <w:pPr>
            <w:pStyle w:val="Contents2"/>
            <w:tabs>
              <w:tab w:val="clear" w:pos="800"/>
              <w:tab w:val="clear" w:pos="9962"/>
              <w:tab w:val="right" w:pos="9972" w:leader="dot"/>
            </w:tabs>
            <w:rPr/>
          </w:pPr>
          <w:hyperlink w:anchor="__RefHeading___Toc37586_832650626">
            <w:r>
              <w:rPr>
                <w:webHidden/>
                <w:rStyle w:val="IndexLink"/>
                <w:vanish w:val="false"/>
              </w:rPr>
              <w:t>6.64 Element &lt;SearchDatabaseRef&gt;</w:t>
              <w:tab/>
              <w:t>66</w:t>
            </w:r>
          </w:hyperlink>
        </w:p>
        <w:p>
          <w:pPr>
            <w:pStyle w:val="Contents2"/>
            <w:tabs>
              <w:tab w:val="clear" w:pos="800"/>
              <w:tab w:val="clear" w:pos="9962"/>
              <w:tab w:val="right" w:pos="9972" w:leader="dot"/>
            </w:tabs>
            <w:rPr/>
          </w:pPr>
          <w:hyperlink w:anchor="__RefHeading___Toc37588_832650626">
            <w:r>
              <w:rPr>
                <w:webHidden/>
                <w:rStyle w:val="IndexLink"/>
                <w:vanish w:val="false"/>
              </w:rPr>
              <w:t>6.65 Element &lt;SearchModification&gt;</w:t>
              <w:tab/>
              <w:t>67</w:t>
            </w:r>
          </w:hyperlink>
        </w:p>
        <w:p>
          <w:pPr>
            <w:pStyle w:val="Contents2"/>
            <w:tabs>
              <w:tab w:val="clear" w:pos="800"/>
              <w:tab w:val="clear" w:pos="9962"/>
              <w:tab w:val="right" w:pos="9972" w:leader="dot"/>
            </w:tabs>
            <w:rPr/>
          </w:pPr>
          <w:hyperlink w:anchor="__RefHeading___Toc37590_832650626">
            <w:r>
              <w:rPr>
                <w:webHidden/>
                <w:rStyle w:val="IndexLink"/>
                <w:vanish w:val="false"/>
              </w:rPr>
              <w:t>6.66 Element &lt;SearchType&gt;</w:t>
              <w:tab/>
              <w:t>68</w:t>
            </w:r>
          </w:hyperlink>
        </w:p>
        <w:p>
          <w:pPr>
            <w:pStyle w:val="Contents2"/>
            <w:tabs>
              <w:tab w:val="clear" w:pos="800"/>
              <w:tab w:val="clear" w:pos="9962"/>
              <w:tab w:val="right" w:pos="9972" w:leader="dot"/>
            </w:tabs>
            <w:rPr/>
          </w:pPr>
          <w:hyperlink w:anchor="__RefHeading___Toc37592_832650626">
            <w:r>
              <w:rPr>
                <w:webHidden/>
                <w:rStyle w:val="IndexLink"/>
                <w:vanish w:val="false"/>
              </w:rPr>
              <w:t>6.67 Element &lt;Seq&gt;</w:t>
              <w:tab/>
              <w:t>68</w:t>
            </w:r>
          </w:hyperlink>
        </w:p>
        <w:p>
          <w:pPr>
            <w:pStyle w:val="Contents2"/>
            <w:tabs>
              <w:tab w:val="clear" w:pos="800"/>
              <w:tab w:val="clear" w:pos="9962"/>
              <w:tab w:val="right" w:pos="9972" w:leader="dot"/>
            </w:tabs>
            <w:rPr/>
          </w:pPr>
          <w:hyperlink w:anchor="__RefHeading___Toc37594_832650626">
            <w:r>
              <w:rPr>
                <w:webHidden/>
                <w:rStyle w:val="IndexLink"/>
                <w:vanish w:val="false"/>
              </w:rPr>
              <w:t>6.68 Element &lt;SequenceCollection&gt;</w:t>
              <w:tab/>
              <w:t>69</w:t>
            </w:r>
          </w:hyperlink>
        </w:p>
        <w:p>
          <w:pPr>
            <w:pStyle w:val="Contents2"/>
            <w:tabs>
              <w:tab w:val="clear" w:pos="800"/>
              <w:tab w:val="clear" w:pos="9962"/>
              <w:tab w:val="right" w:pos="9972" w:leader="dot"/>
            </w:tabs>
            <w:rPr/>
          </w:pPr>
          <w:hyperlink w:anchor="__RefHeading___Toc37596_832650626">
            <w:r>
              <w:rPr>
                <w:webHidden/>
                <w:rStyle w:val="IndexLink"/>
                <w:vanish w:val="false"/>
              </w:rPr>
              <w:t>6.69 Element &lt;SiteRegexp&gt;</w:t>
              <w:tab/>
              <w:t>71</w:t>
            </w:r>
          </w:hyperlink>
        </w:p>
        <w:p>
          <w:pPr>
            <w:pStyle w:val="Contents2"/>
            <w:tabs>
              <w:tab w:val="clear" w:pos="800"/>
              <w:tab w:val="clear" w:pos="9962"/>
              <w:tab w:val="right" w:pos="9972" w:leader="dot"/>
            </w:tabs>
            <w:rPr/>
          </w:pPr>
          <w:hyperlink w:anchor="__RefHeading___Toc37598_832650626">
            <w:r>
              <w:rPr>
                <w:webHidden/>
                <w:rStyle w:val="IndexLink"/>
                <w:vanish w:val="false"/>
              </w:rPr>
              <w:t>6.70 Element &lt;SoftwareName&gt;</w:t>
              <w:tab/>
              <w:t>71</w:t>
            </w:r>
          </w:hyperlink>
        </w:p>
        <w:p>
          <w:pPr>
            <w:pStyle w:val="Contents2"/>
            <w:tabs>
              <w:tab w:val="clear" w:pos="800"/>
              <w:tab w:val="clear" w:pos="9962"/>
              <w:tab w:val="right" w:pos="9972" w:leader="dot"/>
            </w:tabs>
            <w:rPr/>
          </w:pPr>
          <w:hyperlink w:anchor="__RefHeading___Toc37600_832650626">
            <w:r>
              <w:rPr>
                <w:webHidden/>
                <w:rStyle w:val="IndexLink"/>
                <w:vanish w:val="false"/>
              </w:rPr>
              <w:t>6.71 Element &lt;SourceFile&gt;</w:t>
              <w:tab/>
              <w:t>71</w:t>
            </w:r>
          </w:hyperlink>
        </w:p>
        <w:p>
          <w:pPr>
            <w:pStyle w:val="Contents2"/>
            <w:tabs>
              <w:tab w:val="clear" w:pos="800"/>
              <w:tab w:val="clear" w:pos="9962"/>
              <w:tab w:val="right" w:pos="9972" w:leader="dot"/>
            </w:tabs>
            <w:rPr/>
          </w:pPr>
          <w:hyperlink w:anchor="__RefHeading___Toc37602_832650626">
            <w:r>
              <w:rPr>
                <w:webHidden/>
                <w:rStyle w:val="IndexLink"/>
                <w:vanish w:val="false"/>
              </w:rPr>
              <w:t>6.72 Element &lt;SpecificityRules&gt;</w:t>
              <w:tab/>
              <w:t>72</w:t>
            </w:r>
          </w:hyperlink>
        </w:p>
        <w:p>
          <w:pPr>
            <w:pStyle w:val="Contents2"/>
            <w:tabs>
              <w:tab w:val="clear" w:pos="800"/>
              <w:tab w:val="clear" w:pos="9962"/>
              <w:tab w:val="right" w:pos="9972" w:leader="dot"/>
            </w:tabs>
            <w:rPr/>
          </w:pPr>
          <w:hyperlink w:anchor="__RefHeading___Toc37604_832650626">
            <w:r>
              <w:rPr>
                <w:webHidden/>
                <w:rStyle w:val="IndexLink"/>
                <w:vanish w:val="false"/>
              </w:rPr>
              <w:t>6.73 Element &lt;SpectraData&gt;</w:t>
              <w:tab/>
              <w:t>73</w:t>
            </w:r>
          </w:hyperlink>
        </w:p>
        <w:p>
          <w:pPr>
            <w:pStyle w:val="Contents2"/>
            <w:tabs>
              <w:tab w:val="clear" w:pos="800"/>
              <w:tab w:val="clear" w:pos="9962"/>
              <w:tab w:val="right" w:pos="9972" w:leader="dot"/>
            </w:tabs>
            <w:rPr/>
          </w:pPr>
          <w:hyperlink w:anchor="__RefHeading___Toc37606_832650626">
            <w:r>
              <w:rPr>
                <w:webHidden/>
                <w:rStyle w:val="IndexLink"/>
                <w:vanish w:val="false"/>
              </w:rPr>
              <w:t>6.74 Element &lt;SpectrumIdentification&gt;</w:t>
              <w:tab/>
              <w:t>73</w:t>
            </w:r>
          </w:hyperlink>
        </w:p>
        <w:p>
          <w:pPr>
            <w:pStyle w:val="Contents2"/>
            <w:tabs>
              <w:tab w:val="clear" w:pos="800"/>
              <w:tab w:val="clear" w:pos="9962"/>
              <w:tab w:val="right" w:pos="9972" w:leader="dot"/>
            </w:tabs>
            <w:rPr/>
          </w:pPr>
          <w:hyperlink w:anchor="__RefHeading___Toc37608_832650626">
            <w:r>
              <w:rPr>
                <w:webHidden/>
                <w:rStyle w:val="IndexLink"/>
                <w:vanish w:val="false"/>
              </w:rPr>
              <w:t>6.75 Element &lt;SpectrumIdentificationItem&gt;</w:t>
              <w:tab/>
              <w:t>74</w:t>
            </w:r>
          </w:hyperlink>
        </w:p>
        <w:p>
          <w:pPr>
            <w:pStyle w:val="Contents2"/>
            <w:tabs>
              <w:tab w:val="clear" w:pos="800"/>
              <w:tab w:val="clear" w:pos="9962"/>
              <w:tab w:val="right" w:pos="9972" w:leader="dot"/>
            </w:tabs>
            <w:rPr/>
          </w:pPr>
          <w:hyperlink w:anchor="__RefHeading___Toc37610_832650626">
            <w:r>
              <w:rPr>
                <w:webHidden/>
                <w:rStyle w:val="IndexLink"/>
                <w:vanish w:val="false"/>
              </w:rPr>
              <w:t>6.76 Element &lt;SpectrumIdentificationItemRef&gt;</w:t>
              <w:tab/>
              <w:t>77</w:t>
            </w:r>
          </w:hyperlink>
        </w:p>
        <w:p>
          <w:pPr>
            <w:pStyle w:val="Contents2"/>
            <w:tabs>
              <w:tab w:val="clear" w:pos="800"/>
              <w:tab w:val="clear" w:pos="9962"/>
              <w:tab w:val="right" w:pos="9972" w:leader="dot"/>
            </w:tabs>
            <w:rPr/>
          </w:pPr>
          <w:hyperlink w:anchor="__RefHeading___Toc37612_832650626">
            <w:r>
              <w:rPr>
                <w:webHidden/>
                <w:rStyle w:val="IndexLink"/>
                <w:vanish w:val="false"/>
              </w:rPr>
              <w:t>6.77 Element &lt;SpectrumIdentificationList&gt;</w:t>
              <w:tab/>
              <w:t>78</w:t>
            </w:r>
          </w:hyperlink>
        </w:p>
        <w:p>
          <w:pPr>
            <w:pStyle w:val="Contents2"/>
            <w:tabs>
              <w:tab w:val="clear" w:pos="800"/>
              <w:tab w:val="clear" w:pos="9962"/>
              <w:tab w:val="right" w:pos="9972" w:leader="dot"/>
            </w:tabs>
            <w:rPr/>
          </w:pPr>
          <w:hyperlink w:anchor="__RefHeading___Toc37614_832650626">
            <w:r>
              <w:rPr>
                <w:webHidden/>
                <w:rStyle w:val="IndexLink"/>
                <w:vanish w:val="false"/>
              </w:rPr>
              <w:t>6.78 Element &lt;SpectrumIdentificationProtocol&gt;</w:t>
              <w:tab/>
              <w:t>79</w:t>
            </w:r>
          </w:hyperlink>
        </w:p>
        <w:p>
          <w:pPr>
            <w:pStyle w:val="Contents2"/>
            <w:tabs>
              <w:tab w:val="clear" w:pos="800"/>
              <w:tab w:val="clear" w:pos="9962"/>
              <w:tab w:val="right" w:pos="9972" w:leader="dot"/>
            </w:tabs>
            <w:rPr/>
          </w:pPr>
          <w:hyperlink w:anchor="__RefHeading___Toc37616_832650626">
            <w:r>
              <w:rPr>
                <w:webHidden/>
                <w:rStyle w:val="IndexLink"/>
                <w:vanish w:val="false"/>
              </w:rPr>
              <w:t>6.79 Element &lt;SpectrumIdentificationResult&gt;</w:t>
              <w:tab/>
              <w:t>82</w:t>
            </w:r>
          </w:hyperlink>
        </w:p>
        <w:p>
          <w:pPr>
            <w:pStyle w:val="Contents2"/>
            <w:tabs>
              <w:tab w:val="clear" w:pos="800"/>
              <w:tab w:val="clear" w:pos="9962"/>
              <w:tab w:val="right" w:pos="9972" w:leader="dot"/>
            </w:tabs>
            <w:rPr/>
          </w:pPr>
          <w:hyperlink w:anchor="__RefHeading___Toc37618_832650626">
            <w:r>
              <w:rPr>
                <w:webHidden/>
                <w:rStyle w:val="IndexLink"/>
                <w:vanish w:val="false"/>
              </w:rPr>
              <w:t>6.80 Element &lt;SpectrumIDFormat&gt;</w:t>
              <w:tab/>
              <w:t>83</w:t>
            </w:r>
          </w:hyperlink>
        </w:p>
        <w:p>
          <w:pPr>
            <w:pStyle w:val="Contents2"/>
            <w:tabs>
              <w:tab w:val="clear" w:pos="800"/>
              <w:tab w:val="clear" w:pos="9962"/>
              <w:tab w:val="right" w:pos="9972" w:leader="dot"/>
            </w:tabs>
            <w:rPr/>
          </w:pPr>
          <w:hyperlink w:anchor="__RefHeading___Toc37620_832650626">
            <w:r>
              <w:rPr>
                <w:webHidden/>
                <w:rStyle w:val="IndexLink"/>
                <w:vanish w:val="false"/>
              </w:rPr>
              <w:t>6.81 Element &lt;SubSample&gt;</w:t>
              <w:tab/>
              <w:t>83</w:t>
            </w:r>
          </w:hyperlink>
        </w:p>
        <w:p>
          <w:pPr>
            <w:pStyle w:val="Contents2"/>
            <w:tabs>
              <w:tab w:val="clear" w:pos="800"/>
              <w:tab w:val="clear" w:pos="9962"/>
              <w:tab w:val="right" w:pos="9972" w:leader="dot"/>
            </w:tabs>
            <w:rPr/>
          </w:pPr>
          <w:hyperlink w:anchor="__RefHeading___Toc37622_832650626">
            <w:r>
              <w:rPr>
                <w:webHidden/>
                <w:rStyle w:val="IndexLink"/>
                <w:vanish w:val="false"/>
              </w:rPr>
              <w:t>6.82 Element &lt;SubstitutionModification&gt;</w:t>
              <w:tab/>
              <w:t>84</w:t>
            </w:r>
          </w:hyperlink>
        </w:p>
        <w:p>
          <w:pPr>
            <w:pStyle w:val="Contents2"/>
            <w:tabs>
              <w:tab w:val="clear" w:pos="800"/>
              <w:tab w:val="clear" w:pos="9962"/>
              <w:tab w:val="right" w:pos="9972" w:leader="dot"/>
            </w:tabs>
            <w:rPr/>
          </w:pPr>
          <w:hyperlink w:anchor="__RefHeading___Toc37624_832650626">
            <w:r>
              <w:rPr>
                <w:webHidden/>
                <w:rStyle w:val="IndexLink"/>
                <w:vanish w:val="false"/>
              </w:rPr>
              <w:t>6.83 Element &lt;Threshold&gt;</w:t>
              <w:tab/>
              <w:t>84</w:t>
            </w:r>
          </w:hyperlink>
        </w:p>
        <w:p>
          <w:pPr>
            <w:pStyle w:val="Contents2"/>
            <w:tabs>
              <w:tab w:val="clear" w:pos="800"/>
              <w:tab w:val="clear" w:pos="9962"/>
              <w:tab w:val="right" w:pos="9972" w:leader="dot"/>
            </w:tabs>
            <w:rPr/>
          </w:pPr>
          <w:hyperlink w:anchor="__RefHeading___Toc37626_832650626">
            <w:r>
              <w:rPr>
                <w:webHidden/>
                <w:rStyle w:val="IndexLink"/>
                <w:vanish w:val="false"/>
              </w:rPr>
              <w:t>6.84 Element &lt;TranslationTable&gt;</w:t>
              <w:tab/>
              <w:t>86</w:t>
            </w:r>
          </w:hyperlink>
        </w:p>
        <w:p>
          <w:pPr>
            <w:pStyle w:val="Contents2"/>
            <w:tabs>
              <w:tab w:val="clear" w:pos="800"/>
              <w:tab w:val="clear" w:pos="9962"/>
              <w:tab w:val="right" w:pos="9972" w:leader="dot"/>
            </w:tabs>
            <w:rPr/>
          </w:pPr>
          <w:hyperlink w:anchor="__RefHeading___Toc37628_832650626">
            <w:r>
              <w:rPr>
                <w:webHidden/>
                <w:rStyle w:val="IndexLink"/>
                <w:vanish w:val="false"/>
              </w:rPr>
              <w:t>6.85 Element &lt;userParam&gt;</w:t>
              <w:tab/>
              <w:t>86</w:t>
            </w:r>
          </w:hyperlink>
        </w:p>
        <w:p>
          <w:pPr>
            <w:pStyle w:val="Contents1"/>
            <w:tabs>
              <w:tab w:val="clear" w:pos="720"/>
              <w:tab w:val="right" w:pos="9972" w:leader="dot"/>
            </w:tabs>
            <w:rPr/>
          </w:pPr>
          <w:hyperlink w:anchor="__RefHeading___Toc37630_832650626">
            <w:r>
              <w:rPr>
                <w:webHidden/>
                <w:rStyle w:val="IndexLink"/>
                <w:vanish w:val="false"/>
              </w:rPr>
              <w:t>7. Specific Comments on schema</w:t>
              <w:tab/>
              <w:t>87</w:t>
            </w:r>
          </w:hyperlink>
        </w:p>
        <w:p>
          <w:pPr>
            <w:pStyle w:val="Contents2"/>
            <w:tabs>
              <w:tab w:val="clear" w:pos="800"/>
              <w:tab w:val="clear" w:pos="9962"/>
              <w:tab w:val="right" w:pos="9972" w:leader="dot"/>
            </w:tabs>
            <w:rPr/>
          </w:pPr>
          <w:hyperlink w:anchor="__RefHeading___Toc37632_832650626">
            <w:r>
              <w:rPr>
                <w:webHidden/>
                <w:rStyle w:val="IndexLink"/>
                <w:vanish w:val="false"/>
              </w:rPr>
              <w:t>7.1 File extension and compression</w:t>
              <w:tab/>
              <w:t>87</w:t>
            </w:r>
          </w:hyperlink>
        </w:p>
        <w:p>
          <w:pPr>
            <w:pStyle w:val="Contents2"/>
            <w:tabs>
              <w:tab w:val="clear" w:pos="800"/>
              <w:tab w:val="clear" w:pos="9962"/>
              <w:tab w:val="right" w:pos="9972" w:leader="dot"/>
            </w:tabs>
            <w:rPr/>
          </w:pPr>
          <w:hyperlink w:anchor="__RefHeading___Toc37634_832650626">
            <w:r>
              <w:rPr>
                <w:webHidden/>
                <w:rStyle w:val="IndexLink"/>
                <w:vanish w:val="false"/>
              </w:rPr>
              <w:t>7.2 Referencing elements within the document</w:t>
              <w:tab/>
              <w:t>87</w:t>
            </w:r>
          </w:hyperlink>
        </w:p>
        <w:p>
          <w:pPr>
            <w:pStyle w:val="Contents2"/>
            <w:tabs>
              <w:tab w:val="clear" w:pos="800"/>
              <w:tab w:val="clear" w:pos="9962"/>
              <w:tab w:val="right" w:pos="9972" w:leader="dot"/>
            </w:tabs>
            <w:rPr/>
          </w:pPr>
          <w:hyperlink w:anchor="__RefHeading___Toc37636_832650626">
            <w:r>
              <w:rPr>
                <w:webHidden/>
                <w:rStyle w:val="IndexLink"/>
                <w:vanish w:val="false"/>
              </w:rPr>
              <w:t>7.3 Searches against nucleotide sequences</w:t>
              <w:tab/>
              <w:t>87</w:t>
            </w:r>
          </w:hyperlink>
        </w:p>
        <w:p>
          <w:pPr>
            <w:pStyle w:val="Contents2"/>
            <w:tabs>
              <w:tab w:val="clear" w:pos="800"/>
              <w:tab w:val="clear" w:pos="9962"/>
              <w:tab w:val="right" w:pos="9972" w:leader="dot"/>
            </w:tabs>
            <w:rPr/>
          </w:pPr>
          <w:hyperlink w:anchor="__RefHeading___Toc37638_832650626">
            <w:r>
              <w:rPr>
                <w:webHidden/>
                <w:rStyle w:val="IndexLink"/>
                <w:vanish w:val="false"/>
              </w:rPr>
              <w:t>7.4 Reporting peptide and protein identifications passing a significance threshold</w:t>
              <w:tab/>
              <w:t>88</w:t>
            </w:r>
          </w:hyperlink>
        </w:p>
        <w:p>
          <w:pPr>
            <w:pStyle w:val="Contents2"/>
            <w:tabs>
              <w:tab w:val="clear" w:pos="800"/>
              <w:tab w:val="clear" w:pos="9962"/>
              <w:tab w:val="right" w:pos="9972" w:leader="dot"/>
            </w:tabs>
            <w:rPr/>
          </w:pPr>
          <w:hyperlink w:anchor="__RefHeading___Toc37640_832650626">
            <w:r>
              <w:rPr>
                <w:webHidden/>
                <w:rStyle w:val="IndexLink"/>
                <w:vanish w:val="false"/>
              </w:rPr>
              <w:t>7.5 Using decoy databases to set different thresholds of false discovery rate</w:t>
              <w:tab/>
              <w:t>89</w:t>
            </w:r>
          </w:hyperlink>
        </w:p>
        <w:p>
          <w:pPr>
            <w:pStyle w:val="Contents2"/>
            <w:tabs>
              <w:tab w:val="clear" w:pos="800"/>
              <w:tab w:val="clear" w:pos="9962"/>
              <w:tab w:val="right" w:pos="9972" w:leader="dot"/>
            </w:tabs>
            <w:rPr/>
          </w:pPr>
          <w:hyperlink w:anchor="__RefHeading___Toc37642_832650626">
            <w:r>
              <w:rPr>
                <w:webHidden/>
                <w:rStyle w:val="IndexLink"/>
                <w:vanish w:val="false"/>
              </w:rPr>
              <w:t>7.6 Database Filter</w:t>
              <w:tab/>
              <w:t>90</w:t>
            </w:r>
          </w:hyperlink>
        </w:p>
        <w:p>
          <w:pPr>
            <w:pStyle w:val="Contents2"/>
            <w:tabs>
              <w:tab w:val="clear" w:pos="800"/>
              <w:tab w:val="clear" w:pos="9962"/>
              <w:tab w:val="right" w:pos="9972" w:leader="dot"/>
            </w:tabs>
            <w:rPr/>
          </w:pPr>
          <w:hyperlink w:anchor="__RefHeading___Toc37644_832650626">
            <w:r>
              <w:rPr>
                <w:webHidden/>
                <w:rStyle w:val="IndexLink"/>
                <w:vanish w:val="false"/>
              </w:rPr>
              <w:t>7.7 Types of parameters and values</w:t>
              <w:tab/>
              <w:t>90</w:t>
            </w:r>
          </w:hyperlink>
        </w:p>
        <w:p>
          <w:pPr>
            <w:pStyle w:val="Contents2"/>
            <w:tabs>
              <w:tab w:val="clear" w:pos="800"/>
              <w:tab w:val="clear" w:pos="9962"/>
              <w:tab w:val="right" w:pos="9972" w:leader="dot"/>
            </w:tabs>
            <w:rPr/>
          </w:pPr>
          <w:hyperlink w:anchor="__RefHeading___Toc37646_832650626">
            <w:r>
              <w:rPr>
                <w:webHidden/>
                <w:rStyle w:val="IndexLink"/>
                <w:vanish w:val="false"/>
              </w:rPr>
              <w:t>7.8 Reporting fragmentation ions</w:t>
              <w:tab/>
              <w:t>90</w:t>
            </w:r>
          </w:hyperlink>
        </w:p>
        <w:p>
          <w:pPr>
            <w:pStyle w:val="Contents3"/>
            <w:tabs>
              <w:tab w:val="clear" w:pos="720"/>
              <w:tab w:val="right" w:pos="9972" w:leader="dot"/>
            </w:tabs>
            <w:rPr/>
          </w:pPr>
          <w:hyperlink w:anchor="__RefHeading___Toc37648_832650626">
            <w:r>
              <w:rPr>
                <w:webHidden/>
                <w:rStyle w:val="IndexLink"/>
                <w:vanish w:val="false"/>
              </w:rPr>
              <w:t>7.8.1 Internal fragments and immonium ions</w:t>
              <w:tab/>
              <w:t>91</w:t>
            </w:r>
          </w:hyperlink>
        </w:p>
        <w:p>
          <w:pPr>
            <w:pStyle w:val="Contents3"/>
            <w:tabs>
              <w:tab w:val="clear" w:pos="720"/>
              <w:tab w:val="right" w:pos="9972" w:leader="dot"/>
            </w:tabs>
            <w:rPr/>
          </w:pPr>
          <w:hyperlink w:anchor="__RefHeading___Toc37650_832650626">
            <w:r>
              <w:rPr>
                <w:webHidden/>
                <w:rStyle w:val="IndexLink"/>
                <w:vanish w:val="false"/>
              </w:rPr>
              <w:t>7.8.2 Encoding Neutral loss fragment ions</w:t>
              <w:tab/>
              <w:t>91</w:t>
            </w:r>
          </w:hyperlink>
        </w:p>
        <w:p>
          <w:pPr>
            <w:pStyle w:val="Contents2"/>
            <w:tabs>
              <w:tab w:val="clear" w:pos="800"/>
              <w:tab w:val="clear" w:pos="9962"/>
              <w:tab w:val="right" w:pos="9972" w:leader="dot"/>
            </w:tabs>
            <w:rPr/>
          </w:pPr>
          <w:hyperlink w:anchor="__RefHeading___Toc37652_832650626">
            <w:r>
              <w:rPr>
                <w:webHidden/>
                <w:rStyle w:val="IndexLink"/>
                <w:vanish w:val="false"/>
              </w:rPr>
              <w:t>7.9 Enzyme definition</w:t>
              <w:tab/>
              <w:t>92</w:t>
            </w:r>
          </w:hyperlink>
        </w:p>
        <w:p>
          <w:pPr>
            <w:pStyle w:val="Contents2"/>
            <w:tabs>
              <w:tab w:val="clear" w:pos="800"/>
              <w:tab w:val="clear" w:pos="9962"/>
              <w:tab w:val="right" w:pos="9972" w:leader="dot"/>
            </w:tabs>
            <w:rPr/>
          </w:pPr>
          <w:hyperlink w:anchor="__RefHeading___Toc37654_832650626">
            <w:r>
              <w:rPr>
                <w:webHidden/>
                <w:rStyle w:val="IndexLink"/>
                <w:vanish w:val="false"/>
              </w:rPr>
              <w:t>7.10 Unknown modifications</w:t>
              <w:tab/>
              <w:t>93</w:t>
            </w:r>
          </w:hyperlink>
        </w:p>
        <w:p>
          <w:pPr>
            <w:pStyle w:val="Contents2"/>
            <w:tabs>
              <w:tab w:val="clear" w:pos="800"/>
              <w:tab w:val="clear" w:pos="9962"/>
              <w:tab w:val="right" w:pos="9972" w:leader="dot"/>
            </w:tabs>
            <w:rPr/>
          </w:pPr>
          <w:hyperlink w:anchor="__RefHeading___Toc37656_832650626">
            <w:r>
              <w:rPr>
                <w:webHidden/>
                <w:rStyle w:val="IndexLink"/>
                <w:vanish w:val="false"/>
              </w:rPr>
              <w:t>7.11 Identifications based on multiple mass spectra</w:t>
              <w:tab/>
              <w:t>93</w:t>
            </w:r>
          </w:hyperlink>
        </w:p>
        <w:p>
          <w:pPr>
            <w:pStyle w:val="Contents2"/>
            <w:tabs>
              <w:tab w:val="clear" w:pos="800"/>
              <w:tab w:val="clear" w:pos="9962"/>
              <w:tab w:val="right" w:pos="9972" w:leader="dot"/>
            </w:tabs>
            <w:rPr/>
          </w:pPr>
          <w:hyperlink w:anchor="__RefHeading___Toc17760_3464680541">
            <w:r>
              <w:rPr>
                <w:webHidden/>
                <w:rStyle w:val="IndexLink"/>
                <w:vanish w:val="false"/>
              </w:rPr>
              <w:t xml:space="preserve">7.12 </w:t>
            </w:r>
            <w:r>
              <w:rPr>
                <w:rStyle w:val="IndexLink"/>
                <w:iCs/>
              </w:rPr>
              <w:t>Linking SearchModification elements to Modification elements</w:t>
            </w:r>
            <w:r>
              <w:rPr>
                <w:rStyle w:val="IndexLink"/>
              </w:rPr>
              <w:tab/>
              <w:t>98</w:t>
            </w:r>
          </w:hyperlink>
        </w:p>
        <w:p>
          <w:pPr>
            <w:pStyle w:val="Contents1"/>
            <w:tabs>
              <w:tab w:val="clear" w:pos="720"/>
              <w:tab w:val="right" w:pos="9972" w:leader="dot"/>
            </w:tabs>
            <w:rPr/>
          </w:pPr>
          <w:hyperlink w:anchor="__RefHeading___Toc37658_832650626">
            <w:r>
              <w:rPr>
                <w:webHidden/>
                <w:rStyle w:val="IndexLink"/>
                <w:vanish w:val="false"/>
              </w:rPr>
              <w:t>8. Conclusions</w:t>
              <w:tab/>
              <w:t>99</w:t>
            </w:r>
          </w:hyperlink>
        </w:p>
        <w:p>
          <w:pPr>
            <w:pStyle w:val="Contents1"/>
            <w:tabs>
              <w:tab w:val="clear" w:pos="720"/>
              <w:tab w:val="right" w:pos="9972" w:leader="dot"/>
            </w:tabs>
            <w:rPr/>
          </w:pPr>
          <w:hyperlink w:anchor="__RefHeading___Toc37660_832650626">
            <w:r>
              <w:rPr>
                <w:webHidden/>
                <w:rStyle w:val="IndexLink"/>
                <w:vanish w:val="false"/>
              </w:rPr>
              <w:t>9. Authors and Contributors</w:t>
              <w:tab/>
              <w:t>99</w:t>
            </w:r>
          </w:hyperlink>
        </w:p>
        <w:p>
          <w:pPr>
            <w:pStyle w:val="Contents1"/>
            <w:tabs>
              <w:tab w:val="clear" w:pos="720"/>
              <w:tab w:val="right" w:pos="9972" w:leader="dot"/>
            </w:tabs>
            <w:rPr/>
          </w:pPr>
          <w:hyperlink w:anchor="__RefHeading___Toc37662_832650626">
            <w:r>
              <w:rPr>
                <w:webHidden/>
                <w:rStyle w:val="IndexLink"/>
                <w:vanish w:val="false"/>
              </w:rPr>
              <w:t>10. References</w:t>
              <w:tab/>
              <w:t>101</w:t>
            </w:r>
          </w:hyperlink>
        </w:p>
        <w:p>
          <w:pPr>
            <w:pStyle w:val="Contents1"/>
            <w:tabs>
              <w:tab w:val="clear" w:pos="720"/>
              <w:tab w:val="right" w:pos="9972" w:leader="dot"/>
            </w:tabs>
            <w:rPr/>
          </w:pPr>
          <w:hyperlink w:anchor="__RefHeading___Toc37664_832650626">
            <w:r>
              <w:rPr>
                <w:webHidden/>
                <w:rStyle w:val="IndexLink"/>
                <w:vanish w:val="false"/>
              </w:rPr>
              <w:t>11. Intellectual Property Statement</w:t>
              <w:tab/>
              <w:t>101</w:t>
            </w:r>
          </w:hyperlink>
        </w:p>
        <w:p>
          <w:pPr>
            <w:pStyle w:val="Contents1"/>
            <w:tabs>
              <w:tab w:val="clear" w:pos="720"/>
              <w:tab w:val="right" w:pos="9972" w:leader="dot"/>
            </w:tabs>
            <w:rPr/>
          </w:pPr>
          <w:hyperlink w:anchor="__RefHeading___Toc37666_832650626">
            <w:r>
              <w:rPr>
                <w:webHidden/>
                <w:rStyle w:val="IndexLink"/>
                <w:vanish w:val="false"/>
              </w:rPr>
              <w:t>Copyright Notice</w:t>
              <w:tab/>
              <w:t>102</w:t>
            </w:r>
          </w:hyperlink>
          <w:r>
            <w:rPr>
              <w:rStyle w:val="IndexLink"/>
              <w:vanish w:val="false"/>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Ref116882289"/>
      <w:bookmarkStart w:id="7" w:name="_Toc118017562"/>
      <w:bookmarkStart w:id="8" w:name="_Toc477259802"/>
      <w:bookmarkStart w:id="9" w:name="_Toc156877856"/>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Ref211659702"/>
      <w:bookmarkStart w:id="16" w:name="_Toc170636040"/>
      <w:bookmarkStart w:id="17" w:name="_Toc477259805"/>
      <w:bookmarkStart w:id="18" w:name="_Ref216758743"/>
      <w:bookmarkEnd w:id="14"/>
      <w:r>
        <w:rPr/>
        <w:t>Use Cases for mzIdentML</w:t>
      </w:r>
      <w:bookmarkEnd w:id="15"/>
      <w:bookmarkEnd w:id="16"/>
      <w:bookmarkEnd w:id="17"/>
      <w:bookmarkEnd w:id="18"/>
    </w:p>
    <w:p>
      <w:pPr>
        <w:pStyle w:val="Normal"/>
        <w:jc w:val="both"/>
        <w:rPr>
          <w:lang w:val="en-US"/>
        </w:rPr>
      </w:pPr>
      <w:r>
        <w:rPr>
          <w:lang w:val="en-US"/>
        </w:rPr>
        <w:t>The following use cases have driven the development of the mzIdentML data model and XML schema,</w:t>
      </w:r>
      <w:ins w:id="12" w:author="Juan Antonio Vizcaino" w:date="2023-05-24T08:56:00Z">
        <w:r>
          <w:rPr>
            <w:lang w:val="en-US"/>
          </w:rPr>
          <w:t xml:space="preserve"> </w:t>
        </w:r>
      </w:ins>
      <w:del w:id="13" w:author="Juan Antonio Vizcaino" w:date="2023-05-24T08:55:00Z">
        <w:r>
          <w:rPr>
            <w:lang w:val="en-US"/>
          </w:rPr>
          <w:delText xml:space="preserve"> </w:delText>
        </w:r>
      </w:del>
      <w:r>
        <w:rPr>
          <w:lang w:val="en-US"/>
        </w:rPr>
        <w:t xml:space="preserve">and are used to define the scope of the format in the current version. </w:t>
      </w:r>
    </w:p>
    <w:p>
      <w:pPr>
        <w:pStyle w:val="Normal"/>
        <w:jc w:val="both"/>
        <w:rPr>
          <w:lang w:val="en-US"/>
        </w:rPr>
      </w:pPr>
      <w:r>
        <w:rPr>
          <w:lang w:val="en-US"/>
        </w:rPr>
      </w:r>
    </w:p>
    <w:p>
      <w:pPr>
        <w:pStyle w:val="Normal"/>
        <w:rPr/>
      </w:pPr>
      <w:r>
        <w:rPr/>
        <w:t xml:space="preserve">It should be possible to create a tool that loads an mzIdentML document and enables users to examine results from an MS or MSn analysis. </w:t>
      </w:r>
      <w:del w:id="14" w:author="Colin Combe" w:date="2023-01-25T14:43:00Z">
        <w:r>
          <w:rPr/>
          <w:delText xml:space="preserve">However, there is no support for aggregating evidence from multiple MS levels. </w:delText>
        </w:r>
      </w:del>
      <w:ins w:id="15" w:author="Colin Combe" w:date="2023-05-18T08:20:00Z">
        <w:r>
          <w:rPr/>
          <w:t xml:space="preserve">As of mzIdentML version 1.3.0, there is support for </w:t>
        </w:r>
      </w:ins>
      <w:ins w:id="16" w:author="Colin Combe" w:date="2023-05-18T08:21:00Z">
        <w:r>
          <w:rPr/>
          <w:t xml:space="preserve">aggregating evidence from multiple MS levels by using </w:t>
        </w:r>
      </w:ins>
      <w:ins w:id="17" w:author="Colin Combe" w:date="2023-05-18T08:22:00Z">
        <w:r>
          <w:rPr/>
          <w:t xml:space="preserve">the encoding for identifications based on multiple spectra given in Section 7.11. </w:t>
        </w:r>
      </w:ins>
      <w:r>
        <w:rPr/>
        <w:t>There should be sufficient information for the tool to generate output reports that conform to the requirements made by journals for publication and that conform to the relevant MIAPE guidelines. For example:</w:t>
        <w:br/>
        <w:t>·</w:t>
      </w:r>
      <w:del w:id="18" w:author="Colin Combe" w:date="2023-06-28T10:24:00Z">
        <w:r>
          <w:rPr/>
          <w:delText>   </w:delText>
        </w:r>
      </w:del>
      <w:r>
        <w:rPr/>
        <w:t xml:space="preserve"> For a Peptide Mass Fingerprint (PMF) search, it should be possible to display the spectrum and show the matches of the peaks to the relevant peptides.</w:t>
        <w:br/>
        <w:t>·</w:t>
      </w:r>
      <w:del w:id="19" w:author="Colin Combe" w:date="2023-06-28T10:24:00Z">
        <w:r>
          <w:rPr/>
          <w:delText>   </w:delText>
        </w:r>
      </w:del>
      <w:r>
        <w:rPr/>
        <w:t xml:space="preserve">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 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a search of spectra against other spectra - i.e.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 down search i.e.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MS/MS </w:t>
      </w:r>
      <w:del w:id="20" w:author="Juan Antonio Vizcaino" w:date="2023-01-25T10:39:00Z">
        <w:r>
          <w:rPr>
            <w:lang w:val="en-US"/>
          </w:rPr>
          <w:delText>cross-link</w:delText>
        </w:r>
      </w:del>
      <w:ins w:id="21" w:author="Juan Antonio Vizcaino" w:date="2023-01-25T10:39:00Z">
        <w:r>
          <w:rPr>
            <w:lang w:val="en-US"/>
          </w:rPr>
          <w:t>crosslink</w:t>
        </w:r>
      </w:ins>
      <w:r>
        <w:rPr>
          <w:lang w:val="en-US"/>
        </w:rPr>
        <w:t xml:space="preserve">ing approaches, whereby two peptides </w:t>
      </w:r>
      <w:del w:id="22" w:author="Juan Antonio Vizcaino" w:date="2023-01-25T10:39:00Z">
        <w:r>
          <w:rPr>
            <w:lang w:val="en-US"/>
          </w:rPr>
          <w:delText>cross-link</w:delText>
        </w:r>
      </w:del>
      <w:ins w:id="23" w:author="Juan Antonio Vizcaino" w:date="2023-01-25T10:39:00Z">
        <w:r>
          <w:rPr>
            <w:lang w:val="en-US"/>
          </w:rPr>
          <w:t>crosslink</w:t>
        </w:r>
      </w:ins>
      <w:r>
        <w:rPr>
          <w:lang w:val="en-US"/>
        </w:rPr>
        <w:t>ed using chemical reagents or biologically occurring modifications have been identified (newly added in mzIdentML 1.2).</w:t>
      </w:r>
      <w:ins w:id="24" w:author="Juan Antonio Vizcaino" w:date="2023-05-04T12:01:00Z">
        <w:r>
          <w:rPr>
            <w:lang w:val="en-US"/>
          </w:rPr>
          <w:t xml:space="preserve"> New use cases</w:t>
        </w:r>
      </w:ins>
      <w:ins w:id="25" w:author="Juan Antonio Vizcaino" w:date="2023-05-04T12:14:00Z">
        <w:r>
          <w:rPr>
            <w:lang w:val="en-US"/>
          </w:rPr>
          <w:t xml:space="preserve"> for crosslinking data</w:t>
        </w:r>
      </w:ins>
      <w:ins w:id="26" w:author="Juan Antonio Vizcaino" w:date="2023-05-04T12:01:00Z">
        <w:r>
          <w:rPr>
            <w:lang w:val="en-US"/>
          </w:rPr>
          <w:t xml:space="preserve"> have b</w:t>
        </w:r>
      </w:ins>
      <w:ins w:id="27" w:author="Juan Antonio Vizcaino" w:date="2023-05-04T12:02:00Z">
        <w:r>
          <w:rPr>
            <w:lang w:val="en-US"/>
          </w:rPr>
          <w:t xml:space="preserve">een added in mzIdentML 1.3. From this version, </w:t>
        </w:r>
      </w:ins>
      <w:ins w:id="28" w:author="Juan Antonio Vizcaino" w:date="2023-05-04T12:03:00Z">
        <w:r>
          <w:rPr>
            <w:lang w:val="en-US"/>
          </w:rPr>
          <w:t>t</w:t>
        </w:r>
      </w:ins>
      <w:ins w:id="29" w:author="Juan Antonio Vizcaino" w:date="2023-05-04T12:02:00Z">
        <w:r>
          <w:rPr>
            <w:lang w:val="en-US"/>
          </w:rPr>
          <w:t>his information is available in the mzIdentML crosslinking extension document</w:t>
        </w:r>
      </w:ins>
      <w:ins w:id="30" w:author="Juan Antonio Vizcaino" w:date="2023-05-24T08:56:00Z">
        <w:r>
          <w:rPr>
            <w:lang w:val="en-US"/>
          </w:rPr>
          <w:t>, and not in this main specification document</w:t>
        </w:r>
      </w:ins>
      <w:ins w:id="31" w:author="Juan Antonio Vizcaino" w:date="2023-05-04T12:02:00Z">
        <w:r>
          <w:rPr>
            <w:lang w:val="en-US"/>
          </w:rPr>
          <w:t>.</w:t>
        </w:r>
      </w:ins>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w:t>
      </w:r>
      <w:del w:id="32" w:author="Juan Antonio Vizcaino" w:date="2023-01-25T10:39:00Z">
        <w:r>
          <w:rPr>
            <w:lang w:val="en-US"/>
          </w:rPr>
          <w:delText>cross-link</w:delText>
        </w:r>
      </w:del>
      <w:ins w:id="33" w:author="Juan Antonio Vizcaino" w:date="2023-01-25T10:39:00Z">
        <w:r>
          <w:rPr>
            <w:lang w:val="en-US"/>
          </w:rPr>
          <w:t>crosslink</w:t>
        </w:r>
      </w:ins>
      <w:r>
        <w:rPr>
          <w:lang w:val="en-US"/>
        </w:rPr>
        <w:t>ing approaches (newly added in mzIdentML 1.2).</w:t>
      </w:r>
      <w:ins w:id="34" w:author="Juan Antonio Vizcaino" w:date="2023-05-04T12:02:00Z">
        <w:r>
          <w:rPr>
            <w:lang w:val="en-US"/>
          </w:rPr>
          <w:t xml:space="preserve"> </w:t>
        </w:r>
      </w:ins>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i.e.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Ref206411919"/>
      <w:bookmarkStart w:id="21" w:name="_Toc170636041"/>
      <w:bookmarkStart w:id="22" w:name="_Toc477259806"/>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Ref456698050"/>
      <w:bookmarkStart w:id="25" w:name="_Toc477259807"/>
      <w:bookmarkStart w:id="26" w:name="_Toc170636042"/>
      <w:bookmarkStart w:id="27" w:name="_Ref453235444"/>
      <w:bookmarkStart w:id="28" w:name="_Ref216758768"/>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xml:space="preserve">. mzTab results can represent a subset of all the information included in a mzidentML file. However, in mzTab 1.0 while there is support for some of the new features represented in mzidentML 1.2 (e.g. ambiguity in the modification position), other features are not explicitly supported (e.g. </w:t>
      </w:r>
      <w:del w:id="35" w:author="Juan Antonio Vizcaino" w:date="2023-01-25T10:39:00Z">
        <w:r>
          <w:rPr>
            <w:lang w:val="en-US"/>
          </w:rPr>
          <w:delText>cross-link</w:delText>
        </w:r>
      </w:del>
      <w:ins w:id="36" w:author="Juan Antonio Vizcaino" w:date="2023-01-25T10:39:00Z">
        <w:r>
          <w:rPr>
            <w:lang w:val="en-US"/>
          </w:rPr>
          <w:t>crosslink</w:t>
        </w:r>
      </w:ins>
      <w:r>
        <w:rPr>
          <w:lang w:val="en-US"/>
        </w:rPr>
        <w:t>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w:t>
      </w:r>
      <w:del w:id="37" w:author="Juan Antonio Vizcaino" w:date="2023-01-25T10:39:00Z">
        <w:r>
          <w:rPr>
            <w:lang w:val="en-US"/>
          </w:rPr>
          <w:delText>cross-link</w:delText>
        </w:r>
      </w:del>
      <w:ins w:id="38" w:author="Juan Antonio Vizcaino" w:date="2023-01-25T10:39:00Z">
        <w:r>
          <w:rPr>
            <w:lang w:val="en-US"/>
          </w:rPr>
          <w:t>crosslink</w:t>
        </w:r>
      </w:ins>
      <w:r>
        <w:rPr>
          <w:lang w:val="en-US"/>
        </w:rPr>
        <w:t xml:space="preserve">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xml:space="preserve">) where possible. For encoding </w:t>
      </w:r>
      <w:del w:id="39" w:author="Juan Antonio Vizcaino" w:date="2023-01-25T10:39:00Z">
        <w:r>
          <w:rPr>
            <w:lang w:val="en-US"/>
          </w:rPr>
          <w:delText>cross-link</w:delText>
        </w:r>
      </w:del>
      <w:ins w:id="40" w:author="Juan Antonio Vizcaino" w:date="2023-01-25T10:39:00Z">
        <w:r>
          <w:rPr>
            <w:lang w:val="en-US"/>
          </w:rPr>
          <w:t>crosslink</w:t>
        </w:r>
      </w:ins>
      <w:r>
        <w:rPr>
          <w:lang w:val="en-US"/>
        </w:rPr>
        <w:t>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Toc477259809"/>
      <w:bookmarkStart w:id="33" w:name="_Ref217200132"/>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del w:id="41" w:author="Juan Antonio Vizcaino" w:date="2023-01-25T10:39:00Z">
              <w:r>
                <w:rPr>
                  <w:bCs/>
                  <w:lang w:val="en-US"/>
                </w:rPr>
                <w:delText>cross-link</w:delText>
              </w:r>
            </w:del>
            <w:ins w:id="42" w:author="Juan Antonio Vizcaino" w:date="2023-01-25T10:39:00Z">
              <w:r>
                <w:rPr>
                  <w:bCs/>
                  <w:lang w:val="en-US"/>
                </w:rPr>
                <w:t>crosslink</w:t>
              </w:r>
            </w:ins>
            <w:r>
              <w:rPr>
                <w:bCs/>
                <w:lang w:val="en-US"/>
              </w:rPr>
              <w:t>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ins w:id="44" w:author="Jones, Andy" w:date="2022-05-13T11:38:00Z"/>
        </w:rPr>
      </w:pPr>
      <w:ins w:id="43" w:author="Jones, Andy" w:date="2022-05-13T11:38:00Z">
        <w:r>
          <w:rPr>
            <w:lang w:val="en-US"/>
          </w:rPr>
        </w:r>
      </w:ins>
    </w:p>
    <w:p>
      <w:pPr>
        <w:pStyle w:val="Heading2"/>
        <w:ind w:left="0" w:hanging="0"/>
        <w:rPr/>
      </w:pPr>
      <w:ins w:id="45" w:author="Jones, Andy" w:date="2022-05-13T11:39:00Z">
        <w:bookmarkStart w:id="36" w:name="__RefHeading___Toc37426_832650626"/>
        <w:bookmarkEnd w:id="36"/>
        <w:r>
          <w:rPr/>
          <w:t>Changes from</w:t>
        </w:r>
      </w:ins>
      <w:ins w:id="46" w:author="Juan Antonio Vizcaino" w:date="2023-02-17T15:09:00Z">
        <w:r>
          <w:rPr/>
          <w:t xml:space="preserve"> version</w:t>
        </w:r>
      </w:ins>
      <w:ins w:id="47" w:author="Jones, Andy" w:date="2022-05-13T11:39:00Z">
        <w:r>
          <w:rPr/>
          <w:t xml:space="preserve"> 1.2.0 to 1.</w:t>
        </w:r>
      </w:ins>
      <w:ins w:id="48" w:author="Juan Antonio Vizcaino" w:date="2023-05-04T12:03:00Z">
        <w:r>
          <w:rPr/>
          <w:t>3</w:t>
        </w:r>
      </w:ins>
      <w:del w:id="49" w:author="Juan Antonio Vizcaino" w:date="2023-05-04T12:03:00Z">
        <w:r>
          <w:rPr/>
          <w:delText>2</w:delText>
        </w:r>
      </w:del>
      <w:ins w:id="50" w:author="Jones, Andy" w:date="2022-05-13T11:39:00Z">
        <w:r>
          <w:rPr/>
          <w:t>.</w:t>
        </w:r>
      </w:ins>
      <w:ins w:id="51" w:author="Juan Antonio Vizcaino" w:date="2023-05-04T12:03:00Z">
        <w:r>
          <w:rPr/>
          <w:t>0</w:t>
        </w:r>
      </w:ins>
      <w:del w:id="52" w:author="Juan Antonio Vizcaino" w:date="2023-05-04T12:03:00Z">
        <w:r>
          <w:rPr/>
          <w:delText>1</w:delText>
        </w:r>
      </w:del>
    </w:p>
    <w:p>
      <w:pPr>
        <w:pStyle w:val="Nobreak"/>
        <w:rPr>
          <w:lang w:val="en-US" w:eastAsia="en-US"/>
        </w:rPr>
      </w:pPr>
      <w:r>
        <w:rPr>
          <w:lang w:val="en-US" w:eastAsia="en-US"/>
        </w:rPr>
      </w:r>
    </w:p>
    <w:p>
      <w:pPr>
        <w:pStyle w:val="Normal"/>
        <w:rPr>
          <w:lang w:val="en-US"/>
          <w:ins w:id="97" w:author="Colin Combe" w:date="2023-06-28T10:43:00Z"/>
        </w:rPr>
      </w:pPr>
      <w:ins w:id="53" w:author="Jones, Andy" w:date="2022-05-13T11:39:00Z">
        <w:r>
          <w:rPr>
            <w:lang w:val="en-US"/>
          </w:rPr>
          <w:t>The core of this</w:t>
        </w:r>
      </w:ins>
      <w:ins w:id="54" w:author="Juan Antonio Vizcaino" w:date="2023-07-11T14:05:00Z">
        <w:r>
          <w:rPr>
            <w:lang w:val="en-US"/>
          </w:rPr>
          <w:t xml:space="preserve"> specification</w:t>
        </w:r>
      </w:ins>
      <w:ins w:id="55" w:author="Jones, Andy" w:date="2022-05-13T11:39:00Z">
        <w:r>
          <w:rPr>
            <w:lang w:val="en-US"/>
          </w:rPr>
          <w:t xml:space="preserve"> document remains unchanged from 1.2.0, but </w:t>
        </w:r>
      </w:ins>
      <w:ins w:id="56" w:author="Jones, Andy" w:date="2022-05-13T11:40:00Z">
        <w:r>
          <w:rPr>
            <w:lang w:val="en-US"/>
          </w:rPr>
          <w:t xml:space="preserve">version </w:t>
        </w:r>
      </w:ins>
      <w:ins w:id="57" w:author="Jones, Andy" w:date="2022-05-13T11:39:00Z">
        <w:r>
          <w:rPr>
            <w:lang w:val="en-US"/>
          </w:rPr>
          <w:t>1.</w:t>
        </w:r>
      </w:ins>
      <w:ins w:id="58" w:author="Juan Antonio Vizcaino" w:date="2023-05-04T12:03:00Z">
        <w:r>
          <w:rPr>
            <w:lang w:val="en-US"/>
          </w:rPr>
          <w:t>3.0</w:t>
        </w:r>
      </w:ins>
      <w:del w:id="59" w:author="Juan Antonio Vizcaino" w:date="2023-05-04T12:03:00Z">
        <w:r>
          <w:rPr>
            <w:lang w:val="en-US"/>
          </w:rPr>
          <w:delText>2.1</w:delText>
        </w:r>
      </w:del>
      <w:ins w:id="60" w:author="Jones, Andy" w:date="2022-05-13T11:40:00Z">
        <w:r>
          <w:rPr>
            <w:lang w:val="en-US"/>
          </w:rPr>
          <w:t xml:space="preserve"> now supports extensions for additional features</w:t>
        </w:r>
      </w:ins>
      <w:ins w:id="61" w:author="Juan Antonio Vizcaino" w:date="2023-05-24T08:57:00Z">
        <w:r>
          <w:rPr>
            <w:lang w:val="en-US"/>
          </w:rPr>
          <w:t xml:space="preserve"> or use cases</w:t>
        </w:r>
      </w:ins>
      <w:ins w:id="62" w:author="Jones, Andy" w:date="2022-05-13T11:42:00Z">
        <w:r>
          <w:rPr>
            <w:lang w:val="en-US"/>
          </w:rPr>
          <w:t xml:space="preserve">, described in additional </w:t>
        </w:r>
      </w:ins>
      <w:ins w:id="63" w:author="Juan Antonio Vizcaino" w:date="2023-05-04T12:03:00Z">
        <w:r>
          <w:rPr>
            <w:lang w:val="en-US"/>
          </w:rPr>
          <w:t xml:space="preserve">extension </w:t>
        </w:r>
      </w:ins>
      <w:ins w:id="64" w:author="Jones, Andy" w:date="2022-05-13T11:42:00Z">
        <w:r>
          <w:rPr>
            <w:lang w:val="en-US"/>
          </w:rPr>
          <w:t xml:space="preserve">documents </w:t>
        </w:r>
      </w:ins>
      <w:ins w:id="65" w:author="Juan Antonio Vizcaino" w:date="2023-05-04T12:15:00Z">
        <w:r>
          <w:rPr>
            <w:lang w:val="en-US"/>
          </w:rPr>
          <w:t xml:space="preserve">located </w:t>
        </w:r>
      </w:ins>
      <w:ins w:id="66" w:author="Jones, Andy" w:date="2022-05-13T11:42:00Z">
        <w:r>
          <w:rPr>
            <w:lang w:val="en-US"/>
          </w:rPr>
          <w:t>in the same folder</w:t>
        </w:r>
      </w:ins>
      <w:ins w:id="67" w:author="Juan Antonio Vizcaino" w:date="2023-01-25T10:56:00Z">
        <w:r>
          <w:rPr>
            <w:lang w:val="en-US"/>
          </w:rPr>
          <w:t>.</w:t>
        </w:r>
      </w:ins>
      <w:ins w:id="68" w:author="Juan Antonio Vizcaino" w:date="2023-01-25T10:57:00Z">
        <w:r>
          <w:rPr>
            <w:lang w:val="en-US"/>
          </w:rPr>
          <w:t xml:space="preserve"> At the </w:t>
        </w:r>
      </w:ins>
      <w:del w:id="69" w:author="Colin Combe" w:date="2023-06-28T10:41:00Z">
        <w:r>
          <w:rPr>
            <w:lang w:val="en-US"/>
          </w:rPr>
          <w:delText>moment</w:delText>
        </w:r>
      </w:del>
      <w:ins w:id="70" w:author="Colin Combe" w:date="2023-06-28T10:41:00Z">
        <w:r>
          <w:rPr>
            <w:lang w:val="en-US"/>
          </w:rPr>
          <w:t>time</w:t>
        </w:r>
      </w:ins>
      <w:ins w:id="71" w:author="Juan Antonio Vizcaino" w:date="2023-01-25T10:57:00Z">
        <w:r>
          <w:rPr>
            <w:lang w:val="en-US"/>
          </w:rPr>
          <w:t xml:space="preserve"> of writing, extensions for crosslinking</w:t>
        </w:r>
      </w:ins>
      <w:ins w:id="72" w:author="Juan Antonio Vizcaino" w:date="2023-07-11T14:05:00Z">
        <w:r>
          <w:rPr>
            <w:lang w:val="en-US"/>
          </w:rPr>
          <w:t xml:space="preserve"> data</w:t>
        </w:r>
      </w:ins>
      <w:ins w:id="73" w:author="Juan Antonio Vizcaino" w:date="2023-01-25T10:57:00Z">
        <w:r>
          <w:rPr>
            <w:lang w:val="en-US"/>
          </w:rPr>
          <w:t xml:space="preserve"> and glycopeptides are in progress, but others may take place in the future.</w:t>
        </w:r>
      </w:ins>
      <w:del w:id="74" w:author="Juan Antonio Vizcaino" w:date="2023-01-25T10:56:00Z">
        <w:r>
          <w:rPr>
            <w:lang w:val="en-US"/>
          </w:rPr>
          <w:delText>.</w:delText>
        </w:r>
      </w:del>
      <w:ins w:id="75" w:author="Jones, Andy" w:date="2022-05-13T11:42:00Z">
        <w:r>
          <w:rPr>
            <w:lang w:val="en-US"/>
          </w:rPr>
          <w:t xml:space="preserve"> </w:t>
        </w:r>
      </w:ins>
      <w:ins w:id="76" w:author="Juan Antonio Vizcaino" w:date="2023-05-04T12:05:00Z">
        <w:r>
          <w:rPr>
            <w:lang w:val="en-US"/>
          </w:rPr>
          <w:t xml:space="preserve"> </w:t>
        </w:r>
      </w:ins>
      <w:ins w:id="77" w:author="Jones, Andy" w:date="2022-05-13T11:42:00Z">
        <w:r>
          <w:rPr>
            <w:lang w:val="en-US"/>
          </w:rPr>
          <w:t xml:space="preserve">Implementers only need to </w:t>
        </w:r>
      </w:ins>
      <w:ins w:id="78" w:author="Jones, Andy" w:date="2022-05-13T11:43:00Z">
        <w:r>
          <w:rPr>
            <w:lang w:val="en-US"/>
          </w:rPr>
          <w:t>incorporate</w:t>
        </w:r>
      </w:ins>
      <w:ins w:id="79" w:author="Jones, Andy" w:date="2022-05-13T11:42:00Z">
        <w:r>
          <w:rPr>
            <w:lang w:val="en-US"/>
          </w:rPr>
          <w:t xml:space="preserve"> </w:t>
        </w:r>
      </w:ins>
      <w:ins w:id="80" w:author="Jones, Andy" w:date="2022-05-13T11:43:00Z">
        <w:r>
          <w:rPr>
            <w:lang w:val="en-US"/>
          </w:rPr>
          <w:t>the extensions if supporting the specific extra features</w:t>
        </w:r>
      </w:ins>
      <w:ins w:id="81" w:author="Juan Antonio Vizcaino" w:date="2023-05-04T12:05:00Z">
        <w:r>
          <w:rPr>
            <w:lang w:val="en-US"/>
          </w:rPr>
          <w:t xml:space="preserve"> or use cases</w:t>
        </w:r>
      </w:ins>
      <w:ins w:id="82" w:author="Juan Antonio Vizcaino" w:date="2023-05-04T12:15:00Z">
        <w:r>
          <w:rPr>
            <w:lang w:val="en-US"/>
          </w:rPr>
          <w:t xml:space="preserve"> </w:t>
        </w:r>
      </w:ins>
      <w:del w:id="83" w:author="Colin Combe" w:date="2023-05-18T08:25:00Z">
        <w:r>
          <w:rPr>
            <w:lang w:val="en-US"/>
          </w:rPr>
          <w:delText>supported in mzIdentML 1.3.0</w:delText>
        </w:r>
      </w:del>
      <w:del w:id="84" w:author="Juan Antonio Vizcaino" w:date="2023-05-04T12:05:00Z">
        <w:r>
          <w:rPr>
            <w:lang w:val="en-US"/>
          </w:rPr>
          <w:delText xml:space="preserve"> described there</w:delText>
        </w:r>
      </w:del>
      <w:ins w:id="85" w:author="Colin Combe" w:date="2023-05-18T08:26:00Z">
        <w:r>
          <w:rPr>
            <w:lang w:val="en-US"/>
          </w:rPr>
          <w:t>described there</w:t>
        </w:r>
      </w:ins>
      <w:ins w:id="86" w:author="Jones, Andy" w:date="2022-05-13T11:43:00Z">
        <w:r>
          <w:rPr>
            <w:lang w:val="en-US"/>
          </w:rPr>
          <w:t>.</w:t>
        </w:r>
      </w:ins>
      <w:ins w:id="87" w:author="Joshua Klein" w:date="2023-05-29T14:09:00Z">
        <w:r>
          <w:rPr>
            <w:lang w:val="en-US"/>
          </w:rPr>
          <w:t xml:space="preserve"> A document signals which </w:t>
        </w:r>
      </w:ins>
      <w:ins w:id="88" w:author="Joshua Klein" w:date="2023-05-29T14:10:00Z">
        <w:r>
          <w:rPr>
            <w:lang w:val="en-US"/>
          </w:rPr>
          <w:t xml:space="preserve">extensions it requires by including </w:t>
        </w:r>
      </w:ins>
      <w:del w:id="89" w:author="Colin Combe" w:date="2023-06-28T10:42:00Z">
        <w:r>
          <w:rPr>
            <w:lang w:val="en-US"/>
          </w:rPr>
          <w:delText>a &lt;cvParam&gt; that is a child of MS:1003373 in &lt;AdditionalSearchParams&gt;</w:delText>
        </w:r>
      </w:del>
      <w:r>
        <w:rPr/>
        <w:commentReference w:id="1"/>
      </w:r>
      <w:r>
        <w:rPr/>
        <w:commentReference w:id="2"/>
      </w:r>
      <w:del w:id="90" w:author="Colin Combe" w:date="2023-06-28T10:42:00Z">
        <w:r>
          <w:rPr>
            <w:lang w:val="en-US"/>
          </w:rPr>
          <w:delText xml:space="preserve"> in the appropriate protocol.</w:delText>
        </w:r>
      </w:del>
      <w:ins w:id="91" w:author="Colin Combe" w:date="2023-06-28T10:42:00Z">
        <w:r>
          <w:rPr>
            <w:lang w:val="en-US"/>
          </w:rPr>
          <w:t xml:space="preserve">&lt;cvParam&gt; elements that are children of </w:t>
        </w:r>
      </w:ins>
      <w:ins w:id="92" w:author="Juan Antonio Vizcaino" w:date="2023-07-11T14:06:00Z">
        <w:r>
          <w:rPr>
            <w:lang w:val="en-US"/>
          </w:rPr>
          <w:t xml:space="preserve">the term </w:t>
        </w:r>
      </w:ins>
      <w:ins w:id="93" w:author="Colin Combe" w:date="2023-06-28T10:42:00Z">
        <w:r>
          <w:rPr>
            <w:lang w:val="en-US"/>
          </w:rPr>
          <w:t>MS:1003373</w:t>
        </w:r>
      </w:ins>
      <w:ins w:id="94" w:author="Juan Antonio Vizcaino" w:date="2023-07-11T14:06:00Z">
        <w:r>
          <w:rPr>
            <w:lang w:val="en-US"/>
          </w:rPr>
          <w:t>,</w:t>
        </w:r>
      </w:ins>
      <w:ins w:id="95" w:author="Colin Combe" w:date="2023-06-28T10:42:00Z">
        <w:r>
          <w:rPr>
            <w:lang w:val="en-US"/>
          </w:rPr>
          <w:t xml:space="preserve"> </w:t>
        </w:r>
      </w:ins>
      <w:r>
        <w:rPr/>
        <w:commentReference w:id="3"/>
      </w:r>
      <w:ins w:id="96" w:author="Colin Combe" w:date="2023-06-28T10:42:00Z">
        <w:r>
          <w:rPr>
            <w:lang w:val="en-US"/>
          </w:rPr>
          <w:t xml:space="preserve"> immediately after the &lt;cvList&gt; element inside the  &lt;MzIdentML&gt; element.</w:t>
        </w:r>
      </w:ins>
    </w:p>
    <w:p>
      <w:pPr>
        <w:pStyle w:val="Normal"/>
        <w:rPr>
          <w:lang w:val="en-US"/>
          <w:ins w:id="99" w:author="Colin Combe" w:date="2023-06-28T10:43:00Z"/>
        </w:rPr>
      </w:pPr>
      <w:ins w:id="98" w:author="Colin Combe" w:date="2023-06-28T10:43:00Z">
        <w:r>
          <w:rPr>
            <w:lang w:val="en-US"/>
          </w:rPr>
        </w:r>
      </w:ins>
    </w:p>
    <w:p>
      <w:pPr>
        <w:pStyle w:val="Normal"/>
        <w:rPr>
          <w:lang w:val="en-US"/>
          <w:ins w:id="105" w:author="Colin Combe" w:date="2023-06-28T10:43:00Z"/>
        </w:rPr>
      </w:pPr>
      <w:ins w:id="100" w:author="Colin Combe" w:date="2023-06-28T10:43:00Z">
        <w:r>
          <w:rPr>
            <w:lang w:val="en-US"/>
          </w:rPr>
          <w:t>Th</w:t>
        </w:r>
      </w:ins>
      <w:ins w:id="101" w:author="Colin Combe" w:date="2023-06-28T10:43:00Z">
        <w:r>
          <w:rPr>
            <w:sz w:val="24"/>
            <w:szCs w:val="24"/>
            <w:lang w:val="en-US"/>
          </w:rPr>
          <w:t xml:space="preserve">is is the only </w:t>
        </w:r>
      </w:ins>
      <w:ins w:id="102" w:author="Colin Combe" w:date="2023-06-28T10:43:00Z">
        <w:r>
          <w:rPr>
            <w:lang w:val="en-US"/>
          </w:rPr>
          <w:t>change to the XML schema definition for mzIdentML 1.3.0: &lt;</w:t>
        </w:r>
      </w:ins>
      <w:ins w:id="103" w:author="Colin Combe" w:date="2023-06-28T10:43:00Z">
        <w:commentRangeStart w:id="4"/>
        <w:r>
          <w:rPr>
            <w:lang w:val="en-US"/>
          </w:rPr>
          <w:t>cvParam</w:t>
        </w:r>
      </w:ins>
      <w:r>
        <w:rPr>
          <w:lang w:val="en-US"/>
        </w:rPr>
      </w:r>
      <w:ins w:id="104" w:author="Colin Combe" w:date="2023-06-28T10:43:00Z">
        <w:commentRangeEnd w:id="4"/>
        <w:r>
          <w:commentReference w:id="4"/>
        </w:r>
        <w:r>
          <w:rPr>
            <w:lang w:val="en-US"/>
          </w:rPr>
          <w:t>&gt; elements can be included immediately after the &lt;cvList&gt; element inside the top level &lt;MzIdetnML&gt; element, to permit declaring the version of extension documents.</w:t>
        </w:r>
      </w:ins>
    </w:p>
    <w:p>
      <w:pPr>
        <w:pStyle w:val="Normal"/>
        <w:rPr>
          <w:lang w:val="en-US"/>
          <w:ins w:id="107" w:author="Juan Antonio Vizcaino" w:date="2023-01-25T09:37:00Z"/>
        </w:rPr>
      </w:pPr>
      <w:ins w:id="106" w:author="Juan Antonio Vizcaino" w:date="2023-01-25T09:37:00Z">
        <w:r>
          <w:rPr>
            <w:lang w:val="en-US"/>
          </w:rPr>
        </w:r>
      </w:ins>
    </w:p>
    <w:p>
      <w:pPr>
        <w:pStyle w:val="Normal"/>
        <w:rPr>
          <w:lang w:val="en-US"/>
          <w:del w:id="127" w:author="Colin Combe" w:date="2023-06-28T10:43:00Z"/>
        </w:rPr>
      </w:pPr>
      <w:del w:id="108" w:author="Colin Combe" w:date="2023-07-03T12:08:00Z">
        <w:r>
          <w:rPr>
            <w:lang w:val="en-US"/>
          </w:rPr>
          <w:delText>Additionally, a</w:delText>
        </w:r>
      </w:del>
      <w:ins w:id="109" w:author="Colin Combe" w:date="2023-07-03T12:08:00Z">
        <w:r>
          <w:rPr>
            <w:lang w:val="en-US"/>
          </w:rPr>
          <w:t>A</w:t>
        </w:r>
      </w:ins>
      <w:ins w:id="110" w:author="Juan Antonio Vizcaino" w:date="2023-01-25T09:37:00Z">
        <w:r>
          <w:rPr>
            <w:lang w:val="en-US"/>
          </w:rPr>
          <w:t xml:space="preserve"> new section has </w:t>
        </w:r>
      </w:ins>
      <w:ins w:id="111" w:author="Colin Combe" w:date="2023-07-03T12:08:00Z">
        <w:r>
          <w:rPr>
            <w:lang w:val="en-US"/>
          </w:rPr>
          <w:t xml:space="preserve">also </w:t>
        </w:r>
      </w:ins>
      <w:ins w:id="112" w:author="Juan Antonio Vizcaino" w:date="2023-01-25T09:37:00Z">
        <w:r>
          <w:rPr>
            <w:lang w:val="en-US"/>
          </w:rPr>
          <w:t xml:space="preserve">been added to explain how to encode </w:t>
        </w:r>
      </w:ins>
      <w:ins w:id="113" w:author="Juan Antonio Vizcaino" w:date="2023-01-25T10:45:00Z">
        <w:r>
          <w:rPr>
            <w:lang w:val="en-US"/>
          </w:rPr>
          <w:t>identifications</w:t>
        </w:r>
      </w:ins>
      <w:ins w:id="114" w:author="Juan Antonio Vizcaino" w:date="2023-01-25T09:37:00Z">
        <w:r>
          <w:rPr>
            <w:lang w:val="en-US"/>
          </w:rPr>
          <w:t xml:space="preserve"> coming from multiple spectra</w:t>
        </w:r>
      </w:ins>
      <w:ins w:id="115" w:author="Juan Antonio Vizcaino" w:date="2023-01-25T10:45:00Z">
        <w:r>
          <w:rPr>
            <w:lang w:val="en-US"/>
          </w:rPr>
          <w:t xml:space="preserve"> (Section </w:t>
        </w:r>
      </w:ins>
      <w:ins w:id="116" w:author="Juan Antonio Vizcaino" w:date="2023-02-15T13:32:00Z">
        <w:r>
          <w:rPr>
            <w:lang w:val="en-US"/>
          </w:rPr>
          <w:t>7.</w:t>
        </w:r>
      </w:ins>
      <w:ins w:id="117" w:author="Juan Antonio Vizcaino" w:date="2023-02-15T13:32:00Z">
        <w:commentRangeStart w:id="5"/>
        <w:r>
          <w:rPr>
            <w:lang w:val="en-US"/>
          </w:rPr>
          <w:t>11</w:t>
        </w:r>
      </w:ins>
      <w:r>
        <w:rPr>
          <w:lang w:val="en-US"/>
        </w:rPr>
      </w:r>
      <w:ins w:id="118" w:author="Juan Antonio Vizcaino" w:date="2023-01-25T10:45:00Z">
        <w:commentRangeEnd w:id="5"/>
        <w:r>
          <w:commentReference w:id="5"/>
        </w:r>
        <w:r>
          <w:rPr>
            <w:lang w:val="en-US"/>
          </w:rPr>
          <w:t>)</w:t>
        </w:r>
      </w:ins>
      <w:ins w:id="119" w:author="Juan Antonio Vizcaino" w:date="2023-01-25T09:37:00Z">
        <w:r>
          <w:rPr>
            <w:lang w:val="en-US"/>
          </w:rPr>
          <w:t>.</w:t>
        </w:r>
      </w:ins>
      <w:ins w:id="120" w:author="Juan Antonio Vizcaino" w:date="2023-05-04T12:19:00Z">
        <w:r>
          <w:rPr>
            <w:lang w:val="en-US"/>
          </w:rPr>
          <w:t xml:space="preserve"> </w:t>
        </w:r>
      </w:ins>
      <w:del w:id="121" w:author="Colin Combe" w:date="2023-05-18T08:26:00Z">
        <w:r>
          <w:rPr>
            <w:lang w:val="en-US"/>
          </w:rPr>
          <w:delText xml:space="preserve">As a consequence, </w:delText>
        </w:r>
      </w:del>
      <w:del w:id="122" w:author="Colin Combe" w:date="2023-05-18T08:26:00Z">
        <w:r>
          <w:rPr>
            <w:color w:val="000000"/>
            <w:lang w:val="en-US"/>
          </w:rPr>
          <w:delText>t</w:delText>
        </w:r>
      </w:del>
      <w:ins w:id="123" w:author="Colin Combe" w:date="2023-05-18T08:26:00Z">
        <w:r>
          <w:rPr>
            <w:lang w:val="en-US"/>
          </w:rPr>
          <w:t>T</w:t>
        </w:r>
      </w:ins>
      <w:ins w:id="124" w:author="Juan Antonio Vizcaino" w:date="2023-05-04T12:19:00Z">
        <w:r>
          <w:rPr>
            <w:color w:val="000000"/>
          </w:rPr>
          <w:t>he “combined spectra” type of input file format from version 1.2.0 has been retired and is not part of the 1.3.0 specification</w:t>
        </w:r>
      </w:ins>
      <w:ins w:id="125" w:author="Colin Combe" w:date="2023-06-28T10:43:00Z">
        <w:r>
          <w:rPr>
            <w:color w:val="000000"/>
          </w:rPr>
          <w:t>.</w:t>
        </w:r>
      </w:ins>
      <w:del w:id="126" w:author="Colin Combe" w:date="2023-06-28T10:43:00Z">
        <w:r>
          <w:rPr>
            <w:color w:val="000000"/>
          </w:rPr>
          <w:delText>.</w:delText>
        </w:r>
      </w:del>
    </w:p>
    <w:p>
      <w:pPr>
        <w:pStyle w:val="Normal"/>
        <w:rPr>
          <w:lang w:val="en-US"/>
          <w:ins w:id="132" w:author="Colin Combe" w:date="2023-05-19T09:06:00Z"/>
        </w:rPr>
      </w:pPr>
      <w:del w:id="128" w:author="Colin Combe" w:date="2023-06-28T10:43:00Z">
        <w:r>
          <w:rPr>
            <w:lang w:val="en-US"/>
          </w:rPr>
          <w:delText>Additionally, t</w:delText>
        </w:r>
      </w:del>
      <w:del w:id="129" w:author="Juan Antonio Vizcaino" w:date="2023-05-24T08:59:00Z">
        <w:r>
          <w:rPr>
            <w:lang w:val="en-US"/>
          </w:rPr>
          <w:delText>T</w:delText>
        </w:r>
      </w:del>
      <w:del w:id="130" w:author="Colin Combe" w:date="2023-06-28T10:43:00Z">
        <w:r>
          <w:rPr>
            <w:lang w:val="en-US"/>
          </w:rPr>
          <w:delText xml:space="preserve">the </w:delText>
        </w:r>
      </w:del>
      <w:del w:id="131" w:author="Juan Antonio Vizcaino" w:date="2023-05-24T08:59:00Z">
        <w:r>
          <w:rPr>
            <w:lang w:val="en-US"/>
          </w:rPr>
          <w:delText>s</w:delText>
        </w:r>
      </w:del>
    </w:p>
    <w:p>
      <w:pPr>
        <w:pStyle w:val="Normal"/>
        <w:rPr>
          <w:lang w:val="en-US"/>
          <w:ins w:id="134" w:author="Colin Combe" w:date="2023-07-03T12:08:00Z"/>
        </w:rPr>
      </w:pPr>
      <w:ins w:id="133" w:author="Colin Combe" w:date="2023-07-03T12:08:00Z">
        <w:r>
          <w:rPr>
            <w:lang w:val="en-US"/>
          </w:rPr>
        </w:r>
      </w:ins>
    </w:p>
    <w:p>
      <w:pPr>
        <w:pStyle w:val="Normal"/>
        <w:rPr>
          <w:lang w:val="en-US"/>
          <w:ins w:id="138" w:author="Colin Combe" w:date="2023-07-03T12:08:00Z"/>
        </w:rPr>
      </w:pPr>
      <w:ins w:id="135" w:author="Colin Combe" w:date="2023-07-03T12:08:00Z">
        <w:r>
          <w:rPr>
            <w:lang w:val="en-US"/>
          </w:rPr>
          <w:t>Additionally, two new CV terms have been introduced to provide an optional mechanism for linking the &lt;Modification&gt; elements inside &lt;Peptide&gt; elements</w:t>
        </w:r>
      </w:ins>
      <w:del w:id="136" w:author="Colin Combe" w:date="2023-07-19T10:11:59Z">
        <w:r>
          <w:rPr>
            <w:lang w:val="en-US"/>
          </w:rPr>
          <w:delText>,</w:delText>
        </w:r>
      </w:del>
      <w:ins w:id="137" w:author="Colin Combe" w:date="2023-07-03T12:08:00Z">
        <w:r>
          <w:rPr>
            <w:lang w:val="en-US"/>
          </w:rPr>
          <w:t xml:space="preserve"> to &lt;SearchModification&gt; elements (Section 7.12). These are:</w:t>
        </w:r>
      </w:ins>
    </w:p>
    <w:p>
      <w:pPr>
        <w:pStyle w:val="Normal"/>
        <w:numPr>
          <w:ilvl w:val="0"/>
          <w:numId w:val="22"/>
        </w:numPr>
        <w:rPr>
          <w:lang w:val="en-US"/>
          <w:ins w:id="141" w:author="Colin Combe" w:date="2023-07-03T12:08:00Z"/>
        </w:rPr>
      </w:pPr>
      <w:ins w:id="139" w:author="Colin Combe" w:date="2023-07-03T12:08:00Z">
        <w:r>
          <w:rPr>
            <w:lang w:val="en-US"/>
          </w:rPr>
          <w:t>“</w:t>
        </w:r>
      </w:ins>
      <w:ins w:id="140" w:author="Colin Combe" w:date="2023-07-03T12:08:00Z">
        <w:r>
          <w:rPr>
            <w:lang w:val="en-US"/>
          </w:rPr>
          <w:t>search modification id” (MS:1003392),</w:t>
        </w:r>
      </w:ins>
    </w:p>
    <w:p>
      <w:pPr>
        <w:pStyle w:val="Normal"/>
        <w:numPr>
          <w:ilvl w:val="0"/>
          <w:numId w:val="22"/>
        </w:numPr>
        <w:rPr>
          <w:lang w:val="en-US"/>
          <w:del w:id="144" w:author="Colin Combe" w:date="2023-07-20T10:57:04Z"/>
        </w:rPr>
      </w:pPr>
      <w:ins w:id="142" w:author="Colin Combe" w:date="2023-07-03T12:08:00Z">
        <w:r>
          <w:rPr>
            <w:lang w:val="en-US"/>
          </w:rPr>
          <w:t>“</w:t>
        </w:r>
      </w:ins>
      <w:ins w:id="143" w:author="Colin Combe" w:date="2023-07-03T12:08:00Z">
        <w:r>
          <w:rPr>
            <w:lang w:val="en-US"/>
          </w:rPr>
          <w:t>search modification id ref” (MS:1003393).</w:t>
        </w:r>
      </w:ins>
    </w:p>
    <w:p>
      <w:pPr>
        <w:pStyle w:val="Normal"/>
        <w:numPr>
          <w:ilvl w:val="0"/>
          <w:numId w:val="22"/>
        </w:numPr>
        <w:rPr>
          <w:lang w:val="en-US"/>
          <w:ins w:id="149" w:author="Colin Combe" w:date="2023-07-03T12:08:00Z"/>
        </w:rPr>
      </w:pPr>
      <w:del w:id="145" w:author="Juan Antonio Vizcaino" w:date="2023-07-11T14:08:00Z">
        <w:r>
          <w:rPr>
            <w:lang w:val="en-US"/>
          </w:rPr>
          <w:delText>in</w:delText>
        </w:r>
      </w:del>
      <w:del w:id="146" w:author="Colin Combe" w:date="2023-07-20T10:57:02Z">
        <w:r>
          <w:rPr>
            <w:lang w:val="en-US"/>
          </w:rPr>
          <w:delText>throughout</w:delText>
        </w:r>
      </w:del>
      <w:del w:id="147" w:author="Juan Antonio Vizcaino" w:date="2023-07-11T14:08:00Z">
        <w:r>
          <w:rPr>
            <w:lang w:val="en-US"/>
          </w:rPr>
          <w:delText>cannot</w:delText>
        </w:r>
      </w:del>
      <w:del w:id="148" w:author="Colin Combe" w:date="2023-07-19T10:11:54Z">
        <w:r>
          <w:rPr>
            <w:lang w:val="en-US"/>
          </w:rPr>
          <w:delText>MUST NOT</w:delText>
        </w:r>
      </w:del>
    </w:p>
    <w:p>
      <w:pPr>
        <w:pStyle w:val="Normal"/>
        <w:rPr>
          <w:lang w:val="en-US"/>
          <w:ins w:id="151" w:author="Juan Antonio Vizcaino" w:date="2023-01-25T09:37:00Z"/>
        </w:rPr>
      </w:pPr>
      <w:ins w:id="150" w:author="Juan Antonio Vizcaino" w:date="2023-01-25T09:37:00Z">
        <w:r>
          <w:rPr>
            <w:lang w:val="en-US"/>
          </w:rPr>
        </w:r>
      </w:ins>
    </w:p>
    <w:p>
      <w:pPr>
        <w:pStyle w:val="Normal"/>
        <w:rPr>
          <w:lang w:val="en-US"/>
          <w:ins w:id="172" w:author="Jones, Andy" w:date="2022-05-13T11:39:00Z"/>
        </w:rPr>
      </w:pPr>
      <w:ins w:id="152" w:author="Juan Antonio Vizcaino" w:date="2023-01-25T09:37:00Z">
        <w:r>
          <w:rPr>
            <w:lang w:val="en-US"/>
          </w:rPr>
          <w:t>Furthermore, different typ</w:t>
        </w:r>
      </w:ins>
      <w:ins w:id="153" w:author="Juan Antonio Vizcaino" w:date="2023-01-25T09:38:00Z">
        <w:r>
          <w:rPr>
            <w:lang w:val="en-US"/>
          </w:rPr>
          <w:t>os and small details have been refined</w:t>
        </w:r>
      </w:ins>
      <w:ins w:id="154" w:author="Juan Antonio Vizcaino" w:date="2023-07-11T14:08:00Z">
        <w:r>
          <w:rPr>
            <w:lang w:val="en-US"/>
          </w:rPr>
          <w:t xml:space="preserve"> throughout the text</w:t>
        </w:r>
      </w:ins>
      <w:ins w:id="155" w:author="Juan Antonio Vizcaino" w:date="2023-01-25T09:38:00Z">
        <w:r>
          <w:rPr>
            <w:lang w:val="en-US"/>
          </w:rPr>
          <w:t xml:space="preserve">. As an example, the hyphenated term </w:t>
        </w:r>
      </w:ins>
      <w:ins w:id="156" w:author="Juan Antonio Vizcaino" w:date="2023-01-25T10:46:00Z">
        <w:r>
          <w:rPr>
            <w:lang w:val="en-US"/>
          </w:rPr>
          <w:t>“</w:t>
        </w:r>
      </w:ins>
      <w:ins w:id="157" w:author="Juan Antonio Vizcaino" w:date="2023-01-25T10:39:00Z">
        <w:r>
          <w:rPr>
            <w:lang w:val="en-US"/>
          </w:rPr>
          <w:t>cross</w:t>
        </w:r>
      </w:ins>
      <w:ins w:id="158" w:author="Juan Antonio Vizcaino" w:date="2023-01-25T10:46:00Z">
        <w:r>
          <w:rPr>
            <w:lang w:val="en-US"/>
          </w:rPr>
          <w:t>-</w:t>
        </w:r>
      </w:ins>
      <w:ins w:id="159" w:author="Juan Antonio Vizcaino" w:date="2023-01-25T10:39:00Z">
        <w:r>
          <w:rPr>
            <w:lang w:val="en-US"/>
          </w:rPr>
          <w:t>link</w:t>
        </w:r>
      </w:ins>
      <w:ins w:id="160" w:author="Juan Antonio Vizcaino" w:date="2023-01-25T09:38:00Z">
        <w:r>
          <w:rPr>
            <w:lang w:val="en-US"/>
          </w:rPr>
          <w:t>ing</w:t>
        </w:r>
      </w:ins>
      <w:ins w:id="161" w:author="Juan Antonio Vizcaino" w:date="2023-01-25T10:46:00Z">
        <w:r>
          <w:rPr>
            <w:lang w:val="en-US"/>
          </w:rPr>
          <w:t xml:space="preserve">” (used in </w:t>
        </w:r>
      </w:ins>
      <w:ins w:id="162" w:author="Juan Antonio Vizcaino" w:date="2023-05-24T09:00:00Z">
        <w:r>
          <w:rPr>
            <w:lang w:val="en-US"/>
          </w:rPr>
          <w:t xml:space="preserve">version </w:t>
        </w:r>
      </w:ins>
      <w:ins w:id="163" w:author="Juan Antonio Vizcaino" w:date="2023-01-25T10:46:00Z">
        <w:r>
          <w:rPr>
            <w:lang w:val="en-US"/>
          </w:rPr>
          <w:t>1.2.0)</w:t>
        </w:r>
      </w:ins>
      <w:ins w:id="164" w:author="Juan Antonio Vizcaino" w:date="2023-01-25T09:38:00Z">
        <w:r>
          <w:rPr>
            <w:lang w:val="en-US"/>
          </w:rPr>
          <w:t xml:space="preserve"> has no</w:t>
        </w:r>
      </w:ins>
      <w:ins w:id="165" w:author="Juan Antonio Vizcaino" w:date="2023-01-25T10:46:00Z">
        <w:r>
          <w:rPr>
            <w:lang w:val="en-US"/>
          </w:rPr>
          <w:t>w</w:t>
        </w:r>
      </w:ins>
      <w:ins w:id="166" w:author="Juan Antonio Vizcaino" w:date="2023-01-25T09:38:00Z">
        <w:r>
          <w:rPr>
            <w:lang w:val="en-US"/>
          </w:rPr>
          <w:t xml:space="preserve"> been de-hyphenated</w:t>
        </w:r>
      </w:ins>
      <w:ins w:id="167" w:author="Juan Antonio Vizcaino" w:date="2023-01-25T10:47:00Z">
        <w:r>
          <w:rPr>
            <w:lang w:val="en-US"/>
          </w:rPr>
          <w:t xml:space="preserve"> throughout</w:t>
        </w:r>
      </w:ins>
      <w:ins w:id="168" w:author="Juan Antonio Vizcaino" w:date="2023-02-15T13:33:00Z">
        <w:r>
          <w:rPr>
            <w:lang w:val="en-US"/>
          </w:rPr>
          <w:t xml:space="preserve"> this 1.</w:t>
        </w:r>
      </w:ins>
      <w:ins w:id="169" w:author="Juan Antonio Vizcaino" w:date="2023-05-04T12:04:00Z">
        <w:r>
          <w:rPr>
            <w:lang w:val="en-US"/>
          </w:rPr>
          <w:t>3.0</w:t>
        </w:r>
      </w:ins>
      <w:ins w:id="170" w:author="Juan Antonio Vizcaino" w:date="2023-02-15T13:33:00Z">
        <w:r>
          <w:rPr>
            <w:lang w:val="en-US"/>
          </w:rPr>
          <w:t xml:space="preserve"> updated specification document</w:t>
        </w:r>
      </w:ins>
      <w:ins w:id="171" w:author="Juan Antonio Vizcaino" w:date="2023-01-25T09:38:00Z">
        <w:r>
          <w:rPr>
            <w:lang w:val="en-US"/>
          </w:rPr>
          <w:t>.</w:t>
        </w:r>
      </w:ins>
    </w:p>
    <w:p>
      <w:pPr>
        <w:pStyle w:val="Normal"/>
        <w:rPr>
          <w:lang w:val="en-US"/>
          <w:del w:id="174" w:author="Juan Antonio Vizcaino" w:date="2023-05-24T09:00:00Z"/>
        </w:rPr>
      </w:pPr>
      <w:del w:id="173" w:author="Juan Antonio Vizcaino" w:date="2023-05-24T09:00:00Z">
        <w:r>
          <w:rPr>
            <w:lang w:val="en-US"/>
          </w:rPr>
        </w:r>
      </w:del>
    </w:p>
    <w:p>
      <w:pPr>
        <w:pStyle w:val="Normal"/>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 xml:space="preserve">Update </w:t>
      </w:r>
      <w:ins w:id="175" w:author="Juan Antonio Vizcaino" w:date="2023-05-04T12:06:00Z">
        <w:r>
          <w:rPr>
            <w:b/>
            <w:lang w:val="en-US"/>
          </w:rPr>
          <w:t>from</w:t>
        </w:r>
      </w:ins>
      <w:del w:id="176" w:author="Juan Antonio Vizcaino" w:date="2023-05-04T12:06:00Z">
        <w:r>
          <w:rPr>
            <w:b/>
            <w:lang w:val="en-US"/>
          </w:rPr>
          <w:delText>in</w:delText>
        </w:r>
      </w:del>
      <w:r>
        <w:rPr>
          <w:b/>
          <w:lang w:val="en-US"/>
        </w:rPr>
        <w:t xml:space="preserve"> version 1.2</w:t>
      </w:r>
      <w:ins w:id="177" w:author="Juan Antonio Vizcaino" w:date="2023-05-24T09:00:00Z">
        <w:r>
          <w:rPr>
            <w:b/>
            <w:lang w:val="en-US"/>
          </w:rPr>
          <w:t>.0</w:t>
        </w:r>
      </w:ins>
      <w:r>
        <w:rPr>
          <w:b/>
          <w:lang w:val="en-US"/>
        </w:rPr>
        <w:t>:</w:t>
      </w:r>
    </w:p>
    <w:p>
      <w:pPr>
        <w:pStyle w:val="Normal"/>
        <w:jc w:val="both"/>
        <w:rPr>
          <w:lang w:val="en-US"/>
          <w:ins w:id="178" w:author="Juan Antonio Vizcaino" w:date="2023-05-04T12:24:00Z"/>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ins w:id="180" w:author="Juan Antonio Vizcaino" w:date="2023-05-04T12:24:00Z"/>
        </w:rPr>
      </w:pPr>
      <w:ins w:id="179" w:author="Juan Antonio Vizcaino" w:date="2023-05-04T12:24:00Z">
        <w:r>
          <w:rPr>
            <w:lang w:val="en-US"/>
          </w:rPr>
        </w:r>
      </w:ins>
    </w:p>
    <w:p>
      <w:pPr>
        <w:pStyle w:val="Normal"/>
        <w:jc w:val="both"/>
        <w:rPr>
          <w:b/>
          <w:b/>
          <w:lang w:val="en-US"/>
          <w:ins w:id="186" w:author="Juan Antonio Vizcaino" w:date="2023-05-04T12:24:00Z"/>
        </w:rPr>
      </w:pPr>
      <w:ins w:id="181" w:author="Juan Antonio Vizcaino" w:date="2023-05-04T12:24:00Z">
        <w:r>
          <w:rPr>
            <w:b/>
            <w:lang w:val="en-US"/>
          </w:rPr>
          <w:t xml:space="preserve">Update </w:t>
        </w:r>
      </w:ins>
      <w:ins w:id="182" w:author="Juan Antonio Vizcaino" w:date="2023-07-11T14:09:00Z">
        <w:r>
          <w:rPr>
            <w:b/>
            <w:lang w:val="en-US"/>
          </w:rPr>
          <w:t>included in</w:t>
        </w:r>
      </w:ins>
      <w:ins w:id="183" w:author="Juan Antonio Vizcaino" w:date="2023-05-04T12:24:00Z">
        <w:r>
          <w:rPr>
            <w:b/>
            <w:lang w:val="en-US"/>
          </w:rPr>
          <w:t xml:space="preserve"> version 1.3</w:t>
        </w:r>
      </w:ins>
      <w:ins w:id="184" w:author="Juan Antonio Vizcaino" w:date="2023-05-24T09:00:00Z">
        <w:r>
          <w:rPr>
            <w:b/>
            <w:lang w:val="en-US"/>
          </w:rPr>
          <w:t>.0</w:t>
        </w:r>
      </w:ins>
      <w:ins w:id="185" w:author="Juan Antonio Vizcaino" w:date="2023-05-04T12:24:00Z">
        <w:r>
          <w:rPr>
            <w:b/>
            <w:lang w:val="en-US"/>
          </w:rPr>
          <w:t>:</w:t>
        </w:r>
      </w:ins>
    </w:p>
    <w:p>
      <w:pPr>
        <w:pStyle w:val="Normal"/>
        <w:jc w:val="both"/>
        <w:rPr>
          <w:iCs/>
          <w:lang w:val="en-US"/>
          <w:del w:id="190" w:author="Juan Antonio Vizcaino" w:date="2023-05-04T12:24:00Z"/>
        </w:rPr>
      </w:pPr>
      <w:ins w:id="187" w:author="Juan Antonio Vizcaino" w:date="2023-05-04T12:24:00Z">
        <w:r>
          <w:rPr>
            <w:iCs/>
            <w:lang w:val="en-US"/>
          </w:rPr>
          <w:t>All CV</w:t>
        </w:r>
      </w:ins>
      <w:ins w:id="188" w:author="Juan Antonio Vizcaino" w:date="2023-05-24T09:00:00Z">
        <w:r>
          <w:rPr>
            <w:iCs/>
            <w:lang w:val="en-US"/>
          </w:rPr>
          <w:t xml:space="preserve"> terms</w:t>
        </w:r>
      </w:ins>
      <w:ins w:id="189" w:author="Juan Antonio Vizcaino" w:date="2023-05-04T12:24:00Z">
        <w:r>
          <w:rPr>
            <w:iCs/>
            <w:lang w:val="en-US"/>
          </w:rPr>
          <w:t xml:space="preserve"> containing combined spectra input types have been deprecated. </w:t>
        </w:r>
      </w:ins>
    </w:p>
    <w:p>
      <w:pPr>
        <w:pStyle w:val="Normal"/>
        <w:jc w:val="both"/>
        <w:rPr>
          <w:iCs/>
          <w:lang w:val="en-US"/>
        </w:rPr>
      </w:pPr>
      <w:r>
        <w:rPr>
          <w:iCs/>
          <w:lang w:val="en-US"/>
        </w:rPr>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4"/>
        <w:gridCol w:w="1473"/>
        <w:gridCol w:w="3824"/>
        <w:gridCol w:w="3424"/>
      </w:tblGrid>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r>
        <w:trPr>
          <w:del w:id="191"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highlight w:val="yellow"/>
                <w:lang w:val="en-US"/>
              </w:rPr>
            </w:pPr>
            <w:del w:id="192" w:author="Juan Antonio Vizcaino" w:date="2023-05-04T12:23:00Z">
              <w:r>
                <w:rPr>
                  <w:rFonts w:cs="Arial"/>
                  <w:color w:val="000000"/>
                  <w:lang w:val="en-US"/>
                </w:rPr>
                <w:delText>MS:1002647</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193" w:author="Juan Antonio Vizcaino" w:date="2023-05-04T12:23:00Z">
              <w:r>
                <w:rPr>
                  <w:rFonts w:cs="Arial"/>
                  <w:color w:val="000000"/>
                  <w:lang w:val="en-US"/>
                </w:rPr>
                <w:delText>Thermo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195" w:author="Juan Antonio Vizcaino" w:date="2023-05-04T12:23:00Z"/>
              </w:rPr>
            </w:pPr>
            <w:del w:id="194" w:author="Juan Antonio Vizcaino" w:date="2023-05-04T12:23:00Z">
              <w:r>
                <w:rPr>
                  <w:rFonts w:cs="Arial"/>
                  <w:color w:val="000000"/>
                  <w:lang w:val="en-US"/>
                </w:rPr>
                <w:delText xml:space="preserve">controllerType=xsd:nonNegativeInteger controllerNumber=xsd:positiveInteger scan=xsd:positiveInteger, </w:delText>
              </w:r>
            </w:del>
          </w:p>
          <w:p>
            <w:pPr>
              <w:pStyle w:val="Normal"/>
              <w:widowControl w:val="false"/>
              <w:rPr>
                <w:rFonts w:cs="Arial"/>
                <w:color w:val="000000"/>
                <w:lang w:val="en-US"/>
                <w:del w:id="197" w:author="Juan Antonio Vizcaino" w:date="2023-05-04T12:23:00Z"/>
              </w:rPr>
            </w:pPr>
            <w:del w:id="196" w:author="Juan Antonio Vizcaino" w:date="2023-05-04T12:23:00Z">
              <w:r>
                <w:rPr>
                  <w:rFonts w:cs="Arial"/>
                  <w:color w:val="000000"/>
                  <w:lang w:val="en-US"/>
                </w:rPr>
                <w:delText>controllerType=xsd:nonNegativeInteger controllerNumber=xsd:positiveInteger scan=xsd:positiveInteger…</w:delText>
              </w:r>
            </w:del>
          </w:p>
          <w:p>
            <w:pPr>
              <w:pStyle w:val="Normal"/>
              <w:widowControl w:val="false"/>
              <w:rPr>
                <w:rFonts w:cs="Arial"/>
                <w:color w:val="000000"/>
                <w:lang w:val="en-US"/>
              </w:rPr>
            </w:pPr>
            <w:r>
              <w:rPr>
                <w:rFonts w:cs="Arial"/>
                <w:color w:val="000000"/>
                <w:lang w:val="en-US"/>
              </w:rPr>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198" w:author="Juan Antonio Vizcaino" w:date="2023-05-04T12:23:00Z">
              <w:r>
                <w:rPr>
                  <w:rFonts w:cs="Arial"/>
                  <w:color w:val="000000"/>
                  <w:lang w:val="en-US"/>
                </w:rPr>
                <w:delText>Thermo nativeID comma separated list of spectra that have been combined prior to searching or interpretation.</w:delText>
              </w:r>
            </w:del>
          </w:p>
        </w:tc>
      </w:tr>
      <w:tr>
        <w:trPr>
          <w:del w:id="199"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0" w:author="Juan Antonio Vizcaino" w:date="2023-05-04T12:23:00Z">
              <w:r>
                <w:rPr>
                  <w:rFonts w:cs="Arial"/>
                  <w:color w:val="000000"/>
                  <w:lang w:val="en-US"/>
                </w:rPr>
                <w:delText>MS:1002648</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1" w:author="Juan Antonio Vizcaino" w:date="2023-05-04T12:23:00Z">
              <w:r>
                <w:rPr>
                  <w:rFonts w:cs="Arial"/>
                  <w:color w:val="000000"/>
                  <w:lang w:val="en-US"/>
                </w:rPr>
                <w:delText>Waters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03" w:author="Juan Antonio Vizcaino" w:date="2023-05-04T12:23:00Z"/>
              </w:rPr>
            </w:pPr>
            <w:del w:id="202" w:author="Juan Antonio Vizcaino" w:date="2023-05-04T12:23:00Z">
              <w:r>
                <w:rPr>
                  <w:rFonts w:cs="Arial"/>
                  <w:color w:val="000000"/>
                  <w:lang w:val="en-US"/>
                </w:rPr>
                <w:delText xml:space="preserve">function=xsd:positiveInteger process=xsd:nonNegativeInteger scan=xsd:nonNegativeInteger, </w:delText>
              </w:r>
            </w:del>
          </w:p>
          <w:p>
            <w:pPr>
              <w:pStyle w:val="Normal"/>
              <w:widowControl w:val="false"/>
              <w:rPr>
                <w:rFonts w:cs="Arial"/>
                <w:color w:val="000000"/>
                <w:lang w:val="en-US"/>
              </w:rPr>
            </w:pPr>
            <w:del w:id="204" w:author="Juan Antonio Vizcaino" w:date="2023-05-04T12:23:00Z">
              <w:r>
                <w:rPr>
                  <w:rFonts w:cs="Arial"/>
                  <w:color w:val="000000"/>
                  <w:lang w:val="en-US"/>
                </w:rPr>
                <w:delText>function=xsd:positiveInteger process=xsd:nonNegativeInteger 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5" w:author="Juan Antonio Vizcaino" w:date="2023-05-04T12:23:00Z">
              <w:r>
                <w:rPr>
                  <w:rFonts w:cs="Arial"/>
                  <w:color w:val="000000"/>
                  <w:lang w:val="en-US"/>
                </w:rPr>
                <w:delText>Waters nativeID comma separated list of spectra that have been combined prior to searching or interpretation.</w:delText>
              </w:r>
            </w:del>
          </w:p>
        </w:tc>
      </w:tr>
      <w:tr>
        <w:trPr>
          <w:del w:id="206"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7" w:author="Juan Antonio Vizcaino" w:date="2023-05-04T12:23:00Z">
              <w:r>
                <w:rPr>
                  <w:rFonts w:cs="Arial"/>
                  <w:color w:val="000000"/>
                  <w:lang w:val="en-US"/>
                </w:rPr>
                <w:delText>MS:1002649</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8" w:author="Juan Antonio Vizcaino" w:date="2023-05-04T12:23:00Z">
              <w:r>
                <w:rPr>
                  <w:rFonts w:cs="Arial"/>
                  <w:color w:val="000000"/>
                  <w:lang w:val="en-US"/>
                </w:rPr>
                <w:delText>WIFF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10" w:author="Juan Antonio Vizcaino" w:date="2023-05-04T12:23:00Z"/>
              </w:rPr>
            </w:pPr>
            <w:del w:id="209" w:author="Juan Antonio Vizcaino" w:date="2023-05-04T12:23:00Z">
              <w:r>
                <w:rPr>
                  <w:rFonts w:cs="Arial"/>
                  <w:color w:val="000000"/>
                  <w:lang w:val="en-US"/>
                </w:rPr>
                <w:delText xml:space="preserve">sample=xsd:nonNegativeInteger period=xsd:nonNegativeInteger cycle=xsd:nonNegativeInteger experiment=xsd:nonNegativeInteger, </w:delText>
              </w:r>
            </w:del>
          </w:p>
          <w:p>
            <w:pPr>
              <w:pStyle w:val="Normal"/>
              <w:widowControl w:val="false"/>
              <w:rPr>
                <w:rFonts w:cs="Arial"/>
                <w:color w:val="000000"/>
                <w:lang w:val="en-US"/>
              </w:rPr>
            </w:pPr>
            <w:del w:id="211" w:author="Juan Antonio Vizcaino" w:date="2023-05-04T12:23:00Z">
              <w:r>
                <w:rPr>
                  <w:rFonts w:cs="Arial"/>
                  <w:color w:val="000000"/>
                  <w:lang w:val="en-US"/>
                </w:rPr>
                <w:delText>sample=xsd:nonNegativeInteger period=xsd:nonNegativeInteger cycle=xsd:nonNegativeInteger experiment=xsd:nonNegativeInteger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2" w:author="Juan Antonio Vizcaino" w:date="2023-05-04T12:23:00Z">
              <w:r>
                <w:rPr>
                  <w:rFonts w:cs="Arial"/>
                  <w:color w:val="000000"/>
                  <w:lang w:val="en-US"/>
                </w:rPr>
                <w:delText>WIFF nativeID comma separated list of spectra that have been combined prior to searching or interpretation.</w:delText>
              </w:r>
            </w:del>
          </w:p>
        </w:tc>
      </w:tr>
      <w:tr>
        <w:trPr>
          <w:del w:id="213"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4" w:author="Juan Antonio Vizcaino" w:date="2023-05-04T12:23:00Z">
              <w:r>
                <w:rPr>
                  <w:rFonts w:cs="Arial"/>
                  <w:color w:val="000000"/>
                  <w:lang w:val="en-US"/>
                </w:rPr>
                <w:delText>MS:1002650</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5" w:author="Juan Antonio Vizcaino" w:date="2023-05-04T12:23:00Z">
              <w:r>
                <w:rPr>
                  <w:rFonts w:cs="Arial"/>
                  <w:color w:val="000000"/>
                  <w:lang w:val="en-US"/>
                </w:rPr>
                <w:delText>Bruker/Agilent YEP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17" w:author="Juan Antonio Vizcaino" w:date="2023-05-04T12:23:00Z"/>
              </w:rPr>
            </w:pPr>
            <w:del w:id="216"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19" w:author="Juan Antonio Vizcaino" w:date="2023-05-04T12:23:00Z"/>
              </w:rPr>
            </w:pPr>
            <w:del w:id="218"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20"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1" w:author="Juan Antonio Vizcaino" w:date="2023-05-04T12:23:00Z">
              <w:r>
                <w:rPr>
                  <w:rFonts w:cs="Arial"/>
                  <w:color w:val="000000"/>
                  <w:lang w:val="en-US"/>
                </w:rPr>
                <w:delText>Bruker/Agilent YEP comma separated list of spectra that have been combined prior to searching or interpretation.</w:delText>
              </w:r>
            </w:del>
          </w:p>
        </w:tc>
      </w:tr>
      <w:tr>
        <w:trPr>
          <w:del w:id="222"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3" w:author="Juan Antonio Vizcaino" w:date="2023-05-04T12:23:00Z">
              <w:r>
                <w:rPr>
                  <w:rFonts w:cs="Arial"/>
                  <w:color w:val="000000"/>
                  <w:lang w:val="en-US"/>
                </w:rPr>
                <w:delText>MS:1002651</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4" w:author="Juan Antonio Vizcaino" w:date="2023-05-04T12:23:00Z">
              <w:r>
                <w:rPr>
                  <w:rFonts w:cs="Arial"/>
                  <w:color w:val="000000"/>
                  <w:lang w:val="en-US"/>
                </w:rPr>
                <w:delText>Bruker BAF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26" w:author="Juan Antonio Vizcaino" w:date="2023-05-04T12:23:00Z"/>
              </w:rPr>
            </w:pPr>
            <w:del w:id="225"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28" w:author="Juan Antonio Vizcaino" w:date="2023-05-04T12:23:00Z"/>
              </w:rPr>
            </w:pPr>
            <w:del w:id="227"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29"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0" w:author="Juan Antonio Vizcaino" w:date="2023-05-04T12:23:00Z">
              <w:r>
                <w:rPr>
                  <w:rFonts w:cs="Arial"/>
                  <w:color w:val="000000"/>
                  <w:lang w:val="en-US"/>
                </w:rPr>
                <w:delText>Bruker BAF comma separated list of spectra that have been combined prior to searching or interpretation.</w:delText>
              </w:r>
            </w:del>
          </w:p>
        </w:tc>
      </w:tr>
      <w:tr>
        <w:trPr>
          <w:del w:id="231"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2" w:author="Juan Antonio Vizcaino" w:date="2023-05-04T12:23:00Z">
              <w:r>
                <w:rPr>
                  <w:rFonts w:cs="Arial"/>
                  <w:color w:val="000000"/>
                  <w:lang w:val="en-US"/>
                </w:rPr>
                <w:delText>MS:1002652</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3" w:author="Juan Antonio Vizcaino" w:date="2023-05-04T12:23:00Z">
              <w:r>
                <w:rPr>
                  <w:rFonts w:cs="Arial"/>
                  <w:color w:val="000000"/>
                  <w:lang w:val="en-US"/>
                </w:rPr>
                <w:delText>Bruker FID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35" w:author="Juan Antonio Vizcaino" w:date="2023-05-04T12:23:00Z"/>
              </w:rPr>
            </w:pPr>
            <w:del w:id="234"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del w:id="237" w:author="Juan Antonio Vizcaino" w:date="2023-05-04T12:23:00Z"/>
              </w:rPr>
            </w:pPr>
            <w:del w:id="236"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rPr>
            </w:pPr>
            <w:del w:id="238" w:author="Juan Antonio Vizcaino" w:date="2023-05-04T12:23:00Z">
              <w:r>
                <w:rPr>
                  <w:rFonts w:cs="Arial"/>
                  <w:color w:val="000000"/>
                  <w:lang w:val="en-US"/>
                </w:rPr>
                <w:delText>file=xsd:IDREF…</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9" w:author="Juan Antonio Vizcaino" w:date="2023-05-04T12:23:00Z">
              <w:r>
                <w:rPr>
                  <w:rFonts w:cs="Arial"/>
                  <w:color w:val="000000"/>
                  <w:lang w:val="en-US"/>
                </w:rPr>
                <w:delText>Bruker FID comma separated list of spectra that have been combined prior to searching or interpretation.</w:delText>
              </w:r>
            </w:del>
          </w:p>
        </w:tc>
      </w:tr>
      <w:tr>
        <w:trPr>
          <w:del w:id="240"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1" w:author="Juan Antonio Vizcaino" w:date="2023-05-04T12:23:00Z">
              <w:r>
                <w:rPr>
                  <w:rFonts w:cs="Arial"/>
                  <w:color w:val="000000"/>
                  <w:lang w:val="en-US"/>
                </w:rPr>
                <w:delText>MS:1002653</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2" w:author="Juan Antonio Vizcaino" w:date="2023-05-04T12:23:00Z">
              <w:r>
                <w:rPr>
                  <w:rFonts w:cs="Arial"/>
                  <w:color w:val="000000"/>
                  <w:lang w:val="en-US"/>
                </w:rPr>
                <w:delText>multiple peak list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44" w:author="Juan Antonio Vizcaino" w:date="2023-05-04T12:23:00Z"/>
              </w:rPr>
            </w:pPr>
            <w:del w:id="243" w:author="Juan Antonio Vizcaino" w:date="2023-05-04T12:23:00Z">
              <w:r>
                <w:rPr>
                  <w:rFonts w:cs="Arial"/>
                  <w:color w:val="000000"/>
                  <w:lang w:val="en-US"/>
                </w:rPr>
                <w:delText xml:space="preserve">index=xsd:nonNegativeInteger, </w:delText>
              </w:r>
            </w:del>
          </w:p>
          <w:p>
            <w:pPr>
              <w:pStyle w:val="Normal"/>
              <w:widowControl w:val="false"/>
              <w:rPr>
                <w:rFonts w:cs="Arial"/>
                <w:color w:val="000000"/>
                <w:lang w:val="en-US"/>
                <w:del w:id="246" w:author="Juan Antonio Vizcaino" w:date="2023-05-04T12:23:00Z"/>
              </w:rPr>
            </w:pPr>
            <w:del w:id="245" w:author="Juan Antonio Vizcaino" w:date="2023-05-04T12:23:00Z">
              <w:r>
                <w:rPr>
                  <w:rFonts w:cs="Arial"/>
                  <w:color w:val="000000"/>
                  <w:lang w:val="en-US"/>
                </w:rPr>
                <w:delText xml:space="preserve">index=xsd:nonNegativeInteger, </w:delText>
              </w:r>
            </w:del>
          </w:p>
          <w:p>
            <w:pPr>
              <w:pStyle w:val="Normal"/>
              <w:widowControl w:val="false"/>
              <w:rPr>
                <w:rFonts w:cs="Arial"/>
                <w:color w:val="000000"/>
                <w:lang w:val="en-US"/>
              </w:rPr>
            </w:pPr>
            <w:del w:id="247" w:author="Juan Antonio Vizcaino" w:date="2023-05-04T12:23:00Z">
              <w:r>
                <w:rPr>
                  <w:rFonts w:cs="Arial"/>
                  <w:color w:val="000000"/>
                  <w:lang w:val="en-US"/>
                </w:rPr>
                <w:delText>index=xsd:nonNegativeInteger…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8" w:author="Juan Antonio Vizcaino" w:date="2023-05-04T12:23:00Z">
              <w:r>
                <w:rPr>
                  <w:rFonts w:cs="Arial"/>
                  <w:color w:val="000000"/>
                  <w:lang w:val="en-US"/>
                </w:rPr>
                <w:delText>Multiple peak list nativeID comma separated list of spectra that have been merged prior to searching or used together in some other manner intrinsic to the search.</w:delText>
              </w:r>
            </w:del>
          </w:p>
        </w:tc>
      </w:tr>
      <w:tr>
        <w:trPr>
          <w:del w:id="249"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0" w:author="Juan Antonio Vizcaino" w:date="2023-05-04T12:23:00Z">
              <w:r>
                <w:rPr>
                  <w:rFonts w:cs="Arial"/>
                  <w:color w:val="000000"/>
                  <w:lang w:val="en-US"/>
                </w:rPr>
                <w:delText>MS:1002654</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1" w:author="Juan Antonio Vizcaino" w:date="2023-05-04T12:23:00Z">
              <w:r>
                <w:rPr>
                  <w:rFonts w:cs="Arial"/>
                  <w:color w:val="000000"/>
                  <w:lang w:val="en-US"/>
                </w:rPr>
                <w:delText>single peak list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53" w:author="Juan Antonio Vizcaino" w:date="2023-05-04T12:23:00Z"/>
              </w:rPr>
            </w:pPr>
            <w:del w:id="252"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del w:id="255" w:author="Juan Antonio Vizcaino" w:date="2023-05-04T12:23:00Z"/>
              </w:rPr>
            </w:pPr>
            <w:del w:id="254"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rPr>
            </w:pPr>
            <w:del w:id="256" w:author="Juan Antonio Vizcaino" w:date="2023-05-04T12:23:00Z">
              <w:r>
                <w:rPr>
                  <w:rFonts w:cs="Arial"/>
                  <w:color w:val="000000"/>
                  <w:lang w:val="en-US"/>
                </w:rPr>
                <w:delText>file=xsd:IDREF…</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7" w:author="Juan Antonio Vizcaino" w:date="2023-05-04T12:23:00Z">
              <w:r>
                <w:rPr>
                  <w:rFonts w:cs="Arial"/>
                  <w:color w:val="000000"/>
                  <w:lang w:val="en-US"/>
                </w:rPr>
                <w:delText>Single peak list nativeID comma separated list of spectra that have been combined prior to searching or interpretation.</w:delText>
              </w:r>
            </w:del>
          </w:p>
        </w:tc>
      </w:tr>
      <w:tr>
        <w:trPr>
          <w:del w:id="258"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9" w:author="Juan Antonio Vizcaino" w:date="2023-05-04T12:23:00Z">
              <w:r>
                <w:rPr>
                  <w:rFonts w:cs="Arial"/>
                  <w:color w:val="000000"/>
                  <w:lang w:val="en-US"/>
                </w:rPr>
                <w:delText>MS:1002655</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0" w:author="Juan Antonio Vizcaino" w:date="2023-05-04T12:23:00Z">
              <w:r>
                <w:rPr>
                  <w:rFonts w:cs="Arial"/>
                  <w:color w:val="000000"/>
                  <w:lang w:val="en-US"/>
                </w:rPr>
                <w:delText>scan number only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62" w:author="Juan Antonio Vizcaino" w:date="2023-05-04T12:23:00Z"/>
              </w:rPr>
            </w:pPr>
            <w:del w:id="261"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64" w:author="Juan Antonio Vizcaino" w:date="2023-05-04T12:23:00Z"/>
              </w:rPr>
            </w:pPr>
            <w:del w:id="263"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65"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6" w:author="Juan Antonio Vizcaino" w:date="2023-05-04T12:23:00Z">
              <w:r>
                <w:rPr>
                  <w:rFonts w:cs="Arial"/>
                  <w:color w:val="000000"/>
                  <w:lang w:val="en-US"/>
                </w:rPr>
                <w:delText>Scan number only nativeID comma separated list of spectra that have been combined prior to searching or interpretation.</w:delText>
              </w:r>
            </w:del>
          </w:p>
        </w:tc>
      </w:tr>
      <w:tr>
        <w:trPr>
          <w:del w:id="267"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8" w:author="Juan Antonio Vizcaino" w:date="2023-05-04T12:23:00Z">
              <w:r>
                <w:rPr>
                  <w:rFonts w:cs="Arial"/>
                  <w:color w:val="000000"/>
                  <w:lang w:val="en-US"/>
                </w:rPr>
                <w:delText>MS:1002656</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9" w:author="Juan Antonio Vizcaino" w:date="2023-05-04T12:23:00Z">
              <w:r>
                <w:rPr>
                  <w:rFonts w:cs="Arial"/>
                  <w:color w:val="000000"/>
                  <w:lang w:val="en-US"/>
                </w:rPr>
                <w:delText>spectrum identifier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71" w:author="Juan Antonio Vizcaino" w:date="2023-05-04T12:23:00Z"/>
              </w:rPr>
            </w:pPr>
            <w:del w:id="270" w:author="Juan Antonio Vizcaino" w:date="2023-05-04T12:23:00Z">
              <w:r>
                <w:rPr>
                  <w:rFonts w:cs="Arial"/>
                  <w:color w:val="000000"/>
                  <w:lang w:val="en-US"/>
                </w:rPr>
                <w:delText xml:space="preserve">spectrum=xsd:nonNegativeInteger, </w:delText>
              </w:r>
            </w:del>
          </w:p>
          <w:p>
            <w:pPr>
              <w:pStyle w:val="Normal"/>
              <w:widowControl w:val="false"/>
              <w:rPr>
                <w:rFonts w:cs="Arial"/>
                <w:color w:val="000000"/>
                <w:lang w:val="en-US"/>
                <w:del w:id="273" w:author="Juan Antonio Vizcaino" w:date="2023-05-04T12:23:00Z"/>
              </w:rPr>
            </w:pPr>
            <w:del w:id="272" w:author="Juan Antonio Vizcaino" w:date="2023-05-04T12:23:00Z">
              <w:r>
                <w:rPr>
                  <w:rFonts w:cs="Arial"/>
                  <w:color w:val="000000"/>
                  <w:lang w:val="en-US"/>
                </w:rPr>
                <w:delText xml:space="preserve">spectrum=xsd:nonNegativeInteger, </w:delText>
              </w:r>
            </w:del>
          </w:p>
          <w:p>
            <w:pPr>
              <w:pStyle w:val="Normal"/>
              <w:widowControl w:val="false"/>
              <w:rPr>
                <w:rFonts w:cs="Arial"/>
                <w:color w:val="000000"/>
                <w:lang w:val="en-US"/>
              </w:rPr>
            </w:pPr>
            <w:del w:id="274" w:author="Juan Antonio Vizcaino" w:date="2023-05-04T12:23:00Z">
              <w:r>
                <w:rPr>
                  <w:rFonts w:cs="Arial"/>
                  <w:color w:val="000000"/>
                  <w:lang w:val="en-US"/>
                </w:rPr>
                <w:delText>spectrum=xsd:nonNegativeInteger…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5" w:author="Juan Antonio Vizcaino" w:date="2023-05-04T12:23:00Z">
              <w:r>
                <w:rPr>
                  <w:rFonts w:cs="Arial"/>
                  <w:color w:val="000000"/>
                  <w:lang w:val="en-US"/>
                </w:rPr>
                <w:delText>Spectrum identifier nativeID comma separated list of spectra that have been combined prior to searching or interpretation.</w:delText>
              </w:r>
            </w:del>
          </w:p>
        </w:tc>
      </w:tr>
      <w:tr>
        <w:trPr>
          <w:del w:id="276"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7" w:author="Juan Antonio Vizcaino" w:date="2023-05-04T12:23:00Z">
              <w:r>
                <w:rPr>
                  <w:rFonts w:cs="Arial"/>
                  <w:color w:val="000000"/>
                  <w:lang w:val="en-US"/>
                </w:rPr>
                <w:delText>MS:1002657</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8" w:author="Juan Antonio Vizcaino" w:date="2023-05-04T12:23:00Z">
              <w:r>
                <w:rPr>
                  <w:rFonts w:cs="Arial"/>
                  <w:color w:val="000000"/>
                  <w:lang w:val="en-US"/>
                </w:rPr>
                <w:delText>mzML unique identifier,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80" w:author="Juan Antonio Vizcaino" w:date="2023-05-04T12:23:00Z"/>
              </w:rPr>
            </w:pPr>
            <w:del w:id="279" w:author="Juan Antonio Vizcaino" w:date="2023-05-04T12:23:00Z">
              <w:r>
                <w:rPr>
                  <w:rFonts w:cs="Arial"/>
                  <w:color w:val="000000"/>
                  <w:lang w:val="en-US"/>
                </w:rPr>
                <w:delText xml:space="preserve">xsd:string, </w:delText>
              </w:r>
            </w:del>
          </w:p>
          <w:p>
            <w:pPr>
              <w:pStyle w:val="Normal"/>
              <w:widowControl w:val="false"/>
              <w:rPr>
                <w:rFonts w:cs="Arial"/>
                <w:color w:val="000000"/>
                <w:lang w:val="en-US"/>
                <w:del w:id="282" w:author="Juan Antonio Vizcaino" w:date="2023-05-04T12:23:00Z"/>
              </w:rPr>
            </w:pPr>
            <w:del w:id="281" w:author="Juan Antonio Vizcaino" w:date="2023-05-04T12:23:00Z">
              <w:r>
                <w:rPr>
                  <w:rFonts w:cs="Arial"/>
                  <w:color w:val="000000"/>
                  <w:lang w:val="en-US"/>
                </w:rPr>
                <w:delText xml:space="preserve">xsd:string, </w:delText>
              </w:r>
            </w:del>
          </w:p>
          <w:p>
            <w:pPr>
              <w:pStyle w:val="Normal"/>
              <w:widowControl w:val="false"/>
              <w:rPr>
                <w:rFonts w:cs="Arial"/>
                <w:color w:val="000000"/>
                <w:lang w:val="en-US"/>
              </w:rPr>
            </w:pPr>
            <w:del w:id="283" w:author="Juan Antonio Vizcaino" w:date="2023-05-04T12:23:00Z">
              <w:r>
                <w:rPr>
                  <w:rFonts w:cs="Arial"/>
                  <w:color w:val="000000"/>
                  <w:lang w:val="en-US"/>
                </w:rPr>
                <w:delText>xsd:string…</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84" w:author="Juan Antonio Vizcaino" w:date="2023-05-04T12:23:00Z">
              <w:r>
                <w:rPr>
                  <w:rFonts w:cs="Arial"/>
                  <w:color w:val="000000"/>
                  <w:lang w:val="en-US"/>
                </w:rPr>
                <w:delText>Comma separated list of spectra that have been combined prior to searching or interpretation.</w:delText>
              </w:r>
            </w:del>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ins w:id="285" w:author="Juan Antonio Vizcaino" w:date="2023-05-04T12:06:00Z">
        <w:r>
          <w:rPr>
            <w:lang w:val="en-US"/>
          </w:rPr>
          <w:t>.</w:t>
        </w:r>
      </w:ins>
      <w:del w:id="286" w:author="Juan Antonio Vizcaino" w:date="2023-05-04T12:06:00Z">
        <w:r>
          <w:rPr>
            <w:lang w:val="en-US"/>
          </w:rPr>
          <w:delText>.</w:delText>
        </w:r>
      </w:del>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Toc477259815"/>
      <w:bookmarkStart w:id="48" w:name="_Ref374439841"/>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509"/>
        <w:gridCol w:w="4950"/>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509"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5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50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509"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50"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50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0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5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5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5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Ref381196471"/>
      <w:bookmarkStart w:id="52" w:name="_Toc477259816"/>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requriements makes it difficult to represent results from </w:t>
      </w:r>
      <w:r>
        <w:rPr>
          <w:i/>
          <w:lang w:val="en-US"/>
        </w:rPr>
        <w:t xml:space="preserve">de novo </w:t>
      </w:r>
      <w:r>
        <w:rPr>
          <w:lang w:val="en-US"/>
        </w:rPr>
        <w:t xml:space="preserve">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w:t>
      </w: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Ref450046411"/>
      <w:bookmarkStart w:id="55" w:name="_Toc477259817"/>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pPr>
      <w:bookmarkStart w:id="56" w:name="__RefHeading___Toc37442_832650626"/>
      <w:bookmarkStart w:id="57" w:name="_Ref359851738"/>
      <w:bookmarkStart w:id="58" w:name="_Toc477259818"/>
      <w:bookmarkEnd w:id="56"/>
      <w:r>
        <w:rPr/>
        <w:t>Multiple database search engines</w:t>
      </w:r>
      <w:bookmarkEnd w:id="57"/>
      <w:bookmarkEnd w:id="58"/>
    </w:p>
    <w:p>
      <w:pPr>
        <w:pStyle w:val="Nobreak"/>
        <w:jc w:val="both"/>
        <w:rPr>
          <w:lang w:val="en-US"/>
        </w:rPr>
      </w:pPr>
      <w:r>
        <w:rPr>
          <w:lang w:val="en-US"/>
        </w:rPr>
        <w:t>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i.e.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409017323"/>
      <w:bookmarkStart w:id="61" w:name="_Ref381192388"/>
      <w:bookmarkStart w:id="62" w:name="_Toc477259819"/>
      <w:bookmarkStart w:id="63" w:name="_Ref473024772"/>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2"/>
      <w:bookmarkStart w:id="66" w:name="_Toc359851823"/>
      <w:bookmarkStart w:id="67" w:name="_Toc359851822"/>
      <w:bookmarkStart w:id="68" w:name="_Toc359851823"/>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Toc477259821"/>
      <w:bookmarkStart w:id="73" w:name="_Ref409017290"/>
      <w:bookmarkEnd w:id="71"/>
      <w:r>
        <w:rPr/>
        <w:t>Peptide-level scores and statistical measures</w:t>
      </w:r>
      <w:bookmarkEnd w:id="72"/>
      <w:bookmarkEnd w:id="73"/>
    </w:p>
    <w:p>
      <w:pPr>
        <w:pStyle w:val="Nobreak"/>
        <w:jc w:val="both"/>
        <w:rPr>
          <w:lang w:val="en-US"/>
        </w:rPr>
      </w:pPr>
      <w:r>
        <w:rPr>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i/>
          <w:lang w:val="en-US"/>
        </w:rPr>
        <w:t xml:space="preserve">distinct peptide – </w:t>
      </w:r>
      <w:r>
        <w:rPr>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Toc477259822"/>
      <w:bookmarkStart w:id="77" w:name="_Ref409017297"/>
      <w:bookmarkStart w:id="78" w:name="_Ref449348756"/>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Change w:id="0" w:author="Juan Antonio Vizcaino" w:date="2023-05-24T09:04:00Z"/>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Change w:id="0" w:author="Juan Antonio Vizcaino" w:date="2023-05-24T09:04:00Z"/>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Change w:id="0" w:author="Juan Antonio Vizcaino" w:date="2023-05-24T09:04:00Z"/>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Change w:id="0" w:author="Juan Antonio Vizcaino" w:date="2023-05-24T09:05:00Z"/>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Change w:id="0" w:author="Juan Antonio Vizcaino" w:date="2023-05-24T09:05:00Z"/>
        </w:rPr>
        <w:t>MOD_INDEX, SCORE</w:t>
      </w:r>
      <w:r>
        <w:rPr>
          <w:rFonts w:ascii="Times New Roman" w:hAnsi="Times New Roman"/>
          <w:sz w:val="24"/>
          <w:szCs w:val="24"/>
          <w:lang w:val="en-US"/>
          <w:rPrChange w:id="0" w:author="Juan Antonio Vizcaino" w:date="2023-05-24T09:05:00Z"/>
        </w:rPr>
        <w:t xml:space="preserve">, </w:t>
      </w:r>
      <w:r>
        <w:rPr>
          <w:rFonts w:ascii="Times New Roman" w:hAnsi="Times New Roman"/>
          <w:bCs/>
          <w:sz w:val="24"/>
          <w:szCs w:val="24"/>
          <w:lang w:val="en-US"/>
          <w:rPrChange w:id="0" w:author="Juan Antonio Vizcaino" w:date="2023-05-24T09:05:00Z"/>
        </w:rPr>
        <w:t>POSITION</w:t>
      </w:r>
      <w:r>
        <w:rPr>
          <w:rFonts w:ascii="Times New Roman" w:hAnsi="Times New Roman"/>
          <w:sz w:val="24"/>
          <w:szCs w:val="24"/>
          <w:lang w:val="en-US"/>
          <w:rPrChange w:id="0" w:author="Juan Antonio Vizcaino" w:date="2023-05-24T09:05:00Z"/>
        </w:rPr>
        <w:t xml:space="preserve">, </w:t>
      </w:r>
      <w:r>
        <w:rPr>
          <w:rFonts w:ascii="Times New Roman" w:hAnsi="Times New Roman"/>
          <w:bCs/>
          <w:sz w:val="24"/>
          <w:szCs w:val="24"/>
          <w:lang w:val="en-US"/>
          <w:rPrChange w:id="0" w:author="Juan Antonio Vizcaino" w:date="2023-05-24T09:05:00Z"/>
        </w:rPr>
        <w:t xml:space="preserve">PASS_THRESHOLD. MOD_INDEX is a reference to the </w:t>
      </w:r>
      <w:r>
        <w:rPr>
          <w:rFonts w:ascii="Times New Roman" w:hAnsi="Times New Roman"/>
          <w:sz w:val="24"/>
          <w:szCs w:val="24"/>
          <w:lang w:val="en-US"/>
          <w:rPrChange w:id="0" w:author="Juan Antonio Vizcaino" w:date="2023-05-24T09:05:00Z"/>
        </w:rPr>
        <w:t xml:space="preserve">“modification index” </w:t>
      </w:r>
      <w:r>
        <w:rPr>
          <w:rFonts w:ascii="Times New Roman" w:hAnsi="Times New Roman"/>
          <w:bCs/>
          <w:sz w:val="24"/>
          <w:szCs w:val="24"/>
          <w:lang w:val="en-US"/>
          <w:rPrChange w:id="0" w:author="Juan Antonio Vizcaino" w:date="2023-05-24T09:05:00Z"/>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del w:id="298" w:author="Juan Antonio Vizcaino" w:date="2023-05-24T09:04:00Z"/>
        </w:rPr>
      </w:pPr>
      <w:r>
        <w:rPr>
          <w:lang w:val="en-US"/>
        </w:rPr>
        <w:t xml:space="preserve">Figure </w:t>
      </w:r>
      <w:r>
        <w:rPr>
          <w:b w:val="false"/>
          <w:bCs w:val="false"/>
          <w:lang w:val="en-US"/>
        </w:rPr>
        <w:fldChar w:fldCharType="begin"/>
      </w:r>
      <w:r>
        <w:rPr>
          <w:b w:val="false"/>
          <w:bCs w:val="false"/>
          <w:lang w:val="en-US"/>
        </w:rPr>
        <w:instrText> SEQ Figure \* ARABIC </w:instrText>
      </w:r>
      <w:r>
        <w:rPr>
          <w:b w:val="false"/>
          <w:bCs w:val="false"/>
          <w:lang w:val="en-US"/>
        </w:rPr>
        <w:fldChar w:fldCharType="separate"/>
      </w:r>
      <w:r>
        <w:rPr>
          <w:b w:val="false"/>
          <w:bCs w:val="false"/>
          <w:lang w:val="en-US"/>
        </w:rPr>
        <w:t>2</w:t>
      </w:r>
      <w:r>
        <w:rPr>
          <w:b w:val="false"/>
          <w:bCs w:val="false"/>
          <w:lang w:val="en-US"/>
        </w:rPr>
        <w:fldChar w:fldCharType="end"/>
      </w:r>
      <w:r>
        <w:rPr>
          <w:lang w:val="en-US"/>
        </w:rPr>
        <w:t xml:space="preserve">. </w:t>
      </w:r>
      <w:r>
        <w:rPr>
          <w:b w:val="false"/>
          <w:lang w:val="en-US"/>
        </w:rPr>
        <w:t>The specification in mzIdentML 1.2.0 for encoding modification localization scores, using CV terms.</w:t>
      </w:r>
    </w:p>
    <w:p>
      <w:pPr>
        <w:pStyle w:val="Caption1"/>
        <w:pPrChange w:id="0" w:author="Juan Antonio Vizcaino" w:date="2023-05-24T09:04:00Z"/>
        <w:rPr>
          <w:lang w:val="en-US"/>
        </w:rPr>
      </w:pPr>
      <w:r>
        <w:rPr>
          <w:lang w:val="en-US"/>
        </w:rPr>
      </w:r>
    </w:p>
    <w:p>
      <w:pPr>
        <w:pStyle w:val="Heading3"/>
        <w:rPr/>
      </w:pPr>
      <w:bookmarkStart w:id="79" w:name="__RefHeading___Toc37452_832650626"/>
      <w:bookmarkStart w:id="80" w:name="_Ref409017331"/>
      <w:bookmarkStart w:id="81" w:name="_Toc477259823"/>
      <w:bookmarkEnd w:id="79"/>
      <w:r>
        <w:rPr/>
        <w:t xml:space="preserve">Encoding results of </w:t>
      </w:r>
      <w:del w:id="299" w:author="Juan Antonio Vizcaino" w:date="2023-01-25T10:39:00Z">
        <w:r>
          <w:rPr/>
          <w:delText>cross-link</w:delText>
        </w:r>
      </w:del>
      <w:ins w:id="300" w:author="Juan Antonio Vizcaino" w:date="2023-01-25T10:39:00Z">
        <w:r>
          <w:rPr/>
          <w:t>crosslink</w:t>
        </w:r>
      </w:ins>
      <w:r>
        <w:rPr/>
        <w:t>ing searches</w:t>
      </w:r>
      <w:bookmarkEnd w:id="80"/>
      <w:bookmarkEnd w:id="81"/>
    </w:p>
    <w:p>
      <w:pPr>
        <w:pStyle w:val="Nobreak"/>
        <w:jc w:val="both"/>
        <w:rPr>
          <w:rFonts w:ascii="Times New Roman" w:hAnsi="Times New Roman"/>
          <w:sz w:val="24"/>
          <w:szCs w:val="24"/>
          <w:lang w:val="en-US"/>
          <w:del w:id="315" w:author="Colin Combe" w:date="2023-05-18T08:31:00Z"/>
        </w:rPr>
      </w:pPr>
      <w:r>
        <w:rPr>
          <w:rFonts w:ascii="Times New Roman" w:hAnsi="Times New Roman"/>
          <w:sz w:val="24"/>
          <w:szCs w:val="24"/>
          <w:lang w:val="en-US" w:eastAsia="en-US"/>
          <w:rPrChange w:id="0" w:author="Juan Antonio Vizcaino" w:date="2023-05-24T09:20:00Z"/>
        </w:rPr>
        <w:t xml:space="preserve">See the </w:t>
      </w:r>
      <w:ins w:id="302" w:author="Juan Antonio Vizcaino" w:date="2023-05-24T09:20:00Z">
        <w:r>
          <w:rPr>
            <w:rFonts w:ascii="Times New Roman" w:hAnsi="Times New Roman"/>
            <w:sz w:val="24"/>
            <w:szCs w:val="24"/>
            <w:lang w:val="en-US" w:eastAsia="en-US"/>
          </w:rPr>
          <w:t xml:space="preserve">crosslinking </w:t>
        </w:r>
      </w:ins>
      <w:r>
        <w:rPr>
          <w:rFonts w:ascii="Times New Roman" w:hAnsi="Times New Roman"/>
          <w:sz w:val="24"/>
          <w:szCs w:val="24"/>
          <w:lang w:val="en-US" w:eastAsia="en-US"/>
          <w:rPrChange w:id="0" w:author="Juan Antonio Vizcaino" w:date="2023-05-24T09:20:00Z"/>
        </w:rPr>
        <w:t>extension document in the same folder as this document</w:t>
      </w:r>
      <w:ins w:id="304" w:author="Juan Antonio Vizcaino" w:date="2023-05-24T09:21:00Z">
        <w:r>
          <w:rPr>
            <w:rFonts w:ascii="Times New Roman" w:hAnsi="Times New Roman"/>
            <w:sz w:val="24"/>
            <w:szCs w:val="24"/>
            <w:lang w:val="en-US" w:eastAsia="en-US"/>
          </w:rPr>
          <w:t xml:space="preserve"> for all the details</w:t>
        </w:r>
      </w:ins>
      <w:r>
        <w:rPr>
          <w:rFonts w:ascii="Times New Roman" w:hAnsi="Times New Roman"/>
          <w:sz w:val="24"/>
          <w:szCs w:val="24"/>
          <w:lang w:val="en-US" w:eastAsia="en-US"/>
          <w:rPrChange w:id="0" w:author="Juan Antonio Vizcaino" w:date="2023-05-24T09:20:00Z"/>
        </w:rPr>
        <w:t xml:space="preserve">. </w:t>
      </w:r>
      <w:del w:id="306" w:author="Juan Antonio Vizcaino" w:date="2023-01-25T10:39:00Z">
        <w:r>
          <w:rPr>
            <w:rFonts w:ascii="Times New Roman" w:hAnsi="Times New Roman"/>
            <w:sz w:val="24"/>
            <w:szCs w:val="24"/>
            <w:lang w:val="en-US" w:eastAsia="en-US"/>
          </w:rPr>
          <w:delText>cross-link</w:delText>
        </w:r>
      </w:del>
      <w:del w:id="307" w:author="Colin Combe" w:date="2023-05-18T08:31:00Z">
        <w:r>
          <w:rPr>
            <w:rFonts w:ascii="Times New Roman" w:hAnsi="Times New Roman"/>
            <w:sz w:val="24"/>
            <w:szCs w:val="24"/>
            <w:lang w:val="en-US" w:eastAsia="en-US"/>
          </w:rPr>
          <w:delText xml:space="preserve">crosslinked peptides. This presents a new challenge for mzIdentML, since more than one peptide can be identified from the same spectrum – here termed the alpha and beta peptides, along with </w:delText>
        </w:r>
      </w:del>
      <w:del w:id="308" w:author="Juan Antonio Vizcaino" w:date="2023-01-25T10:39:00Z">
        <w:r>
          <w:rPr>
            <w:rFonts w:ascii="Times New Roman" w:hAnsi="Times New Roman"/>
            <w:sz w:val="24"/>
            <w:szCs w:val="24"/>
            <w:lang w:val="en-US" w:eastAsia="en-US"/>
          </w:rPr>
          <w:delText>cross-link</w:delText>
        </w:r>
      </w:del>
      <w:del w:id="309" w:author="Colin Combe" w:date="2023-05-18T08:31:00Z">
        <w:r>
          <w:rPr>
            <w:rFonts w:ascii="Times New Roman" w:hAnsi="Times New Roman"/>
            <w:sz w:val="24"/>
            <w:szCs w:val="24"/>
            <w:lang w:val="en-US" w:eastAsia="en-US"/>
          </w:rPr>
          <w:delText xml:space="preserve">crosslinker modifications, linked across the two chains (“donor” and “acceptor” </w:delText>
        </w:r>
      </w:del>
      <w:del w:id="310" w:author="Juan Antonio Vizcaino" w:date="2023-01-25T10:39:00Z">
        <w:r>
          <w:rPr>
            <w:rFonts w:ascii="Times New Roman" w:hAnsi="Times New Roman"/>
            <w:sz w:val="24"/>
            <w:szCs w:val="24"/>
            <w:lang w:val="en-US" w:eastAsia="en-US"/>
          </w:rPr>
          <w:delText>cross-link</w:delText>
        </w:r>
      </w:del>
      <w:del w:id="311" w:author="Colin Combe" w:date="2023-05-18T08:31:00Z">
        <w:r>
          <w:rPr>
            <w:rFonts w:ascii="Times New Roman" w:hAnsi="Times New Roman"/>
            <w:sz w:val="24"/>
            <w:szCs w:val="24"/>
            <w:lang w:val="en-US" w:eastAsia="en-US"/>
          </w:rPr>
          <w:delText xml:space="preserve">crosslink sites). The encoding, as exemplified in </w:delText>
        </w:r>
      </w:del>
      <w:del w:id="312" w:author="Colin Combe" w:date="2023-05-18T08:31:00Z">
        <w:r>
          <w:rPr>
            <w:lang w:val="en-US" w:eastAsia="en-US"/>
          </w:rPr>
          <w:fldChar w:fldCharType="begin"/>
        </w:r>
        <w:r>
          <w:rPr>
            <w:lang w:val="en-US" w:eastAsia="en-US"/>
          </w:rPr>
          <w:delInstrText> REF _Ref409016895 \h </w:delInstrText>
        </w:r>
        <w:r>
          <w:rPr>
            <w:lang w:val="en-US" w:eastAsia="en-US"/>
          </w:rPr>
          <w:fldChar w:fldCharType="separate"/>
        </w:r>
        <w:r>
          <w:rPr>
            <w:lang w:val="en-US" w:eastAsia="en-US"/>
          </w:rPr>
          <w:delText>Error: Reference source not found</w:delText>
        </w:r>
        <w:r>
          <w:rPr>
            <w:lang w:val="en-US" w:eastAsia="en-US"/>
          </w:rPr>
          <w:fldChar w:fldCharType="end"/>
        </w:r>
      </w:del>
      <w:del w:id="313" w:author="Colin Combe" w:date="2023-05-18T08:31:00Z">
        <w:r>
          <w:rPr>
            <w:rFonts w:ascii="Times New Roman" w:hAnsi="Times New Roman"/>
            <w:sz w:val="24"/>
            <w:szCs w:val="24"/>
            <w:lang w:val="en-US" w:eastAsia="en-US"/>
          </w:rPr>
          <w:delText xml:space="preserve">, enables scores or statistical measures to be assigned jointly to identification of the alpha-beta pair, or independently to the alpha and beta peptide chain. </w:delText>
        </w:r>
      </w:del>
      <w:del w:id="314" w:author="Colin Combe" w:date="2023-05-18T08:31:00Z">
        <w:r>
          <w:rPr>
            <w:rFonts w:ascii="Times New Roman" w:hAnsi="Times New Roman"/>
            <w:sz w:val="24"/>
            <w:szCs w:val="24"/>
            <w:lang w:val="en-US"/>
          </w:rPr>
          <w:delText>To fulfil these requirements in mzIdentML 1.2, the following adaptations were made.</w:delText>
        </w:r>
      </w:del>
    </w:p>
    <w:p>
      <w:pPr>
        <w:pStyle w:val="Nobreak"/>
        <w:jc w:val="both"/>
        <w:rPr>
          <w:lang w:val="en-US"/>
          <w:del w:id="317" w:author="Colin Combe" w:date="2023-05-18T08:31:00Z"/>
        </w:rPr>
      </w:pPr>
      <w:del w:id="316" w:author="Colin Combe" w:date="2023-05-18T08:31:00Z">
        <w:r>
          <w:rPr>
            <w:lang w:val="en-US"/>
          </w:rPr>
        </w:r>
      </w:del>
    </w:p>
    <w:p>
      <w:pPr>
        <w:pStyle w:val="Nobreak"/>
        <w:jc w:val="both"/>
        <w:rPr>
          <w:rFonts w:ascii="Times New Roman" w:hAnsi="Times New Roman"/>
          <w:sz w:val="24"/>
          <w:szCs w:val="24"/>
          <w:lang w:val="en-US"/>
          <w:del w:id="321" w:author="Colin Combe" w:date="2023-05-18T08:31:00Z"/>
        </w:rPr>
      </w:pPr>
      <w:del w:id="318" w:author="Colin Combe" w:date="2023-05-18T08:31:00Z">
        <w:r>
          <w:rPr>
            <w:b/>
            <w:i/>
            <w:lang w:val="en-US"/>
          </w:rPr>
          <w:delText xml:space="preserve">Encoding a </w:delText>
        </w:r>
      </w:del>
      <w:del w:id="319" w:author="Juan Antonio Vizcaino" w:date="2023-01-25T10:39:00Z">
        <w:r>
          <w:rPr>
            <w:b/>
            <w:i/>
            <w:lang w:val="en-US"/>
          </w:rPr>
          <w:delText>cross-link</w:delText>
        </w:r>
      </w:del>
      <w:del w:id="320" w:author="Colin Combe" w:date="2023-05-18T08:31:00Z">
        <w:r>
          <w:rPr>
            <w:b/>
            <w:i/>
            <w:lang w:val="en-US"/>
          </w:rPr>
          <w:delText>crosslinked peptide pair identification</w:delText>
        </w:r>
      </w:del>
    </w:p>
    <w:p>
      <w:pPr>
        <w:pStyle w:val="Nobreak"/>
        <w:jc w:val="both"/>
        <w:rPr>
          <w:rFonts w:ascii="Times New Roman" w:hAnsi="Times New Roman"/>
          <w:sz w:val="24"/>
          <w:szCs w:val="24"/>
          <w:lang w:val="en-US"/>
          <w:del w:id="339" w:author="Colin Combe" w:date="2023-05-18T08:31:00Z"/>
        </w:rPr>
      </w:pPr>
      <w:del w:id="322" w:author="Colin Combe" w:date="2023-05-18T08:31:00Z">
        <w:r>
          <w:rPr>
            <w:lang w:val="en-US"/>
          </w:rPr>
          <w:delText>First of all, the &lt;SpectrumIdentificationProtocol&gt; must contain the CV term “</w:delText>
        </w:r>
      </w:del>
      <w:del w:id="323" w:author="Juan Antonio Vizcaino" w:date="2023-01-25T10:39:00Z">
        <w:r>
          <w:rPr>
            <w:lang w:val="en-US"/>
          </w:rPr>
          <w:delText>cross-link</w:delText>
        </w:r>
      </w:del>
      <w:del w:id="324" w:author="Colin Combe" w:date="2023-05-18T08:31:00Z">
        <w:r>
          <w:rPr>
            <w:lang w:val="en-US"/>
          </w:rPr>
          <w:delText xml:space="preserve">crosslinking search” (MS:1002494) as shown in Figure 3A and Table 1. To represent the </w:delText>
        </w:r>
      </w:del>
      <w:del w:id="325" w:author="Juan Antonio Vizcaino" w:date="2023-01-25T10:40:00Z">
        <w:r>
          <w:rPr>
            <w:lang w:val="en-US"/>
          </w:rPr>
          <w:delText>cross-link</w:delText>
        </w:r>
      </w:del>
      <w:del w:id="326" w:author="Colin Combe" w:date="2023-05-18T08:31:00Z">
        <w:r>
          <w:rPr>
            <w:lang w:val="en-US"/>
          </w:rPr>
          <w:delText>crosslinkers, we have added a mechanism for relating two different &lt;Peptide&gt; elements together, using the CV terms “</w:delText>
        </w:r>
      </w:del>
      <w:del w:id="327" w:author="Juan Antonio Vizcaino" w:date="2023-01-25T10:40:00Z">
        <w:r>
          <w:rPr>
            <w:lang w:val="en-US"/>
          </w:rPr>
          <w:delText>cross-link</w:delText>
        </w:r>
      </w:del>
      <w:del w:id="328" w:author="Colin Combe" w:date="2023-05-18T08:31:00Z">
        <w:r>
          <w:rPr>
            <w:lang w:val="en-US"/>
          </w:rPr>
          <w:delText>crosslink donor” (MS:1002509) and “</w:delText>
        </w:r>
      </w:del>
      <w:del w:id="329" w:author="Juan Antonio Vizcaino" w:date="2023-01-25T10:40:00Z">
        <w:r>
          <w:rPr>
            <w:lang w:val="en-US"/>
          </w:rPr>
          <w:delText>cross-link</w:delText>
        </w:r>
      </w:del>
      <w:del w:id="330" w:author="Colin Combe" w:date="2023-05-18T08:31:00Z">
        <w:r>
          <w:rPr>
            <w:lang w:val="en-US"/>
          </w:rPr>
          <w:delText xml:space="preserve">crosslink acceptor” (MS:1002510), where an identical value indicates that they are grouped together (Figure 3B). The &lt;Modification&gt; element has an attribute </w:delText>
        </w:r>
      </w:del>
      <w:del w:id="331" w:author="Colin Combe" w:date="2023-05-18T08:31:00Z">
        <w:r>
          <w:rPr>
            <w:i/>
            <w:lang w:val="en-US"/>
          </w:rPr>
          <w:delText>monoisotopicMassDelta</w:delText>
        </w:r>
      </w:del>
      <w:del w:id="332" w:author="Colin Combe" w:date="2023-05-18T08:31:00Z">
        <w:r>
          <w:rPr>
            <w:lang w:val="en-US"/>
          </w:rPr>
          <w:delText xml:space="preserve">, and the </w:delText>
        </w:r>
      </w:del>
      <w:del w:id="333" w:author="Juan Antonio Vizcaino" w:date="2023-01-25T10:40:00Z">
        <w:r>
          <w:rPr>
            <w:lang w:val="en-US"/>
          </w:rPr>
          <w:delText>cross-link</w:delText>
        </w:r>
      </w:del>
      <w:del w:id="334" w:author="Colin Combe" w:date="2023-05-18T08:31:00Z">
        <w:r>
          <w:rPr>
            <w:lang w:val="en-US"/>
          </w:rPr>
          <w:delText xml:space="preserve">crosslink donor SHOULD contain the complete mass delta introduced by the </w:delText>
        </w:r>
      </w:del>
      <w:del w:id="335" w:author="Juan Antonio Vizcaino" w:date="2023-01-25T10:40:00Z">
        <w:r>
          <w:rPr>
            <w:lang w:val="en-US"/>
          </w:rPr>
          <w:delText>cross-link</w:delText>
        </w:r>
      </w:del>
      <w:del w:id="336" w:author="Colin Combe" w:date="2023-05-18T08:31:00Z">
        <w:r>
          <w:rPr>
            <w:lang w:val="en-US"/>
          </w:rPr>
          <w:delText xml:space="preserve">crosslinking reagent, and that the </w:delText>
        </w:r>
      </w:del>
      <w:del w:id="337" w:author="Juan Antonio Vizcaino" w:date="2023-01-25T10:40:00Z">
        <w:r>
          <w:rPr>
            <w:lang w:val="en-US"/>
          </w:rPr>
          <w:delText>cross-link</w:delText>
        </w:r>
      </w:del>
      <w:del w:id="338" w:author="Colin Combe" w:date="2023-05-18T08:31:00Z">
        <w:r>
          <w:rPr>
            <w:lang w:val="en-US"/>
          </w:rPr>
          <w:delText>crosslink acceptor reports a mass shift delta of zero. It is RECOMMENDED that the “donor” peptide SHOULD be the longer peptide, followed by alphabetical order for equal length peptides.</w:delText>
        </w:r>
      </w:del>
    </w:p>
    <w:p>
      <w:pPr>
        <w:pStyle w:val="Nobreak"/>
        <w:jc w:val="both"/>
        <w:rPr>
          <w:lang w:val="en-US"/>
          <w:del w:id="341" w:author="Colin Combe" w:date="2023-05-18T08:31:00Z"/>
        </w:rPr>
      </w:pPr>
      <w:del w:id="340" w:author="Colin Combe" w:date="2023-05-18T08:31:00Z">
        <w:r>
          <w:rPr>
            <w:lang w:val="en-US"/>
          </w:rPr>
        </w:r>
      </w:del>
    </w:p>
    <w:p>
      <w:pPr>
        <w:pStyle w:val="Nobreak"/>
        <w:jc w:val="both"/>
        <w:rPr>
          <w:rFonts w:ascii="Times New Roman" w:hAnsi="Times New Roman"/>
          <w:sz w:val="24"/>
          <w:szCs w:val="24"/>
          <w:lang w:val="en-US"/>
          <w:del w:id="347" w:author="Colin Combe" w:date="2023-05-18T08:31:00Z"/>
        </w:rPr>
      </w:pPr>
      <w:del w:id="342" w:author="Colin Combe" w:date="2023-05-18T08:31:00Z">
        <w:r>
          <w:rPr>
            <w:lang w:val="en-US"/>
          </w:rPr>
          <w:delText xml:space="preserve">For reporting the evidence associated with the identification, within a given &lt;SpectrumIdentificationResult&gt;, a pair of </w:delText>
        </w:r>
      </w:del>
      <w:del w:id="343" w:author="Juan Antonio Vizcaino" w:date="2023-01-25T10:40:00Z">
        <w:r>
          <w:rPr>
            <w:lang w:val="en-US"/>
          </w:rPr>
          <w:delText>cross-link</w:delText>
        </w:r>
      </w:del>
      <w:del w:id="344" w:author="Colin Combe" w:date="2023-05-18T08:31:00Z">
        <w:r>
          <w:rPr>
            <w:lang w:val="en-US"/>
          </w:rPr>
          <w:delText>crosslinked peptides MUST be reported as two instances of &lt;SpectrumIdentificationItem&gt; through having a shared local unique identifier as the value for the CV term “</w:delText>
        </w:r>
      </w:del>
      <w:del w:id="345" w:author="Juan Antonio Vizcaino" w:date="2023-01-25T10:40:00Z">
        <w:r>
          <w:rPr>
            <w:lang w:val="en-US"/>
          </w:rPr>
          <w:delText>cross-link</w:delText>
        </w:r>
      </w:del>
      <w:del w:id="346" w:author="Colin Combe" w:date="2023-05-18T08:31:00Z">
        <w:r>
          <w:rPr>
            <w:lang w:val="en-US"/>
          </w:rPr>
          <w:delText xml:space="preserve">crosslink spectrum identification item” (MS:1002511), as shown in Figure 3D. The two instances of &lt;SpectrumIdentificationItem&gt; MUST also share the same value for the rank attribute. </w:delText>
        </w:r>
      </w:del>
    </w:p>
    <w:p>
      <w:pPr>
        <w:pStyle w:val="Nobreak"/>
        <w:jc w:val="both"/>
        <w:rPr>
          <w:lang w:val="en-US"/>
          <w:del w:id="349" w:author="Colin Combe" w:date="2023-05-18T08:31:00Z"/>
        </w:rPr>
      </w:pPr>
      <w:del w:id="348" w:author="Colin Combe" w:date="2023-05-18T08:31:00Z">
        <w:r>
          <w:rPr>
            <w:lang w:val="en-US"/>
          </w:rPr>
        </w:r>
      </w:del>
    </w:p>
    <w:p>
      <w:pPr>
        <w:pStyle w:val="Nobreak"/>
        <w:jc w:val="both"/>
        <w:rPr>
          <w:rFonts w:ascii="Times New Roman" w:hAnsi="Times New Roman"/>
          <w:sz w:val="24"/>
          <w:szCs w:val="24"/>
          <w:lang w:val="en-US"/>
          <w:del w:id="354" w:author="Colin Combe" w:date="2023-05-18T08:31:00Z"/>
        </w:rPr>
      </w:pPr>
      <w:del w:id="350" w:author="Colin Combe" w:date="2023-05-18T08:31:00Z">
        <w:r>
          <w:rPr>
            <w:lang w:val="en-US"/>
          </w:rPr>
          <w:delText xml:space="preserve">If the search engine has produced a single score for the </w:delText>
        </w:r>
      </w:del>
      <w:del w:id="351" w:author="Juan Antonio Vizcaino" w:date="2023-01-25T10:40:00Z">
        <w:r>
          <w:rPr>
            <w:lang w:val="en-US"/>
          </w:rPr>
          <w:delText>cross-link</w:delText>
        </w:r>
      </w:del>
      <w:del w:id="352" w:author="Colin Combe" w:date="2023-05-18T08:31:00Z">
        <w:r>
          <w:rPr>
            <w:lang w:val="en-US"/>
          </w:rPr>
          <w:delText>crosslinked pair, both &lt;SpectrumIdentificationItem&gt; elements must carry the identical score (CV term and value, as in Figure 3E), but the two chains may also have additional, independent scores if needed (not shown).</w:delText>
        </w:r>
      </w:del>
      <w:del w:id="353" w:author="Colin Combe" w:date="2023-05-18T08:31:00Z">
        <w:r>
          <w:rPr>
            <w:lang w:val="en-US" w:eastAsia="en-US"/>
          </w:rPr>
          <w:delText xml:space="preserve"> </w:delText>
        </w:r>
      </w:del>
    </w:p>
    <w:p>
      <w:pPr>
        <w:pStyle w:val="Nobreak"/>
        <w:jc w:val="both"/>
        <w:rPr>
          <w:lang w:val="en-US" w:eastAsia="en-US"/>
          <w:del w:id="356" w:author="Colin Combe" w:date="2023-05-18T08:31:00Z"/>
        </w:rPr>
      </w:pPr>
      <w:del w:id="355" w:author="Colin Combe" w:date="2023-05-18T08:31:00Z">
        <w:r>
          <w:rPr>
            <w:lang w:val="en-US" w:eastAsia="en-US"/>
          </w:rPr>
        </w:r>
      </w:del>
    </w:p>
    <w:p>
      <w:pPr>
        <w:pStyle w:val="Nobreak"/>
        <w:jc w:val="both"/>
        <w:rPr>
          <w:rFonts w:ascii="Times New Roman" w:hAnsi="Times New Roman"/>
          <w:sz w:val="24"/>
          <w:szCs w:val="24"/>
          <w:lang w:val="en-US"/>
          <w:del w:id="364" w:author="Colin Combe" w:date="2023-05-18T08:31:00Z"/>
        </w:rPr>
      </w:pPr>
      <w:del w:id="357" w:author="Colin Combe" w:date="2023-05-18T08:31:00Z">
        <w:r>
          <w:rPr>
            <w:lang w:val="en-US" w:eastAsia="en-US"/>
          </w:rPr>
          <w:delText xml:space="preserve">Both </w:delText>
        </w:r>
      </w:del>
      <w:del w:id="358" w:author="Colin Combe" w:date="2023-05-18T08:31:00Z">
        <w:r>
          <w:rPr>
            <w:i/>
            <w:lang w:val="en-US" w:eastAsia="en-US"/>
          </w:rPr>
          <w:delText>&lt;SpectrumIdentificationItem&gt;</w:delText>
        </w:r>
      </w:del>
      <w:del w:id="359" w:author="Colin Combe" w:date="2023-05-18T08:31:00Z">
        <w:r>
          <w:rPr>
            <w:lang w:val="en-US" w:eastAsia="en-US"/>
          </w:rPr>
          <w:delText xml:space="preserve"> elements MUST have the same value for experimentalMassToCharge (i.e. the measured precursor mass value) and for </w:delText>
        </w:r>
      </w:del>
      <w:del w:id="360" w:author="Colin Combe" w:date="2023-05-18T08:31:00Z">
        <w:r>
          <w:rPr>
            <w:i/>
            <w:lang w:val="en-US" w:eastAsia="en-US"/>
          </w:rPr>
          <w:delText>calculatedMassToCharge</w:delText>
        </w:r>
      </w:del>
      <w:del w:id="361" w:author="Colin Combe" w:date="2023-05-18T08:31:00Z">
        <w:r>
          <w:rPr>
            <w:lang w:val="en-US" w:eastAsia="en-US"/>
          </w:rPr>
          <w:delText xml:space="preserve"> representing the theoretical mass of the pair of peptides plus the </w:delText>
        </w:r>
      </w:del>
      <w:del w:id="362" w:author="Juan Antonio Vizcaino" w:date="2023-01-25T10:40:00Z">
        <w:r>
          <w:rPr>
            <w:lang w:val="en-US" w:eastAsia="en-US"/>
          </w:rPr>
          <w:delText>cross-link</w:delText>
        </w:r>
      </w:del>
      <w:del w:id="363" w:author="Colin Combe" w:date="2023-05-18T08:31:00Z">
        <w:r>
          <w:rPr>
            <w:lang w:val="en-US" w:eastAsia="en-US"/>
          </w:rPr>
          <w:delText xml:space="preserve">crosslink. </w:delText>
        </w:r>
      </w:del>
    </w:p>
    <w:p>
      <w:pPr>
        <w:pStyle w:val="Nobreak"/>
        <w:suppressAutoHyphens w:val="false"/>
        <w:jc w:val="both"/>
        <w:rPr>
          <w:lang w:val="en-US" w:eastAsia="en-US"/>
          <w:del w:id="366" w:author="Colin Combe" w:date="2023-05-18T08:31:00Z"/>
        </w:rPr>
      </w:pPr>
      <w:del w:id="365" w:author="Colin Combe" w:date="2023-05-18T08:31:00Z">
        <w:r>
          <w:rPr>
            <w:lang w:val="en-US" w:eastAsia="en-US"/>
          </w:rPr>
        </w:r>
      </w:del>
    </w:p>
    <w:p>
      <w:pPr>
        <w:pStyle w:val="Nobreak"/>
        <w:suppressAutoHyphens w:val="false"/>
        <w:jc w:val="both"/>
        <w:rPr>
          <w:lang w:val="en-US" w:eastAsia="en-US"/>
          <w:del w:id="368" w:author="Colin Combe" w:date="2023-05-18T08:31:00Z"/>
        </w:rPr>
      </w:pPr>
      <w:del w:id="367" w:author="Colin Combe" w:date="2023-05-18T08:31:00Z">
        <w:r>
          <w:rPr>
            <w:lang w:val="en-US" w:eastAsia="en-US"/>
          </w:rPr>
        </w:r>
      </w:del>
    </w:p>
    <w:p>
      <w:pPr>
        <w:pStyle w:val="Nobreak"/>
        <w:suppressAutoHyphens w:val="false"/>
        <w:jc w:val="both"/>
        <w:rPr>
          <w:lang w:val="en-US" w:eastAsia="en-US"/>
          <w:del w:id="370" w:author="Colin Combe" w:date="2023-05-18T08:31:00Z"/>
        </w:rPr>
      </w:pPr>
      <w:del w:id="369" w:author="Colin Combe" w:date="2023-05-18T08:31:00Z">
        <w:r>
          <w:rPr>
            <w:b/>
            <w:i/>
            <w:lang w:val="en-US" w:eastAsia="en-US"/>
          </w:rPr>
          <w:delText>Encoding information from stable isotope labelling or multiple fragmentation approaches</w:delText>
        </w:r>
      </w:del>
    </w:p>
    <w:p>
      <w:pPr>
        <w:pStyle w:val="Nobreak"/>
        <w:jc w:val="both"/>
        <w:rPr>
          <w:rFonts w:ascii="Times New Roman" w:hAnsi="Times New Roman"/>
          <w:sz w:val="24"/>
          <w:szCs w:val="24"/>
          <w:lang w:val="en-US"/>
          <w:del w:id="393" w:author="Juan Antonio Vizcaino" w:date="2023-05-04T12:22:00Z"/>
        </w:rPr>
      </w:pPr>
      <w:del w:id="371" w:author="Colin Combe" w:date="2023-05-18T08:31:00Z">
        <w:r>
          <w:rPr>
            <w:lang w:val="en-US"/>
          </w:rPr>
          <w:delText xml:space="preserve">In some workflows, a consensus spectrum or collection of spectra is interpreted together to arrive at an identification of the </w:delText>
        </w:r>
      </w:del>
      <w:del w:id="372" w:author="Juan Antonio Vizcaino" w:date="2023-01-25T10:40:00Z">
        <w:r>
          <w:rPr>
            <w:lang w:val="en-US"/>
          </w:rPr>
          <w:delText>cross-link</w:delText>
        </w:r>
      </w:del>
      <w:del w:id="373" w:author="Colin Combe" w:date="2023-05-18T08:31:00Z">
        <w:r>
          <w:rPr>
            <w:lang w:val="en-US"/>
          </w:rPr>
          <w:delText xml:space="preserve">crosslinked pair. For cases where data are </w:delText>
        </w:r>
      </w:del>
      <w:del w:id="374" w:author="Colin Combe" w:date="2023-05-18T08:31:00Z">
        <w:r>
          <w:rPr>
            <w:i/>
            <w:lang w:val="en-US"/>
          </w:rPr>
          <w:delText xml:space="preserve">post-processed </w:delText>
        </w:r>
      </w:del>
      <w:del w:id="375" w:author="Colin Combe" w:date="2023-05-18T08:31:00Z">
        <w:r>
          <w:rPr>
            <w:lang w:val="en-US"/>
          </w:rPr>
          <w:delText xml:space="preserve">to arrive at a confident identification, the mechanism for peptide-level scoring SHOULD be used. However, there are some search approaches that intrinsically take into account multiple spectra to arrive at the identification: i) where “light” and “heavy” isotopes of the </w:delText>
        </w:r>
      </w:del>
      <w:del w:id="376" w:author="Juan Antonio Vizcaino" w:date="2023-01-25T10:40:00Z">
        <w:r>
          <w:rPr>
            <w:lang w:val="en-US"/>
          </w:rPr>
          <w:delText>cross-link</w:delText>
        </w:r>
      </w:del>
      <w:del w:id="377" w:author="Colin Combe" w:date="2023-05-18T08:31:00Z">
        <w:r>
          <w:rPr>
            <w:lang w:val="en-US"/>
          </w:rPr>
          <w:delText>crosslinker are used as a pair, combined together and searched once; ii) different fragmentation modes applied to the same precursor e.g. ETD and HCD; iii) MS</w:delText>
        </w:r>
      </w:del>
      <w:del w:id="378" w:author="Colin Combe" w:date="2023-05-18T08:31:00Z">
        <w:r>
          <w:rPr>
            <w:vertAlign w:val="superscript"/>
            <w:lang w:val="en-US"/>
          </w:rPr>
          <w:delText>3</w:delText>
        </w:r>
      </w:del>
      <w:del w:id="379" w:author="Colin Combe" w:date="2023-05-18T08:31:00Z">
        <w:r>
          <w:rPr>
            <w:lang w:val="en-US"/>
          </w:rPr>
          <w:delText xml:space="preserve"> fragmentation of particular MS</w:delText>
        </w:r>
      </w:del>
      <w:del w:id="380" w:author="Colin Combe" w:date="2023-05-18T08:31:00Z">
        <w:r>
          <w:rPr>
            <w:vertAlign w:val="superscript"/>
            <w:lang w:val="en-US"/>
          </w:rPr>
          <w:delText>2</w:delText>
        </w:r>
      </w:del>
      <w:del w:id="381" w:author="Colin Combe" w:date="2023-05-18T08:31:00Z">
        <w:r>
          <w:rPr>
            <w:lang w:val="en-US"/>
          </w:rPr>
          <w:delText xml:space="preserve"> products. See section 7.1. to see how to encode this information in mzidentML 1.3.0.</w:delText>
        </w:r>
      </w:del>
      <w:del w:id="382" w:author="Juan Antonio Vizcaino" w:date="2023-05-04T12:22:00Z">
        <w:r>
          <w:rPr>
            <w:lang w:val="en-US"/>
          </w:rPr>
          <w:delText>In these cases, the &lt;SpectraData&gt; element SHOULD specify that it is using a “combined spectra” type of input file format (Table 2). The referenced spectrum (</w:delText>
        </w:r>
      </w:del>
      <w:del w:id="383" w:author="Juan Antonio Vizcaino" w:date="2023-05-04T12:22:00Z">
        <w:r>
          <w:rPr>
            <w:i/>
            <w:lang w:val="en-US"/>
          </w:rPr>
          <w:delText>via</w:delText>
        </w:r>
      </w:del>
      <w:del w:id="384" w:author="Juan Antonio Vizcaino" w:date="2023-05-04T12:22:00Z">
        <w:r>
          <w:rPr>
            <w:lang w:val="en-US"/>
          </w:rPr>
          <w:delText xml:space="preserve"> the </w:delText>
        </w:r>
      </w:del>
      <w:del w:id="385" w:author="Juan Antonio Vizcaino" w:date="2023-05-04T12:22:00Z">
        <w:r>
          <w:rPr>
            <w:i/>
            <w:lang w:val="en-US"/>
          </w:rPr>
          <w:delText>spectrumID</w:delText>
        </w:r>
      </w:del>
      <w:del w:id="386" w:author="Juan Antonio Vizcaino" w:date="2023-05-04T12:22:00Z">
        <w:r>
          <w:rPr>
            <w:lang w:val="en-US"/>
          </w:rPr>
          <w:delText xml:space="preserve"> attribute) SHOULD contain a comma-separated list of identifiers e.g. </w:delText>
        </w:r>
      </w:del>
      <w:del w:id="387" w:author="Juan Antonio Vizcaino" w:date="2023-05-04T12:22:00Z">
        <w:r>
          <w:rPr>
            <w:i/>
            <w:lang w:val="en-US"/>
          </w:rPr>
          <w:delText>spectrumID= “index=1001, index=1007”</w:delText>
        </w:r>
      </w:del>
      <w:del w:id="388" w:author="Juan Antonio Vizcaino" w:date="2023-05-04T12:22:00Z">
        <w:r>
          <w:rPr>
            <w:lang w:val="en-US"/>
          </w:rPr>
          <w:delText xml:space="preserve">. For each peptide chain identified from the combined set of spectra (as a grouped identification of one </w:delText>
        </w:r>
      </w:del>
      <w:del w:id="389" w:author="Juan Antonio Vizcaino" w:date="2023-01-25T10:40:00Z">
        <w:r>
          <w:rPr>
            <w:lang w:val="en-US"/>
          </w:rPr>
          <w:delText>cross-link</w:delText>
        </w:r>
      </w:del>
      <w:del w:id="390" w:author="Juan Antonio Vizcaino" w:date="2023-05-04T12:22:00Z">
        <w:r>
          <w:rPr>
            <w:lang w:val="en-US"/>
          </w:rPr>
          <w:delText>ed pair), there SHOULD be exactly one &lt;SpectrumIdentificationItem&gt; - all sharing the same identifier under “</w:delText>
        </w:r>
      </w:del>
      <w:del w:id="391" w:author="Juan Antonio Vizcaino" w:date="2023-01-25T10:40:00Z">
        <w:r>
          <w:rPr>
            <w:lang w:val="en-US"/>
          </w:rPr>
          <w:delText>cross-link</w:delText>
        </w:r>
      </w:del>
      <w:del w:id="392" w:author="Juan Antonio Vizcaino" w:date="2023-05-04T12:22:00Z">
        <w:r>
          <w:rPr>
            <w:lang w:val="en-US"/>
          </w:rPr>
          <w:delText xml:space="preserve"> spectrum identification item”. </w:delText>
        </w:r>
      </w:del>
    </w:p>
    <w:p>
      <w:pPr>
        <w:pStyle w:val="Normal"/>
        <w:jc w:val="both"/>
        <w:rPr>
          <w:lang w:val="en-US"/>
          <w:del w:id="395" w:author="Juan Antonio Vizcaino" w:date="2023-05-04T12:22:00Z"/>
        </w:rPr>
      </w:pPr>
      <w:del w:id="394" w:author="Juan Antonio Vizcaino" w:date="2023-05-04T12:22:00Z">
        <w:r>
          <w:rPr>
            <w:lang w:val="en-US"/>
          </w:rPr>
        </w:r>
      </w:del>
    </w:p>
    <w:p>
      <w:pPr>
        <w:pStyle w:val="Nobreak"/>
        <w:jc w:val="both"/>
        <w:rPr>
          <w:rFonts w:ascii="Times New Roman" w:hAnsi="Times New Roman"/>
          <w:sz w:val="24"/>
          <w:szCs w:val="24"/>
          <w:lang w:val="en-US"/>
          <w:del w:id="409" w:author="Colin Combe" w:date="2023-05-18T08:31:00Z"/>
        </w:rPr>
      </w:pPr>
      <w:del w:id="396" w:author="Juan Antonio Vizcaino" w:date="2023-05-04T12:22:00Z">
        <w:r>
          <w:rPr>
            <w:lang w:val="en-US"/>
          </w:rPr>
          <w:delText>In the case of different fragmentation approaches (e.g. MS</w:delText>
        </w:r>
      </w:del>
      <w:del w:id="397" w:author="Juan Antonio Vizcaino" w:date="2023-05-04T12:22:00Z">
        <w:r>
          <w:rPr>
            <w:vertAlign w:val="superscript"/>
            <w:lang w:val="en-US"/>
          </w:rPr>
          <w:delText>2</w:delText>
        </w:r>
      </w:del>
      <w:del w:id="398" w:author="Juan Antonio Vizcaino" w:date="2023-05-04T12:22:00Z">
        <w:r>
          <w:rPr>
            <w:lang w:val="en-US"/>
          </w:rPr>
          <w:delText xml:space="preserve"> and MS</w:delText>
        </w:r>
      </w:del>
      <w:del w:id="399" w:author="Juan Antonio Vizcaino" w:date="2023-05-04T12:22:00Z">
        <w:r>
          <w:rPr>
            <w:vertAlign w:val="superscript"/>
            <w:lang w:val="en-US"/>
          </w:rPr>
          <w:delText>3</w:delText>
        </w:r>
      </w:del>
      <w:del w:id="400" w:author="Juan Antonio Vizcaino" w:date="2023-05-04T12:22:00Z">
        <w:r>
          <w:rPr>
            <w:lang w:val="en-US"/>
          </w:rPr>
          <w:delText xml:space="preserve">) applied to a single pair of </w:delText>
        </w:r>
      </w:del>
      <w:del w:id="401" w:author="Juan Antonio Vizcaino" w:date="2023-01-25T10:40:00Z">
        <w:r>
          <w:rPr>
            <w:lang w:val="en-US"/>
          </w:rPr>
          <w:delText>cross-link</w:delText>
        </w:r>
      </w:del>
      <w:del w:id="402" w:author="Juan Antonio Vizcaino" w:date="2023-05-04T12:22:00Z">
        <w:r>
          <w:rPr>
            <w:lang w:val="en-US"/>
          </w:rPr>
          <w:delText>ed peptides, there SHOULD be exactly two &lt;SpectrumIdentificationItem&gt; elements sharing the same identifier under “</w:delText>
        </w:r>
      </w:del>
      <w:del w:id="403" w:author="Juan Antonio Vizcaino" w:date="2023-01-25T10:40:00Z">
        <w:r>
          <w:rPr>
            <w:lang w:val="en-US"/>
          </w:rPr>
          <w:delText>cross-link</w:delText>
        </w:r>
      </w:del>
      <w:del w:id="404" w:author="Juan Antonio Vizcaino" w:date="2023-05-04T12:22:00Z">
        <w:r>
          <w:rPr>
            <w:lang w:val="en-US"/>
          </w:rPr>
          <w:delText xml:space="preserve"> spectrum identification item”. In the case, of “light” and “heavy” </w:delText>
        </w:r>
      </w:del>
      <w:del w:id="405" w:author="Juan Antonio Vizcaino" w:date="2023-01-25T10:40:00Z">
        <w:r>
          <w:rPr>
            <w:lang w:val="en-US"/>
          </w:rPr>
          <w:delText>cross-link</w:delText>
        </w:r>
      </w:del>
      <w:del w:id="406" w:author="Juan Antonio Vizcaino" w:date="2023-05-04T12:22:00Z">
        <w:r>
          <w:rPr>
            <w:lang w:val="en-US"/>
          </w:rPr>
          <w:delText>ed peptides, there SHOULD be exactly four &lt;SpectrumIdentificationItem&gt; elements, all sharing the same identifier under “</w:delText>
        </w:r>
      </w:del>
      <w:del w:id="407" w:author="Juan Antonio Vizcaino" w:date="2023-01-25T10:40:00Z">
        <w:r>
          <w:rPr>
            <w:lang w:val="en-US"/>
          </w:rPr>
          <w:delText>cross-link</w:delText>
        </w:r>
      </w:del>
      <w:del w:id="408" w:author="Juan Antonio Vizcaino" w:date="2023-05-04T12:22:00Z">
        <w:r>
          <w:rPr>
            <w:lang w:val="en-US"/>
          </w:rPr>
          <w:delText xml:space="preserve"> spectrum identification item” (light alpha chain, light beta chain, heavy alpha chain, heavy beta chain).</w:delText>
        </w:r>
      </w:del>
    </w:p>
    <w:p>
      <w:pPr>
        <w:pStyle w:val="Nobreak"/>
        <w:suppressAutoHyphens w:val="false"/>
        <w:jc w:val="both"/>
        <w:rPr>
          <w:lang w:val="en-US"/>
          <w:del w:id="411" w:author="Colin Combe" w:date="2023-05-18T08:31:00Z"/>
        </w:rPr>
      </w:pPr>
      <w:del w:id="410" w:author="Colin Combe" w:date="2023-05-18T08:31:00Z">
        <w:r>
          <w:rPr>
            <w:lang w:val="en-US"/>
          </w:rPr>
        </w:r>
      </w:del>
    </w:p>
    <w:p>
      <w:pPr>
        <w:pStyle w:val="Nobreak"/>
        <w:suppressAutoHyphens w:val="false"/>
        <w:jc w:val="both"/>
        <w:rPr>
          <w:lang w:val="en-US"/>
          <w:del w:id="413" w:author="Colin Combe" w:date="2023-05-18T08:31:00Z"/>
        </w:rPr>
      </w:pPr>
      <w:del w:id="412" w:author="Colin Combe" w:date="2023-05-18T08:31:00Z">
        <w:r>
          <w:rPr>
            <w:lang w:val="en-US"/>
          </w:rPr>
        </w:r>
      </w:del>
    </w:p>
    <w:p>
      <w:pPr>
        <w:pStyle w:val="Nobreak"/>
        <w:suppressAutoHyphens w:val="false"/>
        <w:jc w:val="both"/>
        <w:rPr>
          <w:lang w:val="en-US"/>
          <w:del w:id="415" w:author="Colin Combe" w:date="2023-05-18T08:31:00Z"/>
        </w:rPr>
      </w:pPr>
      <w:del w:id="414" w:author="Colin Combe" w:date="2023-05-18T08:31:00Z">
        <w:r>
          <w:rPr>
            <w:lang w:val="en-US"/>
          </w:rPr>
        </w:r>
      </w:del>
    </w:p>
    <w:p>
      <w:pPr>
        <w:pStyle w:val="Nobreak"/>
        <w:suppressAutoHyphens w:val="false"/>
        <w:jc w:val="both"/>
        <w:rPr>
          <w:lang w:val="en-US"/>
          <w:del w:id="417" w:author="Colin Combe" w:date="2023-05-18T08:31:00Z"/>
        </w:rPr>
      </w:pPr>
      <w:del w:id="416" w:author="Colin Combe" w:date="2023-05-18T08:31:00Z">
        <w:r>
          <w:rPr>
            <w:lang w:val="en-US"/>
          </w:rPr>
        </w:r>
      </w:del>
    </w:p>
    <w:p>
      <w:pPr>
        <w:pStyle w:val="Nobreak"/>
        <w:jc w:val="both"/>
        <w:rPr>
          <w:rFonts w:ascii="Times New Roman" w:hAnsi="Times New Roman"/>
          <w:sz w:val="24"/>
          <w:szCs w:val="24"/>
          <w:lang w:val="en-US"/>
          <w:del w:id="419" w:author="Colin Combe" w:date="2023-05-18T08:31:00Z"/>
        </w:rPr>
      </w:pPr>
      <w:del w:id="418" w:author="Colin Combe" w:date="2023-05-18T08:31:00Z">
        <w:r>
          <w:rPr>
            <w:rFonts w:ascii="Times New Roman" w:hAnsi="Times New Roman"/>
            <w:sz w:val="24"/>
            <w:szCs w:val="24"/>
            <w:lang w:val="en-US"/>
          </w:rPr>
        </w:r>
      </w:del>
    </w:p>
    <w:p>
      <w:pPr>
        <w:pStyle w:val="Nobreak"/>
        <w:jc w:val="both"/>
        <w:rPr>
          <w:rFonts w:ascii="Times New Roman" w:hAnsi="Times New Roman"/>
          <w:sz w:val="24"/>
          <w:szCs w:val="24"/>
          <w:lang w:val="en-US"/>
          <w:ins w:id="425" w:author="Unknown Author" w:date="2023-06-28T10:16:00Z"/>
        </w:rPr>
      </w:pPr>
      <w:del w:id="420" w:author="Colin Combe" w:date="2023-05-18T08:31:00Z">
        <w:bookmarkStart w:id="82" w:name="_Ref409016895111111111"/>
        <w:r>
          <w:rPr>
            <w:lang w:val="en-US"/>
          </w:rPr>
          <w:delText xml:space="preserve">Figure </w:delText>
        </w:r>
      </w:del>
      <w:del w:id="421" w:author="Colin Combe" w:date="2023-05-18T08:31:00Z">
        <w:r>
          <w:rPr>
            <w:lang w:val="en-US"/>
          </w:rPr>
          <w:fldChar w:fldCharType="begin"/>
        </w:r>
        <w:r>
          <w:rPr>
            <w:lang w:val="en-US"/>
          </w:rPr>
          <w:delInstrText> SEQ Figure \* ARABIC </w:delInstrText>
        </w:r>
        <w:r>
          <w:rPr>
            <w:lang w:val="en-US"/>
          </w:rPr>
          <w:fldChar w:fldCharType="separate"/>
        </w:r>
        <w:r>
          <w:rPr>
            <w:lang w:val="en-US"/>
          </w:rPr>
          <w:delText>3</w:delText>
        </w:r>
        <w:r>
          <w:rPr>
            <w:lang w:val="en-US"/>
          </w:rPr>
          <w:fldChar w:fldCharType="end"/>
        </w:r>
      </w:del>
      <w:del w:id="422" w:author="Colin Combe" w:date="2023-05-18T08:31:00Z">
        <w:bookmarkEnd w:id="82"/>
        <w:r>
          <w:rPr>
            <w:lang w:val="en-US"/>
          </w:rPr>
          <w:delText xml:space="preserve">. The encoding in mzIdentML 1.2.0 for annotating results of searches including </w:delText>
        </w:r>
      </w:del>
      <w:del w:id="423" w:author="Juan Antonio Vizcaino" w:date="2023-01-25T10:40:00Z">
        <w:r>
          <w:rPr>
            <w:lang w:val="en-US"/>
          </w:rPr>
          <w:delText>cross-link</w:delText>
        </w:r>
      </w:del>
      <w:del w:id="424" w:author="Colin Combe" w:date="2023-05-18T08:31:00Z">
        <w:r>
          <w:rPr>
            <w:lang w:val="en-US"/>
          </w:rPr>
          <w:delText>crosslinked peptides</w:delText>
        </w:r>
      </w:del>
    </w:p>
    <w:p>
      <w:pPr>
        <w:pStyle w:val="Nobreak"/>
        <w:jc w:val="both"/>
        <w:rPr>
          <w:rFonts w:ascii="Times New Roman" w:hAnsi="Times New Roman"/>
          <w:sz w:val="24"/>
          <w:szCs w:val="24"/>
          <w:lang w:val="en-US"/>
          <w:del w:id="427" w:author="Colin Combe" w:date="2023-05-18T08:31:00Z"/>
        </w:rPr>
      </w:pPr>
      <w:r>
        <w:rPr/>
        <w:commentReference w:id="6"/>
      </w:r>
      <w:del w:id="426" w:author="Colin Combe" w:date="2023-05-18T08:31:00Z">
        <w:r>
          <w:rPr>
            <w:rFonts w:ascii="Times New Roman" w:hAnsi="Times New Roman"/>
            <w:sz w:val="24"/>
            <w:szCs w:val="24"/>
            <w:lang w:val="en-US"/>
          </w:rPr>
          <w:delText xml:space="preserve">. </w:delText>
        </w:r>
      </w:del>
    </w:p>
    <w:p>
      <w:pPr>
        <w:pStyle w:val="Nobreak"/>
        <w:spacing w:before="120" w:after="120"/>
        <w:jc w:val="both"/>
        <w:rPr>
          <w:lang w:val="en-US"/>
          <w:del w:id="429" w:author="Colin Combe" w:date="2023-05-18T08:31:00Z"/>
        </w:rPr>
      </w:pPr>
      <w:del w:id="428" w:author="Colin Combe" w:date="2023-05-18T08:31:00Z">
        <w:r>
          <w:rPr>
            <w:lang w:val="en-US"/>
          </w:rPr>
        </w:r>
      </w:del>
    </w:p>
    <w:p>
      <w:pPr>
        <w:pStyle w:val="Nobreak"/>
        <w:jc w:val="both"/>
        <w:rPr>
          <w:rFonts w:ascii="Times New Roman" w:hAnsi="Times New Roman"/>
          <w:sz w:val="24"/>
          <w:szCs w:val="24"/>
          <w:lang w:val="en-US"/>
          <w:del w:id="433" w:author="Colin Combe" w:date="2023-05-18T08:31:00Z"/>
        </w:rPr>
      </w:pPr>
      <w:del w:id="430" w:author="Colin Combe" w:date="2023-05-18T08:31:00Z">
        <w:r>
          <w:rPr>
            <w:rFonts w:ascii="Times New Roman" w:hAnsi="Times New Roman"/>
            <w:b/>
            <w:i/>
            <w:sz w:val="24"/>
            <w:szCs w:val="24"/>
            <w:lang w:val="en-US"/>
          </w:rPr>
          <w:delText xml:space="preserve">Encoding evidence associated with </w:delText>
        </w:r>
      </w:del>
      <w:del w:id="431" w:author="Juan Antonio Vizcaino" w:date="2023-01-25T10:40:00Z">
        <w:r>
          <w:rPr>
            <w:rFonts w:ascii="Times New Roman" w:hAnsi="Times New Roman"/>
            <w:b/>
            <w:i/>
            <w:sz w:val="24"/>
            <w:szCs w:val="24"/>
            <w:lang w:val="en-US"/>
          </w:rPr>
          <w:delText>cross-link</w:delText>
        </w:r>
      </w:del>
      <w:del w:id="432" w:author="Colin Combe" w:date="2023-05-18T08:31:00Z">
        <w:r>
          <w:rPr>
            <w:rFonts w:ascii="Times New Roman" w:hAnsi="Times New Roman"/>
            <w:b/>
            <w:i/>
            <w:sz w:val="24"/>
            <w:szCs w:val="24"/>
            <w:lang w:val="en-US"/>
          </w:rPr>
          <w:delText>crosslinked position</w:delText>
        </w:r>
      </w:del>
    </w:p>
    <w:p>
      <w:pPr>
        <w:pStyle w:val="Nobreak"/>
        <w:jc w:val="both"/>
        <w:rPr>
          <w:rFonts w:ascii="Times New Roman" w:hAnsi="Times New Roman"/>
          <w:sz w:val="24"/>
          <w:szCs w:val="24"/>
          <w:lang w:val="en-US"/>
          <w:del w:id="439" w:author="Colin Combe" w:date="2023-05-18T08:31:00Z"/>
        </w:rPr>
      </w:pPr>
      <w:del w:id="434" w:author="Colin Combe" w:date="2023-05-18T08:31:00Z">
        <w:r>
          <w:rPr>
            <w:rFonts w:ascii="Times New Roman" w:hAnsi="Times New Roman"/>
            <w:sz w:val="24"/>
            <w:szCs w:val="24"/>
            <w:lang w:val="en-US"/>
          </w:rPr>
          <w:delText xml:space="preserve">The encoding for </w:delText>
        </w:r>
      </w:del>
      <w:del w:id="435" w:author="Juan Antonio Vizcaino" w:date="2023-01-25T10:40:00Z">
        <w:r>
          <w:rPr>
            <w:rFonts w:ascii="Times New Roman" w:hAnsi="Times New Roman"/>
            <w:sz w:val="24"/>
            <w:szCs w:val="24"/>
            <w:lang w:val="en-US"/>
          </w:rPr>
          <w:delText>cross-link</w:delText>
        </w:r>
      </w:del>
      <w:del w:id="436" w:author="Colin Combe" w:date="2023-05-18T08:31:00Z">
        <w:r>
          <w:rPr>
            <w:rFonts w:ascii="Times New Roman" w:hAnsi="Times New Roman"/>
            <w:sz w:val="24"/>
            <w:szCs w:val="24"/>
            <w:lang w:val="en-US"/>
          </w:rPr>
          <w:delText xml:space="preserve">crosslinked peptides MAY be combined with the encoding for modification localisation scoring, using the same mechanism (Section </w:delText>
        </w:r>
      </w:del>
      <w:del w:id="437" w:author="Colin Combe" w:date="2023-05-18T08:31:00Z">
        <w:r>
          <w:rPr>
            <w:lang w:val="en-US"/>
          </w:rPr>
          <w:fldChar w:fldCharType="begin"/>
        </w:r>
        <w:r>
          <w:rPr>
            <w:lang w:val="en-US"/>
          </w:rPr>
          <w:delInstrText> REF _Ref449348756 \n \h </w:delInstrText>
        </w:r>
        <w:r>
          <w:rPr>
            <w:lang w:val="en-US"/>
          </w:rPr>
          <w:fldChar w:fldCharType="separate"/>
        </w:r>
        <w:r>
          <w:rPr>
            <w:lang w:val="en-US"/>
          </w:rPr>
          <w:delText>5.2.8</w:delText>
        </w:r>
        <w:r>
          <w:rPr>
            <w:lang w:val="en-US"/>
          </w:rPr>
          <w:fldChar w:fldCharType="end"/>
        </w:r>
      </w:del>
      <w:del w:id="438" w:author="Colin Combe" w:date="2023-05-18T08:31:00Z">
        <w:r>
          <w:rPr>
            <w:rFonts w:ascii="Times New Roman" w:hAnsi="Times New Roman"/>
            <w:sz w:val="24"/>
            <w:szCs w:val="24"/>
            <w:lang w:val="en-US"/>
          </w:rPr>
          <w:delText xml:space="preserve">). </w:delText>
        </w:r>
      </w:del>
    </w:p>
    <w:p>
      <w:pPr>
        <w:pStyle w:val="Nobreak"/>
        <w:suppressAutoHyphens w:val="false"/>
        <w:jc w:val="both"/>
        <w:rPr>
          <w:lang w:val="en-US"/>
          <w:del w:id="441" w:author="Colin Combe" w:date="2023-05-18T08:31:00Z"/>
        </w:rPr>
      </w:pPr>
      <w:del w:id="440" w:author="Colin Combe" w:date="2023-05-18T08:31:00Z">
        <w:r>
          <w:rPr>
            <w:lang w:val="en-US"/>
          </w:rPr>
        </w:r>
      </w:del>
    </w:p>
    <w:p>
      <w:pPr>
        <w:pStyle w:val="Nobreak"/>
        <w:jc w:val="both"/>
        <w:rPr>
          <w:rFonts w:ascii="Times New Roman" w:hAnsi="Times New Roman"/>
          <w:sz w:val="24"/>
          <w:szCs w:val="24"/>
          <w:lang w:val="en-US"/>
          <w:del w:id="445" w:author="Colin Combe" w:date="2023-05-18T08:31:00Z"/>
        </w:rPr>
      </w:pPr>
      <w:del w:id="442" w:author="Colin Combe" w:date="2023-05-18T08:31:00Z">
        <w:r>
          <w:rPr>
            <w:rFonts w:ascii="Times New Roman" w:hAnsi="Times New Roman"/>
            <w:b/>
            <w:i/>
            <w:sz w:val="24"/>
            <w:szCs w:val="24"/>
            <w:lang w:val="en-US"/>
          </w:rPr>
          <w:delText xml:space="preserve">Encoding peptide-level rescoring of </w:delText>
        </w:r>
      </w:del>
      <w:del w:id="443" w:author="Juan Antonio Vizcaino" w:date="2023-01-25T10:40:00Z">
        <w:r>
          <w:rPr>
            <w:rFonts w:ascii="Times New Roman" w:hAnsi="Times New Roman"/>
            <w:b/>
            <w:i/>
            <w:sz w:val="24"/>
            <w:szCs w:val="24"/>
            <w:lang w:val="en-US"/>
          </w:rPr>
          <w:delText>cross-link</w:delText>
        </w:r>
      </w:del>
      <w:del w:id="444" w:author="Colin Combe" w:date="2023-05-18T08:31:00Z">
        <w:r>
          <w:rPr>
            <w:rFonts w:ascii="Times New Roman" w:hAnsi="Times New Roman"/>
            <w:b/>
            <w:i/>
            <w:sz w:val="24"/>
            <w:szCs w:val="24"/>
            <w:lang w:val="en-US"/>
          </w:rPr>
          <w:delText>crosslinking data</w:delText>
        </w:r>
      </w:del>
    </w:p>
    <w:p>
      <w:pPr>
        <w:pStyle w:val="Nobreak"/>
        <w:jc w:val="both"/>
        <w:rPr>
          <w:rFonts w:ascii="Times New Roman" w:hAnsi="Times New Roman"/>
          <w:sz w:val="24"/>
          <w:szCs w:val="24"/>
          <w:lang w:val="en-US"/>
          <w:del w:id="453" w:author="Colin Combe" w:date="2023-05-18T08:31:00Z"/>
        </w:rPr>
      </w:pPr>
      <w:del w:id="446" w:author="Colin Combe" w:date="2023-05-18T08:31:00Z">
        <w:r>
          <w:rPr>
            <w:rFonts w:ascii="Times New Roman" w:hAnsi="Times New Roman"/>
            <w:sz w:val="24"/>
            <w:szCs w:val="24"/>
            <w:lang w:val="en-US"/>
          </w:rPr>
          <w:delText xml:space="preserve">The </w:delText>
        </w:r>
      </w:del>
      <w:del w:id="447" w:author="Juan Antonio Vizcaino" w:date="2023-01-25T10:40:00Z">
        <w:r>
          <w:rPr>
            <w:rFonts w:ascii="Times New Roman" w:hAnsi="Times New Roman"/>
            <w:sz w:val="24"/>
            <w:szCs w:val="24"/>
            <w:lang w:val="en-US"/>
          </w:rPr>
          <w:delText>cross-link</w:delText>
        </w:r>
      </w:del>
      <w:del w:id="448" w:author="Colin Combe" w:date="2023-05-18T08:31:00Z">
        <w:r>
          <w:rPr>
            <w:rFonts w:ascii="Times New Roman" w:hAnsi="Times New Roman"/>
            <w:sz w:val="24"/>
            <w:szCs w:val="24"/>
            <w:lang w:val="en-US"/>
          </w:rPr>
          <w:delText xml:space="preserve">crosslinking approach MAY also be combined with peptide-level re-scoring (Section </w:delText>
        </w:r>
      </w:del>
      <w:del w:id="449" w:author="Colin Combe" w:date="2023-05-18T08:31:00Z">
        <w:r>
          <w:rPr>
            <w:rFonts w:ascii="Times New Roman" w:hAnsi="Times New Roman"/>
            <w:sz w:val="24"/>
            <w:szCs w:val="24"/>
            <w:lang w:val="en-US"/>
          </w:rPr>
          <w:fldChar w:fldCharType="begin"/>
        </w:r>
        <w:r>
          <w:rPr>
            <w:sz w:val="24"/>
            <w:szCs w:val="24"/>
            <w:rFonts w:ascii="Times New Roman" w:hAnsi="Times New Roman"/>
            <w:lang w:val="en-US"/>
          </w:rPr>
          <w:delInstrText> REF _Ref409017290 \n \h </w:delInstrText>
        </w:r>
        <w:r>
          <w:rPr>
            <w:sz w:val="24"/>
            <w:szCs w:val="24"/>
            <w:rFonts w:ascii="Times New Roman" w:hAnsi="Times New Roman"/>
            <w:lang w:val="en-US"/>
          </w:rPr>
          <w:fldChar w:fldCharType="separate"/>
        </w:r>
        <w:r>
          <w:rPr>
            <w:sz w:val="24"/>
            <w:szCs w:val="24"/>
            <w:rFonts w:ascii="Times New Roman" w:hAnsi="Times New Roman"/>
            <w:lang w:val="en-US"/>
          </w:rPr>
          <w:delText>5.2.7</w:delText>
        </w:r>
        <w:r>
          <w:rPr>
            <w:sz w:val="24"/>
            <w:szCs w:val="24"/>
            <w:rFonts w:ascii="Times New Roman" w:hAnsi="Times New Roman"/>
            <w:lang w:val="en-US"/>
          </w:rPr>
          <w:fldChar w:fldCharType="end"/>
        </w:r>
      </w:del>
      <w:del w:id="450" w:author="Colin Combe" w:date="2023-05-18T08:31:00Z">
        <w:r>
          <w:rPr>
            <w:rFonts w:ascii="Times New Roman" w:hAnsi="Times New Roman"/>
            <w:sz w:val="24"/>
            <w:szCs w:val="24"/>
            <w:lang w:val="en-US"/>
          </w:rPr>
          <w:delText xml:space="preserve">, with specific CV terms for scores associated with </w:delText>
        </w:r>
      </w:del>
      <w:del w:id="451" w:author="Juan Antonio Vizcaino" w:date="2023-01-25T10:40:00Z">
        <w:r>
          <w:rPr>
            <w:rFonts w:ascii="Times New Roman" w:hAnsi="Times New Roman"/>
            <w:sz w:val="24"/>
            <w:szCs w:val="24"/>
            <w:lang w:val="en-US"/>
          </w:rPr>
          <w:delText>cross-link</w:delText>
        </w:r>
      </w:del>
      <w:del w:id="452" w:author="Colin Combe" w:date="2023-05-18T08:31:00Z">
        <w:r>
          <w:rPr>
            <w:rFonts w:ascii="Times New Roman" w:hAnsi="Times New Roman"/>
            <w:sz w:val="24"/>
            <w:szCs w:val="24"/>
            <w:lang w:val="en-US"/>
          </w:rPr>
          <w:delText>crosslinked peptides rather than PSM-level terms), for approaches that do not follow the consensus spectrum approach outlined above.</w:delText>
        </w:r>
      </w:del>
    </w:p>
    <w:p>
      <w:pPr>
        <w:pStyle w:val="Nobreak"/>
        <w:suppressAutoHyphens w:val="false"/>
        <w:jc w:val="both"/>
        <w:rPr>
          <w:lang w:val="en-US"/>
          <w:del w:id="455" w:author="Colin Combe" w:date="2023-05-18T08:31:00Z"/>
        </w:rPr>
      </w:pPr>
      <w:del w:id="454" w:author="Colin Combe" w:date="2023-05-18T08:31:00Z">
        <w:r>
          <w:rPr>
            <w:lang w:val="en-US"/>
          </w:rPr>
        </w:r>
      </w:del>
    </w:p>
    <w:p>
      <w:pPr>
        <w:pStyle w:val="Nobreak"/>
        <w:suppressAutoHyphens w:val="false"/>
        <w:jc w:val="both"/>
        <w:rPr>
          <w:lang w:val="en-US"/>
          <w:del w:id="457" w:author="Colin Combe" w:date="2023-05-18T08:31:00Z"/>
        </w:rPr>
      </w:pPr>
      <w:del w:id="456" w:author="Colin Combe" w:date="2023-05-18T08:31:00Z">
        <w:r>
          <w:rPr>
            <w:b/>
            <w:i/>
            <w:lang w:val="en-US"/>
          </w:rPr>
          <w:delText>Encoding protein-level interaction evidence</w:delText>
        </w:r>
      </w:del>
    </w:p>
    <w:p>
      <w:pPr>
        <w:pStyle w:val="Nobreak"/>
        <w:jc w:val="both"/>
        <w:rPr>
          <w:rFonts w:ascii="Times New Roman" w:hAnsi="Times New Roman"/>
          <w:sz w:val="24"/>
          <w:szCs w:val="24"/>
          <w:lang w:val="en-US"/>
          <w:del w:id="469" w:author="Colin Combe" w:date="2023-05-18T08:31:00Z"/>
        </w:rPr>
      </w:pPr>
      <w:del w:id="458" w:author="Colin Combe" w:date="2023-05-18T08:31:00Z">
        <w:r>
          <w:rPr>
            <w:rFonts w:ascii="Times New Roman" w:hAnsi="Times New Roman"/>
            <w:sz w:val="24"/>
            <w:szCs w:val="24"/>
            <w:lang w:val="en-US"/>
          </w:rPr>
          <w:delText xml:space="preserve">In </w:delText>
        </w:r>
      </w:del>
      <w:del w:id="459" w:author="Juan Antonio Vizcaino" w:date="2023-01-25T10:40:00Z">
        <w:r>
          <w:rPr>
            <w:rFonts w:ascii="Times New Roman" w:hAnsi="Times New Roman"/>
            <w:sz w:val="24"/>
            <w:szCs w:val="24"/>
            <w:lang w:val="en-US"/>
          </w:rPr>
          <w:delText>cross-link</w:delText>
        </w:r>
      </w:del>
      <w:del w:id="460" w:author="Colin Combe" w:date="2023-05-18T08:31:00Z">
        <w:r>
          <w:rPr>
            <w:rFonts w:ascii="Times New Roman" w:hAnsi="Times New Roman"/>
            <w:sz w:val="24"/>
            <w:szCs w:val="24"/>
            <w:lang w:val="en-US"/>
          </w:rPr>
          <w:delText xml:space="preserve">crosslinking, protein identification, grouping or inference SHOULD follow the general encoding as decribed in Section </w:delText>
        </w:r>
      </w:del>
      <w:del w:id="461" w:author="Colin Combe" w:date="2023-05-18T08:31:00Z">
        <w:r>
          <w:rPr>
            <w:rFonts w:ascii="Times New Roman" w:hAnsi="Times New Roman"/>
            <w:sz w:val="24"/>
            <w:szCs w:val="24"/>
            <w:lang w:val="en-US"/>
          </w:rPr>
          <w:fldChar w:fldCharType="begin"/>
        </w:r>
        <w:r>
          <w:rPr>
            <w:sz w:val="24"/>
            <w:szCs w:val="24"/>
            <w:rFonts w:ascii="Times New Roman" w:hAnsi="Times New Roman"/>
            <w:lang w:val="en-US"/>
          </w:rPr>
          <w:delInstrText> REF _Ref374439841 \n \h </w:delInstrText>
        </w:r>
        <w:r>
          <w:rPr>
            <w:sz w:val="24"/>
            <w:szCs w:val="24"/>
            <w:rFonts w:ascii="Times New Roman" w:hAnsi="Times New Roman"/>
            <w:lang w:val="en-US"/>
          </w:rPr>
          <w:fldChar w:fldCharType="separate"/>
        </w:r>
        <w:r>
          <w:rPr>
            <w:sz w:val="24"/>
            <w:szCs w:val="24"/>
            <w:rFonts w:ascii="Times New Roman" w:hAnsi="Times New Roman"/>
            <w:lang w:val="en-US"/>
          </w:rPr>
          <w:delText>5.2.1</w:delText>
        </w:r>
        <w:r>
          <w:rPr>
            <w:sz w:val="24"/>
            <w:szCs w:val="24"/>
            <w:rFonts w:ascii="Times New Roman" w:hAnsi="Times New Roman"/>
            <w:lang w:val="en-US"/>
          </w:rPr>
          <w:fldChar w:fldCharType="end"/>
        </w:r>
      </w:del>
      <w:del w:id="462" w:author="Colin Combe" w:date="2023-05-18T08:31:00Z">
        <w:r>
          <w:rPr>
            <w:rFonts w:ascii="Times New Roman" w:hAnsi="Times New Roman"/>
            <w:sz w:val="24"/>
            <w:szCs w:val="24"/>
            <w:lang w:val="en-US"/>
          </w:rPr>
          <w:delText xml:space="preserve">. Where software has evidence that a pair of proteins is interacting due to the presence of </w:delText>
        </w:r>
      </w:del>
      <w:del w:id="463" w:author="Juan Antonio Vizcaino" w:date="2023-01-25T10:40:00Z">
        <w:r>
          <w:rPr>
            <w:rFonts w:ascii="Times New Roman" w:hAnsi="Times New Roman"/>
            <w:sz w:val="24"/>
            <w:szCs w:val="24"/>
            <w:lang w:val="en-US"/>
          </w:rPr>
          <w:delText>cross-link</w:delText>
        </w:r>
      </w:del>
      <w:del w:id="464" w:author="Colin Combe" w:date="2023-05-18T08:31:00Z">
        <w:r>
          <w:rPr>
            <w:rFonts w:ascii="Times New Roman" w:hAnsi="Times New Roman"/>
            <w:sz w:val="24"/>
            <w:szCs w:val="24"/>
            <w:lang w:val="en-US"/>
          </w:rPr>
          <w:delText>crosslinked peptides, such evidence can be encoded through adding CV terms to the &lt;ProteinDetectionHypothesis&gt; elements elements representing the two interacting proteins (</w:delText>
        </w:r>
      </w:del>
      <w:del w:id="465" w:author="Colin Combe" w:date="2023-05-18T08:31:00Z">
        <w:r>
          <w:rPr>
            <w:lang w:val="en-US"/>
          </w:rPr>
          <w:fldChar w:fldCharType="begin"/>
        </w:r>
        <w:r>
          <w:rPr>
            <w:lang w:val="en-US"/>
          </w:rPr>
          <w:delInstrText> REF _Ref449349335 \h </w:delInstrText>
        </w:r>
        <w:r>
          <w:rPr>
            <w:lang w:val="en-US"/>
          </w:rPr>
          <w:fldChar w:fldCharType="separate"/>
        </w:r>
        <w:r>
          <w:rPr>
            <w:lang w:val="en-US"/>
          </w:rPr>
          <w:delText>Error: Reference source not found</w:delText>
        </w:r>
        <w:r>
          <w:rPr>
            <w:lang w:val="en-US"/>
          </w:rPr>
          <w:fldChar w:fldCharType="end"/>
        </w:r>
      </w:del>
      <w:del w:id="466" w:author="Colin Combe" w:date="2023-05-18T08:31:00Z">
        <w:r>
          <w:rPr>
            <w:rFonts w:ascii="Times New Roman" w:hAnsi="Times New Roman"/>
            <w:sz w:val="24"/>
            <w:szCs w:val="24"/>
            <w:lang w:val="en-US"/>
          </w:rPr>
          <w:delText xml:space="preserve">). The value slot of the CV term MUST have the exact structure as shown in </w:delText>
        </w:r>
      </w:del>
      <w:del w:id="467" w:author="Colin Combe" w:date="2023-05-18T08:31:00Z">
        <w:r>
          <w:rPr>
            <w:lang w:val="en-US"/>
          </w:rPr>
          <w:fldChar w:fldCharType="begin"/>
        </w:r>
        <w:r>
          <w:rPr>
            <w:lang w:val="en-US"/>
          </w:rPr>
          <w:delInstrText> REF _Ref449349335 \h </w:delInstrText>
        </w:r>
        <w:r>
          <w:rPr>
            <w:lang w:val="en-US"/>
          </w:rPr>
          <w:fldChar w:fldCharType="separate"/>
        </w:r>
        <w:r>
          <w:rPr>
            <w:lang w:val="en-US"/>
          </w:rPr>
          <w:delText>Error: Reference source not found</w:delText>
        </w:r>
        <w:r>
          <w:rPr>
            <w:lang w:val="en-US"/>
          </w:rPr>
          <w:fldChar w:fldCharType="end"/>
        </w:r>
      </w:del>
      <w:del w:id="468" w:author="Colin Combe" w:date="2023-05-18T08:31:00Z">
        <w:r>
          <w:rPr>
            <w:rFonts w:ascii="Times New Roman" w:hAnsi="Times New Roman"/>
            <w:sz w:val="24"/>
            <w:szCs w:val="24"/>
            <w:lang w:val="en-US"/>
          </w:rPr>
          <w:delText xml:space="preserve">. </w:delText>
        </w:r>
      </w:del>
    </w:p>
    <w:p>
      <w:pPr>
        <w:pStyle w:val="Nobreak"/>
        <w:suppressAutoHyphens w:val="false"/>
        <w:jc w:val="both"/>
        <w:rPr>
          <w:lang w:val="en-US"/>
          <w:del w:id="471" w:author="Colin Combe" w:date="2023-05-18T08:31:00Z"/>
        </w:rPr>
      </w:pPr>
      <w:del w:id="470" w:author="Colin Combe" w:date="2023-05-18T08:31:00Z">
        <w:r>
          <w:rPr>
            <w:lang w:val="en-US"/>
          </w:rPr>
        </w:r>
      </w:del>
    </w:p>
    <w:p>
      <w:pPr>
        <w:pStyle w:val="Nobreak"/>
        <w:suppressAutoHyphens w:val="false"/>
        <w:jc w:val="both"/>
        <w:rPr>
          <w:lang w:val="en-US"/>
          <w:del w:id="475" w:author="Colin Combe" w:date="2023-05-18T08:31:00Z"/>
        </w:rPr>
      </w:pPr>
      <w:del w:id="472" w:author="Colin Combe" w:date="2023-05-18T08:31:00Z">
        <w:r>
          <w:rPr>
            <w:lang w:val="en-US"/>
          </w:rPr>
          <w:delText>If evidence exists that the same protein forms a homo-dimer, then the same protein accession can be used (</w:delText>
        </w:r>
      </w:del>
      <w:del w:id="473" w:author="Colin Combe" w:date="2023-05-18T08:31:00Z">
        <w:r>
          <w:rPr>
            <w:i/>
            <w:lang w:val="en-US"/>
          </w:rPr>
          <w:delText>via</w:delText>
        </w:r>
      </w:del>
      <w:del w:id="474" w:author="Colin Combe" w:date="2023-05-18T08:31:00Z">
        <w:r>
          <w:rPr>
            <w:lang w:val="en-US"/>
          </w:rPr>
          <w:delText xml:space="preserve"> two &lt;ProteinDetectionHypothesis&gt; elements) in two different &lt;ProteinAmbiguityGroup&gt; elements, and using the same interaction score mechanism as above. </w:delText>
        </w:r>
      </w:del>
    </w:p>
    <w:p>
      <w:pPr>
        <w:pStyle w:val="Nobreak"/>
        <w:suppressAutoHyphens w:val="false"/>
        <w:jc w:val="both"/>
        <w:rPr>
          <w:lang w:val="en-US"/>
          <w:del w:id="477" w:author="Colin Combe" w:date="2023-05-18T08:31:00Z"/>
        </w:rPr>
      </w:pPr>
      <w:del w:id="476" w:author="Colin Combe" w:date="2023-05-18T08:31:00Z">
        <w:r>
          <w:rPr>
            <w:lang w:val="en-US"/>
          </w:rPr>
        </w:r>
      </w:del>
    </w:p>
    <w:p>
      <w:pPr>
        <w:pStyle w:val="Nobreak"/>
        <w:suppressAutoHyphens w:val="false"/>
        <w:jc w:val="both"/>
        <w:rPr>
          <w:lang w:val="en-US"/>
          <w:del w:id="481" w:author="Colin Combe" w:date="2023-05-18T08:31:00Z"/>
        </w:rPr>
      </w:pPr>
      <w:del w:id="478" w:author="Colin Combe" w:date="2023-05-18T08:31:00Z">
        <w:r>
          <w:rPr>
            <w:lang w:val="en-US"/>
          </w:rPr>
          <w:delText xml:space="preserve">This way to encode molecular interaction data does not intend to capture all the details related to the interaction. There are other formats developed by the PSI-MI (Molecular Interactions) working group (e.g. PXI-MI XML and MITAB) that can be used to achieve this (see Section </w:delText>
        </w:r>
      </w:del>
      <w:del w:id="479" w:author="Colin Combe" w:date="2023-05-18T08:31:00Z">
        <w:r>
          <w:rPr>
            <w:lang w:val="en-US"/>
          </w:rPr>
          <w:fldChar w:fldCharType="begin"/>
        </w:r>
        <w:r>
          <w:rPr>
            <w:lang w:val="en-US"/>
          </w:rPr>
          <w:delInstrText> REF _Ref456698050 \r \h </w:delInstrText>
        </w:r>
        <w:r>
          <w:rPr>
            <w:lang w:val="en-US"/>
          </w:rPr>
          <w:fldChar w:fldCharType="separate"/>
        </w:r>
        <w:r>
          <w:rPr>
            <w:lang w:val="en-US"/>
          </w:rPr>
          <w:delText>4.</w:delText>
        </w:r>
        <w:r>
          <w:rPr>
            <w:lang w:val="en-US"/>
          </w:rPr>
          <w:fldChar w:fldCharType="end"/>
        </w:r>
      </w:del>
      <w:del w:id="480" w:author="Colin Combe" w:date="2023-05-18T08:31:00Z">
        <w:r>
          <w:rPr>
            <w:lang w:val="en-US"/>
          </w:rPr>
          <w:delText>).</w:delText>
        </w:r>
      </w:del>
    </w:p>
    <w:p>
      <w:pPr>
        <w:pStyle w:val="Nobreak"/>
        <w:suppressAutoHyphens w:val="false"/>
        <w:jc w:val="both"/>
        <w:rPr>
          <w:lang w:val="en-US"/>
          <w:del w:id="483" w:author="Colin Combe" w:date="2023-05-18T08:31:00Z"/>
        </w:rPr>
      </w:pPr>
      <w:del w:id="482" w:author="Colin Combe" w:date="2023-05-18T08:31:00Z">
        <w:r>
          <w:rPr>
            <w:lang w:val="en-US"/>
          </w:rPr>
        </w:r>
      </w:del>
    </w:p>
    <w:p>
      <w:pPr>
        <w:pStyle w:val="Nobreak"/>
        <w:suppressAutoHyphens w:val="false"/>
        <w:jc w:val="both"/>
        <w:rPr>
          <w:lang w:val="en-US"/>
          <w:del w:id="485" w:author="Colin Combe" w:date="2023-05-18T08:31:00Z"/>
        </w:rPr>
      </w:pPr>
      <w:del w:id="484" w:author="Colin Combe" w:date="2023-05-18T08:31:00Z">
        <w:r>
          <w:rPr>
            <w:b/>
            <w:lang w:val="en-US"/>
          </w:rPr>
          <w:delText>Encoding modifications searched</w:delText>
        </w:r>
      </w:del>
    </w:p>
    <w:p>
      <w:pPr>
        <w:pStyle w:val="Nobreak"/>
        <w:jc w:val="both"/>
        <w:rPr>
          <w:rFonts w:ascii="Times New Roman" w:hAnsi="Times New Roman"/>
          <w:sz w:val="24"/>
          <w:szCs w:val="24"/>
          <w:lang w:val="en-US"/>
          <w:del w:id="493" w:author="Colin Combe" w:date="2023-05-18T08:31:00Z"/>
        </w:rPr>
      </w:pPr>
      <w:del w:id="486" w:author="Colin Combe" w:date="2023-05-18T08:31:00Z">
        <w:r>
          <w:rPr>
            <w:rFonts w:ascii="Times New Roman" w:hAnsi="Times New Roman"/>
            <w:sz w:val="24"/>
            <w:szCs w:val="24"/>
            <w:lang w:val="en-US"/>
          </w:rPr>
          <w:delText xml:space="preserve">The &lt;SpectrumIdentificationProtocol&gt; element encodes, amongst other items, the modifications that were searched for. When encoding </w:delText>
        </w:r>
      </w:del>
      <w:del w:id="487" w:author="Juan Antonio Vizcaino" w:date="2023-01-25T10:40:00Z">
        <w:r>
          <w:rPr>
            <w:rFonts w:ascii="Times New Roman" w:hAnsi="Times New Roman"/>
            <w:sz w:val="24"/>
            <w:szCs w:val="24"/>
            <w:lang w:val="en-US"/>
          </w:rPr>
          <w:delText>cross-link</w:delText>
        </w:r>
      </w:del>
      <w:del w:id="488" w:author="Colin Combe" w:date="2023-05-18T08:31:00Z">
        <w:r>
          <w:rPr>
            <w:rFonts w:ascii="Times New Roman" w:hAnsi="Times New Roman"/>
            <w:sz w:val="24"/>
            <w:szCs w:val="24"/>
            <w:lang w:val="en-US"/>
          </w:rPr>
          <w:delText xml:space="preserve">crosslinking modifications, it is expected that at least two &lt;SearchModification&gt; elements SHOULD be used to encode each </w:delText>
        </w:r>
      </w:del>
      <w:del w:id="489" w:author="Juan Antonio Vizcaino" w:date="2023-01-25T10:40:00Z">
        <w:r>
          <w:rPr>
            <w:rFonts w:ascii="Times New Roman" w:hAnsi="Times New Roman"/>
            <w:sz w:val="24"/>
            <w:szCs w:val="24"/>
            <w:lang w:val="en-US"/>
          </w:rPr>
          <w:delText>cross-link</w:delText>
        </w:r>
      </w:del>
      <w:del w:id="490" w:author="Colin Combe" w:date="2023-05-18T08:31:00Z">
        <w:r>
          <w:rPr>
            <w:rFonts w:ascii="Times New Roman" w:hAnsi="Times New Roman"/>
            <w:sz w:val="24"/>
            <w:szCs w:val="24"/>
            <w:lang w:val="en-US"/>
          </w:rPr>
          <w:delText xml:space="preserve">crosslink reagent used, to encode the site specificity of both the donor and acceptor termini of the reagent, as shown below. The value slot of the </w:delText>
        </w:r>
      </w:del>
      <w:del w:id="491" w:author="Juan Antonio Vizcaino" w:date="2023-01-25T10:40:00Z">
        <w:r>
          <w:rPr>
            <w:rFonts w:ascii="Times New Roman" w:hAnsi="Times New Roman"/>
            <w:sz w:val="24"/>
            <w:szCs w:val="24"/>
            <w:lang w:val="en-US"/>
          </w:rPr>
          <w:delText>cross-link</w:delText>
        </w:r>
      </w:del>
      <w:del w:id="492" w:author="Colin Combe" w:date="2023-05-18T08:31:00Z">
        <w:r>
          <w:rPr>
            <w:rFonts w:ascii="Times New Roman" w:hAnsi="Times New Roman"/>
            <w:sz w:val="24"/>
            <w:szCs w:val="24"/>
            <w:lang w:val="en-US"/>
          </w:rPr>
          <w:delText>crosslink donor and acceptor pair CV terms, is interpreted as a local unique identifier for the pair.</w:delText>
        </w:r>
      </w:del>
    </w:p>
    <w:p>
      <w:pPr>
        <w:pStyle w:val="Nobreak"/>
        <w:suppressAutoHyphens w:val="false"/>
        <w:jc w:val="both"/>
        <w:rPr>
          <w:lang w:val="en-US"/>
          <w:del w:id="495" w:author="Colin Combe" w:date="2023-05-18T08:31:00Z"/>
        </w:rPr>
      </w:pPr>
      <w:del w:id="494" w:author="Colin Combe" w:date="2023-05-18T08:31:00Z">
        <w:r>
          <w:rPr>
            <w:lang w:val="en-US"/>
          </w:rPr>
        </w:r>
      </w:del>
    </w:p>
    <w:p>
      <w:pPr>
        <w:pStyle w:val="Nobreak"/>
        <w:suppressAutoHyphens w:val="false"/>
        <w:jc w:val="both"/>
        <w:rPr>
          <w:lang w:val="en-US"/>
          <w:del w:id="497" w:author="Colin Combe" w:date="2023-05-18T08:31:00Z"/>
        </w:rPr>
      </w:pPr>
      <w:del w:id="496" w:author="Colin Combe" w:date="2023-05-18T08:31:00Z">
        <w:r>
          <w:rPr>
            <w:rFonts w:cs="Courier New" w:ascii="Courier New" w:hAnsi="Courier New"/>
            <w:sz w:val="18"/>
            <w:szCs w:val="18"/>
            <w:lang w:val="en-US"/>
          </w:rPr>
          <w:delText>&lt;SearchModification fixedMod="false" massDelta="138.06808" residues="S T Y K"&gt;</w:delText>
        </w:r>
      </w:del>
    </w:p>
    <w:p>
      <w:pPr>
        <w:pStyle w:val="Nobreak"/>
        <w:suppressAutoHyphens w:val="false"/>
        <w:jc w:val="both"/>
        <w:rPr>
          <w:lang w:val="en-US"/>
          <w:del w:id="500" w:author="Colin Combe" w:date="2023-05-18T08:31:00Z"/>
        </w:rPr>
      </w:pPr>
      <w:del w:id="498" w:author="Colin Combe" w:date="2023-05-18T08:31:00Z">
        <w:r>
          <w:rPr>
            <w:rFonts w:cs="Courier New" w:ascii="Courier New" w:hAnsi="Courier New"/>
            <w:sz w:val="18"/>
            <w:szCs w:val="18"/>
            <w:lang w:val="en-US"/>
          </w:rPr>
          <w:delText xml:space="preserve">  </w:delText>
        </w:r>
      </w:del>
      <w:del w:id="499" w:author="Colin Combe" w:date="2023-05-18T08:31:00Z">
        <w:r>
          <w:rPr>
            <w:rFonts w:cs="Courier New" w:ascii="Courier New" w:hAnsi="Courier New"/>
            <w:sz w:val="18"/>
            <w:szCs w:val="18"/>
            <w:lang w:val="en-US"/>
          </w:rPr>
          <w:delText>&lt;cvParam cvRef="XLMOD" accession="XLMOD:02000" name="BS3"/&gt;</w:delText>
        </w:r>
      </w:del>
    </w:p>
    <w:p>
      <w:pPr>
        <w:pStyle w:val="Nobreak"/>
        <w:jc w:val="both"/>
        <w:rPr>
          <w:rFonts w:ascii="Times New Roman" w:hAnsi="Times New Roman"/>
          <w:sz w:val="24"/>
          <w:szCs w:val="24"/>
          <w:lang w:val="en-US"/>
          <w:del w:id="505" w:author="Colin Combe" w:date="2023-05-18T08:31:00Z"/>
        </w:rPr>
      </w:pPr>
      <w:del w:id="501" w:author="Colin Combe" w:date="2023-05-18T08:31:00Z">
        <w:r>
          <w:rPr>
            <w:rFonts w:cs="Courier New" w:ascii="Courier New" w:hAnsi="Courier New"/>
            <w:sz w:val="18"/>
            <w:szCs w:val="18"/>
            <w:lang w:val="en-US"/>
          </w:rPr>
          <w:delText xml:space="preserve">  </w:delText>
        </w:r>
      </w:del>
      <w:del w:id="502" w:author="Colin Combe" w:date="2023-05-18T08:31:00Z">
        <w:r>
          <w:rPr>
            <w:rFonts w:cs="Courier New" w:ascii="Courier New" w:hAnsi="Courier New"/>
            <w:sz w:val="18"/>
            <w:szCs w:val="18"/>
            <w:lang w:val="en-US"/>
          </w:rPr>
          <w:delText>&lt;cvParam cvRef="PSI-MS" accession="MS:1002509" name="</w:delText>
        </w:r>
      </w:del>
      <w:del w:id="503" w:author="Juan Antonio Vizcaino" w:date="2023-01-25T10:40:00Z">
        <w:r>
          <w:rPr>
            <w:rFonts w:cs="Courier New" w:ascii="Courier New" w:hAnsi="Courier New"/>
            <w:sz w:val="18"/>
            <w:szCs w:val="18"/>
            <w:lang w:val="en-US"/>
          </w:rPr>
          <w:delText>cross-link</w:delText>
        </w:r>
      </w:del>
      <w:del w:id="504" w:author="Colin Combe" w:date="2023-05-18T08:31:00Z">
        <w:r>
          <w:rPr>
            <w:rFonts w:cs="Courier New" w:ascii="Courier New" w:hAnsi="Courier New"/>
            <w:sz w:val="18"/>
            <w:szCs w:val="18"/>
            <w:lang w:val="en-US"/>
          </w:rPr>
          <w:delText>crosslink donor" value="0"/&gt;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07" w:author="Colin Combe" w:date="2023-05-18T08:31:00Z"/>
        </w:rPr>
      </w:pPr>
      <w:del w:id="506" w:author="Colin Combe" w:date="2023-05-18T08:31:00Z">
        <w:r>
          <w:rPr>
            <w:rFonts w:cs="Courier New" w:ascii="Courier New" w:hAnsi="Courier New"/>
            <w:sz w:val="18"/>
            <w:szCs w:val="18"/>
            <w:lang w:val="en-US"/>
          </w:rPr>
          <w:delText>&lt;/SearchModification&gt;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09" w:author="Colin Combe" w:date="2023-05-18T08:31:00Z"/>
        </w:rPr>
      </w:pPr>
      <w:del w:id="508" w:author="Colin Combe" w:date="2023-05-18T08:31:00Z">
        <w:r>
          <w:rPr>
            <w:rFonts w:cs="Courier New" w:ascii="Courier New" w:hAnsi="Courier New"/>
            <w:sz w:val="18"/>
            <w:szCs w:val="18"/>
            <w:lang w:val="en-US"/>
          </w:rPr>
          <w:delText>&lt;SearchModification fixedMod="false" massDelta="0.0" residues="S T Y K"&gt;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12" w:author="Colin Combe" w:date="2023-05-18T08:31:00Z"/>
        </w:rPr>
      </w:pPr>
      <w:del w:id="510" w:author="Colin Combe" w:date="2023-05-18T08:31:00Z">
        <w:r>
          <w:rPr>
            <w:rFonts w:cs="Courier New" w:ascii="Courier New" w:hAnsi="Courier New"/>
            <w:sz w:val="18"/>
            <w:szCs w:val="18"/>
            <w:lang w:val="en-US"/>
          </w:rPr>
          <w:delText xml:space="preserve">  </w:delText>
        </w:r>
      </w:del>
      <w:del w:id="511" w:author="Colin Combe" w:date="2023-05-18T08:31:00Z">
        <w:r>
          <w:rPr>
            <w:rFonts w:cs="Courier New" w:ascii="Courier New" w:hAnsi="Courier New"/>
            <w:sz w:val="18"/>
            <w:szCs w:val="18"/>
            <w:lang w:val="en-US"/>
          </w:rPr>
          <w:delText>&lt;cvParam cvRef="XLMOD" accession="XLMOD:02000" name="BS3"/&gt;</w:delText>
        </w:r>
      </w:del>
    </w:p>
    <w:p>
      <w:pPr>
        <w:pStyle w:val="Nobreak"/>
        <w:jc w:val="both"/>
        <w:rPr>
          <w:rFonts w:ascii="Times New Roman" w:hAnsi="Times New Roman"/>
          <w:sz w:val="24"/>
          <w:szCs w:val="24"/>
          <w:lang w:val="en-US"/>
          <w:del w:id="517" w:author="Colin Combe" w:date="2023-05-18T08:31:00Z"/>
        </w:rPr>
      </w:pPr>
      <w:del w:id="513" w:author="Colin Combe" w:date="2023-05-18T08:31:00Z">
        <w:r>
          <w:rPr>
            <w:rFonts w:cs="Courier New" w:ascii="Courier New" w:hAnsi="Courier New"/>
            <w:sz w:val="18"/>
            <w:szCs w:val="18"/>
            <w:lang w:val="en-US"/>
          </w:rPr>
          <w:delText xml:space="preserve">  </w:delText>
        </w:r>
      </w:del>
      <w:del w:id="514" w:author="Colin Combe" w:date="2023-05-18T08:31:00Z">
        <w:r>
          <w:rPr>
            <w:rFonts w:cs="Courier New" w:ascii="Courier New" w:hAnsi="Courier New"/>
            <w:sz w:val="18"/>
            <w:szCs w:val="18"/>
            <w:lang w:val="en-US"/>
          </w:rPr>
          <w:delText>&lt;cvParam cvRef="PSI-MS" accession="MS:1002510" name="</w:delText>
        </w:r>
      </w:del>
      <w:del w:id="515" w:author="Juan Antonio Vizcaino" w:date="2023-01-25T10:40:00Z">
        <w:r>
          <w:rPr>
            <w:rFonts w:cs="Courier New" w:ascii="Courier New" w:hAnsi="Courier New"/>
            <w:sz w:val="18"/>
            <w:szCs w:val="18"/>
            <w:lang w:val="en-US"/>
          </w:rPr>
          <w:delText>cross-link</w:delText>
        </w:r>
      </w:del>
      <w:del w:id="516" w:author="Colin Combe" w:date="2023-05-18T08:31:00Z">
        <w:r>
          <w:rPr>
            <w:rFonts w:cs="Courier New" w:ascii="Courier New" w:hAnsi="Courier New"/>
            <w:sz w:val="18"/>
            <w:szCs w:val="18"/>
            <w:lang w:val="en-US"/>
          </w:rPr>
          <w:delText>crosslink acceptor" value="0"/&gt;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19" w:author="Colin Combe" w:date="2023-05-18T08:31:00Z"/>
        </w:rPr>
      </w:pPr>
      <w:del w:id="518" w:author="Colin Combe" w:date="2023-05-18T08:31:00Z">
        <w:r>
          <w:rPr>
            <w:rFonts w:cs="Courier New" w:ascii="Courier New" w:hAnsi="Courier New"/>
            <w:sz w:val="18"/>
            <w:szCs w:val="18"/>
            <w:lang w:val="en-US"/>
          </w:rPr>
          <w:delText>&lt;/SearchModification&gt;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1" w:author="Colin Combe" w:date="2023-05-18T08:31:00Z"/>
        </w:rPr>
      </w:pPr>
      <w:del w:id="520"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3" w:author="Colin Combe" w:date="2023-05-18T08:31:00Z"/>
        </w:rPr>
      </w:pPr>
      <w:del w:id="522"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5" w:author="Colin Combe" w:date="2023-05-18T08:31:00Z"/>
        </w:rPr>
      </w:pPr>
      <w:del w:id="524"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7" w:author="Colin Combe" w:date="2023-05-18T08:31:00Z"/>
        </w:rPr>
      </w:pPr>
      <w:del w:id="526" w:author="Colin Combe" w:date="2023-05-18T08:31:00Z">
        <w:r>
          <w:rPr>
            <w:rFonts w:cs="Courier New" w:ascii="Courier New" w:hAnsi="Courier New"/>
            <w:sz w:val="18"/>
            <w:szCs w:val="18"/>
            <w:lang w:val="en-US"/>
          </w:rPr>
        </w:r>
      </w:del>
    </w:p>
    <w:p>
      <w:pPr>
        <w:pStyle w:val="Nobreak"/>
        <w:jc w:val="both"/>
        <w:rPr>
          <w:rFonts w:ascii="Times New Roman" w:hAnsi="Times New Roman"/>
          <w:sz w:val="24"/>
          <w:szCs w:val="24"/>
          <w:lang w:val="en-US"/>
          <w:del w:id="529" w:author="Colin Combe" w:date="2023-05-18T08:31:00Z"/>
        </w:rPr>
      </w:pPr>
      <w:del w:id="528" w:author="Colin Combe" w:date="2023-05-18T08:31:00Z">
        <w:r>
          <w:rPr>
            <w:rFonts w:ascii="Times New Roman" w:hAnsi="Times New Roman"/>
            <w:sz w:val="24"/>
            <w:szCs w:val="24"/>
            <w:lang w:val="en-US"/>
          </w:rPr>
        </w:r>
      </w:del>
    </w:p>
    <w:p>
      <w:pPr>
        <w:pStyle w:val="Nobreak"/>
        <w:jc w:val="both"/>
        <w:rPr>
          <w:rFonts w:ascii="Times New Roman" w:hAnsi="Times New Roman"/>
          <w:sz w:val="24"/>
          <w:szCs w:val="24"/>
          <w:lang w:val="en-US"/>
          <w:del w:id="535" w:author="Colin Combe" w:date="2023-05-18T08:31:00Z"/>
        </w:rPr>
      </w:pPr>
      <w:del w:id="530" w:author="Colin Combe" w:date="2023-05-18T08:31:00Z">
        <w:bookmarkStart w:id="83" w:name="_Ref449349335111111111"/>
        <w:r>
          <w:rPr>
            <w:rFonts w:ascii="Times New Roman" w:hAnsi="Times New Roman"/>
            <w:sz w:val="24"/>
            <w:szCs w:val="24"/>
            <w:lang w:val="en-US"/>
          </w:rPr>
          <w:delText xml:space="preserve">Figure </w:delText>
        </w:r>
      </w:del>
      <w:del w:id="531" w:author="Colin Combe" w:date="2023-05-18T08:31:00Z">
        <w:r>
          <w:rPr>
            <w:lang w:val="en-US"/>
          </w:rPr>
          <w:fldChar w:fldCharType="begin"/>
        </w:r>
        <w:r>
          <w:rPr>
            <w:lang w:val="en-US"/>
          </w:rPr>
          <w:delInstrText> SEQ Figure \* ARABIC </w:delInstrText>
        </w:r>
        <w:r>
          <w:rPr>
            <w:lang w:val="en-US"/>
          </w:rPr>
          <w:fldChar w:fldCharType="separate"/>
        </w:r>
        <w:r>
          <w:rPr>
            <w:lang w:val="en-US"/>
          </w:rPr>
          <w:delText>4</w:delText>
        </w:r>
        <w:r>
          <w:rPr>
            <w:lang w:val="en-US"/>
          </w:rPr>
          <w:fldChar w:fldCharType="end"/>
        </w:r>
      </w:del>
      <w:del w:id="532" w:author="Colin Combe" w:date="2023-05-18T08:31:00Z">
        <w:bookmarkEnd w:id="83"/>
        <w:r>
          <w:rPr>
            <w:rFonts w:ascii="Times New Roman" w:hAnsi="Times New Roman"/>
            <w:sz w:val="24"/>
            <w:szCs w:val="24"/>
            <w:lang w:val="en-US"/>
          </w:rPr>
          <w:delText xml:space="preserve">. Encoding of protein interaction scores or statistics from </w:delText>
        </w:r>
      </w:del>
      <w:del w:id="533" w:author="Juan Antonio Vizcaino" w:date="2023-01-25T10:40:00Z">
        <w:r>
          <w:rPr>
            <w:rFonts w:ascii="Times New Roman" w:hAnsi="Times New Roman"/>
            <w:sz w:val="24"/>
            <w:szCs w:val="24"/>
            <w:lang w:val="en-US"/>
          </w:rPr>
          <w:delText>cross-link</w:delText>
        </w:r>
      </w:del>
      <w:del w:id="534" w:author="Colin Combe" w:date="2023-05-18T08:31:00Z">
        <w:r>
          <w:rPr>
            <w:rFonts w:ascii="Times New Roman" w:hAnsi="Times New Roman"/>
            <w:sz w:val="24"/>
            <w:szCs w:val="24"/>
            <w:lang w:val="en-US"/>
          </w:rPr>
          <w:delText>crosslinking in mzIdentML.</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jc w:val="both"/>
        <w:rPr>
          <w:lang w:val="en-US"/>
          <w:del w:id="537" w:author="Juan Antonio Vizcaino" w:date="2023-03-21T14:22:00Z"/>
        </w:rPr>
      </w:pPr>
      <w:del w:id="536" w:author="Juan Antonio Vizcaino" w:date="2023-03-21T14:22:00Z">
        <w:r>
          <w:rPr>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lang w:val="en-US"/>
          <w:del w:id="539" w:author="Colin Combe" w:date="2023-05-18T08:31:00Z"/>
        </w:rPr>
      </w:pPr>
      <w:del w:id="538" w:author="Colin Combe" w:date="2023-05-18T08:31:00Z">
        <w:r>
          <w:rPr>
            <w:lang w:val="en-US"/>
          </w:rPr>
        </w:r>
      </w:del>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4" w:name="__RefHeading___Toc37454_832650626"/>
      <w:bookmarkStart w:id="85" w:name="_Ref450046417"/>
      <w:bookmarkStart w:id="86" w:name="_Toc477259824"/>
      <w:bookmarkEnd w:id="84"/>
      <w:r>
        <w:rPr/>
        <w:t>Encoding proteogenomics annotation data</w:t>
      </w:r>
      <w:bookmarkEnd w:id="85"/>
      <w:bookmarkEnd w:id="86"/>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w:t>
      </w:r>
      <w:ins w:id="540" w:author="Colin Combe" w:date="2023-07-04T13:08:00Z">
        <w:r>
          <w:rPr>
            <w:lang w:val="en-US"/>
          </w:rPr>
          <w:t>Figure 3</w:t>
        </w:r>
      </w:ins>
      <w:del w:id="541" w:author="Colin Combe" w:date="2023-07-04T13:08:00Z">
        <w:r>
          <w:rPr>
            <w:lang w:val="en-US"/>
          </w:rPr>
          <w:fldChar w:fldCharType="begin"/>
        </w:r>
        <w:r>
          <w:rPr>
            <w:lang w:val="en-US"/>
          </w:rPr>
          <w:delInstrText> REF _Ref449365743 \h </w:delInstrText>
        </w:r>
        <w:r>
          <w:rPr>
            <w:lang w:val="en-US"/>
          </w:rPr>
          <w:fldChar w:fldCharType="separate"/>
        </w:r>
        <w:r>
          <w:rPr>
            <w:lang w:val="en-US"/>
          </w:rPr>
          <w:delText xml:space="preserve">Figure </w:delText>
        </w:r>
        <w:r>
          <w:rPr>
            <w:lang w:val="en-US"/>
          </w:rPr>
          <w:fldChar w:fldCharType="end"/>
        </w:r>
      </w:del>
      <w:r>
        <w:rPr/>
        <w:commentReference w:id="7"/>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7" w:name="_Ref449365743"/>
      <w:r>
        <w:rPr>
          <w:lang w:val="en-US"/>
        </w:rPr>
        <w:t xml:space="preserve">Figure </w:t>
      </w:r>
      <w:del w:id="542" w:author="Colin Combe" w:date="2023-07-04T13:07:00Z">
        <w:bookmarkEnd w:id="87"/>
        <w:r>
          <w:rPr>
            <w:lang w:val="en-US"/>
          </w:rPr>
          <w:fldChar w:fldCharType="begin"/>
        </w:r>
        <w:r>
          <w:rPr>
            <w:lang w:val="en-US"/>
          </w:rPr>
          <w:delInstrText> SEQ Figure \* ARABIC </w:delInstrText>
        </w:r>
        <w:r>
          <w:rPr>
            <w:lang w:val="en-US"/>
          </w:rPr>
          <w:fldChar w:fldCharType="separate"/>
        </w:r>
        <w:r>
          <w:rPr>
            <w:lang w:val="en-US"/>
          </w:rPr>
          <w:delText>5</w:delText>
        </w:r>
        <w:r>
          <w:rPr>
            <w:lang w:val="en-US"/>
          </w:rPr>
          <w:fldChar w:fldCharType="end"/>
        </w:r>
      </w:del>
      <w:ins w:id="543" w:author="Colin Combe" w:date="2023-07-04T13:07:00Z">
        <w:r>
          <w:rPr>
            <w:lang w:val="en-US"/>
          </w:rPr>
          <w:t>3</w:t>
        </w:r>
      </w:ins>
      <w:r>
        <w:rPr>
          <w:lang w:val="en-US"/>
        </w:rPr>
        <w:t xml:space="preserve">. </w:t>
      </w:r>
      <w:r>
        <w:rPr>
          <w:b w:val="false"/>
          <w:lang w:val="en-US"/>
        </w:rPr>
        <w:t>The encoding for chromosomal coordinates in mzIdentML in support of proteogenomics approaches.</w:t>
      </w:r>
    </w:p>
    <w:p>
      <w:pPr>
        <w:pStyle w:val="Normal"/>
        <w:rPr>
          <w:lang w:val="en-US"/>
          <w:ins w:id="545" w:author="Juan Antonio Vizcaino" w:date="2023-03-21T14:22:00Z"/>
        </w:rPr>
      </w:pPr>
      <w:ins w:id="544" w:author="Juan Antonio Vizcaino" w:date="2023-03-21T14:22:00Z">
        <w:r>
          <w:rPr>
            <w:lang w:val="en-US"/>
          </w:rPr>
        </w:r>
      </w:ins>
    </w:p>
    <w:p>
      <w:pPr>
        <w:pStyle w:val="Normal"/>
        <w:rPr>
          <w:lang w:val="en-US"/>
          <w:ins w:id="547" w:author="Juan Antonio Vizcaino" w:date="2023-03-21T14:22:00Z"/>
        </w:rPr>
      </w:pPr>
      <w:ins w:id="546" w:author="Juan Antonio Vizcaino" w:date="2023-03-21T14:22:00Z">
        <w:r>
          <w:rPr>
            <w:lang w:val="en-US"/>
          </w:rPr>
        </w:r>
      </w:ins>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8" w:name="__RefHeading___Toc37456_832650626"/>
      <w:bookmarkStart w:id="89" w:name="_Ref216762262"/>
      <w:bookmarkStart w:id="90" w:name="_Ref216762256"/>
      <w:bookmarkStart w:id="91" w:name="_Toc477259825"/>
      <w:bookmarkStart w:id="92" w:name="_Toc170636044"/>
      <w:bookmarkStart w:id="93" w:name="_Toc118017565"/>
      <w:bookmarkStart w:id="94" w:name="_Ref116791004"/>
      <w:bookmarkStart w:id="95" w:name="_Ref116791133"/>
      <w:bookmarkEnd w:id="88"/>
      <w:bookmarkEnd w:id="92"/>
      <w:bookmarkEnd w:id="93"/>
      <w:bookmarkEnd w:id="94"/>
      <w:bookmarkEnd w:id="95"/>
      <w:r>
        <w:rPr/>
        <w:t>Other supporting materials</w:t>
      </w:r>
      <w:bookmarkEnd w:id="89"/>
      <w:bookmarkEnd w:id="90"/>
      <w:bookmarkEnd w:id="91"/>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del w:id="548" w:author="Unknown Author" w:date="2023-06-28T10:18:00Z">
          <w:r>
            <w:rPr>
              <w:rStyle w:val="InternetLink"/>
              <w:lang w:val="en-US"/>
            </w:rPr>
            <w:delText>https://github.com/HUPO-PSI/mzIdentML/tree/master/examples/1_2examples</w:delText>
          </w:r>
        </w:del>
      </w:hyperlink>
      <w:hyperlink r:id="rId22">
        <w:ins w:id="549" w:author="Unknown Author" w:date="2023-06-28T10:18:00Z">
          <w:commentRangeStart w:id="8"/>
          <w:r>
            <w:rPr>
              <w:rStyle w:val="InternetLink"/>
              <w:lang w:val="en-US"/>
            </w:rPr>
            <w:t>https://github.com/HUPO-PSI/mzIdentML/tree/master/examples/</w:t>
          </w:r>
        </w:ins>
      </w:hyperlink>
      <w:r>
        <w:rPr>
          <w:rStyle w:val="InternetLink"/>
          <w:lang w:val="en-US"/>
        </w:rPr>
      </w:r>
      <w:commentRangeEnd w:id="8"/>
      <w:r>
        <w:commentReference w:id="8"/>
      </w:r>
      <w:r>
        <w:rPr/>
        <w:commentReference w:id="9"/>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6" w:name="__RefHeading___Toc37458_832650626"/>
      <w:bookmarkStart w:id="97" w:name="_Toc118017568"/>
      <w:bookmarkStart w:id="98" w:name="_Toc170636045"/>
      <w:bookmarkStart w:id="99" w:name="_Ref116791170"/>
      <w:bookmarkStart w:id="100" w:name="_Toc477259826"/>
      <w:bookmarkStart w:id="101" w:name="_Ref116792072"/>
      <w:bookmarkStart w:id="102" w:name="_Ref1167911331"/>
      <w:bookmarkStart w:id="103" w:name="_Toc1180175651"/>
      <w:bookmarkStart w:id="104" w:name="_Ref1167910041"/>
      <w:bookmarkStart w:id="105" w:name="_Toc1706360441"/>
      <w:bookmarkEnd w:id="96"/>
      <w:bookmarkEnd w:id="102"/>
      <w:bookmarkEnd w:id="103"/>
      <w:bookmarkEnd w:id="104"/>
      <w:bookmarkEnd w:id="105"/>
      <w:r>
        <w:rPr/>
        <w:t>Model in XML Schema</w:t>
      </w:r>
      <w:bookmarkEnd w:id="97"/>
      <w:bookmarkEnd w:id="98"/>
      <w:bookmarkEnd w:id="99"/>
      <w:bookmarkEnd w:id="100"/>
      <w:bookmarkEnd w:id="101"/>
    </w:p>
    <w:p>
      <w:pPr>
        <w:pStyle w:val="Nobreak"/>
        <w:jc w:val="both"/>
        <w:rPr>
          <w:lang w:val="en-US"/>
        </w:rPr>
      </w:pPr>
      <w:r>
        <w:rPr>
          <w:lang w:val="en-US"/>
        </w:rPr>
        <w:t xml:space="preserve">An overview of the schema is presented in Figure </w:t>
      </w:r>
      <w:ins w:id="550" w:author="Unknown Author" w:date="2023-06-28T10:17:00Z">
        <w:r>
          <w:rPr>
            <w:lang w:val="en-US"/>
          </w:rPr>
          <w:t>4</w:t>
        </w:r>
      </w:ins>
      <w:del w:id="551" w:author="Unknown Author" w:date="2023-06-28T10:17:00Z">
        <w:r>
          <w:rPr>
            <w:lang w:val="en-US"/>
          </w:rPr>
          <w:delText>6</w:delText>
        </w:r>
      </w:del>
      <w:r>
        <w:rPr>
          <w:lang w:val="en-US"/>
        </w:rPr>
        <w:t xml:space="preserve">.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400800" cy="329184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3"/>
                    <a:stretch>
                      <a:fillRect/>
                    </a:stretch>
                  </pic:blipFill>
                  <pic:spPr bwMode="auto">
                    <a:xfrm>
                      <a:off x="0" y="0"/>
                      <a:ext cx="6400800" cy="3291840"/>
                    </a:xfrm>
                    <a:prstGeom prst="rect">
                      <a:avLst/>
                    </a:prstGeom>
                  </pic:spPr>
                </pic:pic>
              </a:graphicData>
            </a:graphic>
          </wp:inline>
        </w:drawing>
      </w:r>
    </w:p>
    <w:p>
      <w:pPr>
        <w:pStyle w:val="Caption1"/>
        <w:rPr>
          <w:lang w:val="en-US"/>
        </w:rPr>
      </w:pPr>
      <w:bookmarkStart w:id="106" w:name="_Ref295300568"/>
      <w:r>
        <w:rPr>
          <w:lang w:val="en-US"/>
        </w:rPr>
        <w:t xml:space="preserve">Figure </w:t>
      </w:r>
      <w:ins w:id="552" w:author="Colin Combe" w:date="2023-07-04T13:09:00Z">
        <w:r>
          <w:rPr>
            <w:lang w:val="en-US"/>
          </w:rPr>
          <w:t>4</w:t>
        </w:r>
      </w:ins>
      <w:del w:id="553" w:author="Colin Combe" w:date="2023-07-04T13:09:00Z">
        <w:bookmarkEnd w:id="106"/>
        <w:r>
          <w:rPr>
            <w:lang w:val="en-US"/>
          </w:rPr>
          <w:fldChar w:fldCharType="begin"/>
        </w:r>
        <w:r>
          <w:rPr>
            <w:lang w:val="en-US"/>
          </w:rPr>
          <w:delInstrText> SEQ Figure \* ARABIC </w:delInstrText>
        </w:r>
        <w:r>
          <w:rPr>
            <w:lang w:val="en-US"/>
          </w:rPr>
          <w:fldChar w:fldCharType="separate"/>
        </w:r>
        <w:r>
          <w:rPr>
            <w:lang w:val="en-US"/>
          </w:rPr>
          <w:delText>6</w:delText>
        </w:r>
        <w:r>
          <w:rPr>
            <w:lang w:val="en-US"/>
          </w:rPr>
          <w:fldChar w:fldCharType="end"/>
        </w:r>
      </w:del>
      <w:r>
        <w:rPr>
          <w:lang w:val="en-US"/>
        </w:rPr>
        <w:t xml:space="preserve">. </w:t>
      </w:r>
      <w:r>
        <w:rPr>
          <w:b w:val="false"/>
          <w:lang w:val="en-US"/>
        </w:rPr>
        <w:t>A diagrammatic overview of the mzIdentML schema.</w:t>
      </w:r>
    </w:p>
    <w:p>
      <w:pPr>
        <w:pStyle w:val="Normal"/>
        <w:rPr>
          <w:lang w:val="en-US"/>
        </w:rPr>
      </w:pPr>
      <w:r>
        <w:rPr>
          <w:lang w:val="en-US"/>
        </w:rPr>
      </w:r>
    </w:p>
    <w:p>
      <w:pPr>
        <w:pStyle w:val="Heading2"/>
        <w:ind w:left="0" w:hanging="0"/>
        <w:rPr/>
      </w:pPr>
      <w:bookmarkStart w:id="107" w:name="__RefHeading___Toc37460_832650626"/>
      <w:bookmarkStart w:id="108" w:name="_Toc477259827"/>
      <w:bookmarkEnd w:id="107"/>
      <w:r>
        <w:rPr/>
        <w:t>Element &lt;</w:t>
      </w:r>
      <w:bookmarkStart w:id="109" w:name="MzIdentML"/>
      <w:r>
        <w:rPr/>
        <w:t>MzIdentML</w:t>
      </w:r>
      <w:bookmarkEnd w:id="109"/>
      <w:r>
        <w:rPr/>
        <w:t>&gt;</w:t>
      </w:r>
      <w:bookmarkEnd w:id="1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ins w:id="554" w:author="Colin Combe" w:date="2023-06-28T10:30:00Z">
                      <w:commentRangeStart w:id="10"/>
                      <w:r>
                        <w:rPr>
                          <w:rStyle w:val="InternetLink"/>
                          <w:lang w:val="en-US"/>
                        </w:rPr>
                        <w:t>cvParam</w:t>
                      </w:r>
                    </w:ins>
                    <w:commentRangeEnd w:id="10"/>
                    <w:r>
                      <w:commentReference w:id="10"/>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ins w:id="555" w:author="Colin Combe" w:date="2023-06-28T10:30:00Z">
                    <w:r>
                      <w:rPr>
                        <w:lang w:val="en-US"/>
                      </w:rPr>
                      <w:t>1</w:t>
                    </w:r>
                  </w:ins>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ins w:id="556" w:author="Colin Combe" w:date="2023-06-28T10:30:00Z">
                    <w:r>
                      <w:rPr>
                        <w:lang w:val="en-US"/>
                      </w:rPr>
                      <w:t>unbounded</w:t>
                    </w:r>
                  </w:ins>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ins w:id="557" w:author="Colin Combe" w:date="2023-06-28T10:30:00Z">
                    <w:r>
                      <w:rPr>
                        <w:lang w:val="en-US"/>
                      </w:rPr>
                      <w:t>A single entry from an ontology or a controlled vocabulary.</w:t>
                    </w:r>
                  </w:ins>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4396740" cy="5303520"/>
                  <wp:effectExtent l="0" t="0" r="0" b="0"/>
                  <wp:docPr id="5" name="Picture 8" descr="http://www.peptideatlas.org/PSI/schemas/mzIdentML/1.2/figures/MzIden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www.peptideatlas.org/PSI/schemas/mzIdentML/1.2/figures/MzIdentML1.1.png"/>
                          <pic:cNvPicPr>
                            <a:picLocks noChangeAspect="1" noChangeArrowheads="1"/>
                          </pic:cNvPicPr>
                        </pic:nvPicPr>
                        <pic:blipFill>
                          <a:blip r:embed="rId24"/>
                          <a:stretch>
                            <a:fillRect/>
                          </a:stretch>
                        </pic:blipFill>
                        <pic:spPr bwMode="auto">
                          <a:xfrm>
                            <a:off x="0" y="0"/>
                            <a:ext cx="4396740" cy="5303520"/>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10" w:name="__RefHeading___Toc37462_832650626"/>
      <w:bookmarkStart w:id="111" w:name="_Toc477259828"/>
      <w:bookmarkEnd w:id="110"/>
      <w:r>
        <w:rPr/>
        <w:t>Element &lt;</w:t>
      </w:r>
      <w:bookmarkStart w:id="112" w:name="AdditionalSearchParams"/>
      <w:r>
        <w:rPr/>
        <w:t>AdditionalSearchParams</w:t>
      </w:r>
      <w:bookmarkEnd w:id="112"/>
      <w:r>
        <w:rPr/>
        <w:t>&gt;</w:t>
      </w:r>
      <w:bookmarkEnd w:id="1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ins w:id="558" w:author="Colin Combe" w:date="2023-02-06T12:41:00Z">
              <w:r>
                <w:rPr/>
                <w:t>MAY supply a *child* term of MS:1002489 (special processing) one or more times</w:t>
              </w:r>
            </w:ins>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w:t>
            </w:r>
            <w:del w:id="559" w:author="Juan Antonio Vizcaino" w:date="2023-01-25T10:40:00Z">
              <w:r>
                <w:rPr/>
                <w:delText>cross-link</w:delText>
              </w:r>
            </w:del>
            <w:ins w:id="560" w:author="Juan Antonio Vizcaino" w:date="2023-01-25T10:40:00Z">
              <w:r>
                <w:rPr/>
                <w:t>crosslink</w:t>
              </w:r>
            </w:ins>
            <w:r>
              <w:rPr/>
              <w:t>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 xml:space="preserve">Example for </w:t>
      </w:r>
      <w:del w:id="561" w:author="Juan Antonio Vizcaino" w:date="2023-01-25T10:40:00Z">
        <w:r>
          <w:rPr>
            <w:b/>
            <w:lang w:val="en-US"/>
          </w:rPr>
          <w:delText>cross-link</w:delText>
        </w:r>
      </w:del>
      <w:ins w:id="562" w:author="Juan Antonio Vizcaino" w:date="2023-01-25T10:40:00Z">
        <w:r>
          <w:rPr>
            <w:b/>
            <w:lang w:val="en-US"/>
          </w:rPr>
          <w:t>crosslink</w:t>
        </w:r>
      </w:ins>
      <w:r>
        <w:rPr>
          <w:b/>
          <w:lang w:val="en-US"/>
        </w:rPr>
        <w:t>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w:t>
      </w:r>
      <w:del w:id="563" w:author="Juan Antonio Vizcaino" w:date="2023-01-25T10:41:00Z">
        <w:r>
          <w:rPr>
            <w:rFonts w:cs="Courier New" w:ascii="Courier New" w:hAnsi="Courier New"/>
            <w:sz w:val="14"/>
            <w:szCs w:val="14"/>
            <w:lang w:val="en-US"/>
          </w:rPr>
          <w:delText>cross-link</w:delText>
        </w:r>
      </w:del>
      <w:ins w:id="564"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3" w:name="__RefHeading___Toc37464_832650626"/>
      <w:bookmarkStart w:id="114" w:name="_Toc477259829"/>
      <w:bookmarkEnd w:id="113"/>
      <w:r>
        <w:rPr/>
        <w:t>Element &lt;</w:t>
      </w:r>
      <w:bookmarkStart w:id="115" w:name="Affiliation"/>
      <w:r>
        <w:rPr/>
        <w:t>Affiliation</w:t>
      </w:r>
      <w:bookmarkEnd w:id="115"/>
      <w:r>
        <w:rPr/>
        <w:t>&gt;</w:t>
      </w:r>
      <w:bookmarkEnd w:id="1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6" w:name="__RefHeading___Toc37466_832650626"/>
      <w:bookmarkStart w:id="117" w:name="_Toc477259830"/>
      <w:bookmarkEnd w:id="116"/>
      <w:r>
        <w:rPr/>
        <w:t>Element &lt;</w:t>
      </w:r>
      <w:bookmarkStart w:id="118" w:name="AmbiguousResidue"/>
      <w:r>
        <w:rPr/>
        <w:t>AmbiguousResidue</w:t>
      </w:r>
      <w:bookmarkEnd w:id="118"/>
      <w:r>
        <w:rPr/>
        <w:t>&gt;</w:t>
      </w:r>
      <w:bookmarkEnd w:id="1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5"/>
        <w:gridCol w:w="8536"/>
      </w:tblGrid>
      <w:tr>
        <w:trPr/>
        <w:tc>
          <w:tcPr>
            <w:tcW w:w="1435" w:type="dxa"/>
            <w:tcBorders/>
            <w:vAlign w:val="center"/>
          </w:tcPr>
          <w:p>
            <w:pPr>
              <w:pStyle w:val="Normal"/>
              <w:widowControl w:val="false"/>
              <w:rPr>
                <w:lang w:val="en-US"/>
              </w:rPr>
            </w:pPr>
            <w:r>
              <w:rPr>
                <w:b/>
                <w:bCs/>
                <w:lang w:val="en-US"/>
              </w:rPr>
              <w:t>Definition:</w:t>
            </w:r>
          </w:p>
        </w:tc>
        <w:tc>
          <w:tcPr>
            <w:tcW w:w="8536"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35" w:type="dxa"/>
            <w:tcBorders/>
            <w:vAlign w:val="center"/>
          </w:tcPr>
          <w:p>
            <w:pPr>
              <w:pStyle w:val="Normal"/>
              <w:widowControl w:val="false"/>
              <w:rPr>
                <w:lang w:val="en-US"/>
              </w:rPr>
            </w:pPr>
            <w:r>
              <w:rPr>
                <w:b/>
                <w:bCs/>
                <w:lang w:val="en-US"/>
              </w:rPr>
              <w:t>Type:</w:t>
            </w:r>
          </w:p>
        </w:tc>
        <w:tc>
          <w:tcPr>
            <w:tcW w:w="8536" w:type="dxa"/>
            <w:tcBorders/>
            <w:vAlign w:val="center"/>
          </w:tcPr>
          <w:p>
            <w:pPr>
              <w:pStyle w:val="Normal"/>
              <w:widowControl w:val="false"/>
              <w:rPr>
                <w:lang w:val="en-US"/>
              </w:rPr>
            </w:pPr>
            <w:r>
              <w:rPr>
                <w:lang w:val="en-US"/>
              </w:rPr>
              <w:t xml:space="preserve">AmbiguousResidueType </w:t>
            </w:r>
          </w:p>
        </w:tc>
      </w:tr>
      <w:tr>
        <w:trPr/>
        <w:tc>
          <w:tcPr>
            <w:tcW w:w="1435" w:type="dxa"/>
            <w:tcBorders/>
            <w:vAlign w:val="center"/>
          </w:tcPr>
          <w:p>
            <w:pPr>
              <w:pStyle w:val="Normal"/>
              <w:widowControl w:val="false"/>
              <w:rPr>
                <w:lang w:val="en-US"/>
              </w:rPr>
            </w:pPr>
            <w:r>
              <w:rPr>
                <w:b/>
                <w:bCs/>
                <w:lang w:val="en-US"/>
              </w:rPr>
              <w:t>Attributes:</w:t>
            </w:r>
          </w:p>
        </w:tc>
        <w:tc>
          <w:tcPr>
            <w:tcW w:w="8536" w:type="dxa"/>
            <w:tcBorders/>
            <w:vAlign w:val="center"/>
          </w:tcPr>
          <w:tbl>
            <w:tblPr>
              <w:tblW w:w="836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Subelements:</w:t>
            </w:r>
          </w:p>
        </w:tc>
        <w:tc>
          <w:tcPr>
            <w:tcW w:w="8536" w:type="dxa"/>
            <w:tcBorders/>
            <w:vAlign w:val="center"/>
          </w:tcPr>
          <w:tbl>
            <w:tblPr>
              <w:tblW w:w="841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Example Context:</w:t>
            </w:r>
          </w:p>
        </w:tc>
        <w:tc>
          <w:tcPr>
            <w:tcW w:w="8536"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35" w:type="dxa"/>
            <w:tcBorders/>
            <w:vAlign w:val="center"/>
          </w:tcPr>
          <w:p>
            <w:pPr>
              <w:pStyle w:val="Normal"/>
              <w:widowControl w:val="false"/>
              <w:rPr>
                <w:lang w:val="en-US"/>
              </w:rPr>
            </w:pPr>
            <w:r>
              <w:rPr>
                <w:b/>
                <w:bCs/>
                <w:lang w:val="en-US"/>
              </w:rPr>
              <w:t>cvParam Mapping Rules:</w:t>
            </w:r>
          </w:p>
        </w:tc>
        <w:tc>
          <w:tcPr>
            <w:tcW w:w="8536"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35" w:type="dxa"/>
            <w:tcBorders/>
            <w:vAlign w:val="center"/>
          </w:tcPr>
          <w:p>
            <w:pPr>
              <w:pStyle w:val="Normal"/>
              <w:widowControl w:val="false"/>
              <w:rPr>
                <w:lang w:val="en-US"/>
              </w:rPr>
            </w:pPr>
            <w:r>
              <w:rPr>
                <w:b/>
                <w:bCs/>
                <w:lang w:val="en-US"/>
              </w:rPr>
              <w:t>Example cvParams:</w:t>
            </w:r>
          </w:p>
        </w:tc>
        <w:tc>
          <w:tcPr>
            <w:tcW w:w="8536"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9" w:name="__RefHeading___Toc37468_832650626"/>
      <w:bookmarkStart w:id="120" w:name="_Toc477259831"/>
      <w:bookmarkEnd w:id="119"/>
      <w:r>
        <w:rPr/>
        <w:t>Element &lt;</w:t>
      </w:r>
      <w:bookmarkStart w:id="121" w:name="AnalysisCollection"/>
      <w:r>
        <w:rPr/>
        <w:t>AnalysisCollection</w:t>
      </w:r>
      <w:bookmarkEnd w:id="121"/>
      <w:r>
        <w:rPr/>
        <w:t>&gt;</w:t>
      </w:r>
      <w:bookmarkEnd w:id="1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2" w:name="__RefHeading___Toc37470_832650626"/>
      <w:bookmarkStart w:id="123" w:name="_Toc477259832"/>
      <w:bookmarkEnd w:id="122"/>
      <w:r>
        <w:rPr/>
        <w:t>Element &lt;</w:t>
      </w:r>
      <w:bookmarkStart w:id="124" w:name="AnalysisData"/>
      <w:r>
        <w:rPr/>
        <w:t>AnalysisData</w:t>
      </w:r>
      <w:bookmarkEnd w:id="124"/>
      <w:r>
        <w:rPr/>
        <w:t>&gt;</w:t>
      </w:r>
      <w:bookmarkEnd w:id="1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5" w:name="__RefHeading___Toc37472_832650626"/>
      <w:bookmarkStart w:id="126" w:name="_Toc477259833"/>
      <w:bookmarkEnd w:id="125"/>
      <w:r>
        <w:rPr/>
        <w:t>Element &lt;</w:t>
      </w:r>
      <w:bookmarkStart w:id="127" w:name="AnalysisParams"/>
      <w:r>
        <w:rPr/>
        <w:t>AnalysisParams</w:t>
      </w:r>
      <w:bookmarkEnd w:id="127"/>
      <w:r>
        <w:rPr/>
        <w:t>&gt;</w:t>
      </w:r>
      <w:bookmarkEnd w:id="1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32"/>
        <w:gridCol w:w="8139"/>
      </w:tblGrid>
      <w:tr>
        <w:trPr/>
        <w:tc>
          <w:tcPr>
            <w:tcW w:w="1832" w:type="dxa"/>
            <w:tcBorders/>
            <w:vAlign w:val="center"/>
          </w:tcPr>
          <w:p>
            <w:pPr>
              <w:pStyle w:val="Normal"/>
              <w:widowControl w:val="false"/>
              <w:rPr>
                <w:lang w:val="en-US"/>
              </w:rPr>
            </w:pPr>
            <w:r>
              <w:rPr>
                <w:b/>
                <w:bCs/>
                <w:lang w:val="en-US"/>
              </w:rPr>
              <w:t>Definition:</w:t>
            </w:r>
          </w:p>
        </w:tc>
        <w:tc>
          <w:tcPr>
            <w:tcW w:w="8139"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2" w:type="dxa"/>
            <w:tcBorders/>
            <w:vAlign w:val="center"/>
          </w:tcPr>
          <w:p>
            <w:pPr>
              <w:pStyle w:val="Normal"/>
              <w:widowControl w:val="false"/>
              <w:rPr>
                <w:lang w:val="en-US"/>
              </w:rPr>
            </w:pPr>
            <w:r>
              <w:rPr>
                <w:b/>
                <w:bCs/>
                <w:lang w:val="en-US"/>
              </w:rPr>
              <w:t>Type:</w:t>
            </w:r>
          </w:p>
        </w:tc>
        <w:tc>
          <w:tcPr>
            <w:tcW w:w="8139" w:type="dxa"/>
            <w:tcBorders/>
            <w:vAlign w:val="center"/>
          </w:tcPr>
          <w:p>
            <w:pPr>
              <w:pStyle w:val="Normal"/>
              <w:widowControl w:val="false"/>
              <w:rPr>
                <w:lang w:val="en-US"/>
              </w:rPr>
            </w:pPr>
            <w:r>
              <w:rPr>
                <w:lang w:val="en-US"/>
              </w:rPr>
              <w:t xml:space="preserve">ParamListType </w:t>
            </w:r>
          </w:p>
        </w:tc>
      </w:tr>
      <w:tr>
        <w:trPr/>
        <w:tc>
          <w:tcPr>
            <w:tcW w:w="1832" w:type="dxa"/>
            <w:tcBorders/>
            <w:vAlign w:val="center"/>
          </w:tcPr>
          <w:p>
            <w:pPr>
              <w:pStyle w:val="Normal"/>
              <w:widowControl w:val="false"/>
              <w:rPr>
                <w:lang w:val="en-US"/>
              </w:rPr>
            </w:pPr>
            <w:r>
              <w:rPr>
                <w:b/>
                <w:bCs/>
                <w:lang w:val="en-US"/>
              </w:rPr>
              <w:t>Attributes:</w:t>
            </w:r>
          </w:p>
        </w:tc>
        <w:tc>
          <w:tcPr>
            <w:tcW w:w="8139" w:type="dxa"/>
            <w:tcBorders/>
            <w:vAlign w:val="center"/>
          </w:tcPr>
          <w:p>
            <w:pPr>
              <w:pStyle w:val="Normal"/>
              <w:widowControl w:val="false"/>
              <w:rPr>
                <w:lang w:val="en-US"/>
              </w:rPr>
            </w:pPr>
            <w:r>
              <w:rPr>
                <w:lang w:val="en-US"/>
              </w:rPr>
              <w:t>none</w:t>
            </w:r>
          </w:p>
        </w:tc>
      </w:tr>
      <w:tr>
        <w:trPr/>
        <w:tc>
          <w:tcPr>
            <w:tcW w:w="1832" w:type="dxa"/>
            <w:tcBorders/>
            <w:vAlign w:val="center"/>
          </w:tcPr>
          <w:p>
            <w:pPr>
              <w:pStyle w:val="Normal"/>
              <w:widowControl w:val="false"/>
              <w:rPr>
                <w:lang w:val="en-US"/>
              </w:rPr>
            </w:pPr>
            <w:r>
              <w:rPr>
                <w:b/>
                <w:bCs/>
                <w:lang w:val="en-US"/>
              </w:rPr>
              <w:t>Subelements:</w:t>
            </w:r>
          </w:p>
        </w:tc>
        <w:tc>
          <w:tcPr>
            <w:tcW w:w="8139" w:type="dxa"/>
            <w:tcBorders/>
            <w:vAlign w:val="center"/>
          </w:tcPr>
          <w:tbl>
            <w:tblPr>
              <w:tblW w:w="802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32" w:type="dxa"/>
            <w:tcBorders/>
            <w:vAlign w:val="center"/>
          </w:tcPr>
          <w:p>
            <w:pPr>
              <w:pStyle w:val="Normal"/>
              <w:widowControl w:val="false"/>
              <w:rPr>
                <w:lang w:val="en-US"/>
              </w:rPr>
            </w:pPr>
            <w:r>
              <w:rPr>
                <w:b/>
                <w:bCs/>
                <w:lang w:val="en-US"/>
              </w:rPr>
              <w:t>Example Context:</w:t>
            </w:r>
          </w:p>
        </w:tc>
        <w:tc>
          <w:tcPr>
            <w:tcW w:w="8139"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32" w:type="dxa"/>
            <w:tcBorders/>
            <w:vAlign w:val="center"/>
          </w:tcPr>
          <w:p>
            <w:pPr>
              <w:pStyle w:val="Normal"/>
              <w:widowControl w:val="false"/>
              <w:rPr>
                <w:lang w:val="en-US"/>
              </w:rPr>
            </w:pPr>
            <w:r>
              <w:rPr>
                <w:b/>
                <w:bCs/>
                <w:lang w:val="en-US"/>
              </w:rPr>
              <w:t>cvParam Mapping Rules:</w:t>
            </w:r>
          </w:p>
        </w:tc>
        <w:tc>
          <w:tcPr>
            <w:tcW w:w="8139"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32" w:type="dxa"/>
            <w:tcBorders/>
            <w:vAlign w:val="center"/>
          </w:tcPr>
          <w:p>
            <w:pPr>
              <w:pStyle w:val="Normal"/>
              <w:widowControl w:val="false"/>
              <w:rPr>
                <w:lang w:val="en-US"/>
              </w:rPr>
            </w:pPr>
            <w:r>
              <w:rPr>
                <w:b/>
                <w:bCs/>
                <w:lang w:val="en-US"/>
              </w:rPr>
              <w:t>Example cvParams:</w:t>
            </w:r>
          </w:p>
        </w:tc>
        <w:tc>
          <w:tcPr>
            <w:tcW w:w="8139"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8" w:name="__RefHeading___Toc37474_832650626"/>
      <w:bookmarkStart w:id="129" w:name="_Toc477259834"/>
      <w:bookmarkEnd w:id="128"/>
      <w:r>
        <w:rPr/>
        <w:t>Element &lt;</w:t>
      </w:r>
      <w:bookmarkStart w:id="130" w:name="AnalysisProtocolCollection"/>
      <w:r>
        <w:rPr/>
        <w:t>AnalysisProtocolCollection</w:t>
      </w:r>
      <w:bookmarkEnd w:id="130"/>
      <w:r>
        <w:rPr/>
        <w:t>&gt;</w:t>
      </w:r>
      <w:bookmarkEnd w:id="1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3"/>
        <w:gridCol w:w="8498"/>
      </w:tblGrid>
      <w:tr>
        <w:trPr/>
        <w:tc>
          <w:tcPr>
            <w:tcW w:w="1473" w:type="dxa"/>
            <w:tcBorders/>
            <w:vAlign w:val="center"/>
          </w:tcPr>
          <w:p>
            <w:pPr>
              <w:pStyle w:val="Normal"/>
              <w:widowControl w:val="false"/>
              <w:rPr>
                <w:lang w:val="en-US"/>
              </w:rPr>
            </w:pPr>
            <w:r>
              <w:rPr>
                <w:b/>
                <w:bCs/>
                <w:lang w:val="en-US"/>
              </w:rPr>
              <w:t>Definition:</w:t>
            </w:r>
          </w:p>
        </w:tc>
        <w:tc>
          <w:tcPr>
            <w:tcW w:w="8498"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73" w:type="dxa"/>
            <w:tcBorders/>
            <w:vAlign w:val="center"/>
          </w:tcPr>
          <w:p>
            <w:pPr>
              <w:pStyle w:val="Normal"/>
              <w:widowControl w:val="false"/>
              <w:rPr>
                <w:lang w:val="en-US"/>
              </w:rPr>
            </w:pPr>
            <w:r>
              <w:rPr>
                <w:b/>
                <w:bCs/>
                <w:lang w:val="en-US"/>
              </w:rPr>
              <w:t>Type:</w:t>
            </w:r>
          </w:p>
        </w:tc>
        <w:tc>
          <w:tcPr>
            <w:tcW w:w="8498" w:type="dxa"/>
            <w:tcBorders/>
            <w:vAlign w:val="center"/>
          </w:tcPr>
          <w:p>
            <w:pPr>
              <w:pStyle w:val="Normal"/>
              <w:widowControl w:val="false"/>
              <w:rPr>
                <w:lang w:val="en-US"/>
              </w:rPr>
            </w:pPr>
            <w:r>
              <w:rPr>
                <w:lang w:val="en-US"/>
              </w:rPr>
              <w:t xml:space="preserve">AnalysisProtocolCollectionType </w:t>
            </w:r>
          </w:p>
        </w:tc>
      </w:tr>
      <w:tr>
        <w:trPr/>
        <w:tc>
          <w:tcPr>
            <w:tcW w:w="1473" w:type="dxa"/>
            <w:tcBorders/>
            <w:vAlign w:val="center"/>
          </w:tcPr>
          <w:p>
            <w:pPr>
              <w:pStyle w:val="Normal"/>
              <w:widowControl w:val="false"/>
              <w:rPr>
                <w:lang w:val="en-US"/>
              </w:rPr>
            </w:pPr>
            <w:r>
              <w:rPr>
                <w:b/>
                <w:bCs/>
                <w:lang w:val="en-US"/>
              </w:rPr>
              <w:t>Attributes:</w:t>
            </w:r>
          </w:p>
        </w:tc>
        <w:tc>
          <w:tcPr>
            <w:tcW w:w="8498" w:type="dxa"/>
            <w:tcBorders/>
            <w:vAlign w:val="center"/>
          </w:tcPr>
          <w:p>
            <w:pPr>
              <w:pStyle w:val="Normal"/>
              <w:widowControl w:val="false"/>
              <w:rPr>
                <w:lang w:val="en-US"/>
              </w:rPr>
            </w:pPr>
            <w:r>
              <w:rPr>
                <w:lang w:val="en-US"/>
              </w:rPr>
              <w:t>none</w:t>
            </w:r>
          </w:p>
        </w:tc>
      </w:tr>
      <w:tr>
        <w:trPr/>
        <w:tc>
          <w:tcPr>
            <w:tcW w:w="1473" w:type="dxa"/>
            <w:tcBorders/>
            <w:vAlign w:val="center"/>
          </w:tcPr>
          <w:p>
            <w:pPr>
              <w:pStyle w:val="Normal"/>
              <w:widowControl w:val="false"/>
              <w:rPr>
                <w:lang w:val="en-US"/>
              </w:rPr>
            </w:pPr>
            <w:r>
              <w:rPr>
                <w:b/>
                <w:bCs/>
                <w:lang w:val="en-US"/>
              </w:rPr>
              <w:t>Subelements:</w:t>
            </w:r>
          </w:p>
        </w:tc>
        <w:tc>
          <w:tcPr>
            <w:tcW w:w="8498" w:type="dxa"/>
            <w:tcBorders/>
            <w:vAlign w:val="center"/>
          </w:tcPr>
          <w:tbl>
            <w:tblPr>
              <w:tblW w:w="8379"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73" w:type="dxa"/>
            <w:tcBorders/>
            <w:vAlign w:val="center"/>
          </w:tcPr>
          <w:p>
            <w:pPr>
              <w:pStyle w:val="Normal"/>
              <w:widowControl w:val="false"/>
              <w:rPr>
                <w:lang w:val="en-US"/>
              </w:rPr>
            </w:pPr>
            <w:r>
              <w:rPr>
                <w:b/>
                <w:bCs/>
                <w:lang w:val="en-US"/>
              </w:rPr>
              <w:t>Example Context:</w:t>
            </w:r>
          </w:p>
        </w:tc>
        <w:tc>
          <w:tcPr>
            <w:tcW w:w="8498"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31" w:name="__RefHeading___Toc37476_832650626"/>
      <w:bookmarkStart w:id="132" w:name="_Toc477259835"/>
      <w:bookmarkEnd w:id="131"/>
      <w:r>
        <w:rPr/>
        <w:t>Element &lt;</w:t>
      </w:r>
      <w:bookmarkStart w:id="133" w:name="AnalysisSampleCollection"/>
      <w:r>
        <w:rPr/>
        <w:t>AnalysisSampleCollection</w:t>
      </w:r>
      <w:bookmarkEnd w:id="133"/>
      <w:r>
        <w:rPr/>
        <w:t>&gt;</w:t>
      </w:r>
      <w:bookmarkEnd w:id="1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4" w:name="__RefHeading___Toc37478_832650626"/>
      <w:bookmarkStart w:id="135" w:name="_Toc477259836"/>
      <w:bookmarkEnd w:id="134"/>
      <w:r>
        <w:rPr/>
        <w:t>Element &lt;</w:t>
      </w:r>
      <w:bookmarkStart w:id="136" w:name="AnalysisSoftware"/>
      <w:r>
        <w:rPr/>
        <w:t>AnalysisSoftware</w:t>
      </w:r>
      <w:bookmarkEnd w:id="136"/>
      <w:r>
        <w:rPr/>
        <w:t>&gt;</w:t>
      </w:r>
      <w:bookmarkEnd w:id="1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9"/>
        <w:gridCol w:w="8502"/>
      </w:tblGrid>
      <w:tr>
        <w:trPr/>
        <w:tc>
          <w:tcPr>
            <w:tcW w:w="1469" w:type="dxa"/>
            <w:tcBorders/>
            <w:vAlign w:val="center"/>
          </w:tcPr>
          <w:p>
            <w:pPr>
              <w:pStyle w:val="Normal"/>
              <w:widowControl w:val="false"/>
              <w:rPr>
                <w:lang w:val="en-US"/>
              </w:rPr>
            </w:pPr>
            <w:r>
              <w:rPr>
                <w:b/>
                <w:bCs/>
                <w:lang w:val="en-US"/>
              </w:rPr>
              <w:t>Definition:</w:t>
            </w:r>
          </w:p>
        </w:tc>
        <w:tc>
          <w:tcPr>
            <w:tcW w:w="8502" w:type="dxa"/>
            <w:tcBorders/>
            <w:vAlign w:val="center"/>
          </w:tcPr>
          <w:p>
            <w:pPr>
              <w:pStyle w:val="Normal"/>
              <w:widowControl w:val="false"/>
              <w:rPr>
                <w:lang w:val="en-US"/>
              </w:rPr>
            </w:pPr>
            <w:r>
              <w:rPr>
                <w:lang w:val="en-US"/>
              </w:rPr>
              <w:t xml:space="preserve">The software used for performing the analyses. </w:t>
            </w:r>
          </w:p>
        </w:tc>
      </w:tr>
      <w:tr>
        <w:trPr/>
        <w:tc>
          <w:tcPr>
            <w:tcW w:w="1469" w:type="dxa"/>
            <w:tcBorders/>
            <w:vAlign w:val="center"/>
          </w:tcPr>
          <w:p>
            <w:pPr>
              <w:pStyle w:val="Normal"/>
              <w:widowControl w:val="false"/>
              <w:rPr>
                <w:lang w:val="en-US"/>
              </w:rPr>
            </w:pPr>
            <w:r>
              <w:rPr>
                <w:b/>
                <w:bCs/>
                <w:lang w:val="en-US"/>
              </w:rPr>
              <w:t>Type:</w:t>
            </w:r>
          </w:p>
        </w:tc>
        <w:tc>
          <w:tcPr>
            <w:tcW w:w="8502" w:type="dxa"/>
            <w:tcBorders/>
            <w:vAlign w:val="center"/>
          </w:tcPr>
          <w:p>
            <w:pPr>
              <w:pStyle w:val="Normal"/>
              <w:widowControl w:val="false"/>
              <w:rPr>
                <w:lang w:val="en-US"/>
              </w:rPr>
            </w:pPr>
            <w:r>
              <w:rPr>
                <w:lang w:val="en-US"/>
              </w:rPr>
              <w:t xml:space="preserve">AnalysisSoftwareType </w:t>
            </w:r>
          </w:p>
        </w:tc>
      </w:tr>
      <w:tr>
        <w:trPr/>
        <w:tc>
          <w:tcPr>
            <w:tcW w:w="1469" w:type="dxa"/>
            <w:tcBorders/>
            <w:vAlign w:val="center"/>
          </w:tcPr>
          <w:p>
            <w:pPr>
              <w:pStyle w:val="Normal"/>
              <w:widowControl w:val="false"/>
              <w:rPr>
                <w:lang w:val="en-US"/>
              </w:rPr>
            </w:pPr>
            <w:r>
              <w:rPr>
                <w:b/>
                <w:bCs/>
                <w:lang w:val="en-US"/>
              </w:rPr>
              <w:t>Attributes:</w:t>
            </w:r>
          </w:p>
        </w:tc>
        <w:tc>
          <w:tcPr>
            <w:tcW w:w="8502" w:type="dxa"/>
            <w:tcBorders/>
            <w:vAlign w:val="center"/>
          </w:tcPr>
          <w:tbl>
            <w:tblPr>
              <w:tblW w:w="838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69" w:type="dxa"/>
            <w:tcBorders/>
            <w:vAlign w:val="center"/>
          </w:tcPr>
          <w:p>
            <w:pPr>
              <w:pStyle w:val="Normal"/>
              <w:widowControl w:val="false"/>
              <w:rPr>
                <w:lang w:val="en-US"/>
              </w:rPr>
            </w:pPr>
            <w:r>
              <w:rPr>
                <w:b/>
                <w:bCs/>
                <w:lang w:val="en-US"/>
              </w:rPr>
              <w:t>Subelements:</w:t>
            </w:r>
          </w:p>
        </w:tc>
        <w:tc>
          <w:tcPr>
            <w:tcW w:w="8502" w:type="dxa"/>
            <w:tcBorders/>
            <w:vAlign w:val="center"/>
          </w:tcPr>
          <w:tbl>
            <w:tblPr>
              <w:tblW w:w="838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69" w:type="dxa"/>
            <w:tcBorders/>
            <w:vAlign w:val="center"/>
          </w:tcPr>
          <w:p>
            <w:pPr>
              <w:pStyle w:val="Normal"/>
              <w:widowControl w:val="false"/>
              <w:rPr>
                <w:lang w:val="en-US"/>
              </w:rPr>
            </w:pPr>
            <w:r>
              <w:rPr>
                <w:b/>
                <w:bCs/>
                <w:lang w:val="en-US"/>
              </w:rPr>
              <w:t>Example Context:</w:t>
            </w:r>
          </w:p>
        </w:tc>
        <w:tc>
          <w:tcPr>
            <w:tcW w:w="8502"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7" w:name="__RefHeading___Toc37480_832650626"/>
      <w:bookmarkStart w:id="138" w:name="_Toc477259837"/>
      <w:bookmarkEnd w:id="137"/>
      <w:r>
        <w:rPr/>
        <w:t>Element &lt;</w:t>
      </w:r>
      <w:bookmarkStart w:id="139" w:name="AnalysisSoftwareList"/>
      <w:r>
        <w:rPr/>
        <w:t>AnalysisSoftwareList</w:t>
      </w:r>
      <w:bookmarkEnd w:id="139"/>
      <w:r>
        <w:rPr/>
        <w:t>&gt;</w:t>
      </w:r>
      <w:bookmarkEnd w:id="1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40" w:name="__RefHeading___Toc37482_832650626"/>
      <w:bookmarkStart w:id="141" w:name="_Toc477259838"/>
      <w:bookmarkEnd w:id="140"/>
      <w:r>
        <w:rPr/>
        <w:t>Element &lt;</w:t>
      </w:r>
      <w:bookmarkStart w:id="142" w:name="AuditCollection"/>
      <w:r>
        <w:rPr/>
        <w:t>AuditCollection</w:t>
      </w:r>
      <w:bookmarkEnd w:id="142"/>
      <w:r>
        <w:rPr/>
        <w:t>&gt;</w:t>
      </w:r>
      <w:bookmarkEnd w:id="1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5"/>
        <w:gridCol w:w="8536"/>
      </w:tblGrid>
      <w:tr>
        <w:trPr/>
        <w:tc>
          <w:tcPr>
            <w:tcW w:w="1435" w:type="dxa"/>
            <w:tcBorders/>
            <w:vAlign w:val="center"/>
          </w:tcPr>
          <w:p>
            <w:pPr>
              <w:pStyle w:val="Normal"/>
              <w:widowControl w:val="false"/>
              <w:rPr>
                <w:lang w:val="en-US"/>
              </w:rPr>
            </w:pPr>
            <w:r>
              <w:rPr>
                <w:b/>
                <w:bCs/>
                <w:lang w:val="en-US"/>
              </w:rPr>
              <w:t>Definition:</w:t>
            </w:r>
          </w:p>
        </w:tc>
        <w:tc>
          <w:tcPr>
            <w:tcW w:w="8536"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35" w:type="dxa"/>
            <w:tcBorders/>
            <w:vAlign w:val="center"/>
          </w:tcPr>
          <w:p>
            <w:pPr>
              <w:pStyle w:val="Normal"/>
              <w:widowControl w:val="false"/>
              <w:rPr>
                <w:lang w:val="en-US"/>
              </w:rPr>
            </w:pPr>
            <w:r>
              <w:rPr>
                <w:b/>
                <w:bCs/>
                <w:lang w:val="en-US"/>
              </w:rPr>
              <w:t>Type:</w:t>
            </w:r>
          </w:p>
        </w:tc>
        <w:tc>
          <w:tcPr>
            <w:tcW w:w="8536" w:type="dxa"/>
            <w:tcBorders/>
            <w:vAlign w:val="center"/>
          </w:tcPr>
          <w:p>
            <w:pPr>
              <w:pStyle w:val="Normal"/>
              <w:widowControl w:val="false"/>
              <w:rPr>
                <w:lang w:val="en-US"/>
              </w:rPr>
            </w:pPr>
            <w:r>
              <w:rPr>
                <w:lang w:val="en-US"/>
              </w:rPr>
              <w:t xml:space="preserve">AuditCollectionType </w:t>
            </w:r>
          </w:p>
        </w:tc>
      </w:tr>
      <w:tr>
        <w:trPr/>
        <w:tc>
          <w:tcPr>
            <w:tcW w:w="1435" w:type="dxa"/>
            <w:tcBorders/>
            <w:vAlign w:val="center"/>
          </w:tcPr>
          <w:p>
            <w:pPr>
              <w:pStyle w:val="Normal"/>
              <w:widowControl w:val="false"/>
              <w:rPr>
                <w:lang w:val="en-US"/>
              </w:rPr>
            </w:pPr>
            <w:r>
              <w:rPr>
                <w:b/>
                <w:bCs/>
                <w:lang w:val="en-US"/>
              </w:rPr>
              <w:t>Attributes:</w:t>
            </w:r>
          </w:p>
        </w:tc>
        <w:tc>
          <w:tcPr>
            <w:tcW w:w="8536" w:type="dxa"/>
            <w:tcBorders/>
            <w:vAlign w:val="center"/>
          </w:tcPr>
          <w:p>
            <w:pPr>
              <w:pStyle w:val="Normal"/>
              <w:widowControl w:val="false"/>
              <w:rPr>
                <w:lang w:val="en-US"/>
              </w:rPr>
            </w:pPr>
            <w:r>
              <w:rPr>
                <w:lang w:val="en-US"/>
              </w:rPr>
              <w:t>none</w:t>
            </w:r>
          </w:p>
        </w:tc>
      </w:tr>
      <w:tr>
        <w:trPr/>
        <w:tc>
          <w:tcPr>
            <w:tcW w:w="1435" w:type="dxa"/>
            <w:tcBorders/>
            <w:vAlign w:val="center"/>
          </w:tcPr>
          <w:p>
            <w:pPr>
              <w:pStyle w:val="Normal"/>
              <w:widowControl w:val="false"/>
              <w:rPr>
                <w:lang w:val="en-US"/>
              </w:rPr>
            </w:pPr>
            <w:r>
              <w:rPr>
                <w:b/>
                <w:bCs/>
                <w:lang w:val="en-US"/>
              </w:rPr>
              <w:t>Subelements:</w:t>
            </w:r>
          </w:p>
        </w:tc>
        <w:tc>
          <w:tcPr>
            <w:tcW w:w="8536" w:type="dxa"/>
            <w:tcBorders/>
            <w:vAlign w:val="center"/>
          </w:tcPr>
          <w:tbl>
            <w:tblPr>
              <w:tblW w:w="841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Example Context:</w:t>
            </w:r>
          </w:p>
        </w:tc>
        <w:tc>
          <w:tcPr>
            <w:tcW w:w="8536"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3" w:name="__RefHeading___Toc37484_832650626"/>
      <w:bookmarkStart w:id="144" w:name="_Toc477259839"/>
      <w:bookmarkEnd w:id="143"/>
      <w:r>
        <w:rPr/>
        <w:t>Element &lt;</w:t>
      </w:r>
      <w:bookmarkStart w:id="145" w:name="BibliographicReference"/>
      <w:r>
        <w:rPr/>
        <w:t>BibliographicReference</w:t>
      </w:r>
      <w:bookmarkEnd w:id="145"/>
      <w:r>
        <w:rPr/>
        <w:t>&gt;</w:t>
      </w:r>
      <w:bookmarkEnd w:id="1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6" w:name="__RefHeading___Toc37486_832650626"/>
      <w:bookmarkStart w:id="147" w:name="_Toc477259840"/>
      <w:bookmarkEnd w:id="146"/>
      <w:r>
        <w:rPr/>
        <w:t>Element &lt;</w:t>
      </w:r>
      <w:bookmarkStart w:id="148" w:name="ContactRole"/>
      <w:r>
        <w:rPr/>
        <w:t>ContactRole</w:t>
      </w:r>
      <w:bookmarkEnd w:id="148"/>
      <w:r>
        <w:rPr/>
        <w:t>&gt;</w:t>
      </w:r>
      <w:bookmarkEnd w:id="1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1"/>
        <w:gridCol w:w="8390"/>
      </w:tblGrid>
      <w:tr>
        <w:trPr/>
        <w:tc>
          <w:tcPr>
            <w:tcW w:w="1581" w:type="dxa"/>
            <w:tcBorders/>
            <w:vAlign w:val="center"/>
          </w:tcPr>
          <w:p>
            <w:pPr>
              <w:pStyle w:val="Normal"/>
              <w:widowControl w:val="false"/>
              <w:rPr>
                <w:lang w:val="en-US"/>
              </w:rPr>
            </w:pPr>
            <w:r>
              <w:rPr>
                <w:b/>
                <w:bCs/>
                <w:lang w:val="en-US"/>
              </w:rPr>
              <w:t>Definition:</w:t>
            </w:r>
          </w:p>
        </w:tc>
        <w:tc>
          <w:tcPr>
            <w:tcW w:w="8390"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81" w:type="dxa"/>
            <w:tcBorders/>
            <w:vAlign w:val="center"/>
          </w:tcPr>
          <w:p>
            <w:pPr>
              <w:pStyle w:val="Normal"/>
              <w:widowControl w:val="false"/>
              <w:rPr>
                <w:lang w:val="en-US"/>
              </w:rPr>
            </w:pPr>
            <w:r>
              <w:rPr>
                <w:b/>
                <w:bCs/>
                <w:lang w:val="en-US"/>
              </w:rPr>
              <w:t>Type:</w:t>
            </w:r>
          </w:p>
        </w:tc>
        <w:tc>
          <w:tcPr>
            <w:tcW w:w="8390" w:type="dxa"/>
            <w:tcBorders/>
            <w:vAlign w:val="center"/>
          </w:tcPr>
          <w:p>
            <w:pPr>
              <w:pStyle w:val="Normal"/>
              <w:widowControl w:val="false"/>
              <w:rPr>
                <w:lang w:val="en-US"/>
              </w:rPr>
            </w:pPr>
            <w:r>
              <w:rPr>
                <w:lang w:val="en-US"/>
              </w:rPr>
              <w:t xml:space="preserve">ContactRoleType </w:t>
            </w:r>
          </w:p>
        </w:tc>
      </w:tr>
      <w:tr>
        <w:trPr/>
        <w:tc>
          <w:tcPr>
            <w:tcW w:w="1581" w:type="dxa"/>
            <w:tcBorders/>
            <w:vAlign w:val="center"/>
          </w:tcPr>
          <w:p>
            <w:pPr>
              <w:pStyle w:val="Normal"/>
              <w:widowControl w:val="false"/>
              <w:rPr>
                <w:lang w:val="en-US"/>
              </w:rPr>
            </w:pPr>
            <w:r>
              <w:rPr>
                <w:b/>
                <w:bCs/>
                <w:lang w:val="en-US"/>
              </w:rPr>
              <w:t>Attributes:</w:t>
            </w:r>
          </w:p>
        </w:tc>
        <w:tc>
          <w:tcPr>
            <w:tcW w:w="8390" w:type="dxa"/>
            <w:tcBorders/>
            <w:vAlign w:val="center"/>
          </w:tcPr>
          <w:tbl>
            <w:tblPr>
              <w:tblW w:w="829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Subelements:</w:t>
            </w:r>
          </w:p>
        </w:tc>
        <w:tc>
          <w:tcPr>
            <w:tcW w:w="8390" w:type="dxa"/>
            <w:tcBorders/>
            <w:vAlign w:val="center"/>
          </w:tcPr>
          <w:tbl>
            <w:tblPr>
              <w:tblW w:w="829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Example Context:</w:t>
            </w:r>
          </w:p>
        </w:tc>
        <w:tc>
          <w:tcPr>
            <w:tcW w:w="8390"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9" w:name="__RefHeading___Toc37488_832650626"/>
      <w:bookmarkStart w:id="150" w:name="_Toc477259841"/>
      <w:bookmarkEnd w:id="149"/>
      <w:r>
        <w:rPr/>
        <w:t>Element &lt;</w:t>
      </w:r>
      <w:bookmarkStart w:id="151" w:name="Customizations"/>
      <w:r>
        <w:rPr/>
        <w:t>Customizations</w:t>
      </w:r>
      <w:bookmarkEnd w:id="151"/>
      <w:r>
        <w:rPr/>
        <w:t>&gt;</w:t>
      </w:r>
      <w:bookmarkEnd w:id="1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2" w:name="__RefHeading___Toc37490_832650626"/>
      <w:bookmarkStart w:id="153" w:name="_Toc477259842"/>
      <w:bookmarkEnd w:id="152"/>
      <w:r>
        <w:rPr/>
        <w:t>Element &lt;</w:t>
      </w:r>
      <w:bookmarkStart w:id="154" w:name="cv"/>
      <w:r>
        <w:rPr/>
        <w:t>cv</w:t>
      </w:r>
      <w:bookmarkEnd w:id="154"/>
      <w:r>
        <w:rPr/>
        <w:t>&gt;</w:t>
      </w:r>
      <w:bookmarkEnd w:id="1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0"/>
        <w:gridCol w:w="8471"/>
      </w:tblGrid>
      <w:tr>
        <w:trPr/>
        <w:tc>
          <w:tcPr>
            <w:tcW w:w="1500" w:type="dxa"/>
            <w:tcBorders/>
            <w:vAlign w:val="center"/>
          </w:tcPr>
          <w:p>
            <w:pPr>
              <w:pStyle w:val="Normal"/>
              <w:widowControl w:val="false"/>
              <w:rPr>
                <w:lang w:val="en-US"/>
              </w:rPr>
            </w:pPr>
            <w:r>
              <w:rPr>
                <w:b/>
                <w:bCs/>
                <w:lang w:val="en-US"/>
              </w:rPr>
              <w:t>Definition:</w:t>
            </w:r>
          </w:p>
        </w:tc>
        <w:tc>
          <w:tcPr>
            <w:tcW w:w="8471"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500" w:type="dxa"/>
            <w:tcBorders/>
            <w:vAlign w:val="center"/>
          </w:tcPr>
          <w:p>
            <w:pPr>
              <w:pStyle w:val="Normal"/>
              <w:widowControl w:val="false"/>
              <w:rPr>
                <w:lang w:val="en-US"/>
              </w:rPr>
            </w:pPr>
            <w:r>
              <w:rPr>
                <w:b/>
                <w:bCs/>
                <w:lang w:val="en-US"/>
              </w:rPr>
              <w:t>Type:</w:t>
            </w:r>
          </w:p>
        </w:tc>
        <w:tc>
          <w:tcPr>
            <w:tcW w:w="8471" w:type="dxa"/>
            <w:tcBorders/>
            <w:vAlign w:val="center"/>
          </w:tcPr>
          <w:p>
            <w:pPr>
              <w:pStyle w:val="Normal"/>
              <w:widowControl w:val="false"/>
              <w:rPr>
                <w:lang w:val="en-US"/>
              </w:rPr>
            </w:pPr>
            <w:r>
              <w:rPr>
                <w:lang w:val="en-US"/>
              </w:rPr>
              <w:t xml:space="preserve">cvType </w:t>
            </w:r>
          </w:p>
        </w:tc>
      </w:tr>
      <w:tr>
        <w:trPr/>
        <w:tc>
          <w:tcPr>
            <w:tcW w:w="1500" w:type="dxa"/>
            <w:tcBorders/>
            <w:vAlign w:val="center"/>
          </w:tcPr>
          <w:p>
            <w:pPr>
              <w:pStyle w:val="Normal"/>
              <w:widowControl w:val="false"/>
              <w:rPr>
                <w:lang w:val="en-US"/>
              </w:rPr>
            </w:pPr>
            <w:r>
              <w:rPr>
                <w:b/>
                <w:bCs/>
                <w:lang w:val="en-US"/>
              </w:rPr>
              <w:t>Attributes:</w:t>
            </w:r>
          </w:p>
        </w:tc>
        <w:tc>
          <w:tcPr>
            <w:tcW w:w="8471" w:type="dxa"/>
            <w:tcBorders/>
            <w:vAlign w:val="center"/>
          </w:tcPr>
          <w:tbl>
            <w:tblPr>
              <w:tblW w:w="83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500" w:type="dxa"/>
            <w:tcBorders/>
            <w:vAlign w:val="center"/>
          </w:tcPr>
          <w:p>
            <w:pPr>
              <w:pStyle w:val="Normal"/>
              <w:widowControl w:val="false"/>
              <w:rPr>
                <w:lang w:val="en-US"/>
              </w:rPr>
            </w:pPr>
            <w:r>
              <w:rPr>
                <w:b/>
                <w:bCs/>
                <w:lang w:val="en-US"/>
              </w:rPr>
              <w:t>Subelements:</w:t>
            </w:r>
          </w:p>
        </w:tc>
        <w:tc>
          <w:tcPr>
            <w:tcW w:w="8471" w:type="dxa"/>
            <w:tcBorders/>
            <w:vAlign w:val="center"/>
          </w:tcPr>
          <w:p>
            <w:pPr>
              <w:pStyle w:val="Normal"/>
              <w:widowControl w:val="false"/>
              <w:rPr>
                <w:lang w:val="en-US"/>
              </w:rPr>
            </w:pPr>
            <w:r>
              <w:rPr>
                <w:lang w:val="en-US"/>
              </w:rPr>
              <w:t>none</w:t>
            </w:r>
          </w:p>
        </w:tc>
      </w:tr>
      <w:tr>
        <w:trPr/>
        <w:tc>
          <w:tcPr>
            <w:tcW w:w="1500" w:type="dxa"/>
            <w:tcBorders/>
            <w:vAlign w:val="center"/>
          </w:tcPr>
          <w:p>
            <w:pPr>
              <w:pStyle w:val="Normal"/>
              <w:widowControl w:val="false"/>
              <w:rPr>
                <w:lang w:val="en-US"/>
              </w:rPr>
            </w:pPr>
            <w:r>
              <w:rPr>
                <w:b/>
                <w:bCs/>
                <w:lang w:val="en-US"/>
              </w:rPr>
              <w:t>Example Context:</w:t>
            </w:r>
          </w:p>
        </w:tc>
        <w:tc>
          <w:tcPr>
            <w:tcW w:w="8471"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5" w:name="__RefHeading___Toc37492_832650626"/>
      <w:bookmarkStart w:id="156" w:name="_Toc477259843"/>
      <w:bookmarkEnd w:id="155"/>
      <w:r>
        <w:rPr/>
        <w:t>Element &lt;</w:t>
      </w:r>
      <w:bookmarkStart w:id="157" w:name="cvList"/>
      <w:r>
        <w:rPr/>
        <w:t>cvList</w:t>
      </w:r>
      <w:bookmarkEnd w:id="157"/>
      <w:r>
        <w:rPr/>
        <w:t>&gt;</w:t>
      </w:r>
      <w:bookmarkEnd w:id="1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1"/>
        <w:gridCol w:w="8490"/>
      </w:tblGrid>
      <w:tr>
        <w:trPr/>
        <w:tc>
          <w:tcPr>
            <w:tcW w:w="1481" w:type="dxa"/>
            <w:tcBorders/>
            <w:vAlign w:val="center"/>
          </w:tcPr>
          <w:p>
            <w:pPr>
              <w:pStyle w:val="Normal"/>
              <w:widowControl w:val="false"/>
              <w:rPr>
                <w:lang w:val="en-US"/>
              </w:rPr>
            </w:pPr>
            <w:r>
              <w:rPr>
                <w:b/>
                <w:bCs/>
                <w:lang w:val="en-US"/>
              </w:rPr>
              <w:t>Definition:</w:t>
            </w:r>
          </w:p>
        </w:tc>
        <w:tc>
          <w:tcPr>
            <w:tcW w:w="8490" w:type="dxa"/>
            <w:tcBorders/>
            <w:vAlign w:val="center"/>
          </w:tcPr>
          <w:p>
            <w:pPr>
              <w:pStyle w:val="Normal"/>
              <w:widowControl w:val="false"/>
              <w:rPr>
                <w:lang w:val="en-US"/>
              </w:rPr>
            </w:pPr>
            <w:r>
              <w:rPr>
                <w:lang w:val="en-US"/>
              </w:rPr>
              <w:t xml:space="preserve">The list of controlled vocabularies used in the file. </w:t>
            </w:r>
          </w:p>
        </w:tc>
      </w:tr>
      <w:tr>
        <w:trPr/>
        <w:tc>
          <w:tcPr>
            <w:tcW w:w="1481" w:type="dxa"/>
            <w:tcBorders/>
            <w:vAlign w:val="center"/>
          </w:tcPr>
          <w:p>
            <w:pPr>
              <w:pStyle w:val="Normal"/>
              <w:widowControl w:val="false"/>
              <w:rPr>
                <w:lang w:val="en-US"/>
              </w:rPr>
            </w:pPr>
            <w:r>
              <w:rPr>
                <w:b/>
                <w:bCs/>
                <w:lang w:val="en-US"/>
              </w:rPr>
              <w:t>Type:</w:t>
            </w:r>
          </w:p>
        </w:tc>
        <w:tc>
          <w:tcPr>
            <w:tcW w:w="8490" w:type="dxa"/>
            <w:tcBorders/>
            <w:vAlign w:val="center"/>
          </w:tcPr>
          <w:p>
            <w:pPr>
              <w:pStyle w:val="Normal"/>
              <w:widowControl w:val="false"/>
              <w:rPr>
                <w:lang w:val="en-US"/>
              </w:rPr>
            </w:pPr>
            <w:r>
              <w:rPr>
                <w:lang w:val="en-US"/>
              </w:rPr>
              <w:t xml:space="preserve">CVListType </w:t>
            </w:r>
          </w:p>
        </w:tc>
      </w:tr>
      <w:tr>
        <w:trPr/>
        <w:tc>
          <w:tcPr>
            <w:tcW w:w="1481" w:type="dxa"/>
            <w:tcBorders/>
            <w:vAlign w:val="center"/>
          </w:tcPr>
          <w:p>
            <w:pPr>
              <w:pStyle w:val="Normal"/>
              <w:widowControl w:val="false"/>
              <w:rPr>
                <w:lang w:val="en-US"/>
              </w:rPr>
            </w:pPr>
            <w:r>
              <w:rPr>
                <w:b/>
                <w:bCs/>
                <w:lang w:val="en-US"/>
              </w:rPr>
              <w:t>Attributes:</w:t>
            </w:r>
          </w:p>
        </w:tc>
        <w:tc>
          <w:tcPr>
            <w:tcW w:w="8490" w:type="dxa"/>
            <w:tcBorders/>
            <w:vAlign w:val="center"/>
          </w:tcPr>
          <w:p>
            <w:pPr>
              <w:pStyle w:val="Normal"/>
              <w:widowControl w:val="false"/>
              <w:rPr>
                <w:lang w:val="en-US"/>
              </w:rPr>
            </w:pPr>
            <w:r>
              <w:rPr>
                <w:lang w:val="en-US"/>
              </w:rPr>
              <w:t>none</w:t>
            </w:r>
          </w:p>
        </w:tc>
      </w:tr>
      <w:tr>
        <w:trPr/>
        <w:tc>
          <w:tcPr>
            <w:tcW w:w="1481" w:type="dxa"/>
            <w:tcBorders/>
            <w:vAlign w:val="center"/>
          </w:tcPr>
          <w:p>
            <w:pPr>
              <w:pStyle w:val="Normal"/>
              <w:widowControl w:val="false"/>
              <w:rPr>
                <w:lang w:val="en-US"/>
              </w:rPr>
            </w:pPr>
            <w:r>
              <w:rPr>
                <w:b/>
                <w:bCs/>
                <w:lang w:val="en-US"/>
              </w:rPr>
              <w:t>Subelements:</w:t>
            </w:r>
          </w:p>
        </w:tc>
        <w:tc>
          <w:tcPr>
            <w:tcW w:w="8490" w:type="dxa"/>
            <w:tcBorders/>
            <w:vAlign w:val="center"/>
          </w:tcPr>
          <w:tbl>
            <w:tblPr>
              <w:tblW w:w="837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 controlled vocabulary from which cvParams will be obtained.</w:t>
                  </w:r>
                </w:p>
              </w:tc>
            </w:tr>
          </w:tbl>
          <w:p>
            <w:pPr>
              <w:pStyle w:val="Normal"/>
              <w:widowControl w:val="false"/>
              <w:rPr>
                <w:lang w:val="en-US"/>
              </w:rPr>
            </w:pPr>
            <w:r>
              <w:rPr>
                <w:lang w:val="en-US"/>
              </w:rPr>
            </w:r>
          </w:p>
        </w:tc>
      </w:tr>
      <w:tr>
        <w:trPr/>
        <w:tc>
          <w:tcPr>
            <w:tcW w:w="1481" w:type="dxa"/>
            <w:tcBorders/>
            <w:vAlign w:val="center"/>
          </w:tcPr>
          <w:p>
            <w:pPr>
              <w:pStyle w:val="Normal"/>
              <w:widowControl w:val="false"/>
              <w:rPr>
                <w:lang w:val="en-US"/>
              </w:rPr>
            </w:pPr>
            <w:r>
              <w:rPr>
                <w:b/>
                <w:bCs/>
                <w:lang w:val="en-US"/>
              </w:rPr>
              <w:t>Example Context:</w:t>
            </w:r>
          </w:p>
        </w:tc>
        <w:tc>
          <w:tcPr>
            <w:tcW w:w="8490"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w:t>
            </w:r>
            <w:del w:id="565" w:author="Juan Antonio Vizcaino" w:date="2023-01-25T10:41:00Z">
              <w:r>
                <w:rPr/>
                <w:delText>cross-link</w:delText>
              </w:r>
            </w:del>
            <w:ins w:id="566" w:author="Juan Antonio Vizcaino" w:date="2023-01-25T10:41:00Z">
              <w:r>
                <w:rPr/>
                <w:t>crosslink</w:t>
              </w:r>
            </w:ins>
            <w:r>
              <w:rPr/>
              <w:t xml:space="preserve">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8" w:name="__RefHeading___Toc37494_832650626"/>
      <w:bookmarkStart w:id="159" w:name="_Toc477259844"/>
      <w:bookmarkEnd w:id="158"/>
      <w:r>
        <w:rPr/>
        <w:t>Element &lt;</w:t>
      </w:r>
      <w:bookmarkStart w:id="160" w:name="cvParam"/>
      <w:r>
        <w:rPr/>
        <w:t>cvParam</w:t>
      </w:r>
      <w:bookmarkEnd w:id="160"/>
      <w:r>
        <w:rPr/>
        <w:t>&gt;</w:t>
      </w:r>
      <w:bookmarkEnd w:id="1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61" w:name="__RefHeading___Toc37496_832650626"/>
      <w:bookmarkStart w:id="162" w:name="_Toc477259845"/>
      <w:bookmarkEnd w:id="161"/>
      <w:r>
        <w:rPr/>
        <w:t>Element &lt;</w:t>
      </w:r>
      <w:bookmarkStart w:id="163" w:name="DatabaseFilters"/>
      <w:r>
        <w:rPr/>
        <w:t>DatabaseFilters</w:t>
      </w:r>
      <w:bookmarkEnd w:id="163"/>
      <w:r>
        <w:rPr/>
        <w:t>&gt;</w:t>
      </w:r>
      <w:bookmarkEnd w:id="1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1"/>
        <w:gridCol w:w="8510"/>
      </w:tblGrid>
      <w:tr>
        <w:trPr/>
        <w:tc>
          <w:tcPr>
            <w:tcW w:w="1461" w:type="dxa"/>
            <w:tcBorders/>
            <w:vAlign w:val="center"/>
          </w:tcPr>
          <w:p>
            <w:pPr>
              <w:pStyle w:val="Normal"/>
              <w:widowControl w:val="false"/>
              <w:rPr>
                <w:lang w:val="en-US"/>
              </w:rPr>
            </w:pPr>
            <w:r>
              <w:rPr>
                <w:b/>
                <w:bCs/>
                <w:lang w:val="en-US"/>
              </w:rPr>
              <w:t>Definition:</w:t>
            </w:r>
          </w:p>
        </w:tc>
        <w:tc>
          <w:tcPr>
            <w:tcW w:w="8510"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61" w:type="dxa"/>
            <w:tcBorders/>
            <w:vAlign w:val="center"/>
          </w:tcPr>
          <w:p>
            <w:pPr>
              <w:pStyle w:val="Normal"/>
              <w:widowControl w:val="false"/>
              <w:rPr>
                <w:lang w:val="en-US"/>
              </w:rPr>
            </w:pPr>
            <w:r>
              <w:rPr>
                <w:b/>
                <w:bCs/>
                <w:lang w:val="en-US"/>
              </w:rPr>
              <w:t>Type:</w:t>
            </w:r>
          </w:p>
        </w:tc>
        <w:tc>
          <w:tcPr>
            <w:tcW w:w="8510" w:type="dxa"/>
            <w:tcBorders/>
            <w:vAlign w:val="center"/>
          </w:tcPr>
          <w:p>
            <w:pPr>
              <w:pStyle w:val="Normal"/>
              <w:widowControl w:val="false"/>
              <w:rPr>
                <w:lang w:val="en-US"/>
              </w:rPr>
            </w:pPr>
            <w:r>
              <w:rPr>
                <w:lang w:val="en-US"/>
              </w:rPr>
              <w:t xml:space="preserve">DatabaseFiltersType </w:t>
            </w:r>
          </w:p>
        </w:tc>
      </w:tr>
      <w:tr>
        <w:trPr/>
        <w:tc>
          <w:tcPr>
            <w:tcW w:w="1461" w:type="dxa"/>
            <w:tcBorders/>
            <w:vAlign w:val="center"/>
          </w:tcPr>
          <w:p>
            <w:pPr>
              <w:pStyle w:val="Normal"/>
              <w:widowControl w:val="false"/>
              <w:rPr>
                <w:lang w:val="en-US"/>
              </w:rPr>
            </w:pPr>
            <w:r>
              <w:rPr>
                <w:b/>
                <w:bCs/>
                <w:lang w:val="en-US"/>
              </w:rPr>
              <w:t>Attributes:</w:t>
            </w:r>
          </w:p>
        </w:tc>
        <w:tc>
          <w:tcPr>
            <w:tcW w:w="8510" w:type="dxa"/>
            <w:tcBorders/>
            <w:vAlign w:val="center"/>
          </w:tcPr>
          <w:p>
            <w:pPr>
              <w:pStyle w:val="Normal"/>
              <w:widowControl w:val="false"/>
              <w:rPr>
                <w:lang w:val="en-US"/>
              </w:rPr>
            </w:pPr>
            <w:r>
              <w:rPr>
                <w:lang w:val="en-US"/>
              </w:rPr>
              <w:t>none</w:t>
            </w:r>
          </w:p>
        </w:tc>
      </w:tr>
      <w:tr>
        <w:trPr/>
        <w:tc>
          <w:tcPr>
            <w:tcW w:w="1461" w:type="dxa"/>
            <w:tcBorders/>
            <w:vAlign w:val="center"/>
          </w:tcPr>
          <w:p>
            <w:pPr>
              <w:pStyle w:val="Normal"/>
              <w:widowControl w:val="false"/>
              <w:rPr>
                <w:lang w:val="en-US"/>
              </w:rPr>
            </w:pPr>
            <w:r>
              <w:rPr>
                <w:b/>
                <w:bCs/>
                <w:lang w:val="en-US"/>
              </w:rPr>
              <w:t>Subelements:</w:t>
            </w:r>
          </w:p>
        </w:tc>
        <w:tc>
          <w:tcPr>
            <w:tcW w:w="8510" w:type="dxa"/>
            <w:tcBorders/>
            <w:vAlign w:val="center"/>
          </w:tcPr>
          <w:tbl>
            <w:tblPr>
              <w:tblW w:w="839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Example Context:</w:t>
            </w:r>
          </w:p>
        </w:tc>
        <w:tc>
          <w:tcPr>
            <w:tcW w:w="8510"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4" w:name="__RefHeading___Toc37498_832650626"/>
      <w:bookmarkStart w:id="165" w:name="_Toc477259846"/>
      <w:bookmarkEnd w:id="164"/>
      <w:r>
        <w:rPr/>
        <w:t>Element &lt;</w:t>
      </w:r>
      <w:bookmarkStart w:id="166" w:name="DatabaseName"/>
      <w:r>
        <w:rPr/>
        <w:t>DatabaseName</w:t>
      </w:r>
      <w:bookmarkEnd w:id="166"/>
      <w:r>
        <w:rPr/>
        <w:t>&gt;</w:t>
      </w:r>
      <w:bookmarkEnd w:id="1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del w:id="568" w:author="Colin Combe" w:date="2023-01-25T16:22:00Z"/>
              </w:rPr>
            </w:pPr>
            <w:del w:id="567" w:author="Colin Combe" w:date="2023-01-25T16:22:00Z">
              <w:r>
                <w:rPr/>
                <w:delText>&lt;cvParam accession="MS:1001197" cvRef="PSI-MS" name="DB composition target+decoy"/&gt;</w:delText>
              </w:r>
            </w:del>
          </w:p>
          <w:p>
            <w:pPr>
              <w:pStyle w:val="HTMLPreformatted"/>
              <w:widowControl w:val="false"/>
              <w:rPr>
                <w:del w:id="570" w:author="Colin Combe" w:date="2023-01-25T16:22:00Z"/>
              </w:rPr>
            </w:pPr>
            <w:del w:id="569" w:author="Colin Combe" w:date="2023-01-25T16:22:00Z">
              <w:r>
                <w:rPr/>
                <w:delText>&lt;cvParam accession="MS:1001283" cvRef="PSI-MS" value="^XXX" name="decoy DB accession regexp"/&gt;</w:delText>
              </w:r>
            </w:del>
          </w:p>
          <w:p>
            <w:pPr>
              <w:pStyle w:val="HTMLPreformatted"/>
              <w:widowControl w:val="false"/>
              <w:rPr>
                <w:del w:id="572" w:author="Colin Combe" w:date="2023-01-25T16:22:00Z"/>
              </w:rPr>
            </w:pPr>
            <w:del w:id="571" w:author="Colin Combe" w:date="2023-01-25T16:22:00Z">
              <w:r>
                <w:rPr/>
                <w:delText>&lt;cvParam accession="MS:1001195" cvRef="PSI-MS" name="decoy DB type reverse"/&gt;</w:delText>
              </w:r>
            </w:del>
          </w:p>
          <w:p>
            <w:pPr>
              <w:pStyle w:val="HTMLPreformatted"/>
              <w:widowControl w:val="false"/>
              <w:rPr/>
            </w:pPr>
            <w:del w:id="573" w:author="Colin Combe" w:date="2023-01-25T16:22:00Z">
              <w:r>
                <w:rPr/>
                <w:delText>&lt;cvParam accession="MS:1001073" cvRef="PSI-MS" name="database type amino acid"/&gt;</w:delText>
              </w:r>
            </w:del>
            <w:r>
              <w:rPr/>
              <w:commentReference w:id="11"/>
            </w:r>
          </w:p>
          <w:p>
            <w:pPr>
              <w:pStyle w:val="HTMLPreformatted"/>
              <w:widowControl w:val="false"/>
              <w:rPr/>
            </w:pPr>
            <w:ins w:id="574" w:author="Colin Combe" w:date="2023-01-25T16:21:00Z">
              <w:r>
                <w:rPr/>
                <w:t>&lt;cvParam accession="</w:t>
              </w:r>
            </w:ins>
            <w:hyperlink r:id="rId70" w:tgtFrame="new">
              <w:ins w:id="575" w:author="Colin Combe" w:date="2023-01-25T16:21:00Z">
                <w:r>
                  <w:rPr>
                    <w:rStyle w:val="InternetLink"/>
                  </w:rPr>
                  <w:t>MS:1001104</w:t>
                </w:r>
              </w:ins>
            </w:hyperlink>
            <w:ins w:id="576" w:author="Colin Combe" w:date="2023-01-25T16:21:00Z">
              <w:r>
                <w:rPr/>
                <w:t>" cvRef="PSI-MS" name="database UniProtKB/Swiss-Prot"/&gt;</w:t>
              </w:r>
            </w:ins>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7" w:name="__RefHeading___Toc37500_832650626"/>
      <w:bookmarkStart w:id="168" w:name="_Toc477259847"/>
      <w:bookmarkEnd w:id="167"/>
      <w:r>
        <w:rPr/>
        <w:t>Element &lt;</w:t>
      </w:r>
      <w:bookmarkStart w:id="169" w:name="DatabaseTranslation"/>
      <w:r>
        <w:rPr/>
        <w:t>DatabaseTranslation</w:t>
      </w:r>
      <w:bookmarkEnd w:id="169"/>
      <w:r>
        <w:rPr/>
        <w:t>&gt;</w:t>
      </w:r>
      <w:bookmarkEnd w:id="1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6"/>
        <w:gridCol w:w="8455"/>
      </w:tblGrid>
      <w:tr>
        <w:trPr/>
        <w:tc>
          <w:tcPr>
            <w:tcW w:w="1516" w:type="dxa"/>
            <w:tcBorders/>
            <w:vAlign w:val="center"/>
          </w:tcPr>
          <w:p>
            <w:pPr>
              <w:pStyle w:val="Normal"/>
              <w:widowControl w:val="false"/>
              <w:rPr>
                <w:lang w:val="en-US"/>
              </w:rPr>
            </w:pPr>
            <w:r>
              <w:rPr>
                <w:b/>
                <w:bCs/>
                <w:lang w:val="en-US"/>
              </w:rPr>
              <w:t>Definition:</w:t>
            </w:r>
          </w:p>
        </w:tc>
        <w:tc>
          <w:tcPr>
            <w:tcW w:w="8455"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16" w:type="dxa"/>
            <w:tcBorders/>
            <w:vAlign w:val="center"/>
          </w:tcPr>
          <w:p>
            <w:pPr>
              <w:pStyle w:val="Normal"/>
              <w:widowControl w:val="false"/>
              <w:rPr>
                <w:lang w:val="en-US"/>
              </w:rPr>
            </w:pPr>
            <w:r>
              <w:rPr>
                <w:b/>
                <w:bCs/>
                <w:lang w:val="en-US"/>
              </w:rPr>
              <w:t>Type:</w:t>
            </w:r>
          </w:p>
        </w:tc>
        <w:tc>
          <w:tcPr>
            <w:tcW w:w="8455" w:type="dxa"/>
            <w:tcBorders/>
            <w:vAlign w:val="center"/>
          </w:tcPr>
          <w:p>
            <w:pPr>
              <w:pStyle w:val="Normal"/>
              <w:widowControl w:val="false"/>
              <w:rPr>
                <w:lang w:val="en-US"/>
              </w:rPr>
            </w:pPr>
            <w:r>
              <w:rPr>
                <w:lang w:val="en-US"/>
              </w:rPr>
              <w:t xml:space="preserve">DatabaseTranslationType </w:t>
            </w:r>
          </w:p>
        </w:tc>
      </w:tr>
      <w:tr>
        <w:trPr/>
        <w:tc>
          <w:tcPr>
            <w:tcW w:w="1516" w:type="dxa"/>
            <w:tcBorders/>
            <w:vAlign w:val="center"/>
          </w:tcPr>
          <w:p>
            <w:pPr>
              <w:pStyle w:val="Normal"/>
              <w:widowControl w:val="false"/>
              <w:rPr>
                <w:lang w:val="en-US"/>
              </w:rPr>
            </w:pPr>
            <w:r>
              <w:rPr>
                <w:b/>
                <w:bCs/>
                <w:lang w:val="en-US"/>
              </w:rPr>
              <w:t>Attributes:</w:t>
            </w:r>
          </w:p>
        </w:tc>
        <w:tc>
          <w:tcPr>
            <w:tcW w:w="8455" w:type="dxa"/>
            <w:tcBorders/>
            <w:vAlign w:val="center"/>
          </w:tcPr>
          <w:tbl>
            <w:tblPr>
              <w:tblW w:w="833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16" w:type="dxa"/>
            <w:tcBorders/>
            <w:vAlign w:val="center"/>
          </w:tcPr>
          <w:p>
            <w:pPr>
              <w:pStyle w:val="Normal"/>
              <w:widowControl w:val="false"/>
              <w:rPr>
                <w:lang w:val="en-US"/>
              </w:rPr>
            </w:pPr>
            <w:r>
              <w:rPr>
                <w:b/>
                <w:bCs/>
                <w:lang w:val="en-US"/>
              </w:rPr>
              <w:t>Subelements:</w:t>
            </w:r>
          </w:p>
        </w:tc>
        <w:tc>
          <w:tcPr>
            <w:tcW w:w="8455" w:type="dxa"/>
            <w:tcBorders/>
            <w:vAlign w:val="center"/>
          </w:tcPr>
          <w:tbl>
            <w:tblPr>
              <w:tblW w:w="833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16" w:type="dxa"/>
            <w:tcBorders/>
            <w:vAlign w:val="center"/>
          </w:tcPr>
          <w:p>
            <w:pPr>
              <w:pStyle w:val="Normal"/>
              <w:widowControl w:val="false"/>
              <w:rPr>
                <w:lang w:val="en-US"/>
              </w:rPr>
            </w:pPr>
            <w:r>
              <w:rPr>
                <w:b/>
                <w:bCs/>
                <w:lang w:val="en-US"/>
              </w:rPr>
              <w:t>Example Context:</w:t>
            </w:r>
          </w:p>
        </w:tc>
        <w:tc>
          <w:tcPr>
            <w:tcW w:w="8455"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70" w:name="__RefHeading___Toc37502_832650626"/>
      <w:bookmarkStart w:id="171" w:name="_Toc477259848"/>
      <w:bookmarkEnd w:id="170"/>
      <w:r>
        <w:rPr/>
        <w:t>Element &lt;</w:t>
      </w:r>
      <w:bookmarkStart w:id="172" w:name="DataCollection"/>
      <w:r>
        <w:rPr/>
        <w:t>DataCollection</w:t>
      </w:r>
      <w:bookmarkEnd w:id="172"/>
      <w:r>
        <w:rPr/>
        <w:t>&gt;</w:t>
      </w:r>
      <w:bookmarkEnd w:id="1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3" w:name="__RefHeading___Toc37504_832650626"/>
      <w:bookmarkStart w:id="174" w:name="_Toc477259849"/>
      <w:bookmarkEnd w:id="173"/>
      <w:r>
        <w:rPr/>
        <w:t>Element &lt;</w:t>
      </w:r>
      <w:bookmarkStart w:id="175" w:name="DBSequence"/>
      <w:r>
        <w:rPr/>
        <w:t>DBSequence</w:t>
      </w:r>
      <w:bookmarkEnd w:id="175"/>
      <w:r>
        <w:rPr/>
        <w:t>&gt;</w:t>
      </w:r>
      <w:bookmarkEnd w:id="1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6" w:name="__RefHeading___Toc37506_832650626"/>
      <w:bookmarkStart w:id="177" w:name="_Toc477259850"/>
      <w:bookmarkEnd w:id="176"/>
      <w:r>
        <w:rPr/>
        <w:t>Element &lt;</w:t>
      </w:r>
      <w:bookmarkStart w:id="178" w:name="Enzyme"/>
      <w:r>
        <w:rPr/>
        <w:t>Enzyme</w:t>
      </w:r>
      <w:bookmarkEnd w:id="178"/>
      <w:r>
        <w:rPr/>
        <w:t>&gt;</w:t>
      </w:r>
      <w:bookmarkEnd w:id="1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9" w:name="__RefHeading___Toc37508_832650626"/>
      <w:bookmarkStart w:id="180" w:name="_Toc477259851"/>
      <w:bookmarkEnd w:id="179"/>
      <w:r>
        <w:rPr/>
        <w:t>Element &lt;</w:t>
      </w:r>
      <w:bookmarkStart w:id="181" w:name="EnzymeName"/>
      <w:r>
        <w:rPr/>
        <w:t>EnzymeName</w:t>
      </w:r>
      <w:bookmarkEnd w:id="181"/>
      <w:r>
        <w:rPr/>
        <w:t>&gt;</w:t>
      </w:r>
      <w:bookmarkEnd w:id="1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2" w:name="__RefHeading___Toc37510_832650626"/>
      <w:bookmarkStart w:id="183" w:name="_Toc477259852"/>
      <w:bookmarkEnd w:id="182"/>
      <w:r>
        <w:rPr/>
        <w:t>Element &lt;</w:t>
      </w:r>
      <w:bookmarkStart w:id="184" w:name="Enzymes"/>
      <w:r>
        <w:rPr/>
        <w:t>Enzymes</w:t>
      </w:r>
      <w:bookmarkEnd w:id="184"/>
      <w:r>
        <w:rPr/>
        <w:t>&gt;</w:t>
      </w:r>
      <w:bookmarkEnd w:id="1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9"/>
        <w:gridCol w:w="8512"/>
      </w:tblGrid>
      <w:tr>
        <w:trPr/>
        <w:tc>
          <w:tcPr>
            <w:tcW w:w="1459" w:type="dxa"/>
            <w:tcBorders/>
            <w:vAlign w:val="center"/>
          </w:tcPr>
          <w:p>
            <w:pPr>
              <w:pStyle w:val="Normal"/>
              <w:widowControl w:val="false"/>
              <w:rPr>
                <w:lang w:val="en-US"/>
              </w:rPr>
            </w:pPr>
            <w:r>
              <w:rPr>
                <w:b/>
                <w:bCs/>
                <w:lang w:val="en-US"/>
              </w:rPr>
              <w:t>Definition:</w:t>
            </w:r>
          </w:p>
        </w:tc>
        <w:tc>
          <w:tcPr>
            <w:tcW w:w="8512" w:type="dxa"/>
            <w:tcBorders/>
            <w:vAlign w:val="center"/>
          </w:tcPr>
          <w:p>
            <w:pPr>
              <w:pStyle w:val="Normal"/>
              <w:widowControl w:val="false"/>
              <w:rPr>
                <w:lang w:val="en-US"/>
              </w:rPr>
            </w:pPr>
            <w:r>
              <w:rPr>
                <w:lang w:val="en-US"/>
              </w:rPr>
              <w:t xml:space="preserve">The list of enzymes used in experiment </w:t>
            </w:r>
          </w:p>
        </w:tc>
      </w:tr>
      <w:tr>
        <w:trPr/>
        <w:tc>
          <w:tcPr>
            <w:tcW w:w="1459" w:type="dxa"/>
            <w:tcBorders/>
            <w:vAlign w:val="center"/>
          </w:tcPr>
          <w:p>
            <w:pPr>
              <w:pStyle w:val="Normal"/>
              <w:widowControl w:val="false"/>
              <w:rPr>
                <w:lang w:val="en-US"/>
              </w:rPr>
            </w:pPr>
            <w:r>
              <w:rPr>
                <w:b/>
                <w:bCs/>
                <w:lang w:val="en-US"/>
              </w:rPr>
              <w:t>Type:</w:t>
            </w:r>
          </w:p>
        </w:tc>
        <w:tc>
          <w:tcPr>
            <w:tcW w:w="8512" w:type="dxa"/>
            <w:tcBorders/>
            <w:vAlign w:val="center"/>
          </w:tcPr>
          <w:p>
            <w:pPr>
              <w:pStyle w:val="Normal"/>
              <w:widowControl w:val="false"/>
              <w:rPr>
                <w:lang w:val="en-US"/>
              </w:rPr>
            </w:pPr>
            <w:r>
              <w:rPr>
                <w:lang w:val="en-US"/>
              </w:rPr>
              <w:t xml:space="preserve">EnzymesType </w:t>
            </w:r>
          </w:p>
        </w:tc>
      </w:tr>
      <w:tr>
        <w:trPr/>
        <w:tc>
          <w:tcPr>
            <w:tcW w:w="1459" w:type="dxa"/>
            <w:tcBorders/>
            <w:vAlign w:val="center"/>
          </w:tcPr>
          <w:p>
            <w:pPr>
              <w:pStyle w:val="Normal"/>
              <w:widowControl w:val="false"/>
              <w:rPr>
                <w:lang w:val="en-US"/>
              </w:rPr>
            </w:pPr>
            <w:r>
              <w:rPr>
                <w:b/>
                <w:bCs/>
                <w:lang w:val="en-US"/>
              </w:rPr>
              <w:t>Attributes:</w:t>
            </w:r>
          </w:p>
        </w:tc>
        <w:tc>
          <w:tcPr>
            <w:tcW w:w="8512" w:type="dxa"/>
            <w:tcBorders/>
            <w:vAlign w:val="center"/>
          </w:tcPr>
          <w:tbl>
            <w:tblPr>
              <w:tblW w:w="839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59" w:type="dxa"/>
            <w:tcBorders/>
            <w:vAlign w:val="center"/>
          </w:tcPr>
          <w:p>
            <w:pPr>
              <w:pStyle w:val="Normal"/>
              <w:widowControl w:val="false"/>
              <w:rPr>
                <w:lang w:val="en-US"/>
              </w:rPr>
            </w:pPr>
            <w:r>
              <w:rPr>
                <w:b/>
                <w:bCs/>
                <w:lang w:val="en-US"/>
              </w:rPr>
              <w:t>Subelements:</w:t>
            </w:r>
          </w:p>
        </w:tc>
        <w:tc>
          <w:tcPr>
            <w:tcW w:w="8512" w:type="dxa"/>
            <w:tcBorders/>
            <w:vAlign w:val="center"/>
          </w:tcPr>
          <w:tbl>
            <w:tblPr>
              <w:tblW w:w="839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59" w:type="dxa"/>
            <w:tcBorders/>
            <w:vAlign w:val="center"/>
          </w:tcPr>
          <w:p>
            <w:pPr>
              <w:pStyle w:val="Normal"/>
              <w:widowControl w:val="false"/>
              <w:rPr>
                <w:lang w:val="en-US"/>
              </w:rPr>
            </w:pPr>
            <w:r>
              <w:rPr>
                <w:b/>
                <w:bCs/>
                <w:lang w:val="en-US"/>
              </w:rPr>
              <w:t>Example Context:</w:t>
            </w:r>
          </w:p>
        </w:tc>
        <w:tc>
          <w:tcPr>
            <w:tcW w:w="8512"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5" w:name="__RefHeading___Toc37512_832650626"/>
      <w:bookmarkStart w:id="186" w:name="_Toc477259853"/>
      <w:bookmarkEnd w:id="185"/>
      <w:r>
        <w:rPr/>
        <w:t>Element &lt;</w:t>
      </w:r>
      <w:bookmarkStart w:id="187" w:name="Exclude"/>
      <w:r>
        <w:rPr/>
        <w:t>Exclude</w:t>
      </w:r>
      <w:bookmarkEnd w:id="187"/>
      <w:r>
        <w:rPr/>
        <w:t>&gt;</w:t>
      </w:r>
      <w:bookmarkEnd w:id="1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2"/>
        <w:gridCol w:w="8519"/>
      </w:tblGrid>
      <w:tr>
        <w:trPr/>
        <w:tc>
          <w:tcPr>
            <w:tcW w:w="1452" w:type="dxa"/>
            <w:tcBorders/>
            <w:vAlign w:val="center"/>
          </w:tcPr>
          <w:p>
            <w:pPr>
              <w:pStyle w:val="Normal"/>
              <w:widowControl w:val="false"/>
              <w:rPr>
                <w:lang w:val="en-US"/>
              </w:rPr>
            </w:pPr>
            <w:r>
              <w:rPr>
                <w:b/>
                <w:bCs/>
                <w:lang w:val="en-US"/>
              </w:rPr>
              <w:t>Definition:</w:t>
            </w:r>
          </w:p>
        </w:tc>
        <w:tc>
          <w:tcPr>
            <w:tcW w:w="8519"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52" w:type="dxa"/>
            <w:tcBorders/>
            <w:vAlign w:val="center"/>
          </w:tcPr>
          <w:p>
            <w:pPr>
              <w:pStyle w:val="Normal"/>
              <w:widowControl w:val="false"/>
              <w:rPr>
                <w:lang w:val="en-US"/>
              </w:rPr>
            </w:pPr>
            <w:r>
              <w:rPr>
                <w:b/>
                <w:bCs/>
                <w:lang w:val="en-US"/>
              </w:rPr>
              <w:t>Type:</w:t>
            </w:r>
          </w:p>
        </w:tc>
        <w:tc>
          <w:tcPr>
            <w:tcW w:w="8519" w:type="dxa"/>
            <w:tcBorders/>
            <w:vAlign w:val="center"/>
          </w:tcPr>
          <w:p>
            <w:pPr>
              <w:pStyle w:val="Normal"/>
              <w:widowControl w:val="false"/>
              <w:rPr>
                <w:lang w:val="en-US"/>
              </w:rPr>
            </w:pPr>
            <w:r>
              <w:rPr>
                <w:lang w:val="en-US"/>
              </w:rPr>
              <w:t xml:space="preserve">ParamListType </w:t>
            </w:r>
          </w:p>
        </w:tc>
      </w:tr>
      <w:tr>
        <w:trPr/>
        <w:tc>
          <w:tcPr>
            <w:tcW w:w="1452" w:type="dxa"/>
            <w:tcBorders/>
            <w:vAlign w:val="center"/>
          </w:tcPr>
          <w:p>
            <w:pPr>
              <w:pStyle w:val="Normal"/>
              <w:widowControl w:val="false"/>
              <w:rPr>
                <w:lang w:val="en-US"/>
              </w:rPr>
            </w:pPr>
            <w:r>
              <w:rPr>
                <w:b/>
                <w:bCs/>
                <w:lang w:val="en-US"/>
              </w:rPr>
              <w:t>Attributes:</w:t>
            </w:r>
          </w:p>
        </w:tc>
        <w:tc>
          <w:tcPr>
            <w:tcW w:w="8519" w:type="dxa"/>
            <w:tcBorders/>
            <w:vAlign w:val="center"/>
          </w:tcPr>
          <w:p>
            <w:pPr>
              <w:pStyle w:val="Normal"/>
              <w:widowControl w:val="false"/>
              <w:rPr>
                <w:lang w:val="en-US"/>
              </w:rPr>
            </w:pPr>
            <w:r>
              <w:rPr>
                <w:lang w:val="en-US"/>
              </w:rPr>
              <w:t>none</w:t>
            </w:r>
          </w:p>
        </w:tc>
      </w:tr>
      <w:tr>
        <w:trPr/>
        <w:tc>
          <w:tcPr>
            <w:tcW w:w="1452" w:type="dxa"/>
            <w:tcBorders/>
            <w:vAlign w:val="center"/>
          </w:tcPr>
          <w:p>
            <w:pPr>
              <w:pStyle w:val="Normal"/>
              <w:widowControl w:val="false"/>
              <w:rPr>
                <w:lang w:val="en-US"/>
              </w:rPr>
            </w:pPr>
            <w:r>
              <w:rPr>
                <w:b/>
                <w:bCs/>
                <w:lang w:val="en-US"/>
              </w:rPr>
              <w:t>Subelements:</w:t>
            </w:r>
          </w:p>
        </w:tc>
        <w:tc>
          <w:tcPr>
            <w:tcW w:w="8519" w:type="dxa"/>
            <w:tcBorders/>
            <w:vAlign w:val="center"/>
          </w:tcPr>
          <w:tbl>
            <w:tblPr>
              <w:tblW w:w="840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52" w:type="dxa"/>
            <w:tcBorders/>
            <w:vAlign w:val="center"/>
          </w:tcPr>
          <w:p>
            <w:pPr>
              <w:pStyle w:val="Normal"/>
              <w:widowControl w:val="false"/>
              <w:rPr>
                <w:lang w:val="en-US"/>
              </w:rPr>
            </w:pPr>
            <w:r>
              <w:rPr>
                <w:b/>
                <w:bCs/>
                <w:lang w:val="en-US"/>
              </w:rPr>
              <w:t>Example Context:</w:t>
            </w:r>
          </w:p>
        </w:tc>
        <w:tc>
          <w:tcPr>
            <w:tcW w:w="8519" w:type="dxa"/>
            <w:tcBorders/>
            <w:vAlign w:val="center"/>
          </w:tcPr>
          <w:p>
            <w:pPr>
              <w:pStyle w:val="Normal"/>
              <w:widowControl w:val="false"/>
              <w:rPr>
                <w:lang w:val="en-US"/>
              </w:rPr>
            </w:pPr>
            <w:r>
              <w:rPr>
                <w:lang w:val="en-US"/>
              </w:rPr>
            </w:r>
          </w:p>
        </w:tc>
      </w:tr>
      <w:tr>
        <w:trPr/>
        <w:tc>
          <w:tcPr>
            <w:tcW w:w="1452" w:type="dxa"/>
            <w:tcBorders/>
            <w:vAlign w:val="center"/>
          </w:tcPr>
          <w:p>
            <w:pPr>
              <w:pStyle w:val="Normal"/>
              <w:widowControl w:val="false"/>
              <w:rPr>
                <w:lang w:val="en-US"/>
              </w:rPr>
            </w:pPr>
            <w:r>
              <w:rPr>
                <w:b/>
                <w:bCs/>
                <w:lang w:val="en-US"/>
              </w:rPr>
              <w:t>cvParam Mapping Rules:</w:t>
            </w:r>
          </w:p>
        </w:tc>
        <w:tc>
          <w:tcPr>
            <w:tcW w:w="8519"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8" w:name="__RefHeading___Toc37514_832650626"/>
      <w:bookmarkStart w:id="189" w:name="_Toc477259854"/>
      <w:bookmarkEnd w:id="188"/>
      <w:r>
        <w:rPr/>
        <w:t>Element &lt;</w:t>
      </w:r>
      <w:bookmarkStart w:id="190" w:name="ExternalFormatDocumentation"/>
      <w:r>
        <w:rPr/>
        <w:t>ExternalFormatDocumentation</w:t>
      </w:r>
      <w:bookmarkEnd w:id="190"/>
      <w:r>
        <w:rPr/>
        <w:t>&gt;</w:t>
      </w:r>
      <w:bookmarkEnd w:id="1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5"/>
        <w:gridCol w:w="8406"/>
      </w:tblGrid>
      <w:tr>
        <w:trPr/>
        <w:tc>
          <w:tcPr>
            <w:tcW w:w="1565" w:type="dxa"/>
            <w:tcBorders/>
            <w:vAlign w:val="center"/>
          </w:tcPr>
          <w:p>
            <w:pPr>
              <w:pStyle w:val="Normal"/>
              <w:widowControl w:val="false"/>
              <w:rPr>
                <w:lang w:val="en-US"/>
              </w:rPr>
            </w:pPr>
            <w:r>
              <w:rPr>
                <w:b/>
                <w:bCs/>
                <w:lang w:val="en-US"/>
              </w:rPr>
              <w:t>Definition:</w:t>
            </w:r>
          </w:p>
        </w:tc>
        <w:tc>
          <w:tcPr>
            <w:tcW w:w="8406"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5" w:type="dxa"/>
            <w:tcBorders/>
            <w:vAlign w:val="center"/>
          </w:tcPr>
          <w:p>
            <w:pPr>
              <w:pStyle w:val="Normal"/>
              <w:widowControl w:val="false"/>
              <w:rPr>
                <w:lang w:val="en-US"/>
              </w:rPr>
            </w:pPr>
            <w:r>
              <w:rPr>
                <w:b/>
                <w:bCs/>
                <w:lang w:val="en-US"/>
              </w:rPr>
              <w:t>Type:</w:t>
            </w:r>
          </w:p>
        </w:tc>
        <w:tc>
          <w:tcPr>
            <w:tcW w:w="8406" w:type="dxa"/>
            <w:tcBorders/>
            <w:vAlign w:val="center"/>
          </w:tcPr>
          <w:p>
            <w:pPr>
              <w:pStyle w:val="Normal"/>
              <w:widowControl w:val="false"/>
              <w:rPr>
                <w:lang w:val="en-US"/>
              </w:rPr>
            </w:pPr>
            <w:r>
              <w:rPr>
                <w:lang w:val="en-US"/>
              </w:rPr>
              <w:t xml:space="preserve">xsd:anyURI </w:t>
            </w:r>
          </w:p>
        </w:tc>
      </w:tr>
      <w:tr>
        <w:trPr/>
        <w:tc>
          <w:tcPr>
            <w:tcW w:w="1565" w:type="dxa"/>
            <w:tcBorders/>
            <w:vAlign w:val="center"/>
          </w:tcPr>
          <w:p>
            <w:pPr>
              <w:pStyle w:val="Normal"/>
              <w:widowControl w:val="false"/>
              <w:rPr>
                <w:lang w:val="en-US"/>
              </w:rPr>
            </w:pPr>
            <w:r>
              <w:rPr>
                <w:b/>
                <w:bCs/>
                <w:lang w:val="en-US"/>
              </w:rPr>
              <w:t>Attributes:</w:t>
            </w:r>
          </w:p>
        </w:tc>
        <w:tc>
          <w:tcPr>
            <w:tcW w:w="8406" w:type="dxa"/>
            <w:tcBorders/>
            <w:vAlign w:val="center"/>
          </w:tcPr>
          <w:p>
            <w:pPr>
              <w:pStyle w:val="Normal"/>
              <w:widowControl w:val="false"/>
              <w:rPr>
                <w:lang w:val="en-US"/>
              </w:rPr>
            </w:pPr>
            <w:r>
              <w:rPr>
                <w:lang w:val="en-US"/>
              </w:rPr>
              <w:t>none</w:t>
            </w:r>
          </w:p>
        </w:tc>
      </w:tr>
      <w:tr>
        <w:trPr/>
        <w:tc>
          <w:tcPr>
            <w:tcW w:w="1565" w:type="dxa"/>
            <w:tcBorders/>
            <w:vAlign w:val="center"/>
          </w:tcPr>
          <w:p>
            <w:pPr>
              <w:pStyle w:val="Normal"/>
              <w:widowControl w:val="false"/>
              <w:rPr>
                <w:lang w:val="en-US"/>
              </w:rPr>
            </w:pPr>
            <w:r>
              <w:rPr>
                <w:b/>
                <w:bCs/>
                <w:lang w:val="en-US"/>
              </w:rPr>
              <w:t>Subelements:</w:t>
            </w:r>
          </w:p>
        </w:tc>
        <w:tc>
          <w:tcPr>
            <w:tcW w:w="8406" w:type="dxa"/>
            <w:tcBorders/>
            <w:vAlign w:val="center"/>
          </w:tcPr>
          <w:p>
            <w:pPr>
              <w:pStyle w:val="Normal"/>
              <w:widowControl w:val="false"/>
              <w:rPr>
                <w:lang w:val="en-US"/>
              </w:rPr>
            </w:pPr>
            <w:r>
              <w:rPr>
                <w:lang w:val="en-US"/>
              </w:rPr>
              <w:t>none</w:t>
            </w:r>
          </w:p>
        </w:tc>
      </w:tr>
      <w:tr>
        <w:trPr/>
        <w:tc>
          <w:tcPr>
            <w:tcW w:w="1565" w:type="dxa"/>
            <w:tcBorders/>
            <w:vAlign w:val="center"/>
          </w:tcPr>
          <w:p>
            <w:pPr>
              <w:pStyle w:val="Normal"/>
              <w:widowControl w:val="false"/>
              <w:rPr>
                <w:lang w:val="en-US"/>
              </w:rPr>
            </w:pPr>
            <w:r>
              <w:rPr>
                <w:b/>
                <w:bCs/>
                <w:lang w:val="en-US"/>
              </w:rPr>
              <w:t>Example Context:</w:t>
            </w:r>
          </w:p>
        </w:tc>
        <w:tc>
          <w:tcPr>
            <w:tcW w:w="8406"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91" w:name="__RefHeading___Toc37516_832650626"/>
      <w:bookmarkStart w:id="192" w:name="_Toc477259855"/>
      <w:bookmarkEnd w:id="191"/>
      <w:r>
        <w:rPr/>
        <w:t>Element &lt;</w:t>
      </w:r>
      <w:bookmarkStart w:id="193" w:name="FileFormat"/>
      <w:r>
        <w:rPr/>
        <w:t>FileFormat</w:t>
      </w:r>
      <w:bookmarkEnd w:id="193"/>
      <w:r>
        <w:rPr/>
        <w:t>&gt;</w:t>
      </w:r>
      <w:bookmarkEnd w:id="1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4" w:name="__RefHeading___Toc37518_832650626"/>
      <w:bookmarkStart w:id="195" w:name="_Toc477259856"/>
      <w:bookmarkEnd w:id="194"/>
      <w:r>
        <w:rPr/>
        <w:t>Element &lt;</w:t>
      </w:r>
      <w:bookmarkStart w:id="196" w:name="Filter"/>
      <w:r>
        <w:rPr/>
        <w:t>Filter</w:t>
      </w:r>
      <w:bookmarkEnd w:id="196"/>
      <w:r>
        <w:rPr/>
        <w:t>&gt;</w:t>
      </w:r>
      <w:bookmarkEnd w:id="19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4"/>
        <w:gridCol w:w="8467"/>
      </w:tblGrid>
      <w:tr>
        <w:trPr/>
        <w:tc>
          <w:tcPr>
            <w:tcW w:w="1504" w:type="dxa"/>
            <w:tcBorders/>
            <w:vAlign w:val="center"/>
          </w:tcPr>
          <w:p>
            <w:pPr>
              <w:pStyle w:val="Normal"/>
              <w:widowControl w:val="false"/>
              <w:rPr>
                <w:lang w:val="en-US"/>
              </w:rPr>
            </w:pPr>
            <w:r>
              <w:rPr>
                <w:b/>
                <w:bCs/>
                <w:lang w:val="en-US"/>
              </w:rPr>
              <w:t>Definition:</w:t>
            </w:r>
          </w:p>
        </w:tc>
        <w:tc>
          <w:tcPr>
            <w:tcW w:w="8467"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504" w:type="dxa"/>
            <w:tcBorders/>
            <w:vAlign w:val="center"/>
          </w:tcPr>
          <w:p>
            <w:pPr>
              <w:pStyle w:val="Normal"/>
              <w:widowControl w:val="false"/>
              <w:rPr>
                <w:lang w:val="en-US"/>
              </w:rPr>
            </w:pPr>
            <w:r>
              <w:rPr>
                <w:b/>
                <w:bCs/>
                <w:lang w:val="en-US"/>
              </w:rPr>
              <w:t>Type:</w:t>
            </w:r>
          </w:p>
        </w:tc>
        <w:tc>
          <w:tcPr>
            <w:tcW w:w="8467" w:type="dxa"/>
            <w:tcBorders/>
            <w:vAlign w:val="center"/>
          </w:tcPr>
          <w:p>
            <w:pPr>
              <w:pStyle w:val="Normal"/>
              <w:widowControl w:val="false"/>
              <w:rPr>
                <w:lang w:val="en-US"/>
              </w:rPr>
            </w:pPr>
            <w:r>
              <w:rPr>
                <w:lang w:val="en-US"/>
              </w:rPr>
              <w:t xml:space="preserve">FilterType </w:t>
            </w:r>
          </w:p>
        </w:tc>
      </w:tr>
      <w:tr>
        <w:trPr/>
        <w:tc>
          <w:tcPr>
            <w:tcW w:w="1504" w:type="dxa"/>
            <w:tcBorders/>
            <w:vAlign w:val="center"/>
          </w:tcPr>
          <w:p>
            <w:pPr>
              <w:pStyle w:val="Normal"/>
              <w:widowControl w:val="false"/>
              <w:rPr>
                <w:lang w:val="en-US"/>
              </w:rPr>
            </w:pPr>
            <w:r>
              <w:rPr>
                <w:b/>
                <w:bCs/>
                <w:lang w:val="en-US"/>
              </w:rPr>
              <w:t>Attributes:</w:t>
            </w:r>
          </w:p>
        </w:tc>
        <w:tc>
          <w:tcPr>
            <w:tcW w:w="8467" w:type="dxa"/>
            <w:tcBorders/>
            <w:vAlign w:val="center"/>
          </w:tcPr>
          <w:p>
            <w:pPr>
              <w:pStyle w:val="Normal"/>
              <w:widowControl w:val="false"/>
              <w:rPr>
                <w:lang w:val="en-US"/>
              </w:rPr>
            </w:pPr>
            <w:r>
              <w:rPr>
                <w:lang w:val="en-US"/>
              </w:rPr>
              <w:t>none</w:t>
            </w:r>
          </w:p>
        </w:tc>
      </w:tr>
      <w:tr>
        <w:trPr/>
        <w:tc>
          <w:tcPr>
            <w:tcW w:w="1504" w:type="dxa"/>
            <w:tcBorders/>
            <w:vAlign w:val="center"/>
          </w:tcPr>
          <w:p>
            <w:pPr>
              <w:pStyle w:val="Normal"/>
              <w:widowControl w:val="false"/>
              <w:rPr>
                <w:lang w:val="en-US"/>
              </w:rPr>
            </w:pPr>
            <w:r>
              <w:rPr>
                <w:b/>
                <w:bCs/>
                <w:lang w:val="en-US"/>
              </w:rPr>
              <w:t>Subelements:</w:t>
            </w:r>
          </w:p>
        </w:tc>
        <w:tc>
          <w:tcPr>
            <w:tcW w:w="8467" w:type="dxa"/>
            <w:tcBorders/>
            <w:vAlign w:val="center"/>
          </w:tcPr>
          <w:tbl>
            <w:tblPr>
              <w:tblW w:w="8348"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504" w:type="dxa"/>
            <w:tcBorders/>
            <w:vAlign w:val="center"/>
          </w:tcPr>
          <w:p>
            <w:pPr>
              <w:pStyle w:val="Normal"/>
              <w:widowControl w:val="false"/>
              <w:rPr>
                <w:lang w:val="en-US"/>
              </w:rPr>
            </w:pPr>
            <w:r>
              <w:rPr>
                <w:b/>
                <w:bCs/>
                <w:lang w:val="en-US"/>
              </w:rPr>
              <w:t>Example Context:</w:t>
            </w:r>
          </w:p>
        </w:tc>
        <w:tc>
          <w:tcPr>
            <w:tcW w:w="8467"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7" w:name="__RefHeading___Toc37520_832650626"/>
      <w:bookmarkStart w:id="198" w:name="_Toc477259857"/>
      <w:bookmarkEnd w:id="197"/>
      <w:r>
        <w:rPr/>
        <w:t>Element &lt;</w:t>
      </w:r>
      <w:bookmarkStart w:id="199" w:name="FilterType"/>
      <w:r>
        <w:rPr/>
        <w:t>FilterType</w:t>
      </w:r>
      <w:bookmarkEnd w:id="199"/>
      <w:r>
        <w:rPr/>
        <w:t>&gt;</w:t>
      </w:r>
      <w:bookmarkEnd w:id="1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200" w:name="__RefHeading___Toc37522_832650626"/>
      <w:bookmarkStart w:id="201" w:name="_Toc477259858"/>
      <w:bookmarkEnd w:id="200"/>
      <w:r>
        <w:rPr/>
        <w:t>Element &lt;</w:t>
      </w:r>
      <w:bookmarkStart w:id="202" w:name="FragmentArray"/>
      <w:r>
        <w:rPr/>
        <w:t>FragmentArray</w:t>
      </w:r>
      <w:bookmarkEnd w:id="202"/>
      <w:r>
        <w:rPr/>
        <w:t>&gt;</w:t>
      </w:r>
      <w:bookmarkEnd w:id="2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3" w:name="__RefHeading___Toc37524_832650626"/>
      <w:bookmarkStart w:id="204" w:name="_Toc477259859"/>
      <w:bookmarkEnd w:id="203"/>
      <w:r>
        <w:rPr/>
        <w:t>Element &lt;</w:t>
      </w:r>
      <w:bookmarkStart w:id="205" w:name="Fragmentation"/>
      <w:r>
        <w:rPr/>
        <w:t>Fragmentation</w:t>
      </w:r>
      <w:bookmarkEnd w:id="205"/>
      <w:r>
        <w:rPr/>
        <w:t>&gt;</w:t>
      </w:r>
      <w:bookmarkEnd w:id="2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6" w:name="__RefHeading___Toc37526_832650626"/>
      <w:bookmarkStart w:id="207" w:name="_Toc477259860"/>
      <w:bookmarkEnd w:id="206"/>
      <w:r>
        <w:rPr/>
        <w:t>Element &lt;</w:t>
      </w:r>
      <w:bookmarkStart w:id="208" w:name="FragmentationTable"/>
      <w:r>
        <w:rPr/>
        <w:t>FragmentationTable</w:t>
      </w:r>
      <w:bookmarkEnd w:id="208"/>
      <w:r>
        <w:rPr/>
        <w:t>&gt;</w:t>
      </w:r>
      <w:bookmarkEnd w:id="2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8"/>
        <w:gridCol w:w="8513"/>
      </w:tblGrid>
      <w:tr>
        <w:trPr/>
        <w:tc>
          <w:tcPr>
            <w:tcW w:w="1458" w:type="dxa"/>
            <w:tcBorders/>
            <w:vAlign w:val="center"/>
          </w:tcPr>
          <w:p>
            <w:pPr>
              <w:pStyle w:val="Normal"/>
              <w:widowControl w:val="false"/>
              <w:rPr>
                <w:lang w:val="en-US"/>
              </w:rPr>
            </w:pPr>
            <w:r>
              <w:rPr>
                <w:b/>
                <w:bCs/>
                <w:lang w:val="en-US"/>
              </w:rPr>
              <w:t>Definition:</w:t>
            </w:r>
          </w:p>
        </w:tc>
        <w:tc>
          <w:tcPr>
            <w:tcW w:w="8513"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58" w:type="dxa"/>
            <w:tcBorders/>
            <w:vAlign w:val="center"/>
          </w:tcPr>
          <w:p>
            <w:pPr>
              <w:pStyle w:val="Normal"/>
              <w:widowControl w:val="false"/>
              <w:rPr>
                <w:lang w:val="en-US"/>
              </w:rPr>
            </w:pPr>
            <w:r>
              <w:rPr>
                <w:b/>
                <w:bCs/>
                <w:lang w:val="en-US"/>
              </w:rPr>
              <w:t>Type:</w:t>
            </w:r>
          </w:p>
        </w:tc>
        <w:tc>
          <w:tcPr>
            <w:tcW w:w="8513" w:type="dxa"/>
            <w:tcBorders/>
            <w:vAlign w:val="center"/>
          </w:tcPr>
          <w:p>
            <w:pPr>
              <w:pStyle w:val="Normal"/>
              <w:widowControl w:val="false"/>
              <w:rPr>
                <w:lang w:val="en-US"/>
              </w:rPr>
            </w:pPr>
            <w:r>
              <w:rPr>
                <w:lang w:val="en-US"/>
              </w:rPr>
              <w:t xml:space="preserve">FragmentationTableType </w:t>
            </w:r>
          </w:p>
        </w:tc>
      </w:tr>
      <w:tr>
        <w:trPr/>
        <w:tc>
          <w:tcPr>
            <w:tcW w:w="1458" w:type="dxa"/>
            <w:tcBorders/>
            <w:vAlign w:val="center"/>
          </w:tcPr>
          <w:p>
            <w:pPr>
              <w:pStyle w:val="Normal"/>
              <w:widowControl w:val="false"/>
              <w:rPr>
                <w:lang w:val="en-US"/>
              </w:rPr>
            </w:pPr>
            <w:r>
              <w:rPr>
                <w:b/>
                <w:bCs/>
                <w:lang w:val="en-US"/>
              </w:rPr>
              <w:t>Attributes:</w:t>
            </w:r>
          </w:p>
        </w:tc>
        <w:tc>
          <w:tcPr>
            <w:tcW w:w="8513" w:type="dxa"/>
            <w:tcBorders/>
            <w:vAlign w:val="center"/>
          </w:tcPr>
          <w:p>
            <w:pPr>
              <w:pStyle w:val="Normal"/>
              <w:widowControl w:val="false"/>
              <w:rPr>
                <w:lang w:val="en-US"/>
              </w:rPr>
            </w:pPr>
            <w:r>
              <w:rPr>
                <w:lang w:val="en-US"/>
              </w:rPr>
              <w:t>none</w:t>
            </w:r>
          </w:p>
        </w:tc>
      </w:tr>
      <w:tr>
        <w:trPr/>
        <w:tc>
          <w:tcPr>
            <w:tcW w:w="1458" w:type="dxa"/>
            <w:tcBorders/>
            <w:vAlign w:val="center"/>
          </w:tcPr>
          <w:p>
            <w:pPr>
              <w:pStyle w:val="Normal"/>
              <w:widowControl w:val="false"/>
              <w:rPr>
                <w:lang w:val="en-US"/>
              </w:rPr>
            </w:pPr>
            <w:r>
              <w:rPr>
                <w:b/>
                <w:bCs/>
                <w:lang w:val="en-US"/>
              </w:rPr>
              <w:t>Subelements:</w:t>
            </w:r>
          </w:p>
        </w:tc>
        <w:tc>
          <w:tcPr>
            <w:tcW w:w="8513" w:type="dxa"/>
            <w:tcBorders/>
            <w:vAlign w:val="center"/>
          </w:tcPr>
          <w:tbl>
            <w:tblPr>
              <w:tblW w:w="839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58" w:type="dxa"/>
            <w:tcBorders/>
            <w:vAlign w:val="center"/>
          </w:tcPr>
          <w:p>
            <w:pPr>
              <w:pStyle w:val="Normal"/>
              <w:widowControl w:val="false"/>
              <w:rPr>
                <w:lang w:val="en-US"/>
              </w:rPr>
            </w:pPr>
            <w:r>
              <w:rPr>
                <w:b/>
                <w:bCs/>
                <w:lang w:val="en-US"/>
              </w:rPr>
              <w:t>Example Context:</w:t>
            </w:r>
          </w:p>
        </w:tc>
        <w:tc>
          <w:tcPr>
            <w:tcW w:w="8513"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9" w:name="__RefHeading___Toc37528_832650626"/>
      <w:bookmarkStart w:id="210" w:name="_Toc477259861"/>
      <w:bookmarkEnd w:id="209"/>
      <w:r>
        <w:rPr/>
        <w:t>Element &lt;</w:t>
      </w:r>
      <w:bookmarkStart w:id="211" w:name="FragmentTolerance"/>
      <w:r>
        <w:rPr/>
        <w:t>FragmentTolerance</w:t>
      </w:r>
      <w:bookmarkEnd w:id="211"/>
      <w:r>
        <w:rPr/>
        <w:t>&gt;</w:t>
      </w:r>
      <w:bookmarkEnd w:id="21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7"/>
        <w:gridCol w:w="8464"/>
      </w:tblGrid>
      <w:tr>
        <w:trPr/>
        <w:tc>
          <w:tcPr>
            <w:tcW w:w="1507" w:type="dxa"/>
            <w:tcBorders/>
            <w:vAlign w:val="center"/>
          </w:tcPr>
          <w:p>
            <w:pPr>
              <w:pStyle w:val="Normal"/>
              <w:widowControl w:val="false"/>
              <w:rPr>
                <w:lang w:val="en-US"/>
              </w:rPr>
            </w:pPr>
            <w:r>
              <w:rPr>
                <w:b/>
                <w:bCs/>
                <w:lang w:val="en-US"/>
              </w:rPr>
              <w:t>Definition:</w:t>
            </w:r>
          </w:p>
        </w:tc>
        <w:tc>
          <w:tcPr>
            <w:tcW w:w="8464"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07" w:type="dxa"/>
            <w:tcBorders/>
            <w:vAlign w:val="center"/>
          </w:tcPr>
          <w:p>
            <w:pPr>
              <w:pStyle w:val="Normal"/>
              <w:widowControl w:val="false"/>
              <w:rPr>
                <w:lang w:val="en-US"/>
              </w:rPr>
            </w:pPr>
            <w:r>
              <w:rPr>
                <w:b/>
                <w:bCs/>
                <w:lang w:val="en-US"/>
              </w:rPr>
              <w:t>Type:</w:t>
            </w:r>
          </w:p>
        </w:tc>
        <w:tc>
          <w:tcPr>
            <w:tcW w:w="8464" w:type="dxa"/>
            <w:tcBorders/>
            <w:vAlign w:val="center"/>
          </w:tcPr>
          <w:p>
            <w:pPr>
              <w:pStyle w:val="Normal"/>
              <w:widowControl w:val="false"/>
              <w:rPr>
                <w:lang w:val="en-US"/>
              </w:rPr>
            </w:pPr>
            <w:r>
              <w:rPr>
                <w:lang w:val="en-US"/>
              </w:rPr>
              <w:t xml:space="preserve">ToleranceType </w:t>
            </w:r>
          </w:p>
        </w:tc>
      </w:tr>
      <w:tr>
        <w:trPr/>
        <w:tc>
          <w:tcPr>
            <w:tcW w:w="1507" w:type="dxa"/>
            <w:tcBorders/>
            <w:vAlign w:val="center"/>
          </w:tcPr>
          <w:p>
            <w:pPr>
              <w:pStyle w:val="Normal"/>
              <w:widowControl w:val="false"/>
              <w:rPr>
                <w:lang w:val="en-US"/>
              </w:rPr>
            </w:pPr>
            <w:r>
              <w:rPr>
                <w:b/>
                <w:bCs/>
                <w:lang w:val="en-US"/>
              </w:rPr>
              <w:t>Attributes:</w:t>
            </w:r>
          </w:p>
        </w:tc>
        <w:tc>
          <w:tcPr>
            <w:tcW w:w="8464" w:type="dxa"/>
            <w:tcBorders/>
            <w:vAlign w:val="center"/>
          </w:tcPr>
          <w:p>
            <w:pPr>
              <w:pStyle w:val="Normal"/>
              <w:widowControl w:val="false"/>
              <w:rPr>
                <w:lang w:val="en-US"/>
              </w:rPr>
            </w:pPr>
            <w:r>
              <w:rPr>
                <w:lang w:val="en-US"/>
              </w:rPr>
              <w:t>none</w:t>
            </w:r>
          </w:p>
        </w:tc>
      </w:tr>
      <w:tr>
        <w:trPr/>
        <w:tc>
          <w:tcPr>
            <w:tcW w:w="1507" w:type="dxa"/>
            <w:tcBorders/>
            <w:vAlign w:val="center"/>
          </w:tcPr>
          <w:p>
            <w:pPr>
              <w:pStyle w:val="Normal"/>
              <w:widowControl w:val="false"/>
              <w:rPr>
                <w:lang w:val="en-US"/>
              </w:rPr>
            </w:pPr>
            <w:r>
              <w:rPr>
                <w:b/>
                <w:bCs/>
                <w:lang w:val="en-US"/>
              </w:rPr>
              <w:t>Subelements:</w:t>
            </w:r>
          </w:p>
        </w:tc>
        <w:tc>
          <w:tcPr>
            <w:tcW w:w="8464" w:type="dxa"/>
            <w:tcBorders/>
            <w:vAlign w:val="center"/>
          </w:tcPr>
          <w:tbl>
            <w:tblPr>
              <w:tblW w:w="834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07" w:type="dxa"/>
            <w:tcBorders/>
            <w:vAlign w:val="center"/>
          </w:tcPr>
          <w:p>
            <w:pPr>
              <w:pStyle w:val="Normal"/>
              <w:widowControl w:val="false"/>
              <w:rPr>
                <w:lang w:val="en-US"/>
              </w:rPr>
            </w:pPr>
            <w:r>
              <w:rPr>
                <w:b/>
                <w:bCs/>
                <w:lang w:val="en-US"/>
              </w:rPr>
              <w:t>Example Context:</w:t>
            </w:r>
          </w:p>
        </w:tc>
        <w:tc>
          <w:tcPr>
            <w:tcW w:w="8464"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507" w:type="dxa"/>
            <w:tcBorders/>
            <w:vAlign w:val="center"/>
          </w:tcPr>
          <w:p>
            <w:pPr>
              <w:pStyle w:val="Normal"/>
              <w:widowControl w:val="false"/>
              <w:rPr>
                <w:lang w:val="en-US"/>
              </w:rPr>
            </w:pPr>
            <w:r>
              <w:rPr>
                <w:b/>
                <w:bCs/>
                <w:lang w:val="en-US"/>
              </w:rPr>
              <w:t>cvParam Mapping Rules:</w:t>
            </w:r>
          </w:p>
        </w:tc>
        <w:tc>
          <w:tcPr>
            <w:tcW w:w="8464"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507" w:type="dxa"/>
            <w:tcBorders/>
            <w:vAlign w:val="center"/>
          </w:tcPr>
          <w:p>
            <w:pPr>
              <w:pStyle w:val="Normal"/>
              <w:widowControl w:val="false"/>
              <w:rPr>
                <w:lang w:val="en-US"/>
              </w:rPr>
            </w:pPr>
            <w:r>
              <w:rPr>
                <w:b/>
                <w:bCs/>
                <w:lang w:val="en-US"/>
              </w:rPr>
              <w:t>Example cvParams:</w:t>
            </w:r>
          </w:p>
        </w:tc>
        <w:tc>
          <w:tcPr>
            <w:tcW w:w="8464"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2" w:name="__RefHeading___Toc37530_832650626"/>
      <w:bookmarkStart w:id="213" w:name="_Toc477259862"/>
      <w:bookmarkEnd w:id="212"/>
      <w:r>
        <w:rPr/>
        <w:t>Element &lt;</w:t>
      </w:r>
      <w:bookmarkStart w:id="214" w:name="Include"/>
      <w:r>
        <w:rPr/>
        <w:t>Include</w:t>
      </w:r>
      <w:bookmarkEnd w:id="214"/>
      <w:r>
        <w:rPr/>
        <w:t>&gt;</w:t>
      </w:r>
      <w:bookmarkEnd w:id="2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2"/>
        <w:gridCol w:w="8519"/>
      </w:tblGrid>
      <w:tr>
        <w:trPr/>
        <w:tc>
          <w:tcPr>
            <w:tcW w:w="1452" w:type="dxa"/>
            <w:tcBorders/>
            <w:vAlign w:val="center"/>
          </w:tcPr>
          <w:p>
            <w:pPr>
              <w:pStyle w:val="Normal"/>
              <w:widowControl w:val="false"/>
              <w:rPr>
                <w:lang w:val="en-US"/>
              </w:rPr>
            </w:pPr>
            <w:r>
              <w:rPr>
                <w:b/>
                <w:bCs/>
                <w:lang w:val="en-US"/>
              </w:rPr>
              <w:t>Definition:</w:t>
            </w:r>
          </w:p>
        </w:tc>
        <w:tc>
          <w:tcPr>
            <w:tcW w:w="8519"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52" w:type="dxa"/>
            <w:tcBorders/>
            <w:vAlign w:val="center"/>
          </w:tcPr>
          <w:p>
            <w:pPr>
              <w:pStyle w:val="Normal"/>
              <w:widowControl w:val="false"/>
              <w:rPr>
                <w:lang w:val="en-US"/>
              </w:rPr>
            </w:pPr>
            <w:r>
              <w:rPr>
                <w:b/>
                <w:bCs/>
                <w:lang w:val="en-US"/>
              </w:rPr>
              <w:t>Type:</w:t>
            </w:r>
          </w:p>
        </w:tc>
        <w:tc>
          <w:tcPr>
            <w:tcW w:w="8519" w:type="dxa"/>
            <w:tcBorders/>
            <w:vAlign w:val="center"/>
          </w:tcPr>
          <w:p>
            <w:pPr>
              <w:pStyle w:val="Normal"/>
              <w:widowControl w:val="false"/>
              <w:rPr>
                <w:lang w:val="en-US"/>
              </w:rPr>
            </w:pPr>
            <w:r>
              <w:rPr>
                <w:lang w:val="en-US"/>
              </w:rPr>
              <w:t xml:space="preserve">ParamListType </w:t>
            </w:r>
          </w:p>
        </w:tc>
      </w:tr>
      <w:tr>
        <w:trPr/>
        <w:tc>
          <w:tcPr>
            <w:tcW w:w="1452" w:type="dxa"/>
            <w:tcBorders/>
            <w:vAlign w:val="center"/>
          </w:tcPr>
          <w:p>
            <w:pPr>
              <w:pStyle w:val="Normal"/>
              <w:widowControl w:val="false"/>
              <w:rPr>
                <w:lang w:val="en-US"/>
              </w:rPr>
            </w:pPr>
            <w:r>
              <w:rPr>
                <w:b/>
                <w:bCs/>
                <w:lang w:val="en-US"/>
              </w:rPr>
              <w:t>Attributes:</w:t>
            </w:r>
          </w:p>
        </w:tc>
        <w:tc>
          <w:tcPr>
            <w:tcW w:w="8519" w:type="dxa"/>
            <w:tcBorders/>
            <w:vAlign w:val="center"/>
          </w:tcPr>
          <w:p>
            <w:pPr>
              <w:pStyle w:val="Normal"/>
              <w:widowControl w:val="false"/>
              <w:rPr>
                <w:lang w:val="en-US"/>
              </w:rPr>
            </w:pPr>
            <w:r>
              <w:rPr>
                <w:lang w:val="en-US"/>
              </w:rPr>
              <w:t>none</w:t>
            </w:r>
          </w:p>
        </w:tc>
      </w:tr>
      <w:tr>
        <w:trPr/>
        <w:tc>
          <w:tcPr>
            <w:tcW w:w="1452" w:type="dxa"/>
            <w:tcBorders/>
            <w:vAlign w:val="center"/>
          </w:tcPr>
          <w:p>
            <w:pPr>
              <w:pStyle w:val="Normal"/>
              <w:widowControl w:val="false"/>
              <w:rPr>
                <w:lang w:val="en-US"/>
              </w:rPr>
            </w:pPr>
            <w:r>
              <w:rPr>
                <w:b/>
                <w:bCs/>
                <w:lang w:val="en-US"/>
              </w:rPr>
              <w:t>Subelements:</w:t>
            </w:r>
          </w:p>
        </w:tc>
        <w:tc>
          <w:tcPr>
            <w:tcW w:w="8519" w:type="dxa"/>
            <w:tcBorders/>
            <w:vAlign w:val="center"/>
          </w:tcPr>
          <w:tbl>
            <w:tblPr>
              <w:tblW w:w="840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52" w:type="dxa"/>
            <w:tcBorders/>
            <w:vAlign w:val="center"/>
          </w:tcPr>
          <w:p>
            <w:pPr>
              <w:pStyle w:val="Normal"/>
              <w:widowControl w:val="false"/>
              <w:rPr>
                <w:lang w:val="en-US"/>
              </w:rPr>
            </w:pPr>
            <w:r>
              <w:rPr>
                <w:b/>
                <w:bCs/>
                <w:lang w:val="en-US"/>
              </w:rPr>
              <w:t>Example Context:</w:t>
            </w:r>
          </w:p>
        </w:tc>
        <w:tc>
          <w:tcPr>
            <w:tcW w:w="8519" w:type="dxa"/>
            <w:tcBorders/>
            <w:vAlign w:val="center"/>
          </w:tcPr>
          <w:p>
            <w:pPr>
              <w:pStyle w:val="Normal"/>
              <w:widowControl w:val="false"/>
              <w:rPr>
                <w:lang w:val="en-US"/>
              </w:rPr>
            </w:pPr>
            <w:r>
              <w:rPr>
                <w:lang w:val="en-US"/>
              </w:rPr>
            </w:r>
          </w:p>
        </w:tc>
      </w:tr>
      <w:tr>
        <w:trPr/>
        <w:tc>
          <w:tcPr>
            <w:tcW w:w="1452" w:type="dxa"/>
            <w:tcBorders/>
            <w:vAlign w:val="center"/>
          </w:tcPr>
          <w:p>
            <w:pPr>
              <w:pStyle w:val="Normal"/>
              <w:widowControl w:val="false"/>
              <w:rPr>
                <w:lang w:val="en-US"/>
              </w:rPr>
            </w:pPr>
            <w:r>
              <w:rPr>
                <w:b/>
                <w:bCs/>
                <w:lang w:val="en-US"/>
              </w:rPr>
              <w:t>cvParam Mapping Rules:</w:t>
            </w:r>
          </w:p>
        </w:tc>
        <w:tc>
          <w:tcPr>
            <w:tcW w:w="8519"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5" w:name="__RefHeading___Toc37532_832650626"/>
      <w:bookmarkStart w:id="216" w:name="_Toc477259863"/>
      <w:bookmarkEnd w:id="215"/>
      <w:r>
        <w:rPr/>
        <w:t>Element &lt;</w:t>
      </w:r>
      <w:bookmarkStart w:id="217" w:name="Inputs"/>
      <w:r>
        <w:rPr/>
        <w:t>Inputs</w:t>
      </w:r>
      <w:bookmarkEnd w:id="217"/>
      <w:r>
        <w:rPr/>
        <w:t>&gt;</w:t>
      </w:r>
      <w:bookmarkEnd w:id="2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8" w:name="__RefHeading___Toc37534_832650626"/>
      <w:bookmarkStart w:id="219" w:name="_Toc477259864"/>
      <w:bookmarkEnd w:id="218"/>
      <w:r>
        <w:rPr/>
        <w:t>Element &lt;</w:t>
      </w:r>
      <w:bookmarkStart w:id="220" w:name="InputSpectra"/>
      <w:r>
        <w:rPr/>
        <w:t>InputSpectra</w:t>
      </w:r>
      <w:bookmarkEnd w:id="220"/>
      <w:r>
        <w:rPr/>
        <w:t>&gt;</w:t>
      </w:r>
      <w:bookmarkEnd w:id="2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3"/>
        <w:gridCol w:w="8388"/>
      </w:tblGrid>
      <w:tr>
        <w:trPr/>
        <w:tc>
          <w:tcPr>
            <w:tcW w:w="1583" w:type="dxa"/>
            <w:tcBorders/>
            <w:vAlign w:val="center"/>
          </w:tcPr>
          <w:p>
            <w:pPr>
              <w:pStyle w:val="Normal"/>
              <w:widowControl w:val="false"/>
              <w:rPr>
                <w:lang w:val="en-US"/>
              </w:rPr>
            </w:pPr>
            <w:r>
              <w:rPr>
                <w:b/>
                <w:bCs/>
                <w:lang w:val="en-US"/>
              </w:rPr>
              <w:t>Definition:</w:t>
            </w:r>
          </w:p>
        </w:tc>
        <w:tc>
          <w:tcPr>
            <w:tcW w:w="8388" w:type="dxa"/>
            <w:tcBorders/>
            <w:vAlign w:val="center"/>
          </w:tcPr>
          <w:p>
            <w:pPr>
              <w:pStyle w:val="Normal"/>
              <w:widowControl w:val="false"/>
              <w:rPr>
                <w:lang w:val="en-US"/>
              </w:rPr>
            </w:pPr>
            <w:r>
              <w:rPr>
                <w:lang w:val="en-US"/>
              </w:rPr>
              <w:t xml:space="preserve">One of the spectra data sets used. </w:t>
            </w:r>
          </w:p>
        </w:tc>
      </w:tr>
      <w:tr>
        <w:trPr/>
        <w:tc>
          <w:tcPr>
            <w:tcW w:w="1583" w:type="dxa"/>
            <w:tcBorders/>
            <w:vAlign w:val="center"/>
          </w:tcPr>
          <w:p>
            <w:pPr>
              <w:pStyle w:val="Normal"/>
              <w:widowControl w:val="false"/>
              <w:rPr>
                <w:lang w:val="en-US"/>
              </w:rPr>
            </w:pPr>
            <w:r>
              <w:rPr>
                <w:b/>
                <w:bCs/>
                <w:lang w:val="en-US"/>
              </w:rPr>
              <w:t>Type:</w:t>
            </w:r>
          </w:p>
        </w:tc>
        <w:tc>
          <w:tcPr>
            <w:tcW w:w="8388" w:type="dxa"/>
            <w:tcBorders/>
            <w:vAlign w:val="center"/>
          </w:tcPr>
          <w:p>
            <w:pPr>
              <w:pStyle w:val="Normal"/>
              <w:widowControl w:val="false"/>
              <w:rPr>
                <w:lang w:val="en-US"/>
              </w:rPr>
            </w:pPr>
            <w:r>
              <w:rPr>
                <w:lang w:val="en-US"/>
              </w:rPr>
              <w:t xml:space="preserve">InputSpectraType </w:t>
            </w:r>
          </w:p>
        </w:tc>
      </w:tr>
      <w:tr>
        <w:trPr/>
        <w:tc>
          <w:tcPr>
            <w:tcW w:w="1583" w:type="dxa"/>
            <w:tcBorders/>
            <w:vAlign w:val="center"/>
          </w:tcPr>
          <w:p>
            <w:pPr>
              <w:pStyle w:val="Normal"/>
              <w:widowControl w:val="false"/>
              <w:rPr>
                <w:lang w:val="en-US"/>
              </w:rPr>
            </w:pPr>
            <w:r>
              <w:rPr>
                <w:b/>
                <w:bCs/>
                <w:lang w:val="en-US"/>
              </w:rPr>
              <w:t>Attributes:</w:t>
            </w:r>
          </w:p>
        </w:tc>
        <w:tc>
          <w:tcPr>
            <w:tcW w:w="8388" w:type="dxa"/>
            <w:tcBorders/>
            <w:vAlign w:val="center"/>
          </w:tcPr>
          <w:tbl>
            <w:tblPr>
              <w:tblW w:w="829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3" w:type="dxa"/>
            <w:tcBorders/>
            <w:vAlign w:val="center"/>
          </w:tcPr>
          <w:p>
            <w:pPr>
              <w:pStyle w:val="Normal"/>
              <w:widowControl w:val="false"/>
              <w:rPr>
                <w:lang w:val="en-US"/>
              </w:rPr>
            </w:pPr>
            <w:r>
              <w:rPr>
                <w:b/>
                <w:bCs/>
                <w:lang w:val="en-US"/>
              </w:rPr>
              <w:t>Subelements:</w:t>
            </w:r>
          </w:p>
        </w:tc>
        <w:tc>
          <w:tcPr>
            <w:tcW w:w="8388" w:type="dxa"/>
            <w:tcBorders/>
            <w:vAlign w:val="center"/>
          </w:tcPr>
          <w:p>
            <w:pPr>
              <w:pStyle w:val="Normal"/>
              <w:widowControl w:val="false"/>
              <w:rPr>
                <w:lang w:val="en-US"/>
              </w:rPr>
            </w:pPr>
            <w:r>
              <w:rPr>
                <w:lang w:val="en-US"/>
              </w:rPr>
              <w:t>none</w:t>
            </w:r>
          </w:p>
        </w:tc>
      </w:tr>
      <w:tr>
        <w:trPr/>
        <w:tc>
          <w:tcPr>
            <w:tcW w:w="1583" w:type="dxa"/>
            <w:tcBorders/>
            <w:vAlign w:val="center"/>
          </w:tcPr>
          <w:p>
            <w:pPr>
              <w:pStyle w:val="Normal"/>
              <w:widowControl w:val="false"/>
              <w:rPr>
                <w:lang w:val="en-US"/>
              </w:rPr>
            </w:pPr>
            <w:r>
              <w:rPr>
                <w:b/>
                <w:bCs/>
                <w:lang w:val="en-US"/>
              </w:rPr>
              <w:t>Example Context:</w:t>
            </w:r>
          </w:p>
        </w:tc>
        <w:tc>
          <w:tcPr>
            <w:tcW w:w="8388"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21" w:name="__RefHeading___Toc37536_832650626"/>
      <w:bookmarkStart w:id="222" w:name="_Toc477259865"/>
      <w:bookmarkEnd w:id="221"/>
      <w:r>
        <w:rPr/>
        <w:t>Element &lt;</w:t>
      </w:r>
      <w:bookmarkStart w:id="223" w:name="InputSpectrumIdentifications"/>
      <w:r>
        <w:rPr/>
        <w:t>InputSpectrumIdentifications</w:t>
      </w:r>
      <w:bookmarkEnd w:id="223"/>
      <w:r>
        <w:rPr/>
        <w:t>&gt;</w:t>
      </w:r>
      <w:bookmarkEnd w:id="2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26"/>
        <w:gridCol w:w="8445"/>
      </w:tblGrid>
      <w:tr>
        <w:trPr/>
        <w:tc>
          <w:tcPr>
            <w:tcW w:w="1526" w:type="dxa"/>
            <w:tcBorders/>
            <w:vAlign w:val="center"/>
          </w:tcPr>
          <w:p>
            <w:pPr>
              <w:pStyle w:val="Normal"/>
              <w:widowControl w:val="false"/>
              <w:rPr>
                <w:lang w:val="en-US"/>
              </w:rPr>
            </w:pPr>
            <w:r>
              <w:rPr>
                <w:b/>
                <w:bCs/>
                <w:lang w:val="en-US"/>
              </w:rPr>
              <w:t>Definition:</w:t>
            </w:r>
          </w:p>
        </w:tc>
        <w:tc>
          <w:tcPr>
            <w:tcW w:w="8445"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26" w:type="dxa"/>
            <w:tcBorders/>
            <w:vAlign w:val="center"/>
          </w:tcPr>
          <w:p>
            <w:pPr>
              <w:pStyle w:val="Normal"/>
              <w:widowControl w:val="false"/>
              <w:rPr>
                <w:lang w:val="en-US"/>
              </w:rPr>
            </w:pPr>
            <w:r>
              <w:rPr>
                <w:b/>
                <w:bCs/>
                <w:lang w:val="en-US"/>
              </w:rPr>
              <w:t>Type:</w:t>
            </w:r>
          </w:p>
        </w:tc>
        <w:tc>
          <w:tcPr>
            <w:tcW w:w="8445" w:type="dxa"/>
            <w:tcBorders/>
            <w:vAlign w:val="center"/>
          </w:tcPr>
          <w:p>
            <w:pPr>
              <w:pStyle w:val="Normal"/>
              <w:widowControl w:val="false"/>
              <w:rPr>
                <w:lang w:val="en-US"/>
              </w:rPr>
            </w:pPr>
            <w:r>
              <w:rPr>
                <w:lang w:val="en-US"/>
              </w:rPr>
              <w:t xml:space="preserve">InputSpectrumIdentificationsType </w:t>
            </w:r>
          </w:p>
        </w:tc>
      </w:tr>
      <w:tr>
        <w:trPr/>
        <w:tc>
          <w:tcPr>
            <w:tcW w:w="1526" w:type="dxa"/>
            <w:tcBorders/>
            <w:vAlign w:val="center"/>
          </w:tcPr>
          <w:p>
            <w:pPr>
              <w:pStyle w:val="Normal"/>
              <w:widowControl w:val="false"/>
              <w:rPr>
                <w:lang w:val="en-US"/>
              </w:rPr>
            </w:pPr>
            <w:r>
              <w:rPr>
                <w:b/>
                <w:bCs/>
                <w:lang w:val="en-US"/>
              </w:rPr>
              <w:t>Attributes:</w:t>
            </w:r>
          </w:p>
        </w:tc>
        <w:tc>
          <w:tcPr>
            <w:tcW w:w="8445" w:type="dxa"/>
            <w:tcBorders/>
            <w:vAlign w:val="center"/>
          </w:tcPr>
          <w:tbl>
            <w:tblPr>
              <w:tblW w:w="833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26" w:type="dxa"/>
            <w:tcBorders/>
            <w:vAlign w:val="center"/>
          </w:tcPr>
          <w:p>
            <w:pPr>
              <w:pStyle w:val="Normal"/>
              <w:widowControl w:val="false"/>
              <w:rPr>
                <w:lang w:val="en-US"/>
              </w:rPr>
            </w:pPr>
            <w:r>
              <w:rPr>
                <w:b/>
                <w:bCs/>
                <w:lang w:val="en-US"/>
              </w:rPr>
              <w:t>Subelements:</w:t>
            </w:r>
          </w:p>
        </w:tc>
        <w:tc>
          <w:tcPr>
            <w:tcW w:w="8445" w:type="dxa"/>
            <w:tcBorders/>
            <w:vAlign w:val="center"/>
          </w:tcPr>
          <w:p>
            <w:pPr>
              <w:pStyle w:val="Normal"/>
              <w:widowControl w:val="false"/>
              <w:rPr>
                <w:lang w:val="en-US"/>
              </w:rPr>
            </w:pPr>
            <w:r>
              <w:rPr>
                <w:lang w:val="en-US"/>
              </w:rPr>
              <w:t>none</w:t>
            </w:r>
          </w:p>
        </w:tc>
      </w:tr>
      <w:tr>
        <w:trPr/>
        <w:tc>
          <w:tcPr>
            <w:tcW w:w="1526" w:type="dxa"/>
            <w:tcBorders/>
            <w:vAlign w:val="center"/>
          </w:tcPr>
          <w:p>
            <w:pPr>
              <w:pStyle w:val="Normal"/>
              <w:widowControl w:val="false"/>
              <w:rPr>
                <w:lang w:val="en-US"/>
              </w:rPr>
            </w:pPr>
            <w:r>
              <w:rPr>
                <w:b/>
                <w:bCs/>
                <w:lang w:val="en-US"/>
              </w:rPr>
              <w:t>Example Context:</w:t>
            </w:r>
          </w:p>
        </w:tc>
        <w:tc>
          <w:tcPr>
            <w:tcW w:w="8445"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4" w:name="__RefHeading___Toc37538_832650626"/>
      <w:bookmarkStart w:id="225" w:name="_Toc477259866"/>
      <w:bookmarkEnd w:id="224"/>
      <w:r>
        <w:rPr/>
        <w:t>Element &lt;</w:t>
      </w:r>
      <w:bookmarkStart w:id="226" w:name="IonType"/>
      <w:r>
        <w:rPr/>
        <w:t>IonType</w:t>
      </w:r>
      <w:bookmarkEnd w:id="226"/>
      <w:r>
        <w:rPr/>
        <w:t>&gt;</w:t>
      </w:r>
      <w:bookmarkEnd w:id="2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11"/>
        <w:gridCol w:w="8060"/>
      </w:tblGrid>
      <w:tr>
        <w:trPr/>
        <w:tc>
          <w:tcPr>
            <w:tcW w:w="1911" w:type="dxa"/>
            <w:tcBorders/>
            <w:vAlign w:val="center"/>
          </w:tcPr>
          <w:p>
            <w:pPr>
              <w:pStyle w:val="Normal"/>
              <w:widowControl w:val="false"/>
              <w:rPr>
                <w:lang w:val="en-US"/>
              </w:rPr>
            </w:pPr>
            <w:r>
              <w:rPr>
                <w:b/>
                <w:bCs/>
                <w:lang w:val="en-US"/>
              </w:rPr>
              <w:t>Definition:</w:t>
            </w:r>
          </w:p>
        </w:tc>
        <w:tc>
          <w:tcPr>
            <w:tcW w:w="8060"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11" w:type="dxa"/>
            <w:tcBorders/>
            <w:vAlign w:val="center"/>
          </w:tcPr>
          <w:p>
            <w:pPr>
              <w:pStyle w:val="Normal"/>
              <w:widowControl w:val="false"/>
              <w:rPr>
                <w:lang w:val="en-US"/>
              </w:rPr>
            </w:pPr>
            <w:r>
              <w:rPr>
                <w:b/>
                <w:bCs/>
                <w:lang w:val="en-US"/>
              </w:rPr>
              <w:t>Type:</w:t>
            </w:r>
          </w:p>
        </w:tc>
        <w:tc>
          <w:tcPr>
            <w:tcW w:w="8060" w:type="dxa"/>
            <w:tcBorders/>
            <w:vAlign w:val="center"/>
          </w:tcPr>
          <w:p>
            <w:pPr>
              <w:pStyle w:val="Normal"/>
              <w:widowControl w:val="false"/>
              <w:rPr>
                <w:lang w:val="en-US"/>
              </w:rPr>
            </w:pPr>
            <w:r>
              <w:rPr>
                <w:lang w:val="en-US"/>
              </w:rPr>
              <w:t xml:space="preserve">IonTypeType </w:t>
            </w:r>
          </w:p>
        </w:tc>
      </w:tr>
      <w:tr>
        <w:trPr/>
        <w:tc>
          <w:tcPr>
            <w:tcW w:w="1911" w:type="dxa"/>
            <w:tcBorders/>
            <w:vAlign w:val="center"/>
          </w:tcPr>
          <w:p>
            <w:pPr>
              <w:pStyle w:val="Normal"/>
              <w:widowControl w:val="false"/>
              <w:rPr>
                <w:lang w:val="en-US"/>
              </w:rPr>
            </w:pPr>
            <w:r>
              <w:rPr>
                <w:b/>
                <w:bCs/>
                <w:lang w:val="en-US"/>
              </w:rPr>
              <w:t>Attributes:</w:t>
            </w:r>
          </w:p>
        </w:tc>
        <w:tc>
          <w:tcPr>
            <w:tcW w:w="8060" w:type="dxa"/>
            <w:tcBorders/>
            <w:vAlign w:val="center"/>
          </w:tcPr>
          <w:tbl>
            <w:tblPr>
              <w:tblW w:w="796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11" w:type="dxa"/>
            <w:tcBorders/>
            <w:vAlign w:val="center"/>
          </w:tcPr>
          <w:p>
            <w:pPr>
              <w:pStyle w:val="Normal"/>
              <w:widowControl w:val="false"/>
              <w:rPr>
                <w:lang w:val="en-US"/>
              </w:rPr>
            </w:pPr>
            <w:r>
              <w:rPr>
                <w:b/>
                <w:bCs/>
                <w:lang w:val="en-US"/>
              </w:rPr>
              <w:t>Subelements:</w:t>
            </w:r>
          </w:p>
        </w:tc>
        <w:tc>
          <w:tcPr>
            <w:tcW w:w="8060" w:type="dxa"/>
            <w:tcBorders/>
            <w:vAlign w:val="center"/>
          </w:tcPr>
          <w:tbl>
            <w:tblPr>
              <w:tblW w:w="796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11" w:type="dxa"/>
            <w:tcBorders/>
            <w:vAlign w:val="center"/>
          </w:tcPr>
          <w:p>
            <w:pPr>
              <w:pStyle w:val="Normal"/>
              <w:widowControl w:val="false"/>
              <w:rPr>
                <w:lang w:val="en-US"/>
              </w:rPr>
            </w:pPr>
            <w:r>
              <w:rPr>
                <w:b/>
                <w:bCs/>
                <w:lang w:val="en-US"/>
              </w:rPr>
              <w:t>Example Context:</w:t>
            </w:r>
          </w:p>
        </w:tc>
        <w:tc>
          <w:tcPr>
            <w:tcW w:w="8060"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11" w:type="dxa"/>
            <w:tcBorders/>
            <w:vAlign w:val="center"/>
          </w:tcPr>
          <w:p>
            <w:pPr>
              <w:pStyle w:val="Normal"/>
              <w:widowControl w:val="false"/>
              <w:rPr>
                <w:lang w:val="en-US"/>
              </w:rPr>
            </w:pPr>
            <w:r>
              <w:rPr>
                <w:b/>
                <w:bCs/>
                <w:lang w:val="en-US"/>
              </w:rPr>
              <w:t>cvParam Mapping Rules:</w:t>
            </w:r>
          </w:p>
        </w:tc>
        <w:tc>
          <w:tcPr>
            <w:tcW w:w="8060"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11" w:type="dxa"/>
            <w:tcBorders/>
            <w:vAlign w:val="center"/>
          </w:tcPr>
          <w:p>
            <w:pPr>
              <w:pStyle w:val="Normal"/>
              <w:widowControl w:val="false"/>
              <w:rPr>
                <w:lang w:val="en-US"/>
              </w:rPr>
            </w:pPr>
            <w:r>
              <w:rPr>
                <w:b/>
                <w:bCs/>
                <w:lang w:val="en-US"/>
              </w:rPr>
              <w:t>Example cvParams:</w:t>
            </w:r>
          </w:p>
        </w:tc>
        <w:tc>
          <w:tcPr>
            <w:tcW w:w="8060"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w:t>
            </w:r>
            <w:del w:id="577" w:author="Juan Antonio Vizcaino" w:date="2023-01-25T10:41:00Z">
              <w:r>
                <w:rPr/>
                <w:delText>cross-link</w:delText>
              </w:r>
            </w:del>
            <w:ins w:id="578" w:author="Juan Antonio Vizcaino" w:date="2023-01-25T10:41:00Z">
              <w:r>
                <w:rPr/>
                <w:t>crosslink</w:t>
              </w:r>
            </w:ins>
            <w:r>
              <w:rPr/>
              <w:t xml:space="preserve">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11" w:type="dxa"/>
            <w:tcBorders/>
            <w:vAlign w:val="center"/>
          </w:tcPr>
          <w:p>
            <w:pPr>
              <w:pStyle w:val="Normal"/>
              <w:widowControl w:val="false"/>
              <w:rPr>
                <w:lang w:val="en-US"/>
              </w:rPr>
            </w:pPr>
            <w:r>
              <w:rPr>
                <w:b/>
                <w:bCs/>
                <w:lang w:val="en-US"/>
              </w:rPr>
              <w:t>Example userParams:</w:t>
            </w:r>
          </w:p>
        </w:tc>
        <w:tc>
          <w:tcPr>
            <w:tcW w:w="8060" w:type="dxa"/>
            <w:tcBorders/>
            <w:vAlign w:val="center"/>
          </w:tcPr>
          <w:p>
            <w:pPr>
              <w:pStyle w:val="HTMLPreformatted"/>
              <w:widowControl w:val="false"/>
              <w:rPr/>
            </w:pPr>
            <w:r>
              <w:rPr/>
              <w:t>&lt;userParam name="</w:t>
            </w:r>
            <w:del w:id="579" w:author="Juan Antonio Vizcaino" w:date="2023-01-25T10:41:00Z">
              <w:r>
                <w:rPr/>
                <w:delText>cross-link</w:delText>
              </w:r>
            </w:del>
            <w:ins w:id="580" w:author="Juan Antonio Vizcaino" w:date="2023-01-25T10:41:00Z">
              <w:r>
                <w:rPr/>
                <w:t>crosslink</w:t>
              </w:r>
            </w:ins>
            <w:r>
              <w:rPr/>
              <w:t>_chain" unitName="xsd:string" values="alpha"/&gt;</w:t>
            </w:r>
          </w:p>
          <w:p>
            <w:pPr>
              <w:pStyle w:val="HTMLPreformatted"/>
              <w:widowControl w:val="false"/>
              <w:rPr/>
            </w:pPr>
            <w:r>
              <w:rPr/>
              <w:t>&lt;userParam name="</w:t>
            </w:r>
            <w:del w:id="581" w:author="Juan Antonio Vizcaino" w:date="2023-01-25T10:41:00Z">
              <w:r>
                <w:rPr/>
                <w:delText>cross-link</w:delText>
              </w:r>
            </w:del>
            <w:ins w:id="582" w:author="Juan Antonio Vizcaino" w:date="2023-01-25T10:41:00Z">
              <w:r>
                <w:rPr/>
                <w:t>crosslink</w:t>
              </w:r>
            </w:ins>
            <w:r>
              <w:rPr/>
              <w:t>_ioncategory" unitName="xsd:string" values="ci"/&gt;</w:t>
            </w:r>
          </w:p>
        </w:tc>
      </w:tr>
    </w:tbl>
    <w:p>
      <w:pPr>
        <w:pStyle w:val="Normal"/>
        <w:rPr>
          <w:lang w:val="en-US"/>
        </w:rPr>
      </w:pPr>
      <w:r>
        <w:rPr>
          <w:lang w:val="en-US"/>
        </w:rPr>
      </w:r>
    </w:p>
    <w:p>
      <w:pPr>
        <w:pStyle w:val="Heading2"/>
        <w:ind w:left="0" w:hanging="0"/>
        <w:rPr/>
      </w:pPr>
      <w:bookmarkStart w:id="227" w:name="__RefHeading___Toc37540_832650626"/>
      <w:bookmarkStart w:id="228" w:name="_Toc477259867"/>
      <w:bookmarkEnd w:id="227"/>
      <w:r>
        <w:rPr/>
        <w:t>Element &lt;</w:t>
      </w:r>
      <w:bookmarkStart w:id="229" w:name="MassTable"/>
      <w:r>
        <w:rPr/>
        <w:t>MassTable</w:t>
      </w:r>
      <w:bookmarkEnd w:id="229"/>
      <w:r>
        <w:rPr/>
        <w:t>&gt;</w:t>
      </w:r>
      <w:bookmarkEnd w:id="2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8"/>
        <w:gridCol w:w="8453"/>
      </w:tblGrid>
      <w:tr>
        <w:trPr/>
        <w:tc>
          <w:tcPr>
            <w:tcW w:w="1518" w:type="dxa"/>
            <w:tcBorders/>
            <w:vAlign w:val="center"/>
          </w:tcPr>
          <w:p>
            <w:pPr>
              <w:pStyle w:val="Normal"/>
              <w:widowControl w:val="false"/>
              <w:rPr>
                <w:lang w:val="en-US"/>
              </w:rPr>
            </w:pPr>
            <w:r>
              <w:rPr>
                <w:b/>
                <w:bCs/>
                <w:lang w:val="en-US"/>
              </w:rPr>
              <w:t>Definition:</w:t>
            </w:r>
          </w:p>
        </w:tc>
        <w:tc>
          <w:tcPr>
            <w:tcW w:w="8453" w:type="dxa"/>
            <w:tcBorders/>
            <w:vAlign w:val="center"/>
          </w:tcPr>
          <w:p>
            <w:pPr>
              <w:pStyle w:val="Normal"/>
              <w:widowControl w:val="false"/>
              <w:rPr>
                <w:lang w:val="en-US"/>
              </w:rPr>
            </w:pPr>
            <w:r>
              <w:rPr>
                <w:lang w:val="en-US"/>
              </w:rPr>
              <w:t xml:space="preserve">The masses of residues used in the search. </w:t>
            </w:r>
          </w:p>
        </w:tc>
      </w:tr>
      <w:tr>
        <w:trPr/>
        <w:tc>
          <w:tcPr>
            <w:tcW w:w="1518" w:type="dxa"/>
            <w:tcBorders/>
            <w:vAlign w:val="center"/>
          </w:tcPr>
          <w:p>
            <w:pPr>
              <w:pStyle w:val="Normal"/>
              <w:widowControl w:val="false"/>
              <w:rPr>
                <w:lang w:val="en-US"/>
              </w:rPr>
            </w:pPr>
            <w:r>
              <w:rPr>
                <w:b/>
                <w:bCs/>
                <w:lang w:val="en-US"/>
              </w:rPr>
              <w:t>Type:</w:t>
            </w:r>
          </w:p>
        </w:tc>
        <w:tc>
          <w:tcPr>
            <w:tcW w:w="8453" w:type="dxa"/>
            <w:tcBorders/>
            <w:vAlign w:val="center"/>
          </w:tcPr>
          <w:p>
            <w:pPr>
              <w:pStyle w:val="Normal"/>
              <w:widowControl w:val="false"/>
              <w:rPr>
                <w:lang w:val="en-US"/>
              </w:rPr>
            </w:pPr>
            <w:r>
              <w:rPr>
                <w:lang w:val="en-US"/>
              </w:rPr>
              <w:t xml:space="preserve">MassTableType </w:t>
            </w:r>
          </w:p>
        </w:tc>
      </w:tr>
      <w:tr>
        <w:trPr/>
        <w:tc>
          <w:tcPr>
            <w:tcW w:w="1518" w:type="dxa"/>
            <w:tcBorders/>
            <w:vAlign w:val="center"/>
          </w:tcPr>
          <w:p>
            <w:pPr>
              <w:pStyle w:val="Normal"/>
              <w:widowControl w:val="false"/>
              <w:rPr>
                <w:lang w:val="en-US"/>
              </w:rPr>
            </w:pPr>
            <w:r>
              <w:rPr>
                <w:b/>
                <w:bCs/>
                <w:lang w:val="en-US"/>
              </w:rPr>
              <w:t>Attributes:</w:t>
            </w:r>
          </w:p>
        </w:tc>
        <w:tc>
          <w:tcPr>
            <w:tcW w:w="8453" w:type="dxa"/>
            <w:tcBorders/>
            <w:vAlign w:val="center"/>
          </w:tcPr>
          <w:tbl>
            <w:tblPr>
              <w:tblW w:w="833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8" w:type="dxa"/>
            <w:tcBorders/>
            <w:vAlign w:val="center"/>
          </w:tcPr>
          <w:p>
            <w:pPr>
              <w:pStyle w:val="Normal"/>
              <w:widowControl w:val="false"/>
              <w:rPr>
                <w:lang w:val="en-US"/>
              </w:rPr>
            </w:pPr>
            <w:r>
              <w:rPr>
                <w:b/>
                <w:bCs/>
                <w:lang w:val="en-US"/>
              </w:rPr>
              <w:t>Subelements:</w:t>
            </w:r>
          </w:p>
        </w:tc>
        <w:tc>
          <w:tcPr>
            <w:tcW w:w="8453" w:type="dxa"/>
            <w:tcBorders/>
            <w:vAlign w:val="center"/>
          </w:tcPr>
          <w:tbl>
            <w:tblPr>
              <w:tblW w:w="833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8" w:type="dxa"/>
            <w:tcBorders/>
            <w:vAlign w:val="center"/>
          </w:tcPr>
          <w:p>
            <w:pPr>
              <w:pStyle w:val="Normal"/>
              <w:widowControl w:val="false"/>
              <w:rPr>
                <w:lang w:val="en-US"/>
              </w:rPr>
            </w:pPr>
            <w:r>
              <w:rPr>
                <w:b/>
                <w:bCs/>
                <w:lang w:val="en-US"/>
              </w:rPr>
              <w:t>Example Context:</w:t>
            </w:r>
          </w:p>
        </w:tc>
        <w:tc>
          <w:tcPr>
            <w:tcW w:w="8453"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18" w:type="dxa"/>
            <w:tcBorders/>
            <w:vAlign w:val="center"/>
          </w:tcPr>
          <w:p>
            <w:pPr>
              <w:pStyle w:val="Normal"/>
              <w:widowControl w:val="false"/>
              <w:rPr>
                <w:lang w:val="en-US"/>
              </w:rPr>
            </w:pPr>
            <w:r>
              <w:rPr>
                <w:b/>
                <w:bCs/>
                <w:lang w:val="en-US"/>
              </w:rPr>
              <w:t>cvParam Mapping Rules:</w:t>
            </w:r>
          </w:p>
        </w:tc>
        <w:tc>
          <w:tcPr>
            <w:tcW w:w="8453"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30" w:name="__RefHeading___Toc37542_832650626"/>
      <w:bookmarkStart w:id="231" w:name="_Toc477259868"/>
      <w:bookmarkEnd w:id="230"/>
      <w:r>
        <w:rPr/>
        <w:t>Element &lt;</w:t>
      </w:r>
      <w:bookmarkStart w:id="232" w:name="Measure"/>
      <w:r>
        <w:rPr/>
        <w:t>Measure</w:t>
      </w:r>
      <w:bookmarkEnd w:id="232"/>
      <w:r>
        <w:rPr/>
        <w:t>&gt;</w:t>
      </w:r>
      <w:bookmarkEnd w:id="2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8"/>
        <w:gridCol w:w="8523"/>
      </w:tblGrid>
      <w:tr>
        <w:trPr/>
        <w:tc>
          <w:tcPr>
            <w:tcW w:w="1448" w:type="dxa"/>
            <w:tcBorders/>
            <w:vAlign w:val="center"/>
          </w:tcPr>
          <w:p>
            <w:pPr>
              <w:pStyle w:val="Normal"/>
              <w:widowControl w:val="false"/>
              <w:rPr>
                <w:lang w:val="en-US"/>
              </w:rPr>
            </w:pPr>
            <w:r>
              <w:rPr>
                <w:b/>
                <w:bCs/>
                <w:lang w:val="en-US"/>
              </w:rPr>
              <w:t>Definition:</w:t>
            </w:r>
          </w:p>
        </w:tc>
        <w:tc>
          <w:tcPr>
            <w:tcW w:w="8523"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48" w:type="dxa"/>
            <w:tcBorders/>
            <w:vAlign w:val="center"/>
          </w:tcPr>
          <w:p>
            <w:pPr>
              <w:pStyle w:val="Normal"/>
              <w:widowControl w:val="false"/>
              <w:rPr>
                <w:lang w:val="en-US"/>
              </w:rPr>
            </w:pPr>
            <w:r>
              <w:rPr>
                <w:b/>
                <w:bCs/>
                <w:lang w:val="en-US"/>
              </w:rPr>
              <w:t>Type:</w:t>
            </w:r>
          </w:p>
        </w:tc>
        <w:tc>
          <w:tcPr>
            <w:tcW w:w="8523" w:type="dxa"/>
            <w:tcBorders/>
            <w:vAlign w:val="center"/>
          </w:tcPr>
          <w:p>
            <w:pPr>
              <w:pStyle w:val="Normal"/>
              <w:widowControl w:val="false"/>
              <w:rPr>
                <w:lang w:val="en-US"/>
              </w:rPr>
            </w:pPr>
            <w:r>
              <w:rPr>
                <w:lang w:val="en-US"/>
              </w:rPr>
              <w:t xml:space="preserve">MeasureType </w:t>
            </w:r>
          </w:p>
        </w:tc>
      </w:tr>
      <w:tr>
        <w:trPr/>
        <w:tc>
          <w:tcPr>
            <w:tcW w:w="1448" w:type="dxa"/>
            <w:tcBorders/>
            <w:vAlign w:val="center"/>
          </w:tcPr>
          <w:p>
            <w:pPr>
              <w:pStyle w:val="Normal"/>
              <w:widowControl w:val="false"/>
              <w:rPr>
                <w:lang w:val="en-US"/>
              </w:rPr>
            </w:pPr>
            <w:r>
              <w:rPr>
                <w:b/>
                <w:bCs/>
                <w:lang w:val="en-US"/>
              </w:rPr>
              <w:t>Attributes:</w:t>
            </w:r>
          </w:p>
        </w:tc>
        <w:tc>
          <w:tcPr>
            <w:tcW w:w="8523" w:type="dxa"/>
            <w:tcBorders/>
            <w:vAlign w:val="center"/>
          </w:tcPr>
          <w:tbl>
            <w:tblPr>
              <w:tblW w:w="840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48" w:type="dxa"/>
            <w:tcBorders/>
            <w:vAlign w:val="center"/>
          </w:tcPr>
          <w:p>
            <w:pPr>
              <w:pStyle w:val="Normal"/>
              <w:widowControl w:val="false"/>
              <w:rPr>
                <w:lang w:val="en-US"/>
              </w:rPr>
            </w:pPr>
            <w:r>
              <w:rPr>
                <w:b/>
                <w:bCs/>
                <w:lang w:val="en-US"/>
              </w:rPr>
              <w:t>Subelements:</w:t>
            </w:r>
          </w:p>
        </w:tc>
        <w:tc>
          <w:tcPr>
            <w:tcW w:w="8523" w:type="dxa"/>
            <w:tcBorders/>
            <w:vAlign w:val="center"/>
          </w:tcPr>
          <w:tbl>
            <w:tblPr>
              <w:tblW w:w="840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48" w:type="dxa"/>
            <w:tcBorders/>
            <w:vAlign w:val="center"/>
          </w:tcPr>
          <w:p>
            <w:pPr>
              <w:pStyle w:val="Normal"/>
              <w:widowControl w:val="false"/>
              <w:rPr>
                <w:lang w:val="en-US"/>
              </w:rPr>
            </w:pPr>
            <w:r>
              <w:rPr>
                <w:b/>
                <w:bCs/>
                <w:lang w:val="en-US"/>
              </w:rPr>
              <w:t>Example Context:</w:t>
            </w:r>
          </w:p>
        </w:tc>
        <w:tc>
          <w:tcPr>
            <w:tcW w:w="8523"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48" w:type="dxa"/>
            <w:tcBorders/>
            <w:vAlign w:val="center"/>
          </w:tcPr>
          <w:p>
            <w:pPr>
              <w:pStyle w:val="Normal"/>
              <w:widowControl w:val="false"/>
              <w:rPr>
                <w:lang w:val="en-US"/>
              </w:rPr>
            </w:pPr>
            <w:r>
              <w:rPr>
                <w:b/>
                <w:bCs/>
                <w:lang w:val="en-US"/>
              </w:rPr>
              <w:t>cvParam Mapping Rules:</w:t>
            </w:r>
          </w:p>
        </w:tc>
        <w:tc>
          <w:tcPr>
            <w:tcW w:w="8523"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48" w:type="dxa"/>
            <w:tcBorders/>
            <w:vAlign w:val="center"/>
          </w:tcPr>
          <w:p>
            <w:pPr>
              <w:pStyle w:val="Normal"/>
              <w:widowControl w:val="false"/>
              <w:rPr>
                <w:lang w:val="en-US"/>
              </w:rPr>
            </w:pPr>
            <w:r>
              <w:rPr>
                <w:b/>
                <w:bCs/>
                <w:lang w:val="en-US"/>
              </w:rPr>
              <w:t>Example cvParams:</w:t>
            </w:r>
          </w:p>
        </w:tc>
        <w:tc>
          <w:tcPr>
            <w:tcW w:w="8523"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3" w:name="__RefHeading___Toc37544_832650626"/>
      <w:bookmarkStart w:id="234" w:name="_Toc477259869"/>
      <w:bookmarkEnd w:id="233"/>
      <w:r>
        <w:rPr/>
        <w:t>Element &lt;</w:t>
      </w:r>
      <w:bookmarkStart w:id="235" w:name="Modification"/>
      <w:r>
        <w:rPr/>
        <w:t>Modification</w:t>
      </w:r>
      <w:bookmarkEnd w:id="235"/>
      <w:r>
        <w:rPr/>
        <w:t>&gt;</w:t>
      </w:r>
      <w:bookmarkEnd w:id="2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5"/>
        <w:gridCol w:w="8546"/>
      </w:tblGrid>
      <w:tr>
        <w:trPr/>
        <w:tc>
          <w:tcPr>
            <w:tcW w:w="1425" w:type="dxa"/>
            <w:tcBorders/>
            <w:vAlign w:val="center"/>
          </w:tcPr>
          <w:p>
            <w:pPr>
              <w:pStyle w:val="Normal"/>
              <w:widowControl w:val="false"/>
              <w:rPr>
                <w:lang w:val="en-US"/>
              </w:rPr>
            </w:pPr>
            <w:r>
              <w:rPr>
                <w:b/>
                <w:bCs/>
                <w:lang w:val="en-US"/>
              </w:rPr>
              <w:t>Definition:</w:t>
            </w:r>
          </w:p>
        </w:tc>
        <w:tc>
          <w:tcPr>
            <w:tcW w:w="8546" w:type="dxa"/>
            <w:tcBorders/>
            <w:vAlign w:val="center"/>
          </w:tcPr>
          <w:p>
            <w:pPr>
              <w:pStyle w:val="Normal"/>
              <w:widowControl w:val="false"/>
              <w:rPr>
                <w:lang w:val="en-US"/>
                <w:ins w:id="588" w:author="Colin Combe" w:date="2023-07-03T12:18:00Z"/>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w:t>
            </w:r>
            <w:del w:id="583" w:author="Colin Combe" w:date="2023-07-03T12:14:00Z">
              <w:r>
                <w:rPr>
                  <w:lang w:val="en-US"/>
                </w:rPr>
                <w:delText>â€œ</w:delText>
              </w:r>
            </w:del>
            <w:ins w:id="584" w:author="Colin Combe" w:date="2023-07-03T12:14:00Z">
              <w:r>
                <w:rPr>
                  <w:lang w:val="en-US"/>
                </w:rPr>
                <w:t>“</w:t>
              </w:r>
            </w:ins>
            <w:r>
              <w:rPr>
                <w:lang w:val="en-US"/>
              </w:rPr>
              <w:t>unknown modification</w:t>
            </w:r>
            <w:del w:id="585" w:author="Colin Combe" w:date="2023-07-03T12:14:00Z">
              <w:r>
                <w:rPr>
                  <w:lang w:val="en-US"/>
                </w:rPr>
                <w:delText>â€</w:delText>
              </w:r>
            </w:del>
            <w:ins w:id="586" w:author="Colin Combe" w:date="2023-07-03T12:14:00Z">
              <w:r>
                <w:rPr>
                  <w:lang w:val="en-US"/>
                </w:rPr>
                <w:t>”</w:t>
              </w:r>
            </w:ins>
            <w:del w:id="587" w:author="Colin Combe" w:date="2023-07-03T12:14:00Z">
              <w:r>
                <w:rPr>
                  <w:lang w:val="en-US"/>
                </w:rPr>
                <w:delText></w:delText>
              </w:r>
            </w:del>
            <w:r>
              <w:rPr>
                <w:lang w:val="en-US"/>
              </w:rPr>
              <w:t xml:space="preserve">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ins w:id="590" w:author="Colin Combe" w:date="2023-07-03T12:18:00Z"/>
              </w:rPr>
            </w:pPr>
            <w:ins w:id="589" w:author="Colin Combe" w:date="2023-07-03T12:18:00Z">
              <w:r>
                <w:rPr>
                  <w:lang w:val="en-US"/>
                </w:rPr>
              </w:r>
            </w:ins>
          </w:p>
          <w:p>
            <w:pPr>
              <w:pStyle w:val="Normal"/>
              <w:widowControl w:val="false"/>
              <w:rPr>
                <w:lang w:val="en-US"/>
              </w:rPr>
            </w:pPr>
            <w:ins w:id="591" w:author="Colin Combe" w:date="2023-07-03T12:17:00Z">
              <w:r>
                <w:rPr>
                  <w:lang w:val="en-US"/>
                </w:rPr>
                <w:t>MAY also contain the CV term "search modification id ref" (</w:t>
              </w:r>
            </w:ins>
            <w:ins w:id="592" w:author="Colin Combe" w:date="2023-07-18T12:39:56Z">
              <w:r>
                <w:rPr>
                  <w:lang w:val="en-US"/>
                </w:rPr>
                <w:t>MS:1003393</w:t>
              </w:r>
            </w:ins>
            <w:ins w:id="593" w:author="Colin Combe" w:date="2023-07-03T12:18:00Z">
              <w:r>
                <w:rPr>
                  <w:lang w:val="en-US"/>
                </w:rPr>
                <w:t xml:space="preserve">) once to link the Modification to </w:t>
              </w:r>
            </w:ins>
            <w:ins w:id="594" w:author="Colin Combe" w:date="2023-07-03T12:19:00Z">
              <w:r>
                <w:rPr>
                  <w:lang w:val="en-US"/>
                </w:rPr>
                <w:t xml:space="preserve">a SearchModification defined in </w:t>
              </w:r>
            </w:ins>
            <w:ins w:id="595" w:author="Colin Combe" w:date="2023-07-03T12:20:00Z">
              <w:r>
                <w:rPr>
                  <w:lang w:val="en-US"/>
                </w:rPr>
                <w:t xml:space="preserve">the ModificationParams of the related SpectrumIdentificationProtocol  (Section 7.12). The value of this term is the </w:t>
              </w:r>
            </w:ins>
            <w:ins w:id="596" w:author="Colin Combe" w:date="2023-07-03T12:21:00Z">
              <w:r>
                <w:rPr>
                  <w:lang w:val="en-US"/>
                </w:rPr>
                <w:t>id of the SearchModification as defined by its "search modification id" (MS:1003392) CV term.</w:t>
              </w:r>
            </w:ins>
          </w:p>
        </w:tc>
      </w:tr>
      <w:tr>
        <w:trPr/>
        <w:tc>
          <w:tcPr>
            <w:tcW w:w="1425" w:type="dxa"/>
            <w:tcBorders/>
            <w:vAlign w:val="center"/>
          </w:tcPr>
          <w:p>
            <w:pPr>
              <w:pStyle w:val="Normal"/>
              <w:widowControl w:val="false"/>
              <w:rPr>
                <w:lang w:val="en-US"/>
              </w:rPr>
            </w:pPr>
            <w:r>
              <w:rPr>
                <w:b/>
                <w:bCs/>
                <w:lang w:val="en-US"/>
              </w:rPr>
              <w:t>Type:</w:t>
            </w:r>
          </w:p>
        </w:tc>
        <w:tc>
          <w:tcPr>
            <w:tcW w:w="8546" w:type="dxa"/>
            <w:tcBorders/>
            <w:vAlign w:val="center"/>
          </w:tcPr>
          <w:p>
            <w:pPr>
              <w:pStyle w:val="Normal"/>
              <w:widowControl w:val="false"/>
              <w:rPr>
                <w:lang w:val="en-US"/>
              </w:rPr>
            </w:pPr>
            <w:r>
              <w:rPr>
                <w:lang w:val="en-US"/>
              </w:rPr>
              <w:t xml:space="preserve">ModificationType </w:t>
            </w:r>
          </w:p>
        </w:tc>
      </w:tr>
      <w:tr>
        <w:trPr/>
        <w:tc>
          <w:tcPr>
            <w:tcW w:w="1425" w:type="dxa"/>
            <w:tcBorders/>
            <w:vAlign w:val="center"/>
          </w:tcPr>
          <w:p>
            <w:pPr>
              <w:pStyle w:val="Normal"/>
              <w:widowControl w:val="false"/>
              <w:rPr>
                <w:lang w:val="en-US"/>
              </w:rPr>
            </w:pPr>
            <w:r>
              <w:rPr>
                <w:b/>
                <w:bCs/>
                <w:lang w:val="en-US"/>
              </w:rPr>
              <w:t>Attributes:</w:t>
            </w:r>
          </w:p>
        </w:tc>
        <w:tc>
          <w:tcPr>
            <w:tcW w:w="8546" w:type="dxa"/>
            <w:tcBorders/>
            <w:vAlign w:val="center"/>
          </w:tcPr>
          <w:tbl>
            <w:tblPr>
              <w:tblW w:w="842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Subelements:</w:t>
            </w:r>
          </w:p>
        </w:tc>
        <w:tc>
          <w:tcPr>
            <w:tcW w:w="8546" w:type="dxa"/>
            <w:tcBorders/>
            <w:vAlign w:val="center"/>
          </w:tcPr>
          <w:tbl>
            <w:tblPr>
              <w:tblW w:w="842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Context:</w:t>
            </w:r>
          </w:p>
        </w:tc>
        <w:tc>
          <w:tcPr>
            <w:tcW w:w="8546"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w:t>
            </w:r>
            <w:del w:id="597" w:author="Juan Antonio Vizcaino" w:date="2023-01-25T10:41:00Z">
              <w:r>
                <w:rPr/>
                <w:delText>cross-link</w:delText>
              </w:r>
            </w:del>
            <w:ins w:id="598" w:author="Juan Antonio Vizcaino" w:date="2023-01-25T10:41:00Z">
              <w:r>
                <w:rPr/>
                <w:t>crosslink</w:t>
              </w:r>
            </w:ins>
            <w:r>
              <w:rPr/>
              <w:t xml:space="preserve"> donor" value="11309529182388590588"/&gt;</w:t>
            </w:r>
          </w:p>
          <w:p>
            <w:pPr>
              <w:pStyle w:val="HTMLPreformatted"/>
              <w:widowControl w:val="false"/>
              <w:rPr/>
            </w:pPr>
            <w:r>
              <w:rPr/>
              <w:t xml:space="preserve">    </w:t>
            </w:r>
            <w:r>
              <w:rPr/>
              <w:t xml:space="preserve">&lt;/Modification&gt; </w:t>
            </w:r>
          </w:p>
        </w:tc>
      </w:tr>
      <w:tr>
        <w:trPr/>
        <w:tc>
          <w:tcPr>
            <w:tcW w:w="1425" w:type="dxa"/>
            <w:tcBorders/>
            <w:vAlign w:val="center"/>
          </w:tcPr>
          <w:p>
            <w:pPr>
              <w:pStyle w:val="Normal"/>
              <w:widowControl w:val="false"/>
              <w:rPr>
                <w:lang w:val="en-US"/>
              </w:rPr>
            </w:pPr>
            <w:r>
              <w:rPr>
                <w:lang w:val="en-US"/>
              </w:rPr>
            </w:r>
          </w:p>
        </w:tc>
        <w:tc>
          <w:tcPr>
            <w:tcW w:w="8546" w:type="dxa"/>
            <w:tcBorders/>
            <w:vAlign w:val="center"/>
          </w:tcPr>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cvParams:</w:t>
            </w:r>
          </w:p>
        </w:tc>
        <w:tc>
          <w:tcPr>
            <w:tcW w:w="8546" w:type="dxa"/>
            <w:tcBorders/>
            <w:vAlign w:val="center"/>
          </w:tcPr>
          <w:p>
            <w:pPr>
              <w:pStyle w:val="HTMLPreformatted"/>
              <w:widowControl w:val="false"/>
              <w:rPr/>
            </w:pPr>
            <w:ins w:id="599" w:author="Colin Combe" w:date="2023-07-03T12:15:00Z">
              <w:r>
                <w:rPr/>
                <w:t>&lt;cvParam cvRef="PSI-MS" accession="MS:1003393" name="search modification id ref" value="DSSO_donor"&gt;</w:t>
              </w:r>
            </w:ins>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w:t>
            </w:r>
            <w:del w:id="600" w:author="Juan Antonio Vizcaino" w:date="2023-01-25T10:41:00Z">
              <w:r>
                <w:rPr/>
                <w:delText>cross-link</w:delText>
              </w:r>
            </w:del>
            <w:ins w:id="601" w:author="Juan Antonio Vizcaino" w:date="2023-01-25T10:41:00Z">
              <w:r>
                <w:rPr/>
                <w:t>crosslink</w:t>
              </w:r>
            </w:ins>
            <w:r>
              <w:rPr/>
              <w:t xml:space="preserve"> donor" value="11309529182388590588"/&gt;</w:t>
            </w:r>
          </w:p>
          <w:p>
            <w:pPr>
              <w:pStyle w:val="HTMLPreformatted"/>
              <w:widowControl w:val="false"/>
              <w:rPr/>
            </w:pPr>
            <w:r>
              <w:rPr/>
              <w:t>&lt;cvParam accession="MS:1002510" cvRef="PSI-MS" name="</w:t>
            </w:r>
            <w:del w:id="602" w:author="Juan Antonio Vizcaino" w:date="2023-01-25T10:41:00Z">
              <w:r>
                <w:rPr/>
                <w:delText>cross-link</w:delText>
              </w:r>
            </w:del>
            <w:ins w:id="603" w:author="Juan Antonio Vizcaino" w:date="2023-01-25T10:41:00Z">
              <w:r>
                <w:rPr/>
                <w:t>crosslink</w:t>
              </w:r>
            </w:ins>
            <w:r>
              <w:rPr/>
              <w:t xml:space="preserve">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 xml:space="preserve">Example for </w:t>
      </w:r>
      <w:del w:id="604" w:author="Juan Antonio Vizcaino" w:date="2023-01-25T10:41:00Z">
        <w:r>
          <w:rPr>
            <w:b/>
            <w:lang w:val="en-US"/>
          </w:rPr>
          <w:delText>cross-link</w:delText>
        </w:r>
      </w:del>
      <w:ins w:id="605" w:author="Juan Antonio Vizcaino" w:date="2023-01-25T10:41:00Z">
        <w:r>
          <w:rPr>
            <w:b/>
            <w:lang w:val="en-US"/>
          </w:rPr>
          <w:t>crosslink</w:t>
        </w:r>
      </w:ins>
      <w:r>
        <w:rPr>
          <w:b/>
          <w:lang w:val="en-US"/>
        </w:rPr>
        <w:t>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6" w:name="__RefHeading___Toc37546_832650626"/>
      <w:bookmarkStart w:id="237" w:name="_Toc477259870"/>
      <w:bookmarkEnd w:id="236"/>
      <w:r>
        <w:rPr/>
        <w:t>Element &lt;</w:t>
      </w:r>
      <w:bookmarkStart w:id="238" w:name="ModificationParams"/>
      <w:r>
        <w:rPr/>
        <w:t>ModificationParams</w:t>
      </w:r>
      <w:bookmarkEnd w:id="238"/>
      <w:r>
        <w:rPr/>
        <w:t>&gt;</w:t>
      </w:r>
      <w:bookmarkEnd w:id="2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8"/>
        <w:gridCol w:w="8533"/>
      </w:tblGrid>
      <w:tr>
        <w:trPr/>
        <w:tc>
          <w:tcPr>
            <w:tcW w:w="1438" w:type="dxa"/>
            <w:tcBorders/>
            <w:vAlign w:val="center"/>
          </w:tcPr>
          <w:p>
            <w:pPr>
              <w:pStyle w:val="Normal"/>
              <w:widowControl w:val="false"/>
              <w:rPr>
                <w:lang w:val="en-US"/>
              </w:rPr>
            </w:pPr>
            <w:r>
              <w:rPr>
                <w:b/>
                <w:bCs/>
                <w:lang w:val="en-US"/>
              </w:rPr>
              <w:t>Definition:</w:t>
            </w:r>
          </w:p>
        </w:tc>
        <w:tc>
          <w:tcPr>
            <w:tcW w:w="8533"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38" w:type="dxa"/>
            <w:tcBorders/>
            <w:vAlign w:val="center"/>
          </w:tcPr>
          <w:p>
            <w:pPr>
              <w:pStyle w:val="Normal"/>
              <w:widowControl w:val="false"/>
              <w:rPr>
                <w:lang w:val="en-US"/>
              </w:rPr>
            </w:pPr>
            <w:r>
              <w:rPr>
                <w:b/>
                <w:bCs/>
                <w:lang w:val="en-US"/>
              </w:rPr>
              <w:t>Type:</w:t>
            </w:r>
          </w:p>
        </w:tc>
        <w:tc>
          <w:tcPr>
            <w:tcW w:w="8533" w:type="dxa"/>
            <w:tcBorders/>
            <w:vAlign w:val="center"/>
          </w:tcPr>
          <w:p>
            <w:pPr>
              <w:pStyle w:val="Normal"/>
              <w:widowControl w:val="false"/>
              <w:rPr>
                <w:lang w:val="en-US"/>
              </w:rPr>
            </w:pPr>
            <w:r>
              <w:rPr>
                <w:lang w:val="en-US"/>
              </w:rPr>
              <w:t xml:space="preserve">ModificationParamsType </w:t>
            </w:r>
          </w:p>
        </w:tc>
      </w:tr>
      <w:tr>
        <w:trPr/>
        <w:tc>
          <w:tcPr>
            <w:tcW w:w="1438" w:type="dxa"/>
            <w:tcBorders/>
            <w:vAlign w:val="center"/>
          </w:tcPr>
          <w:p>
            <w:pPr>
              <w:pStyle w:val="Normal"/>
              <w:widowControl w:val="false"/>
              <w:rPr>
                <w:lang w:val="en-US"/>
              </w:rPr>
            </w:pPr>
            <w:r>
              <w:rPr>
                <w:b/>
                <w:bCs/>
                <w:lang w:val="en-US"/>
              </w:rPr>
              <w:t>Attributes:</w:t>
            </w:r>
          </w:p>
        </w:tc>
        <w:tc>
          <w:tcPr>
            <w:tcW w:w="8533" w:type="dxa"/>
            <w:tcBorders/>
            <w:vAlign w:val="center"/>
          </w:tcPr>
          <w:p>
            <w:pPr>
              <w:pStyle w:val="Normal"/>
              <w:widowControl w:val="false"/>
              <w:rPr>
                <w:lang w:val="en-US"/>
              </w:rPr>
            </w:pPr>
            <w:r>
              <w:rPr>
                <w:lang w:val="en-US"/>
              </w:rPr>
              <w:t>none</w:t>
            </w:r>
          </w:p>
        </w:tc>
      </w:tr>
      <w:tr>
        <w:trPr/>
        <w:tc>
          <w:tcPr>
            <w:tcW w:w="1438" w:type="dxa"/>
            <w:tcBorders/>
            <w:vAlign w:val="center"/>
          </w:tcPr>
          <w:p>
            <w:pPr>
              <w:pStyle w:val="Normal"/>
              <w:widowControl w:val="false"/>
              <w:rPr>
                <w:lang w:val="en-US"/>
              </w:rPr>
            </w:pPr>
            <w:r>
              <w:rPr>
                <w:b/>
                <w:bCs/>
                <w:lang w:val="en-US"/>
              </w:rPr>
              <w:t>Subelements:</w:t>
            </w:r>
          </w:p>
        </w:tc>
        <w:tc>
          <w:tcPr>
            <w:tcW w:w="8533" w:type="dxa"/>
            <w:tcBorders/>
            <w:vAlign w:val="center"/>
          </w:tcPr>
          <w:tbl>
            <w:tblPr>
              <w:tblW w:w="841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38" w:type="dxa"/>
            <w:tcBorders/>
            <w:vAlign w:val="center"/>
          </w:tcPr>
          <w:p>
            <w:pPr>
              <w:pStyle w:val="Normal"/>
              <w:widowControl w:val="false"/>
              <w:rPr>
                <w:lang w:val="en-US"/>
              </w:rPr>
            </w:pPr>
            <w:r>
              <w:rPr>
                <w:b/>
                <w:bCs/>
                <w:lang w:val="en-US"/>
              </w:rPr>
              <w:t>Example Context:</w:t>
            </w:r>
          </w:p>
        </w:tc>
        <w:tc>
          <w:tcPr>
            <w:tcW w:w="8533"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9" w:name="__RefHeading___Toc37548_832650626"/>
      <w:bookmarkStart w:id="240" w:name="_Toc477259871"/>
      <w:bookmarkEnd w:id="239"/>
      <w:r>
        <w:rPr/>
        <w:t>Element &lt;</w:t>
      </w:r>
      <w:bookmarkStart w:id="241" w:name="Organization"/>
      <w:r>
        <w:rPr/>
        <w:t>Organization</w:t>
      </w:r>
      <w:bookmarkEnd w:id="241"/>
      <w:r>
        <w:rPr/>
        <w:t>&gt;</w:t>
      </w:r>
      <w:bookmarkEnd w:id="2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2" w:name="__RefHeading___Toc37550_832650626"/>
      <w:bookmarkStart w:id="243" w:name="_Toc477259872"/>
      <w:bookmarkEnd w:id="242"/>
      <w:r>
        <w:rPr/>
        <w:t>Element &lt;</w:t>
      </w:r>
      <w:bookmarkStart w:id="244" w:name="Parent"/>
      <w:r>
        <w:rPr/>
        <w:t>Parent</w:t>
      </w:r>
      <w:bookmarkEnd w:id="244"/>
      <w:r>
        <w:rPr/>
        <w:t>&gt;</w:t>
      </w:r>
      <w:bookmarkEnd w:id="2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5" w:name="__RefHeading___Toc37552_832650626"/>
      <w:bookmarkStart w:id="246" w:name="_Toc477259873"/>
      <w:bookmarkEnd w:id="245"/>
      <w:r>
        <w:rPr/>
        <w:t>Element &lt;</w:t>
      </w:r>
      <w:bookmarkStart w:id="247" w:name="ParentTolerance"/>
      <w:r>
        <w:rPr/>
        <w:t>ParentTolerance</w:t>
      </w:r>
      <w:bookmarkEnd w:id="247"/>
      <w:r>
        <w:rPr/>
        <w:t>&gt;</w:t>
      </w:r>
      <w:bookmarkEnd w:id="24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0"/>
        <w:gridCol w:w="8421"/>
      </w:tblGrid>
      <w:tr>
        <w:trPr/>
        <w:tc>
          <w:tcPr>
            <w:tcW w:w="1550" w:type="dxa"/>
            <w:tcBorders/>
            <w:vAlign w:val="center"/>
          </w:tcPr>
          <w:p>
            <w:pPr>
              <w:pStyle w:val="Normal"/>
              <w:widowControl w:val="false"/>
              <w:rPr>
                <w:lang w:val="en-US"/>
              </w:rPr>
            </w:pPr>
            <w:r>
              <w:rPr>
                <w:b/>
                <w:bCs/>
                <w:lang w:val="en-US"/>
              </w:rPr>
              <w:t>Definition:</w:t>
            </w:r>
          </w:p>
        </w:tc>
        <w:tc>
          <w:tcPr>
            <w:tcW w:w="8421"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50" w:type="dxa"/>
            <w:tcBorders/>
            <w:vAlign w:val="center"/>
          </w:tcPr>
          <w:p>
            <w:pPr>
              <w:pStyle w:val="Normal"/>
              <w:widowControl w:val="false"/>
              <w:rPr>
                <w:lang w:val="en-US"/>
              </w:rPr>
            </w:pPr>
            <w:r>
              <w:rPr>
                <w:b/>
                <w:bCs/>
                <w:lang w:val="en-US"/>
              </w:rPr>
              <w:t>Type:</w:t>
            </w:r>
          </w:p>
        </w:tc>
        <w:tc>
          <w:tcPr>
            <w:tcW w:w="8421" w:type="dxa"/>
            <w:tcBorders/>
            <w:vAlign w:val="center"/>
          </w:tcPr>
          <w:p>
            <w:pPr>
              <w:pStyle w:val="Normal"/>
              <w:widowControl w:val="false"/>
              <w:rPr>
                <w:lang w:val="en-US"/>
              </w:rPr>
            </w:pPr>
            <w:r>
              <w:rPr>
                <w:lang w:val="en-US"/>
              </w:rPr>
              <w:t xml:space="preserve">ToleranceType </w:t>
            </w:r>
          </w:p>
        </w:tc>
      </w:tr>
      <w:tr>
        <w:trPr/>
        <w:tc>
          <w:tcPr>
            <w:tcW w:w="1550" w:type="dxa"/>
            <w:tcBorders/>
            <w:vAlign w:val="center"/>
          </w:tcPr>
          <w:p>
            <w:pPr>
              <w:pStyle w:val="Normal"/>
              <w:widowControl w:val="false"/>
              <w:rPr>
                <w:lang w:val="en-US"/>
              </w:rPr>
            </w:pPr>
            <w:r>
              <w:rPr>
                <w:b/>
                <w:bCs/>
                <w:lang w:val="en-US"/>
              </w:rPr>
              <w:t>Attributes:</w:t>
            </w:r>
          </w:p>
        </w:tc>
        <w:tc>
          <w:tcPr>
            <w:tcW w:w="8421" w:type="dxa"/>
            <w:tcBorders/>
            <w:vAlign w:val="center"/>
          </w:tcPr>
          <w:p>
            <w:pPr>
              <w:pStyle w:val="Normal"/>
              <w:widowControl w:val="false"/>
              <w:rPr>
                <w:lang w:val="en-US"/>
              </w:rPr>
            </w:pPr>
            <w:r>
              <w:rPr>
                <w:lang w:val="en-US"/>
              </w:rPr>
              <w:t>none</w:t>
            </w:r>
          </w:p>
        </w:tc>
      </w:tr>
      <w:tr>
        <w:trPr/>
        <w:tc>
          <w:tcPr>
            <w:tcW w:w="1550" w:type="dxa"/>
            <w:tcBorders/>
            <w:vAlign w:val="center"/>
          </w:tcPr>
          <w:p>
            <w:pPr>
              <w:pStyle w:val="Normal"/>
              <w:widowControl w:val="false"/>
              <w:rPr>
                <w:lang w:val="en-US"/>
              </w:rPr>
            </w:pPr>
            <w:r>
              <w:rPr>
                <w:b/>
                <w:bCs/>
                <w:lang w:val="en-US"/>
              </w:rPr>
              <w:t>Subelements:</w:t>
            </w:r>
          </w:p>
        </w:tc>
        <w:tc>
          <w:tcPr>
            <w:tcW w:w="8421" w:type="dxa"/>
            <w:tcBorders/>
            <w:vAlign w:val="center"/>
          </w:tcPr>
          <w:tbl>
            <w:tblPr>
              <w:tblW w:w="832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50" w:type="dxa"/>
            <w:tcBorders/>
            <w:vAlign w:val="center"/>
          </w:tcPr>
          <w:p>
            <w:pPr>
              <w:pStyle w:val="Normal"/>
              <w:widowControl w:val="false"/>
              <w:rPr>
                <w:lang w:val="en-US"/>
              </w:rPr>
            </w:pPr>
            <w:r>
              <w:rPr>
                <w:b/>
                <w:bCs/>
                <w:lang w:val="en-US"/>
              </w:rPr>
              <w:t>Example Context:</w:t>
            </w:r>
          </w:p>
        </w:tc>
        <w:tc>
          <w:tcPr>
            <w:tcW w:w="8421"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50" w:type="dxa"/>
            <w:tcBorders/>
            <w:vAlign w:val="center"/>
          </w:tcPr>
          <w:p>
            <w:pPr>
              <w:pStyle w:val="Normal"/>
              <w:widowControl w:val="false"/>
              <w:rPr>
                <w:lang w:val="en-US"/>
              </w:rPr>
            </w:pPr>
            <w:r>
              <w:rPr>
                <w:b/>
                <w:bCs/>
                <w:lang w:val="en-US"/>
              </w:rPr>
              <w:t>cvParam Mapping Rules:</w:t>
            </w:r>
          </w:p>
        </w:tc>
        <w:tc>
          <w:tcPr>
            <w:tcW w:w="8421"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50" w:type="dxa"/>
            <w:tcBorders/>
            <w:vAlign w:val="center"/>
          </w:tcPr>
          <w:p>
            <w:pPr>
              <w:pStyle w:val="Normal"/>
              <w:widowControl w:val="false"/>
              <w:rPr>
                <w:lang w:val="en-US"/>
              </w:rPr>
            </w:pPr>
            <w:r>
              <w:rPr>
                <w:b/>
                <w:bCs/>
                <w:lang w:val="en-US"/>
              </w:rPr>
              <w:t>Example cvParams:</w:t>
            </w:r>
          </w:p>
        </w:tc>
        <w:tc>
          <w:tcPr>
            <w:tcW w:w="8421"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8" w:name="__RefHeading___Toc37554_832650626"/>
      <w:bookmarkStart w:id="249" w:name="_Toc477259874"/>
      <w:bookmarkEnd w:id="248"/>
      <w:r>
        <w:rPr/>
        <w:t>Element &lt;</w:t>
      </w:r>
      <w:bookmarkStart w:id="250" w:name="Peptide"/>
      <w:r>
        <w:rPr/>
        <w:t>Peptide</w:t>
      </w:r>
      <w:bookmarkEnd w:id="250"/>
      <w:r>
        <w:rPr/>
        <w:t>&gt;</w:t>
      </w:r>
      <w:bookmarkEnd w:id="2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22"/>
        <w:gridCol w:w="8449"/>
      </w:tblGrid>
      <w:tr>
        <w:trPr/>
        <w:tc>
          <w:tcPr>
            <w:tcW w:w="1522" w:type="dxa"/>
            <w:tcBorders/>
            <w:vAlign w:val="center"/>
          </w:tcPr>
          <w:p>
            <w:pPr>
              <w:pStyle w:val="Normal"/>
              <w:widowControl w:val="false"/>
              <w:rPr>
                <w:lang w:val="en-US"/>
              </w:rPr>
            </w:pPr>
            <w:r>
              <w:rPr>
                <w:b/>
                <w:bCs/>
                <w:lang w:val="en-US"/>
              </w:rPr>
              <w:t>Definition:</w:t>
            </w:r>
          </w:p>
        </w:tc>
        <w:tc>
          <w:tcPr>
            <w:tcW w:w="8449"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22" w:type="dxa"/>
            <w:tcBorders/>
            <w:vAlign w:val="center"/>
          </w:tcPr>
          <w:p>
            <w:pPr>
              <w:pStyle w:val="Normal"/>
              <w:widowControl w:val="false"/>
              <w:rPr>
                <w:lang w:val="en-US"/>
              </w:rPr>
            </w:pPr>
            <w:r>
              <w:rPr>
                <w:b/>
                <w:bCs/>
                <w:lang w:val="en-US"/>
              </w:rPr>
              <w:t>Type:</w:t>
            </w:r>
          </w:p>
        </w:tc>
        <w:tc>
          <w:tcPr>
            <w:tcW w:w="8449" w:type="dxa"/>
            <w:tcBorders/>
            <w:vAlign w:val="center"/>
          </w:tcPr>
          <w:p>
            <w:pPr>
              <w:pStyle w:val="Normal"/>
              <w:widowControl w:val="false"/>
              <w:rPr>
                <w:lang w:val="en-US"/>
              </w:rPr>
            </w:pPr>
            <w:r>
              <w:rPr>
                <w:lang w:val="en-US"/>
              </w:rPr>
              <w:t xml:space="preserve">PeptideType </w:t>
            </w:r>
          </w:p>
        </w:tc>
      </w:tr>
      <w:tr>
        <w:trPr/>
        <w:tc>
          <w:tcPr>
            <w:tcW w:w="1522" w:type="dxa"/>
            <w:tcBorders/>
            <w:vAlign w:val="center"/>
          </w:tcPr>
          <w:p>
            <w:pPr>
              <w:pStyle w:val="Normal"/>
              <w:widowControl w:val="false"/>
              <w:rPr>
                <w:lang w:val="en-US"/>
              </w:rPr>
            </w:pPr>
            <w:r>
              <w:rPr>
                <w:b/>
                <w:bCs/>
                <w:lang w:val="en-US"/>
              </w:rPr>
              <w:t>Attributes:</w:t>
            </w:r>
          </w:p>
        </w:tc>
        <w:tc>
          <w:tcPr>
            <w:tcW w:w="8449" w:type="dxa"/>
            <w:tcBorders/>
            <w:vAlign w:val="center"/>
          </w:tcPr>
          <w:tbl>
            <w:tblPr>
              <w:tblW w:w="833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22" w:type="dxa"/>
            <w:tcBorders/>
            <w:vAlign w:val="center"/>
          </w:tcPr>
          <w:p>
            <w:pPr>
              <w:pStyle w:val="Normal"/>
              <w:widowControl w:val="false"/>
              <w:rPr>
                <w:lang w:val="en-US"/>
              </w:rPr>
            </w:pPr>
            <w:r>
              <w:rPr>
                <w:b/>
                <w:bCs/>
                <w:lang w:val="en-US"/>
              </w:rPr>
              <w:t>Subelements:</w:t>
            </w:r>
          </w:p>
        </w:tc>
        <w:tc>
          <w:tcPr>
            <w:tcW w:w="8449" w:type="dxa"/>
            <w:tcBorders/>
            <w:vAlign w:val="center"/>
          </w:tcPr>
          <w:tbl>
            <w:tblPr>
              <w:tblW w:w="833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22" w:type="dxa"/>
            <w:tcBorders/>
            <w:vAlign w:val="center"/>
          </w:tcPr>
          <w:p>
            <w:pPr>
              <w:pStyle w:val="Normal"/>
              <w:widowControl w:val="false"/>
              <w:rPr>
                <w:lang w:val="en-US"/>
              </w:rPr>
            </w:pPr>
            <w:r>
              <w:rPr>
                <w:b/>
                <w:bCs/>
                <w:lang w:val="en-US"/>
              </w:rPr>
              <w:t>Example Context:</w:t>
            </w:r>
          </w:p>
        </w:tc>
        <w:tc>
          <w:tcPr>
            <w:tcW w:w="8449"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22" w:type="dxa"/>
            <w:tcBorders/>
            <w:vAlign w:val="center"/>
          </w:tcPr>
          <w:p>
            <w:pPr>
              <w:pStyle w:val="Normal"/>
              <w:widowControl w:val="false"/>
              <w:rPr>
                <w:lang w:val="en-US"/>
              </w:rPr>
            </w:pPr>
            <w:r>
              <w:rPr>
                <w:b/>
                <w:bCs/>
                <w:lang w:val="en-US"/>
              </w:rPr>
              <w:t>cvParam Mapping Rules:</w:t>
            </w:r>
          </w:p>
        </w:tc>
        <w:tc>
          <w:tcPr>
            <w:tcW w:w="8449"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 xml:space="preserve">Example for </w:t>
      </w:r>
      <w:del w:id="606" w:author="Juan Antonio Vizcaino" w:date="2023-01-25T10:41:00Z">
        <w:r>
          <w:rPr>
            <w:b/>
            <w:lang w:val="en-US"/>
          </w:rPr>
          <w:delText>cross-link</w:delText>
        </w:r>
      </w:del>
      <w:ins w:id="607" w:author="Juan Antonio Vizcaino" w:date="2023-01-25T10:41:00Z">
        <w:r>
          <w:rPr>
            <w:b/>
            <w:lang w:val="en-US"/>
          </w:rPr>
          <w:t>crosslink</w:t>
        </w:r>
      </w:ins>
      <w:r>
        <w:rPr>
          <w:b/>
          <w:lang w:val="en-US"/>
        </w:rPr>
        <w:t>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w:t>
      </w:r>
      <w:del w:id="608" w:author="Juan Antonio Vizcaino" w:date="2023-01-25T10:41:00Z">
        <w:r>
          <w:rPr>
            <w:rFonts w:cs="Courier New" w:ascii="Courier New" w:hAnsi="Courier New"/>
            <w:sz w:val="14"/>
            <w:szCs w:val="14"/>
            <w:lang w:val="en-US"/>
          </w:rPr>
          <w:delText>cross-link</w:delText>
        </w:r>
      </w:del>
      <w:ins w:id="609"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 xml:space="preserve">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w:t>
      </w:r>
      <w:del w:id="610" w:author="Juan Antonio Vizcaino" w:date="2023-01-25T10:41:00Z">
        <w:r>
          <w:rPr>
            <w:rFonts w:cs="Courier New" w:ascii="Courier New" w:hAnsi="Courier New"/>
            <w:sz w:val="14"/>
            <w:szCs w:val="14"/>
            <w:lang w:val="en-US"/>
          </w:rPr>
          <w:delText>cross-link</w:delText>
        </w:r>
      </w:del>
      <w:ins w:id="611"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 xml:space="preserve">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51" w:name="__RefHeading___Toc37556_832650626"/>
      <w:bookmarkStart w:id="252" w:name="_Toc477259875"/>
      <w:bookmarkEnd w:id="251"/>
      <w:r>
        <w:rPr/>
        <w:t>Element &lt;</w:t>
      </w:r>
      <w:bookmarkStart w:id="253" w:name="PeptideEvidence"/>
      <w:r>
        <w:rPr/>
        <w:t>PeptideEvidence</w:t>
      </w:r>
      <w:bookmarkEnd w:id="253"/>
      <w:r>
        <w:rPr/>
        <w:t>&gt;</w:t>
      </w:r>
      <w:bookmarkEnd w:id="2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4" w:name="__RefHeading___Toc37558_832650626"/>
      <w:bookmarkStart w:id="255" w:name="_Toc477259876"/>
      <w:bookmarkEnd w:id="254"/>
      <w:r>
        <w:rPr/>
        <w:t>Element &lt;</w:t>
      </w:r>
      <w:bookmarkStart w:id="256" w:name="PeptideEvidenceRef"/>
      <w:r>
        <w:rPr/>
        <w:t>PeptideEvidenceRef</w:t>
      </w:r>
      <w:bookmarkEnd w:id="256"/>
      <w:r>
        <w:rPr/>
        <w:t>&gt;</w:t>
      </w:r>
      <w:bookmarkEnd w:id="2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w:t>
            </w:r>
            <w:del w:id="612" w:author="Juan Antonio Vizcaino" w:date="2023-01-25T10:41:00Z">
              <w:r>
                <w:rPr/>
                <w:delText>Cross-link</w:delText>
              </w:r>
            </w:del>
            <w:ins w:id="613" w:author="Juan Antonio Vizcaino" w:date="2023-01-25T10:41:00Z">
              <w:r>
                <w:rPr/>
                <w:t>Crosslink</w:t>
              </w:r>
            </w:ins>
            <w:r>
              <w:rPr/>
              <w:t>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7" w:name="__RefHeading___Toc37560_832650626"/>
      <w:bookmarkStart w:id="258" w:name="_Toc477259877"/>
      <w:bookmarkEnd w:id="257"/>
      <w:r>
        <w:rPr/>
        <w:t>Element &lt;</w:t>
      </w:r>
      <w:bookmarkStart w:id="259" w:name="PeptideHypothesis"/>
      <w:r>
        <w:rPr/>
        <w:t>PeptideHypothesis</w:t>
      </w:r>
      <w:bookmarkEnd w:id="259"/>
      <w:r>
        <w:rPr/>
        <w:t>&gt;</w:t>
      </w:r>
      <w:bookmarkEnd w:id="2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60" w:name="__RefHeading___Toc37562_832650626"/>
      <w:bookmarkStart w:id="261" w:name="_Toc477259878"/>
      <w:bookmarkEnd w:id="260"/>
      <w:r>
        <w:rPr/>
        <w:t>Element &lt;</w:t>
      </w:r>
      <w:bookmarkStart w:id="262" w:name="PeptideSequence"/>
      <w:r>
        <w:rPr/>
        <w:t>PeptideSequence</w:t>
      </w:r>
      <w:bookmarkEnd w:id="262"/>
      <w:r>
        <w:rPr/>
        <w:t>&gt;</w:t>
      </w:r>
      <w:bookmarkEnd w:id="26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3" w:name="__RefHeading___Toc37564_832650626"/>
      <w:bookmarkStart w:id="264" w:name="_Toc477259879"/>
      <w:bookmarkEnd w:id="263"/>
      <w:r>
        <w:rPr/>
        <w:t>Element &lt;</w:t>
      </w:r>
      <w:bookmarkStart w:id="265" w:name="Person"/>
      <w:r>
        <w:rPr/>
        <w:t>Person</w:t>
      </w:r>
      <w:bookmarkEnd w:id="265"/>
      <w:r>
        <w:rPr/>
        <w:t>&gt;</w:t>
      </w:r>
      <w:bookmarkEnd w:id="26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6" w:name="__RefHeading___Toc37566_832650626"/>
      <w:bookmarkStart w:id="267" w:name="_Toc477259880"/>
      <w:bookmarkEnd w:id="266"/>
      <w:r>
        <w:rPr/>
        <w:t>Element &lt;</w:t>
      </w:r>
      <w:bookmarkStart w:id="268" w:name="ProteinAmbiguityGroup"/>
      <w:r>
        <w:rPr/>
        <w:t>ProteinAmbiguityGroup</w:t>
      </w:r>
      <w:bookmarkEnd w:id="268"/>
      <w:r>
        <w:rPr/>
        <w:t>&gt;</w:t>
      </w:r>
      <w:bookmarkEnd w:id="26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1"/>
        <w:gridCol w:w="8410"/>
      </w:tblGrid>
      <w:tr>
        <w:trPr/>
        <w:tc>
          <w:tcPr>
            <w:tcW w:w="1561" w:type="dxa"/>
            <w:tcBorders/>
            <w:vAlign w:val="center"/>
          </w:tcPr>
          <w:p>
            <w:pPr>
              <w:pStyle w:val="Normal"/>
              <w:widowControl w:val="false"/>
              <w:rPr>
                <w:lang w:val="en-US"/>
              </w:rPr>
            </w:pPr>
            <w:r>
              <w:rPr>
                <w:b/>
                <w:bCs/>
                <w:lang w:val="en-US"/>
              </w:rPr>
              <w:t>Definition:</w:t>
            </w:r>
          </w:p>
        </w:tc>
        <w:tc>
          <w:tcPr>
            <w:tcW w:w="8410"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61" w:type="dxa"/>
            <w:tcBorders/>
            <w:vAlign w:val="center"/>
          </w:tcPr>
          <w:p>
            <w:pPr>
              <w:pStyle w:val="Normal"/>
              <w:widowControl w:val="false"/>
              <w:rPr>
                <w:lang w:val="en-US"/>
              </w:rPr>
            </w:pPr>
            <w:r>
              <w:rPr>
                <w:b/>
                <w:bCs/>
                <w:lang w:val="en-US"/>
              </w:rPr>
              <w:t>Type:</w:t>
            </w:r>
          </w:p>
        </w:tc>
        <w:tc>
          <w:tcPr>
            <w:tcW w:w="8410" w:type="dxa"/>
            <w:tcBorders/>
            <w:vAlign w:val="center"/>
          </w:tcPr>
          <w:p>
            <w:pPr>
              <w:pStyle w:val="Normal"/>
              <w:widowControl w:val="false"/>
              <w:rPr>
                <w:lang w:val="en-US"/>
              </w:rPr>
            </w:pPr>
            <w:r>
              <w:rPr>
                <w:lang w:val="en-US"/>
              </w:rPr>
              <w:t xml:space="preserve">ProteinAmbiguityGroupType </w:t>
            </w:r>
          </w:p>
        </w:tc>
      </w:tr>
      <w:tr>
        <w:trPr/>
        <w:tc>
          <w:tcPr>
            <w:tcW w:w="1561" w:type="dxa"/>
            <w:tcBorders/>
            <w:vAlign w:val="center"/>
          </w:tcPr>
          <w:p>
            <w:pPr>
              <w:pStyle w:val="Normal"/>
              <w:widowControl w:val="false"/>
              <w:rPr>
                <w:lang w:val="en-US"/>
              </w:rPr>
            </w:pPr>
            <w:r>
              <w:rPr>
                <w:b/>
                <w:bCs/>
                <w:lang w:val="en-US"/>
              </w:rPr>
              <w:t>Attributes:</w:t>
            </w:r>
          </w:p>
        </w:tc>
        <w:tc>
          <w:tcPr>
            <w:tcW w:w="8410" w:type="dxa"/>
            <w:tcBorders/>
            <w:vAlign w:val="center"/>
          </w:tcPr>
          <w:tbl>
            <w:tblPr>
              <w:tblW w:w="831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61" w:type="dxa"/>
            <w:tcBorders/>
            <w:vAlign w:val="center"/>
          </w:tcPr>
          <w:p>
            <w:pPr>
              <w:pStyle w:val="Normal"/>
              <w:widowControl w:val="false"/>
              <w:rPr>
                <w:lang w:val="en-US"/>
              </w:rPr>
            </w:pPr>
            <w:r>
              <w:rPr>
                <w:b/>
                <w:bCs/>
                <w:lang w:val="en-US"/>
              </w:rPr>
              <w:t>Subelements:</w:t>
            </w:r>
          </w:p>
        </w:tc>
        <w:tc>
          <w:tcPr>
            <w:tcW w:w="8410" w:type="dxa"/>
            <w:tcBorders/>
            <w:vAlign w:val="center"/>
          </w:tcPr>
          <w:tbl>
            <w:tblPr>
              <w:tblW w:w="8316"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61" w:type="dxa"/>
            <w:tcBorders/>
            <w:vAlign w:val="center"/>
          </w:tcPr>
          <w:p>
            <w:pPr>
              <w:pStyle w:val="Normal"/>
              <w:widowControl w:val="false"/>
              <w:rPr>
                <w:lang w:val="en-US"/>
              </w:rPr>
            </w:pPr>
            <w:r>
              <w:rPr>
                <w:b/>
                <w:bCs/>
                <w:lang w:val="en-US"/>
              </w:rPr>
              <w:t>Example Context:</w:t>
            </w:r>
          </w:p>
        </w:tc>
        <w:tc>
          <w:tcPr>
            <w:tcW w:w="8410"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61" w:type="dxa"/>
            <w:tcBorders/>
            <w:vAlign w:val="center"/>
          </w:tcPr>
          <w:p>
            <w:pPr>
              <w:pStyle w:val="Normal"/>
              <w:widowControl w:val="false"/>
              <w:rPr>
                <w:lang w:val="en-US"/>
              </w:rPr>
            </w:pPr>
            <w:r>
              <w:rPr>
                <w:b/>
                <w:bCs/>
                <w:lang w:val="en-US"/>
              </w:rPr>
              <w:t>cvParam Mapping Rules:</w:t>
            </w:r>
          </w:p>
        </w:tc>
        <w:tc>
          <w:tcPr>
            <w:tcW w:w="8410"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9" w:name="__RefHeading___Toc37568_832650626"/>
      <w:bookmarkStart w:id="270" w:name="_Toc477259881"/>
      <w:bookmarkEnd w:id="269"/>
      <w:r>
        <w:rPr/>
        <w:t>Element &lt;</w:t>
      </w:r>
      <w:bookmarkStart w:id="271" w:name="ProteinDetection"/>
      <w:r>
        <w:rPr/>
        <w:t>ProteinDetection</w:t>
      </w:r>
      <w:bookmarkEnd w:id="271"/>
      <w:r>
        <w:rPr/>
        <w:t>&gt;</w:t>
      </w:r>
      <w:bookmarkEnd w:id="27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2" w:name="__RefHeading___Toc37570_832650626"/>
      <w:bookmarkStart w:id="273" w:name="_Toc477259882"/>
      <w:bookmarkEnd w:id="272"/>
      <w:r>
        <w:rPr/>
        <w:t>Element &lt;</w:t>
      </w:r>
      <w:bookmarkStart w:id="274" w:name="ProteinDetectionHypothesis"/>
      <w:r>
        <w:rPr/>
        <w:t>ProteinDetectionHypothesis</w:t>
      </w:r>
      <w:bookmarkEnd w:id="274"/>
      <w:r>
        <w:rPr/>
        <w:t>&gt;</w:t>
      </w:r>
      <w:bookmarkEnd w:id="27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commentRangeStart w:id="12"/>
            <w:r>
              <w:rPr/>
              <w:t>M</w:t>
            </w:r>
            <w:del w:id="614" w:author="Colin Combe" w:date="2023-05-18T08:35:00Z">
              <w:r>
                <w:rPr/>
                <w:delText>UST</w:delText>
              </w:r>
            </w:del>
            <w:ins w:id="615" w:author="Colin Combe" w:date="2023-05-18T08:35:00Z">
              <w:r>
                <w:rPr/>
                <w:t>AY</w:t>
              </w:r>
            </w:ins>
            <w:r>
              <w:rPr/>
            </w:r>
            <w:commentRangeEnd w:id="12"/>
            <w:r>
              <w:commentReference w:id="12"/>
            </w:r>
            <w:r>
              <w:rPr/>
              <w:t xml:space="preserve">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del w:id="616" w:author="Colin Combe" w:date="2023-05-18T08:35:00Z">
              <w:r>
                <w:rPr/>
                <w:delText xml:space="preserve"> </w:delText>
              </w:r>
            </w:del>
            <w:del w:id="617" w:author="Colin Combe" w:date="2023-05-18T08:35:00Z">
              <w:r>
                <w:rPr/>
                <w:delText xml:space="preserve">e.g.: </w:delText>
              </w:r>
            </w:del>
            <w:hyperlink r:id="rId232" w:tgtFrame="new">
              <w:del w:id="618" w:author="Colin Combe" w:date="2023-05-18T08:35:00Z">
                <w:r>
                  <w:rPr>
                    <w:rStyle w:val="InternetLink"/>
                  </w:rPr>
                  <w:delText>MS:1001364</w:delText>
                </w:r>
              </w:del>
            </w:hyperlink>
            <w:del w:id="619" w:author="Colin Combe" w:date="2023-05-18T08:35:00Z">
              <w:r>
                <w:rPr/>
                <w:delText xml:space="preserve"> (</w:delText>
              </w:r>
            </w:del>
            <w:del w:id="620" w:author="Colin Combe" w:date="2023-05-18T08:35:00Z">
              <w:r>
                <w:rPr>
                  <w:rStyle w:val="Popup"/>
                </w:rPr>
                <w:delText>distinct peptide-level global FDR</w:delText>
              </w:r>
            </w:del>
            <w:del w:id="621" w:author="Colin Combe" w:date="2023-05-18T08:35:00Z">
              <w:r>
                <w:rPr/>
                <w:delText>)</w:delText>
              </w:r>
            </w:del>
            <w:r>
              <w:rPr/>
              <w:commentReference w:id="13"/>
            </w:r>
            <w:r>
              <w:rPr/>
              <w:t xml:space="preserve"> </w:t>
            </w:r>
          </w:p>
          <w:p>
            <w:pPr>
              <w:pStyle w:val="HTMLPreformatted"/>
              <w:widowControl w:val="false"/>
              <w:rPr/>
            </w:pPr>
            <w:r>
              <w:rPr/>
              <w:t xml:space="preserve">  </w:t>
            </w:r>
            <w:r>
              <w:rPr/>
              <w:t xml:space="preserve">e.g.: </w:t>
            </w:r>
            <w:hyperlink r:id="rId233"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4"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5"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del w:id="622" w:author="Colin Combe" w:date="2023-05-18T08:35:00Z">
              <w:r>
                <w:rPr/>
                <w:delText xml:space="preserve">  </w:delText>
              </w:r>
            </w:del>
            <w:del w:id="623" w:author="Colin Combe" w:date="2023-05-18T08:35:00Z">
              <w:r>
                <w:rPr/>
                <w:delText xml:space="preserve">e.g.: </w:delText>
              </w:r>
            </w:del>
            <w:hyperlink r:id="rId236" w:tgtFrame="new">
              <w:del w:id="624" w:author="Colin Combe" w:date="2023-05-18T08:35:00Z">
                <w:r>
                  <w:rPr>
                    <w:rStyle w:val="InternetLink"/>
                  </w:rPr>
                  <w:delText>MS:1001491</w:delText>
                </w:r>
              </w:del>
            </w:hyperlink>
            <w:del w:id="625" w:author="Colin Combe" w:date="2023-05-18T08:35:00Z">
              <w:r>
                <w:rPr/>
                <w:delText xml:space="preserve"> (</w:delText>
              </w:r>
            </w:del>
            <w:del w:id="626" w:author="Colin Combe" w:date="2023-05-18T08:35:00Z">
              <w:r>
                <w:rPr>
                  <w:rStyle w:val="Popup"/>
                </w:rPr>
                <w:delText>percolator:Q value</w:delText>
              </w:r>
            </w:del>
            <w:del w:id="627" w:author="Colin Combe" w:date="2023-05-18T08:35:00Z">
              <w:r>
                <w:rPr/>
                <w:delText>)</w:delText>
              </w:r>
            </w:del>
            <w:r>
              <w:rPr/>
              <w:commentReference w:id="14"/>
            </w:r>
            <w:r>
              <w:rPr/>
              <w:t xml:space="preserve"> </w:t>
            </w:r>
          </w:p>
          <w:p>
            <w:pPr>
              <w:pStyle w:val="HTMLPreformatted"/>
              <w:widowControl w:val="false"/>
              <w:rPr/>
            </w:pPr>
            <w:r>
              <w:rPr/>
              <w:t xml:space="preserve">  </w:t>
            </w:r>
            <w:r>
              <w:rPr/>
              <w:t xml:space="preserve">e.g.: </w:t>
            </w:r>
            <w:hyperlink r:id="rId237"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8"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del w:id="628" w:author="Colin Combe" w:date="2023-05-18T08:35:00Z">
              <w:r>
                <w:rPr/>
                <w:delText xml:space="preserve">  </w:delText>
              </w:r>
            </w:del>
            <w:del w:id="629" w:author="Colin Combe" w:date="2023-05-18T08:35:00Z">
              <w:r>
                <w:rPr/>
                <w:delText xml:space="preserve">e.g.: </w:delText>
              </w:r>
            </w:del>
            <w:hyperlink r:id="rId239" w:tgtFrame="new">
              <w:del w:id="630" w:author="Colin Combe" w:date="2023-05-18T08:35:00Z">
                <w:r>
                  <w:rPr>
                    <w:rStyle w:val="InternetLink"/>
                  </w:rPr>
                  <w:delText>MS:1002055</w:delText>
                </w:r>
              </w:del>
            </w:hyperlink>
            <w:del w:id="631" w:author="Colin Combe" w:date="2023-05-18T08:35:00Z">
              <w:r>
                <w:rPr/>
                <w:delText xml:space="preserve"> (</w:delText>
              </w:r>
            </w:del>
            <w:del w:id="632" w:author="Colin Combe" w:date="2023-05-18T08:35:00Z">
              <w:r>
                <w:rPr>
                  <w:rStyle w:val="Popup"/>
                </w:rPr>
                <w:delText>MS-GF:PepQValue</w:delText>
              </w:r>
            </w:del>
            <w:del w:id="633" w:author="Colin Combe" w:date="2023-05-18T08:35:00Z">
              <w:r>
                <w:rPr/>
                <w:delText>)</w:delText>
              </w:r>
            </w:del>
            <w:r>
              <w:rPr/>
              <w:commentReference w:id="15"/>
            </w:r>
            <w:r>
              <w:rPr/>
              <w:t xml:space="preserve"> </w:t>
            </w:r>
          </w:p>
          <w:p>
            <w:pPr>
              <w:pStyle w:val="HTMLPreformatted"/>
              <w:widowControl w:val="false"/>
              <w:rPr/>
            </w:pPr>
            <w:r>
              <w:rPr/>
              <w:t xml:space="preserve">  </w:t>
            </w:r>
            <w:hyperlink r:id="rId240" w:tgtFrame="new">
              <w:r>
                <w:rPr>
                  <w:rStyle w:val="InternetLink"/>
                </w:rPr>
                <w:t>et al.</w:t>
              </w:r>
            </w:hyperlink>
          </w:p>
          <w:p>
            <w:pPr>
              <w:pStyle w:val="HTMLPreformatted"/>
              <w:widowControl w:val="false"/>
              <w:rPr/>
            </w:pPr>
            <w:r>
              <w:rPr/>
              <w:t xml:space="preserve">MAY supply a *child* term of </w:t>
            </w:r>
            <w:hyperlink r:id="rId241"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42"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3"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4"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5"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6"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7"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8"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9"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50"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51"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52" w:tgtFrame="new">
              <w:r>
                <w:rPr>
                  <w:rStyle w:val="InternetLink"/>
                </w:rPr>
                <w:t>et al.</w:t>
              </w:r>
            </w:hyperlink>
          </w:p>
          <w:p>
            <w:pPr>
              <w:pStyle w:val="HTMLPreformatted"/>
              <w:widowControl w:val="false"/>
              <w:rPr/>
            </w:pPr>
            <w:ins w:id="634" w:author="Colin Combe" w:date="2023-01-25T14:58:00Z">
              <w:r>
                <w:rPr/>
                <w:t xml:space="preserve">MAY supply a *child* term of </w:t>
              </w:r>
            </w:ins>
            <w:ins w:id="635" w:author="Colin Combe" w:date="2023-01-25T14:58:00Z">
              <w:r>
                <w:rPr>
                  <w:rStyle w:val="InternetLink"/>
                </w:rPr>
                <w:t>MS:1002664</w:t>
              </w:r>
            </w:ins>
            <w:ins w:id="636" w:author="Colin Combe" w:date="2023-01-25T14:58:00Z">
              <w:r>
                <w:rPr/>
                <w:t xml:space="preserve"> (</w:t>
              </w:r>
            </w:ins>
            <w:ins w:id="637" w:author="Colin Combe" w:date="2023-01-25T14:58:00Z">
              <w:r>
                <w:rPr>
                  <w:rStyle w:val="Popup"/>
                </w:rPr>
                <w:t>interaction score derived from cross-linking</w:t>
              </w:r>
            </w:ins>
            <w:ins w:id="638" w:author="Colin Combe" w:date="2023-01-25T14:58:00Z">
              <w:r>
                <w:rPr/>
                <w:t>) one or more times</w:t>
              </w:r>
            </w:ins>
          </w:p>
          <w:p>
            <w:pPr>
              <w:pStyle w:val="HTMLPreformatted"/>
              <w:widowControl w:val="false"/>
              <w:rPr/>
            </w:pPr>
            <w:ins w:id="640" w:author="Colin Combe" w:date="2023-01-25T14:58:00Z">
              <w:r>
                <w:rPr/>
                <w:t xml:space="preserve">  </w:t>
              </w:r>
            </w:ins>
            <w:ins w:id="641" w:author="Colin Combe" w:date="2023-01-25T14:58:00Z">
              <w:r>
                <w:rPr/>
                <w:t xml:space="preserve">e.g.: </w:t>
              </w:r>
            </w:ins>
            <w:ins w:id="642" w:author="Colin Combe" w:date="2023-01-25T14:58:00Z">
              <w:r>
                <w:rPr>
                  <w:rStyle w:val="InternetLink"/>
                </w:rPr>
                <w:t>MS:1002677</w:t>
              </w:r>
            </w:ins>
            <w:ins w:id="643" w:author="Colin Combe" w:date="2023-01-25T14:58:00Z">
              <w:r>
                <w:rPr/>
                <w:t xml:space="preserve"> (</w:t>
              </w:r>
            </w:ins>
            <w:ins w:id="644" w:author="Colin Combe" w:date="2023-01-25T14:58:00Z">
              <w:r>
                <w:rPr>
                  <w:rStyle w:val="Popup"/>
                </w:rPr>
                <w:t>residue-pair-level global FDR</w:t>
              </w:r>
            </w:ins>
            <w:ins w:id="645" w:author="Colin Combe" w:date="2023-01-25T14:58:00Z">
              <w:r>
                <w:rPr/>
                <w:t xml:space="preserve">) </w:t>
              </w:r>
            </w:ins>
          </w:p>
          <w:p>
            <w:pPr>
              <w:pStyle w:val="HTMLPreformatted"/>
              <w:widowControl w:val="false"/>
              <w:rPr/>
            </w:pPr>
            <w:ins w:id="647" w:author="Colin Combe" w:date="2023-01-25T14:58:00Z">
              <w:r>
                <w:rPr/>
                <w:t xml:space="preserve">  </w:t>
              </w:r>
            </w:ins>
            <w:ins w:id="648" w:author="Colin Combe" w:date="2023-01-25T14:58:00Z">
              <w:r>
                <w:rPr/>
                <w:t xml:space="preserve">e.g.: </w:t>
              </w:r>
            </w:ins>
            <w:ins w:id="649" w:author="Colin Combe" w:date="2023-01-25T14:58:00Z">
              <w:r>
                <w:rPr>
                  <w:rStyle w:val="InternetLink"/>
                </w:rPr>
                <w:t>MS:1002676</w:t>
              </w:r>
            </w:ins>
            <w:ins w:id="650" w:author="Colin Combe" w:date="2023-01-25T14:58:00Z">
              <w:r>
                <w:rPr/>
                <w:t xml:space="preserve"> (</w:t>
              </w:r>
            </w:ins>
            <w:ins w:id="651" w:author="Colin Combe" w:date="2023-01-25T14:58:00Z">
              <w:r>
                <w:rPr>
                  <w:rStyle w:val="Popup"/>
                </w:rPr>
                <w:t>protein-pair-level global FDR</w:t>
              </w:r>
            </w:ins>
            <w:ins w:id="652" w:author="Colin Combe" w:date="2023-01-25T14:58:00Z">
              <w:r>
                <w:rPr/>
                <w:t xml:space="preserve">) </w:t>
              </w:r>
            </w:ins>
          </w:p>
          <w:p>
            <w:pPr>
              <w:pStyle w:val="HTMLPreformatted"/>
              <w:widowControl w:val="false"/>
              <w:rPr>
                <w:rStyle w:val="InternetLink"/>
              </w:rPr>
            </w:pPr>
            <w:r>
              <w:rPr/>
            </w:r>
          </w:p>
          <w:p>
            <w:pPr>
              <w:pStyle w:val="HTMLPreformatted"/>
              <w:widowControl w:val="false"/>
              <w:rPr/>
            </w:pPr>
            <w:commentRangeStart w:id="16"/>
            <w:r>
              <w:rPr/>
              <w:t>M</w:t>
            </w:r>
            <w:del w:id="653" w:author="Colin Combe" w:date="2023-05-18T08:36:00Z">
              <w:r>
                <w:rPr/>
                <w:delText>UST</w:delText>
              </w:r>
            </w:del>
            <w:ins w:id="654" w:author="Colin Combe" w:date="2023-05-18T08:36:00Z">
              <w:r>
                <w:rPr/>
                <w:t>AY</w:t>
              </w:r>
            </w:ins>
            <w:r>
              <w:rPr/>
            </w:r>
            <w:commentRangeEnd w:id="16"/>
            <w:r>
              <w:commentReference w:id="16"/>
            </w:r>
            <w:r>
              <w:rPr/>
              <w:t xml:space="preserve"> supply term </w:t>
            </w:r>
            <w:hyperlink r:id="rId253"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5" w:name="__RefHeading___Toc37572_832650626"/>
      <w:bookmarkStart w:id="276" w:name="_Toc477259883"/>
      <w:bookmarkEnd w:id="275"/>
      <w:r>
        <w:rPr/>
        <w:t>Element &lt;</w:t>
      </w:r>
      <w:bookmarkStart w:id="277" w:name="ProteinDetectionList"/>
      <w:r>
        <w:rPr/>
        <w:t>ProteinDetectionList</w:t>
      </w:r>
      <w:bookmarkEnd w:id="277"/>
      <w:r>
        <w:rPr/>
        <w:t>&gt;</w:t>
      </w:r>
      <w:bookmarkEnd w:id="27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4"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5"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6"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7"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8"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9"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8" w:name="__RefHeading___Toc37574_832650626"/>
      <w:bookmarkStart w:id="279" w:name="_Toc477259884"/>
      <w:bookmarkEnd w:id="278"/>
      <w:r>
        <w:rPr/>
        <w:t>Element &lt;</w:t>
      </w:r>
      <w:bookmarkStart w:id="280" w:name="ProteinDetectionProtocol"/>
      <w:r>
        <w:rPr/>
        <w:t>ProteinDetectionProtocol</w:t>
      </w:r>
      <w:bookmarkEnd w:id="280"/>
      <w:r>
        <w:rPr/>
        <w:t>&gt;</w:t>
      </w:r>
      <w:bookmarkEnd w:id="27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60"/>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81" w:name="__RefHeading___Toc37576_832650626"/>
      <w:bookmarkStart w:id="282" w:name="_Toc477259885"/>
      <w:bookmarkEnd w:id="281"/>
      <w:r>
        <w:rPr/>
        <w:t>Element &lt;</w:t>
      </w:r>
      <w:bookmarkStart w:id="283" w:name="Provider"/>
      <w:r>
        <w:rPr/>
        <w:t>Provider</w:t>
      </w:r>
      <w:bookmarkEnd w:id="283"/>
      <w:r>
        <w:rPr/>
        <w:t>&gt;</w:t>
      </w:r>
      <w:bookmarkEnd w:id="28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0"/>
        <w:gridCol w:w="8501"/>
      </w:tblGrid>
      <w:tr>
        <w:trPr/>
        <w:tc>
          <w:tcPr>
            <w:tcW w:w="1470" w:type="dxa"/>
            <w:tcBorders/>
            <w:vAlign w:val="center"/>
          </w:tcPr>
          <w:p>
            <w:pPr>
              <w:pStyle w:val="Normal"/>
              <w:widowControl w:val="false"/>
              <w:rPr>
                <w:lang w:val="en-US"/>
              </w:rPr>
            </w:pPr>
            <w:r>
              <w:rPr>
                <w:b/>
                <w:bCs/>
                <w:lang w:val="en-US"/>
              </w:rPr>
              <w:t>Definition:</w:t>
            </w:r>
          </w:p>
        </w:tc>
        <w:tc>
          <w:tcPr>
            <w:tcW w:w="8501"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70" w:type="dxa"/>
            <w:tcBorders/>
            <w:vAlign w:val="center"/>
          </w:tcPr>
          <w:p>
            <w:pPr>
              <w:pStyle w:val="Normal"/>
              <w:widowControl w:val="false"/>
              <w:rPr>
                <w:lang w:val="en-US"/>
              </w:rPr>
            </w:pPr>
            <w:r>
              <w:rPr>
                <w:b/>
                <w:bCs/>
                <w:lang w:val="en-US"/>
              </w:rPr>
              <w:t>Type:</w:t>
            </w:r>
          </w:p>
        </w:tc>
        <w:tc>
          <w:tcPr>
            <w:tcW w:w="8501" w:type="dxa"/>
            <w:tcBorders/>
            <w:vAlign w:val="center"/>
          </w:tcPr>
          <w:p>
            <w:pPr>
              <w:pStyle w:val="Normal"/>
              <w:widowControl w:val="false"/>
              <w:rPr>
                <w:lang w:val="en-US"/>
              </w:rPr>
            </w:pPr>
            <w:r>
              <w:rPr>
                <w:lang w:val="en-US"/>
              </w:rPr>
              <w:t xml:space="preserve">ProviderType </w:t>
            </w:r>
          </w:p>
        </w:tc>
      </w:tr>
      <w:tr>
        <w:trPr/>
        <w:tc>
          <w:tcPr>
            <w:tcW w:w="1470" w:type="dxa"/>
            <w:tcBorders/>
            <w:vAlign w:val="center"/>
          </w:tcPr>
          <w:p>
            <w:pPr>
              <w:pStyle w:val="Normal"/>
              <w:widowControl w:val="false"/>
              <w:rPr>
                <w:lang w:val="en-US"/>
              </w:rPr>
            </w:pPr>
            <w:r>
              <w:rPr>
                <w:b/>
                <w:bCs/>
                <w:lang w:val="en-US"/>
              </w:rPr>
              <w:t>Attributes:</w:t>
            </w:r>
          </w:p>
        </w:tc>
        <w:tc>
          <w:tcPr>
            <w:tcW w:w="8501" w:type="dxa"/>
            <w:tcBorders/>
            <w:vAlign w:val="center"/>
          </w:tcPr>
          <w:tbl>
            <w:tblPr>
              <w:tblW w:w="838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70" w:type="dxa"/>
            <w:tcBorders/>
            <w:vAlign w:val="center"/>
          </w:tcPr>
          <w:p>
            <w:pPr>
              <w:pStyle w:val="Normal"/>
              <w:widowControl w:val="false"/>
              <w:rPr>
                <w:lang w:val="en-US"/>
              </w:rPr>
            </w:pPr>
            <w:r>
              <w:rPr>
                <w:b/>
                <w:bCs/>
                <w:lang w:val="en-US"/>
              </w:rPr>
              <w:t>Subelements:</w:t>
            </w:r>
          </w:p>
        </w:tc>
        <w:tc>
          <w:tcPr>
            <w:tcW w:w="8501" w:type="dxa"/>
            <w:tcBorders/>
            <w:vAlign w:val="center"/>
          </w:tcPr>
          <w:tbl>
            <w:tblPr>
              <w:tblW w:w="838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70" w:type="dxa"/>
            <w:tcBorders/>
            <w:vAlign w:val="center"/>
          </w:tcPr>
          <w:p>
            <w:pPr>
              <w:pStyle w:val="Normal"/>
              <w:widowControl w:val="false"/>
              <w:rPr>
                <w:lang w:val="en-US"/>
              </w:rPr>
            </w:pPr>
            <w:r>
              <w:rPr>
                <w:b/>
                <w:bCs/>
                <w:lang w:val="en-US"/>
              </w:rPr>
              <w:t>Example Context:</w:t>
            </w:r>
          </w:p>
        </w:tc>
        <w:tc>
          <w:tcPr>
            <w:tcW w:w="8501"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4" w:name="__RefHeading___Toc37578_832650626"/>
      <w:bookmarkStart w:id="285" w:name="_Toc477259886"/>
      <w:bookmarkEnd w:id="284"/>
      <w:r>
        <w:rPr/>
        <w:t>Element &lt;</w:t>
      </w:r>
      <w:bookmarkStart w:id="286" w:name="Residue"/>
      <w:r>
        <w:rPr/>
        <w:t>Residue</w:t>
      </w:r>
      <w:bookmarkEnd w:id="286"/>
      <w:r>
        <w:rPr/>
        <w:t>&gt;</w:t>
      </w:r>
      <w:bookmarkEnd w:id="28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7" w:name="__RefHeading___Toc37580_832650626"/>
      <w:bookmarkStart w:id="288" w:name="_Toc477259887"/>
      <w:bookmarkEnd w:id="287"/>
      <w:r>
        <w:rPr/>
        <w:t>Element &lt;</w:t>
      </w:r>
      <w:bookmarkStart w:id="289" w:name="Role"/>
      <w:r>
        <w:rPr/>
        <w:t>Role</w:t>
      </w:r>
      <w:bookmarkEnd w:id="289"/>
      <w:r>
        <w:rPr/>
        <w:t>&gt;</w:t>
      </w:r>
      <w:bookmarkEnd w:id="28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61"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2"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3"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4"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5"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6"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7"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8"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9"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0"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1"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2"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3"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4"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5"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6"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7"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8"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90" w:name="__RefHeading___Toc37582_832650626"/>
      <w:bookmarkStart w:id="291" w:name="_Toc477259888"/>
      <w:bookmarkEnd w:id="290"/>
      <w:r>
        <w:rPr/>
        <w:t>Element &lt;</w:t>
      </w:r>
      <w:bookmarkStart w:id="292" w:name="Sample"/>
      <w:r>
        <w:rPr/>
        <w:t>Sample</w:t>
      </w:r>
      <w:bookmarkEnd w:id="292"/>
      <w:r>
        <w:rPr/>
        <w:t>&gt;</w:t>
      </w:r>
      <w:bookmarkEnd w:id="29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3" w:name="__RefHeading___Toc37584_832650626"/>
      <w:bookmarkStart w:id="294" w:name="_Toc477259889"/>
      <w:bookmarkEnd w:id="293"/>
      <w:r>
        <w:rPr/>
        <w:t>Element &lt;</w:t>
      </w:r>
      <w:bookmarkStart w:id="295" w:name="SearchDatabase"/>
      <w:r>
        <w:rPr/>
        <w:t>SearchDatabase</w:t>
      </w:r>
      <w:bookmarkEnd w:id="295"/>
      <w:r>
        <w:rPr/>
        <w:t>&gt;</w:t>
      </w:r>
      <w:bookmarkEnd w:id="29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0"/>
        <w:gridCol w:w="8481"/>
      </w:tblGrid>
      <w:tr>
        <w:trPr/>
        <w:tc>
          <w:tcPr>
            <w:tcW w:w="1490" w:type="dxa"/>
            <w:tcBorders/>
            <w:vAlign w:val="center"/>
          </w:tcPr>
          <w:p>
            <w:pPr>
              <w:pStyle w:val="Normal"/>
              <w:widowControl w:val="false"/>
              <w:rPr>
                <w:lang w:val="en-US"/>
              </w:rPr>
            </w:pPr>
            <w:r>
              <w:rPr>
                <w:b/>
                <w:bCs/>
                <w:lang w:val="en-US"/>
              </w:rPr>
              <w:t>Definition:</w:t>
            </w:r>
          </w:p>
        </w:tc>
        <w:tc>
          <w:tcPr>
            <w:tcW w:w="8481"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90" w:type="dxa"/>
            <w:tcBorders/>
            <w:vAlign w:val="center"/>
          </w:tcPr>
          <w:p>
            <w:pPr>
              <w:pStyle w:val="Normal"/>
              <w:widowControl w:val="false"/>
              <w:rPr>
                <w:lang w:val="en-US"/>
              </w:rPr>
            </w:pPr>
            <w:r>
              <w:rPr>
                <w:b/>
                <w:bCs/>
                <w:lang w:val="en-US"/>
              </w:rPr>
              <w:t>Type:</w:t>
            </w:r>
          </w:p>
        </w:tc>
        <w:tc>
          <w:tcPr>
            <w:tcW w:w="8481" w:type="dxa"/>
            <w:tcBorders/>
            <w:vAlign w:val="center"/>
          </w:tcPr>
          <w:p>
            <w:pPr>
              <w:pStyle w:val="Normal"/>
              <w:widowControl w:val="false"/>
              <w:rPr>
                <w:lang w:val="en-US"/>
              </w:rPr>
            </w:pPr>
            <w:r>
              <w:rPr>
                <w:lang w:val="en-US"/>
              </w:rPr>
              <w:t xml:space="preserve">SearchDatabaseType </w:t>
            </w:r>
          </w:p>
        </w:tc>
      </w:tr>
      <w:tr>
        <w:trPr/>
        <w:tc>
          <w:tcPr>
            <w:tcW w:w="1490" w:type="dxa"/>
            <w:tcBorders/>
            <w:vAlign w:val="center"/>
          </w:tcPr>
          <w:p>
            <w:pPr>
              <w:pStyle w:val="Normal"/>
              <w:widowControl w:val="false"/>
              <w:rPr>
                <w:lang w:val="en-US"/>
              </w:rPr>
            </w:pPr>
            <w:r>
              <w:rPr>
                <w:b/>
                <w:bCs/>
                <w:lang w:val="en-US"/>
              </w:rPr>
              <w:t>Attributes:</w:t>
            </w:r>
          </w:p>
        </w:tc>
        <w:tc>
          <w:tcPr>
            <w:tcW w:w="8481" w:type="dxa"/>
            <w:tcBorders/>
            <w:vAlign w:val="center"/>
          </w:tcPr>
          <w:tbl>
            <w:tblPr>
              <w:tblW w:w="836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90" w:type="dxa"/>
            <w:tcBorders/>
            <w:vAlign w:val="center"/>
          </w:tcPr>
          <w:p>
            <w:pPr>
              <w:pStyle w:val="Normal"/>
              <w:widowControl w:val="false"/>
              <w:rPr>
                <w:lang w:val="en-US"/>
              </w:rPr>
            </w:pPr>
            <w:r>
              <w:rPr>
                <w:b/>
                <w:bCs/>
                <w:lang w:val="en-US"/>
              </w:rPr>
              <w:t>Subelements:</w:t>
            </w:r>
          </w:p>
        </w:tc>
        <w:tc>
          <w:tcPr>
            <w:tcW w:w="8481" w:type="dxa"/>
            <w:tcBorders/>
            <w:vAlign w:val="center"/>
          </w:tcPr>
          <w:tbl>
            <w:tblPr>
              <w:tblW w:w="836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0" w:type="dxa"/>
            <w:tcBorders/>
            <w:vAlign w:val="center"/>
          </w:tcPr>
          <w:p>
            <w:pPr>
              <w:pStyle w:val="Normal"/>
              <w:widowControl w:val="false"/>
              <w:rPr>
                <w:lang w:val="en-US"/>
              </w:rPr>
            </w:pPr>
            <w:r>
              <w:rPr>
                <w:b/>
                <w:bCs/>
                <w:lang w:val="en-US"/>
              </w:rPr>
              <w:t>Example Context:</w:t>
            </w:r>
          </w:p>
        </w:tc>
        <w:tc>
          <w:tcPr>
            <w:tcW w:w="8481"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90" w:type="dxa"/>
            <w:tcBorders/>
            <w:vAlign w:val="center"/>
          </w:tcPr>
          <w:p>
            <w:pPr>
              <w:pStyle w:val="Normal"/>
              <w:widowControl w:val="false"/>
              <w:rPr>
                <w:lang w:val="en-US"/>
              </w:rPr>
            </w:pPr>
            <w:r>
              <w:rPr>
                <w:b/>
                <w:bCs/>
                <w:lang w:val="en-US"/>
              </w:rPr>
              <w:t>cvParam Mapping Rules:</w:t>
            </w:r>
          </w:p>
        </w:tc>
        <w:tc>
          <w:tcPr>
            <w:tcW w:w="8481"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9"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80"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81"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82"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3"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4"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5"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6"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7"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8"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9"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90"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91"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92"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3" w:tgtFrame="new">
              <w:r>
                <w:rPr>
                  <w:rStyle w:val="InternetLink"/>
                </w:rPr>
                <w:t>et al.</w:t>
              </w:r>
            </w:hyperlink>
          </w:p>
        </w:tc>
      </w:tr>
    </w:tbl>
    <w:p>
      <w:pPr>
        <w:pStyle w:val="Normal"/>
        <w:rPr>
          <w:lang w:val="en-US"/>
        </w:rPr>
      </w:pPr>
      <w:r>
        <w:rPr>
          <w:lang w:val="en-US"/>
        </w:rPr>
      </w:r>
    </w:p>
    <w:p>
      <w:pPr>
        <w:pStyle w:val="Heading2"/>
        <w:ind w:left="0" w:hanging="0"/>
        <w:rPr/>
      </w:pPr>
      <w:bookmarkStart w:id="296" w:name="__RefHeading___Toc37586_832650626"/>
      <w:bookmarkStart w:id="297" w:name="_Toc477259890"/>
      <w:bookmarkEnd w:id="296"/>
      <w:r>
        <w:rPr/>
        <w:t>Element &lt;</w:t>
      </w:r>
      <w:bookmarkStart w:id="298" w:name="SearchDatabaseRef"/>
      <w:r>
        <w:rPr/>
        <w:t>SearchDatabaseRef</w:t>
      </w:r>
      <w:bookmarkEnd w:id="298"/>
      <w:r>
        <w:rPr/>
        <w:t>&gt;</w:t>
      </w:r>
      <w:bookmarkEnd w:id="297"/>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9" w:name="__RefHeading___Toc37588_832650626"/>
      <w:bookmarkStart w:id="300" w:name="_Toc477259891"/>
      <w:bookmarkEnd w:id="299"/>
      <w:r>
        <w:rPr/>
        <w:t>Element &lt;</w:t>
      </w:r>
      <w:bookmarkStart w:id="301" w:name="SearchModification"/>
      <w:r>
        <w:rPr/>
        <w:t>SearchModification</w:t>
      </w:r>
      <w:bookmarkEnd w:id="301"/>
      <w:r>
        <w:rPr/>
        <w:t>&gt;</w:t>
      </w:r>
      <w:bookmarkEnd w:id="30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ins w:id="655" w:author="Colin Combe" w:date="2023-07-03T12:24:00Z"/>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ins w:id="657" w:author="Colin Combe" w:date="2023-07-03T12:24:00Z"/>
              </w:rPr>
            </w:pPr>
            <w:ins w:id="656" w:author="Colin Combe" w:date="2023-07-03T12:24:00Z">
              <w:r>
                <w:rPr>
                  <w:lang w:val="en-US"/>
                </w:rPr>
              </w:r>
            </w:ins>
          </w:p>
          <w:p>
            <w:pPr>
              <w:pStyle w:val="Normal"/>
              <w:widowControl w:val="false"/>
              <w:rPr>
                <w:lang w:val="en-US"/>
                <w:ins w:id="670" w:author="Juan Antonio Vizcaino" w:date="2023-07-11T13:58:00Z"/>
              </w:rPr>
            </w:pPr>
            <w:ins w:id="658" w:author="Juan Antonio Vizcaino" w:date="2023-07-11T13:58:00Z">
              <w:r>
                <w:rPr>
                  <w:lang w:val="en-US"/>
                </w:rPr>
                <w:t xml:space="preserve">It </w:t>
              </w:r>
            </w:ins>
            <w:ins w:id="659" w:author="Colin Combe" w:date="2023-07-03T12:24:00Z">
              <w:r>
                <w:rPr>
                  <w:lang w:val="en-US"/>
                </w:rPr>
                <w:t xml:space="preserve">MAY provide </w:t>
              </w:r>
            </w:ins>
            <w:ins w:id="660" w:author="Juan Antonio Vizcaino" w:date="2023-07-11T13:58:00Z">
              <w:r>
                <w:rPr>
                  <w:lang w:val="en-US"/>
                </w:rPr>
                <w:t xml:space="preserve">the </w:t>
              </w:r>
            </w:ins>
            <w:ins w:id="661" w:author="Colin Combe" w:date="2023-07-03T12:24:00Z">
              <w:r>
                <w:rPr>
                  <w:lang w:val="en-US"/>
                </w:rPr>
                <w:t xml:space="preserve">CV term “search modification id” (MS:1003392) </w:t>
              </w:r>
            </w:ins>
            <w:ins w:id="662" w:author="Colin Combe" w:date="2023-07-03T12:25:00Z">
              <w:r>
                <w:rPr>
                  <w:lang w:val="en-US"/>
                </w:rPr>
                <w:t>once</w:t>
              </w:r>
            </w:ins>
            <w:ins w:id="663" w:author="Juan Antonio Vizcaino" w:date="2023-07-11T14:04:00Z">
              <w:r>
                <w:rPr>
                  <w:lang w:val="en-US"/>
                </w:rPr>
                <w:t>,</w:t>
              </w:r>
            </w:ins>
            <w:ins w:id="664" w:author="Colin Combe" w:date="2023-07-03T12:25:00Z">
              <w:r>
                <w:rPr>
                  <w:lang w:val="en-US"/>
                </w:rPr>
                <w:t xml:space="preserve"> to provide a</w:t>
              </w:r>
            </w:ins>
            <w:ins w:id="665" w:author="Colin Combe" w:date="2023-07-03T12:25:00Z">
              <w:r>
                <w:rPr>
                  <w:rFonts w:eastAsia="Times New Roman" w:cs="Times New Roman"/>
                  <w:color w:val="auto"/>
                  <w:kern w:val="0"/>
                  <w:sz w:val="24"/>
                  <w:szCs w:val="24"/>
                  <w:lang w:val="en-US" w:eastAsia="en-GB" w:bidi="ar-SA"/>
                </w:rPr>
                <w:t>n</w:t>
              </w:r>
            </w:ins>
            <w:ins w:id="666" w:author="Colin Combe" w:date="2023-07-03T12:25:00Z">
              <w:r>
                <w:rPr>
                  <w:lang w:val="en-US"/>
                </w:rPr>
                <w:t xml:space="preserve"> identifier for this SearchModification (Section 7.12).</w:t>
              </w:r>
            </w:ins>
            <w:ins w:id="667" w:author="Colin Combe" w:date="2023-07-20T11:07:44Z">
              <w:r>
                <w:rPr>
                  <w:lang w:val="en-US"/>
                </w:rPr>
                <w:t xml:space="preserve"> This identifier MUST be unique within the &lt;SpectrumIdentificationProtocol&gt; element. If there are multiple &lt;SpectrumIdentificationProtocol&gt; elements with in the file, then the values of “search modification id” </w:t>
              </w:r>
            </w:ins>
            <w:ins w:id="668" w:author="Colin Combe" w:date="2023-07-20T11:07:44Z">
              <w:r>
                <w:rPr>
                  <w:rFonts w:eastAsia="Times New Roman" w:cs="Times New Roman"/>
                  <w:color w:val="auto"/>
                  <w:kern w:val="0"/>
                  <w:sz w:val="24"/>
                  <w:szCs w:val="24"/>
                  <w:lang w:val="en-US" w:eastAsia="en-GB" w:bidi="ar-SA"/>
                </w:rPr>
                <w:t>SHOULD</w:t>
              </w:r>
            </w:ins>
            <w:ins w:id="669" w:author="Colin Combe" w:date="2023-07-20T11:07:44Z">
              <w:r>
                <w:rPr>
                  <w:lang w:val="en-US"/>
                </w:rPr>
                <w:t xml:space="preserve"> be identical for identical modifications. </w:t>
              </w:r>
            </w:ins>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del w:id="676" w:author="Colin Combe" w:date="2023-07-03T12:22:00Z"/>
              </w:rPr>
            </w:pPr>
            <w:del w:id="671" w:author="Colin Combe" w:date="2023-07-03T12:22:00Z">
              <w:r>
                <w:rPr>
                  <w:rFonts w:cs="Courier New" w:ascii="Courier New" w:hAnsi="Courier New"/>
                  <w:sz w:val="16"/>
                  <w:szCs w:val="16"/>
                  <w:lang w:val="en-US" w:eastAsia="de-DE"/>
                </w:rPr>
                <w:delText xml:space="preserve">MAY supply term </w:delText>
              </w:r>
            </w:del>
            <w:hyperlink r:id="rId294" w:tgtFrame="new">
              <w:del w:id="672" w:author="Colin Combe" w:date="2023-07-03T12:22:00Z">
                <w:r>
                  <w:rPr>
                    <w:rFonts w:cs="Courier New" w:ascii="Courier New" w:hAnsi="Courier New"/>
                    <w:color w:val="0000FF"/>
                    <w:sz w:val="16"/>
                    <w:szCs w:val="16"/>
                    <w:u w:val="single"/>
                    <w:lang w:val="en-US" w:eastAsia="de-DE"/>
                  </w:rPr>
                  <w:delText>MS:1002509</w:delText>
                </w:r>
              </w:del>
            </w:hyperlink>
            <w:del w:id="673" w:author="Colin Combe" w:date="2023-07-03T12:22:00Z">
              <w:r>
                <w:rPr>
                  <w:rFonts w:cs="Courier New" w:ascii="Courier New" w:hAnsi="Courier New"/>
                  <w:sz w:val="16"/>
                  <w:szCs w:val="16"/>
                  <w:lang w:val="en-US" w:eastAsia="de-DE"/>
                </w:rPr>
                <w:delText xml:space="preserve"> (</w:delText>
              </w:r>
            </w:del>
            <w:del w:id="674" w:author="Juan Antonio Vizcaino" w:date="2023-01-25T10:41:00Z">
              <w:r>
                <w:rPr>
                  <w:rFonts w:cs="Courier New" w:ascii="Courier New" w:hAnsi="Courier New"/>
                  <w:sz w:val="16"/>
                  <w:szCs w:val="16"/>
                  <w:lang w:val="en-US" w:eastAsia="de-DE"/>
                </w:rPr>
                <w:delText>cross-link</w:delText>
              </w:r>
            </w:del>
            <w:del w:id="675" w:author="Colin Combe" w:date="2023-07-03T12:22:00Z">
              <w:r>
                <w:rPr>
                  <w:rFonts w:cs="Courier New" w:ascii="Courier New" w:hAnsi="Courier New"/>
                  <w:sz w:val="16"/>
                  <w:szCs w:val="16"/>
                  <w:lang w:val="en-US" w:eastAsia="de-DE"/>
                </w:rPr>
                <w:delText>crosslink donor) only once</w:delText>
              </w:r>
            </w:del>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ins w:id="680" w:author="Colin Combe" w:date="2023-07-03T12:22:00Z"/>
              </w:rPr>
            </w:pPr>
            <w:ins w:id="677" w:author="Colin Combe" w:date="2023-07-03T12:22:00Z">
              <w:r>
                <w:rPr>
                  <w:rFonts w:cs="Courier New" w:ascii="Courier New" w:hAnsi="Courier New"/>
                  <w:sz w:val="16"/>
                  <w:szCs w:val="16"/>
                  <w:lang w:val="en-US" w:eastAsia="de-DE"/>
                </w:rPr>
                <w:t xml:space="preserve">MAY supply term </w:t>
              </w:r>
            </w:ins>
            <w:ins w:id="678" w:author="Colin Combe" w:date="2023-07-03T12:22:00Z">
              <w:r>
                <w:rPr>
                  <w:rFonts w:cs="Courier New" w:ascii="Courier New" w:hAnsi="Courier New"/>
                  <w:color w:val="0000FF"/>
                  <w:sz w:val="16"/>
                  <w:szCs w:val="16"/>
                  <w:u w:val="single"/>
                  <w:lang w:val="en-US" w:eastAsia="de-DE"/>
                </w:rPr>
                <w:t>MS:1003392</w:t>
              </w:r>
            </w:ins>
            <w:ins w:id="679" w:author="Colin Combe" w:date="2023-07-03T12:22:00Z">
              <w:r>
                <w:rPr>
                  <w:rFonts w:cs="Courier New" w:ascii="Courier New" w:hAnsi="Courier New"/>
                  <w:sz w:val="16"/>
                  <w:szCs w:val="16"/>
                  <w:lang w:val="en-US" w:eastAsia="de-DE"/>
                </w:rPr>
                <w:t xml:space="preserve"> (search modification id) only once</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ins w:id="684" w:author="Colin Combe" w:date="2023-07-03T12:22:00Z"/>
              </w:rPr>
            </w:pPr>
            <w:ins w:id="681" w:author="Colin Combe" w:date="2023-07-03T12:22:00Z">
              <w:r>
                <w:rPr>
                  <w:rFonts w:cs="Courier New" w:ascii="Courier New" w:hAnsi="Courier New"/>
                  <w:sz w:val="16"/>
                  <w:szCs w:val="16"/>
                  <w:lang w:val="en-US" w:eastAsia="de-DE"/>
                </w:rPr>
                <w:t xml:space="preserve">MAY supply term </w:t>
              </w:r>
            </w:ins>
            <w:hyperlink r:id="rId295" w:tgtFrame="new">
              <w:ins w:id="682" w:author="Colin Combe" w:date="2023-07-03T12:22:00Z">
                <w:r>
                  <w:rPr>
                    <w:rFonts w:cs="Courier New" w:ascii="Courier New" w:hAnsi="Courier New"/>
                    <w:color w:val="0000FF"/>
                    <w:sz w:val="16"/>
                    <w:szCs w:val="16"/>
                    <w:u w:val="single"/>
                    <w:lang w:val="en-US" w:eastAsia="de-DE"/>
                  </w:rPr>
                  <w:t>MS:1002509</w:t>
                </w:r>
              </w:ins>
            </w:hyperlink>
            <w:ins w:id="683" w:author="Colin Combe" w:date="2023-07-03T12:22:00Z">
              <w:r>
                <w:rPr>
                  <w:rFonts w:cs="Courier New" w:ascii="Courier New" w:hAnsi="Courier New"/>
                  <w:sz w:val="16"/>
                  <w:szCs w:val="16"/>
                  <w:lang w:val="en-US" w:eastAsia="de-DE"/>
                </w:rPr>
                <w:t xml:space="preserve"> (crosslink donor) only once</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6"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w:t>
            </w:r>
            <w:del w:id="685" w:author="Juan Antonio Vizcaino" w:date="2023-01-25T10:41:00Z">
              <w:r>
                <w:rPr>
                  <w:rFonts w:cs="Courier New" w:ascii="Courier New" w:hAnsi="Courier New"/>
                  <w:sz w:val="16"/>
                  <w:szCs w:val="16"/>
                  <w:lang w:val="en-US" w:eastAsia="de-DE"/>
                </w:rPr>
                <w:delText>cross-link</w:delText>
              </w:r>
            </w:del>
            <w:ins w:id="686"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7"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8"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w:t>
            </w:r>
            <w:del w:id="687" w:author="Colin Combe" w:date="2023-06-28T10:38:00Z">
              <w:r>
                <w:rPr>
                  <w:rFonts w:cs="Courier New" w:ascii="Courier New" w:hAnsi="Courier New"/>
                  <w:sz w:val="16"/>
                  <w:szCs w:val="16"/>
                  <w:lang w:val="en-US" w:eastAsia="de-DE"/>
                </w:rPr>
                <w:delText>only once</w:delText>
              </w:r>
            </w:del>
            <w:ins w:id="688" w:author="Colin Combe" w:date="2023-06-28T10:38:00Z">
              <w:r>
                <w:rPr>
                  <w:rFonts w:cs="Courier New" w:ascii="Courier New" w:hAnsi="Courier New"/>
                  <w:sz w:val="16"/>
                  <w:szCs w:val="16"/>
                  <w:lang w:val="en-US" w:eastAsia="de-DE"/>
                </w:rPr>
                <w:t>one or more times</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2"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3"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4"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5"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6"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7"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w:t>
            </w:r>
            <w:del w:id="689" w:author="Juan Antonio Vizcaino" w:date="2023-01-25T10:41:00Z">
              <w:r>
                <w:rPr>
                  <w:rFonts w:cs="Courier New" w:ascii="Courier New" w:hAnsi="Courier New"/>
                  <w:sz w:val="16"/>
                  <w:szCs w:val="16"/>
                  <w:lang w:val="en-US" w:eastAsia="de-DE"/>
                </w:rPr>
                <w:delText>cross-link</w:delText>
              </w:r>
            </w:del>
            <w:ins w:id="690"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8"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9"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w:t>
            </w:r>
            <w:del w:id="691" w:author="Juan Antonio Vizcaino" w:date="2023-01-25T10:41:00Z">
              <w:r>
                <w:rPr>
                  <w:rFonts w:cs="Courier New" w:ascii="Courier New" w:hAnsi="Courier New"/>
                  <w:sz w:val="16"/>
                  <w:szCs w:val="16"/>
                  <w:lang w:val="en-US" w:eastAsia="de-DE"/>
                </w:rPr>
                <w:delText>cross-link</w:delText>
              </w:r>
            </w:del>
            <w:ins w:id="692"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10"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w:t>
            </w:r>
            <w:del w:id="693" w:author="Juan Antonio Vizcaino" w:date="2023-01-25T10:41:00Z">
              <w:r>
                <w:rPr>
                  <w:rFonts w:cs="Courier New" w:ascii="Courier New" w:hAnsi="Courier New"/>
                  <w:sz w:val="16"/>
                  <w:szCs w:val="16"/>
                  <w:lang w:val="en-US" w:eastAsia="de-DE"/>
                </w:rPr>
                <w:delText>cross-link</w:delText>
              </w:r>
            </w:del>
            <w:ins w:id="694"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w:t>
            </w:r>
            <w:del w:id="695" w:author="Juan Antonio Vizcaino" w:date="2023-01-25T10:41:00Z">
              <w:r>
                <w:rPr>
                  <w:rFonts w:cs="Courier New" w:ascii="Courier New" w:hAnsi="Courier New"/>
                  <w:sz w:val="16"/>
                  <w:szCs w:val="16"/>
                  <w:lang w:val="en-US" w:eastAsia="de-DE"/>
                </w:rPr>
                <w:delText>cross-link</w:delText>
              </w:r>
            </w:del>
            <w:ins w:id="696"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2" w:name="__RefHeading___Toc37590_832650626"/>
      <w:bookmarkStart w:id="303" w:name="_Toc477259892"/>
      <w:bookmarkEnd w:id="302"/>
      <w:r>
        <w:rPr/>
        <w:t>Element &lt;</w:t>
      </w:r>
      <w:bookmarkStart w:id="304" w:name="SearchType"/>
      <w:r>
        <w:rPr/>
        <w:t>SearchType</w:t>
      </w:r>
      <w:bookmarkEnd w:id="304"/>
      <w:r>
        <w:rPr/>
        <w:t>&gt;</w:t>
      </w:r>
      <w:bookmarkEnd w:id="30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0"/>
        <w:gridCol w:w="8071"/>
      </w:tblGrid>
      <w:tr>
        <w:trPr/>
        <w:tc>
          <w:tcPr>
            <w:tcW w:w="1900" w:type="dxa"/>
            <w:tcBorders/>
            <w:vAlign w:val="center"/>
          </w:tcPr>
          <w:p>
            <w:pPr>
              <w:pStyle w:val="Normal"/>
              <w:widowControl w:val="false"/>
              <w:rPr>
                <w:lang w:val="en-US"/>
              </w:rPr>
            </w:pPr>
            <w:r>
              <w:rPr>
                <w:b/>
                <w:bCs/>
                <w:lang w:val="en-US"/>
              </w:rPr>
              <w:t>Definition:</w:t>
            </w:r>
          </w:p>
        </w:tc>
        <w:tc>
          <w:tcPr>
            <w:tcW w:w="8071" w:type="dxa"/>
            <w:tcBorders/>
            <w:vAlign w:val="center"/>
          </w:tcPr>
          <w:p>
            <w:pPr>
              <w:pStyle w:val="Normal"/>
              <w:widowControl w:val="false"/>
              <w:rPr>
                <w:lang w:val="en-US"/>
              </w:rPr>
            </w:pPr>
            <w:r>
              <w:rPr>
                <w:lang w:val="en-US"/>
              </w:rPr>
              <w:t xml:space="preserve">The type of search performed e.g. PMF, Tag searches, MS-MS </w:t>
            </w:r>
          </w:p>
        </w:tc>
      </w:tr>
      <w:tr>
        <w:trPr/>
        <w:tc>
          <w:tcPr>
            <w:tcW w:w="1900" w:type="dxa"/>
            <w:tcBorders/>
            <w:vAlign w:val="center"/>
          </w:tcPr>
          <w:p>
            <w:pPr>
              <w:pStyle w:val="Normal"/>
              <w:widowControl w:val="false"/>
              <w:rPr>
                <w:lang w:val="en-US"/>
              </w:rPr>
            </w:pPr>
            <w:r>
              <w:rPr>
                <w:b/>
                <w:bCs/>
                <w:lang w:val="en-US"/>
              </w:rPr>
              <w:t>Type:</w:t>
            </w:r>
          </w:p>
        </w:tc>
        <w:tc>
          <w:tcPr>
            <w:tcW w:w="8071" w:type="dxa"/>
            <w:tcBorders/>
            <w:vAlign w:val="center"/>
          </w:tcPr>
          <w:p>
            <w:pPr>
              <w:pStyle w:val="Normal"/>
              <w:widowControl w:val="false"/>
              <w:rPr>
                <w:lang w:val="en-US"/>
              </w:rPr>
            </w:pPr>
            <w:r>
              <w:rPr>
                <w:lang w:val="en-US"/>
              </w:rPr>
              <w:t xml:space="preserve">ParamType </w:t>
            </w:r>
          </w:p>
        </w:tc>
      </w:tr>
      <w:tr>
        <w:trPr/>
        <w:tc>
          <w:tcPr>
            <w:tcW w:w="1900" w:type="dxa"/>
            <w:tcBorders/>
            <w:vAlign w:val="center"/>
          </w:tcPr>
          <w:p>
            <w:pPr>
              <w:pStyle w:val="Normal"/>
              <w:widowControl w:val="false"/>
              <w:rPr>
                <w:lang w:val="en-US"/>
              </w:rPr>
            </w:pPr>
            <w:r>
              <w:rPr>
                <w:b/>
                <w:bCs/>
                <w:lang w:val="en-US"/>
              </w:rPr>
              <w:t>Attributes:</w:t>
            </w:r>
          </w:p>
        </w:tc>
        <w:tc>
          <w:tcPr>
            <w:tcW w:w="8071" w:type="dxa"/>
            <w:tcBorders/>
            <w:vAlign w:val="center"/>
          </w:tcPr>
          <w:p>
            <w:pPr>
              <w:pStyle w:val="Normal"/>
              <w:widowControl w:val="false"/>
              <w:rPr>
                <w:lang w:val="en-US"/>
              </w:rPr>
            </w:pPr>
            <w:r>
              <w:rPr>
                <w:lang w:val="en-US"/>
              </w:rPr>
              <w:t>none</w:t>
            </w:r>
          </w:p>
        </w:tc>
      </w:tr>
      <w:tr>
        <w:trPr/>
        <w:tc>
          <w:tcPr>
            <w:tcW w:w="1900" w:type="dxa"/>
            <w:tcBorders/>
            <w:vAlign w:val="center"/>
          </w:tcPr>
          <w:p>
            <w:pPr>
              <w:pStyle w:val="Normal"/>
              <w:widowControl w:val="false"/>
              <w:rPr>
                <w:lang w:val="en-US"/>
              </w:rPr>
            </w:pPr>
            <w:r>
              <w:rPr>
                <w:b/>
                <w:bCs/>
                <w:lang w:val="en-US"/>
              </w:rPr>
              <w:t>Subelements:</w:t>
            </w:r>
          </w:p>
        </w:tc>
        <w:tc>
          <w:tcPr>
            <w:tcW w:w="8071" w:type="dxa"/>
            <w:tcBorders/>
            <w:vAlign w:val="center"/>
          </w:tcPr>
          <w:tbl>
            <w:tblPr>
              <w:tblW w:w="797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900" w:type="dxa"/>
            <w:tcBorders/>
            <w:vAlign w:val="center"/>
          </w:tcPr>
          <w:p>
            <w:pPr>
              <w:pStyle w:val="Normal"/>
              <w:widowControl w:val="false"/>
              <w:rPr>
                <w:lang w:val="en-US"/>
              </w:rPr>
            </w:pPr>
            <w:r>
              <w:rPr>
                <w:b/>
                <w:bCs/>
                <w:lang w:val="en-US"/>
              </w:rPr>
              <w:t>Example Context:</w:t>
            </w:r>
          </w:p>
        </w:tc>
        <w:tc>
          <w:tcPr>
            <w:tcW w:w="8071"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900" w:type="dxa"/>
            <w:tcBorders/>
            <w:vAlign w:val="center"/>
          </w:tcPr>
          <w:p>
            <w:pPr>
              <w:pStyle w:val="Normal"/>
              <w:widowControl w:val="false"/>
              <w:rPr>
                <w:lang w:val="en-US"/>
              </w:rPr>
            </w:pPr>
            <w:r>
              <w:rPr>
                <w:b/>
                <w:bCs/>
                <w:lang w:val="en-US"/>
              </w:rPr>
              <w:t>cvParam Mapping Rules:</w:t>
            </w:r>
          </w:p>
        </w:tc>
        <w:tc>
          <w:tcPr>
            <w:tcW w:w="8071"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11"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12"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13"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4"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5"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6"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7"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8"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9"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20"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21"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22" w:tgtFrame="new">
              <w:r>
                <w:rPr>
                  <w:rStyle w:val="InternetLink"/>
                </w:rPr>
                <w:t>et al.</w:t>
              </w:r>
            </w:hyperlink>
          </w:p>
        </w:tc>
      </w:tr>
      <w:tr>
        <w:trPr/>
        <w:tc>
          <w:tcPr>
            <w:tcW w:w="1900" w:type="dxa"/>
            <w:tcBorders/>
            <w:vAlign w:val="center"/>
          </w:tcPr>
          <w:p>
            <w:pPr>
              <w:pStyle w:val="Normal"/>
              <w:widowControl w:val="false"/>
              <w:rPr>
                <w:lang w:val="en-US"/>
              </w:rPr>
            </w:pPr>
            <w:r>
              <w:rPr>
                <w:b/>
                <w:bCs/>
                <w:lang w:val="en-US"/>
              </w:rPr>
              <w:t>Example cvParams:</w:t>
            </w:r>
          </w:p>
        </w:tc>
        <w:tc>
          <w:tcPr>
            <w:tcW w:w="8071"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5" w:name="__RefHeading___Toc37592_832650626"/>
      <w:bookmarkStart w:id="306" w:name="_Toc477259893"/>
      <w:bookmarkEnd w:id="305"/>
      <w:r>
        <w:rPr/>
        <w:t>Element &lt;</w:t>
      </w:r>
      <w:bookmarkStart w:id="307" w:name="Seq"/>
      <w:r>
        <w:rPr/>
        <w:t>Seq</w:t>
      </w:r>
      <w:bookmarkEnd w:id="307"/>
      <w:r>
        <w:rPr/>
        <w:t>&gt;</w:t>
      </w:r>
      <w:bookmarkEnd w:id="3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8" w:name="__RefHeading___Toc37594_832650626"/>
      <w:bookmarkStart w:id="309" w:name="_Toc477259894"/>
      <w:bookmarkEnd w:id="308"/>
      <w:r>
        <w:rPr/>
        <w:t>Element &lt;</w:t>
      </w:r>
      <w:bookmarkStart w:id="310" w:name="SequenceCollection"/>
      <w:r>
        <w:rPr/>
        <w:t>SequenceCollection</w:t>
      </w:r>
      <w:bookmarkEnd w:id="310"/>
      <w:r>
        <w:rPr/>
        <w:t>&gt;</w:t>
      </w:r>
      <w:bookmarkEnd w:id="3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23"/>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11" w:name="__RefHeading___Toc37596_832650626"/>
      <w:bookmarkStart w:id="312" w:name="_Toc477259895"/>
      <w:bookmarkEnd w:id="311"/>
      <w:r>
        <w:rPr/>
        <w:t>Element &lt;</w:t>
      </w:r>
      <w:bookmarkStart w:id="313" w:name="SiteRegexp"/>
      <w:r>
        <w:rPr/>
        <w:t>SiteRegexp</w:t>
      </w:r>
      <w:bookmarkEnd w:id="313"/>
      <w:r>
        <w:rPr/>
        <w:t>&gt;</w:t>
      </w:r>
      <w:bookmarkEnd w:id="312"/>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4" w:name="__RefHeading___Toc37598_832650626"/>
      <w:bookmarkStart w:id="315" w:name="_Toc477259896"/>
      <w:bookmarkEnd w:id="314"/>
      <w:r>
        <w:rPr/>
        <w:t>Element &lt;</w:t>
      </w:r>
      <w:bookmarkStart w:id="316" w:name="SoftwareName"/>
      <w:r>
        <w:rPr/>
        <w:t>SoftwareName</w:t>
      </w:r>
      <w:bookmarkEnd w:id="316"/>
      <w:r>
        <w:rPr/>
        <w:t>&gt;</w:t>
      </w:r>
      <w:bookmarkEnd w:id="3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4"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5"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6"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7"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8"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9"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30"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31"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32"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33"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4"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5"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7" w:name="__RefHeading___Toc37600_832650626"/>
      <w:bookmarkStart w:id="318" w:name="_Toc477259897"/>
      <w:bookmarkEnd w:id="317"/>
      <w:r>
        <w:rPr/>
        <w:t>Element &lt;</w:t>
      </w:r>
      <w:bookmarkStart w:id="319" w:name="SourceFile"/>
      <w:r>
        <w:rPr/>
        <w:t>SourceFile</w:t>
      </w:r>
      <w:bookmarkEnd w:id="319"/>
      <w:r>
        <w:rPr/>
        <w:t>&gt;</w:t>
      </w:r>
      <w:bookmarkEnd w:id="3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8"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20" w:name="__RefHeading___Toc37602_832650626"/>
      <w:bookmarkStart w:id="321" w:name="_Toc477259898"/>
      <w:bookmarkEnd w:id="320"/>
      <w:r>
        <w:rPr/>
        <w:t>Element &lt;</w:t>
      </w:r>
      <w:bookmarkStart w:id="322" w:name="SpecificityRules"/>
      <w:r>
        <w:rPr/>
        <w:t>SpecificityRules</w:t>
      </w:r>
      <w:bookmarkEnd w:id="322"/>
      <w:r>
        <w:rPr/>
        <w:t>&gt;</w:t>
      </w:r>
      <w:bookmarkEnd w:id="3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5"/>
        <w:gridCol w:w="8536"/>
      </w:tblGrid>
      <w:tr>
        <w:trPr/>
        <w:tc>
          <w:tcPr>
            <w:tcW w:w="1435" w:type="dxa"/>
            <w:tcBorders/>
            <w:vAlign w:val="center"/>
          </w:tcPr>
          <w:p>
            <w:pPr>
              <w:pStyle w:val="Normal"/>
              <w:widowControl w:val="false"/>
              <w:rPr>
                <w:lang w:val="en-US"/>
              </w:rPr>
            </w:pPr>
            <w:r>
              <w:rPr>
                <w:b/>
                <w:bCs/>
                <w:lang w:val="en-US"/>
              </w:rPr>
              <w:t>Definition:</w:t>
            </w:r>
          </w:p>
        </w:tc>
        <w:tc>
          <w:tcPr>
            <w:tcW w:w="8536"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35" w:type="dxa"/>
            <w:tcBorders/>
            <w:vAlign w:val="center"/>
          </w:tcPr>
          <w:p>
            <w:pPr>
              <w:pStyle w:val="Normal"/>
              <w:widowControl w:val="false"/>
              <w:rPr>
                <w:lang w:val="en-US"/>
              </w:rPr>
            </w:pPr>
            <w:r>
              <w:rPr>
                <w:b/>
                <w:bCs/>
                <w:lang w:val="en-US"/>
              </w:rPr>
              <w:t>Type:</w:t>
            </w:r>
          </w:p>
        </w:tc>
        <w:tc>
          <w:tcPr>
            <w:tcW w:w="8536" w:type="dxa"/>
            <w:tcBorders/>
            <w:vAlign w:val="center"/>
          </w:tcPr>
          <w:p>
            <w:pPr>
              <w:pStyle w:val="Normal"/>
              <w:widowControl w:val="false"/>
              <w:rPr>
                <w:lang w:val="en-US"/>
              </w:rPr>
            </w:pPr>
            <w:r>
              <w:rPr>
                <w:lang w:val="en-US"/>
              </w:rPr>
              <w:t xml:space="preserve">SpecificityRulesType </w:t>
            </w:r>
          </w:p>
        </w:tc>
      </w:tr>
      <w:tr>
        <w:trPr/>
        <w:tc>
          <w:tcPr>
            <w:tcW w:w="1435" w:type="dxa"/>
            <w:tcBorders/>
            <w:vAlign w:val="center"/>
          </w:tcPr>
          <w:p>
            <w:pPr>
              <w:pStyle w:val="Normal"/>
              <w:widowControl w:val="false"/>
              <w:rPr>
                <w:lang w:val="en-US"/>
              </w:rPr>
            </w:pPr>
            <w:r>
              <w:rPr>
                <w:b/>
                <w:bCs/>
                <w:lang w:val="en-US"/>
              </w:rPr>
              <w:t>Attributes:</w:t>
            </w:r>
          </w:p>
        </w:tc>
        <w:tc>
          <w:tcPr>
            <w:tcW w:w="8536" w:type="dxa"/>
            <w:tcBorders/>
            <w:vAlign w:val="center"/>
          </w:tcPr>
          <w:p>
            <w:pPr>
              <w:pStyle w:val="Normal"/>
              <w:widowControl w:val="false"/>
              <w:rPr>
                <w:lang w:val="en-US"/>
              </w:rPr>
            </w:pPr>
            <w:r>
              <w:rPr>
                <w:lang w:val="en-US"/>
              </w:rPr>
              <w:t>none</w:t>
            </w:r>
          </w:p>
        </w:tc>
      </w:tr>
      <w:tr>
        <w:trPr/>
        <w:tc>
          <w:tcPr>
            <w:tcW w:w="1435" w:type="dxa"/>
            <w:tcBorders/>
            <w:vAlign w:val="center"/>
          </w:tcPr>
          <w:p>
            <w:pPr>
              <w:pStyle w:val="Normal"/>
              <w:widowControl w:val="false"/>
              <w:rPr>
                <w:lang w:val="en-US"/>
              </w:rPr>
            </w:pPr>
            <w:r>
              <w:rPr>
                <w:b/>
                <w:bCs/>
                <w:lang w:val="en-US"/>
              </w:rPr>
              <w:t>Subelements:</w:t>
            </w:r>
          </w:p>
        </w:tc>
        <w:tc>
          <w:tcPr>
            <w:tcW w:w="8536" w:type="dxa"/>
            <w:tcBorders/>
            <w:vAlign w:val="center"/>
          </w:tcPr>
          <w:tbl>
            <w:tblPr>
              <w:tblW w:w="841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Example Context:</w:t>
            </w:r>
          </w:p>
        </w:tc>
        <w:tc>
          <w:tcPr>
            <w:tcW w:w="8536"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35" w:type="dxa"/>
            <w:tcBorders/>
            <w:vAlign w:val="center"/>
          </w:tcPr>
          <w:p>
            <w:pPr>
              <w:pStyle w:val="Normal"/>
              <w:widowControl w:val="false"/>
              <w:rPr>
                <w:lang w:val="en-US"/>
              </w:rPr>
            </w:pPr>
            <w:r>
              <w:rPr>
                <w:b/>
                <w:bCs/>
                <w:lang w:val="en-US"/>
              </w:rPr>
              <w:t>cvParam Mapping Rules:</w:t>
            </w:r>
          </w:p>
        </w:tc>
        <w:tc>
          <w:tcPr>
            <w:tcW w:w="8536"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9"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40"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41"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42"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43"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4"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5" w:tgtFrame="new">
              <w:r>
                <w:rPr>
                  <w:rStyle w:val="InternetLink"/>
                </w:rPr>
                <w:t>MS:1002058</w:t>
              </w:r>
            </w:hyperlink>
            <w:r>
              <w:rPr/>
              <w:t xml:space="preserve"> (</w:t>
            </w:r>
            <w:r>
              <w:rPr>
                <w:rStyle w:val="Popup"/>
              </w:rPr>
              <w:t>modification specificity protein C-term</w:t>
            </w:r>
            <w:r>
              <w:rPr/>
              <w:t xml:space="preserve">) </w:t>
            </w:r>
          </w:p>
        </w:tc>
      </w:tr>
      <w:tr>
        <w:trPr/>
        <w:tc>
          <w:tcPr>
            <w:tcW w:w="1435" w:type="dxa"/>
            <w:tcBorders/>
            <w:vAlign w:val="center"/>
          </w:tcPr>
          <w:p>
            <w:pPr>
              <w:pStyle w:val="Normal"/>
              <w:widowControl w:val="false"/>
              <w:rPr>
                <w:lang w:val="en-US"/>
              </w:rPr>
            </w:pPr>
            <w:r>
              <w:rPr>
                <w:b/>
                <w:bCs/>
                <w:lang w:val="en-US"/>
              </w:rPr>
              <w:t>Example cvParams:</w:t>
            </w:r>
          </w:p>
        </w:tc>
        <w:tc>
          <w:tcPr>
            <w:tcW w:w="8536"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del w:id="697" w:author="Colin Combe" w:date="2023-01-25T15:49:00Z">
              <w:r>
                <w:rPr/>
                <w:delText>&lt;cvParam accession="UNIMOD:214" cvRef="UNIMOD" name="iTRAQ4plex"/&gt;</w:delText>
              </w:r>
            </w:del>
            <w:r>
              <w:rPr/>
              <w:commentReference w:id="17"/>
            </w:r>
          </w:p>
          <w:p>
            <w:pPr>
              <w:pStyle w:val="HTMLPreformatted"/>
              <w:widowControl w:val="false"/>
              <w:rPr/>
            </w:pPr>
            <w:r>
              <w:rPr/>
              <w:t>&lt;cvParam accession="MS:1002057" cvRef="PSI-MS" name="modification specificity protein N-term"/&gt;</w:t>
            </w:r>
          </w:p>
          <w:p>
            <w:pPr>
              <w:pStyle w:val="HTMLPreformatted"/>
              <w:widowControl w:val="false"/>
              <w:rPr>
                <w:del w:id="699" w:author="Colin Combe" w:date="2023-01-25T15:50:00Z"/>
              </w:rPr>
            </w:pPr>
            <w:del w:id="698" w:author="Colin Combe" w:date="2023-01-25T15:50:00Z">
              <w:r>
                <w:rPr/>
                <w:delText>&lt;cvParam accession="UNIMOD:1" cvRef="UNIMOD" name="Acetyl"/&gt;</w:delText>
              </w:r>
            </w:del>
          </w:p>
          <w:p>
            <w:pPr>
              <w:pStyle w:val="HTMLPreformatted"/>
              <w:widowControl w:val="false"/>
              <w:rPr>
                <w:del w:id="701" w:author="Colin Combe" w:date="2023-01-25T15:50:00Z"/>
              </w:rPr>
            </w:pPr>
            <w:del w:id="700" w:author="Colin Combe" w:date="2023-01-25T15:50:00Z">
              <w:r>
                <w:rPr/>
                <w:delText>&lt;cvParam cvRef="PSI-MS" accession="MS:1002504" name="modification index" value="2"/&gt;</w:delText>
              </w:r>
            </w:del>
          </w:p>
          <w:p>
            <w:pPr>
              <w:pStyle w:val="HTMLPreformatted"/>
              <w:widowControl w:val="false"/>
              <w:rPr>
                <w:del w:id="703" w:author="Colin Combe" w:date="2023-01-25T15:50:00Z"/>
              </w:rPr>
            </w:pPr>
            <w:del w:id="702" w:author="Colin Combe" w:date="2023-01-25T15:50:00Z">
              <w:r>
                <w:rPr/>
                <w:delText>&lt;cvParam cvRef="UNIMOD" accession="UNIMOD:27" name="Glu-&gt;pyro-Glu"/&gt;</w:delText>
              </w:r>
            </w:del>
          </w:p>
          <w:p>
            <w:pPr>
              <w:pStyle w:val="HTMLPreformatted"/>
              <w:widowControl w:val="false"/>
              <w:rPr>
                <w:del w:id="705" w:author="Colin Combe" w:date="2023-01-25T15:50:00Z"/>
              </w:rPr>
            </w:pPr>
            <w:del w:id="704" w:author="Colin Combe" w:date="2023-01-25T15:50:00Z">
              <w:r>
                <w:rPr/>
                <w:delText>&lt;cvParam cvRef="UNIMOD" accession="UNIMOD:28" name="Gln-&gt;pyro-Glu"/&gt;</w:delText>
              </w:r>
            </w:del>
          </w:p>
          <w:p>
            <w:pPr>
              <w:pStyle w:val="HTMLPreformatted"/>
              <w:widowControl w:val="false"/>
              <w:rPr>
                <w:del w:id="707" w:author="Colin Combe" w:date="2023-01-25T15:50:00Z"/>
              </w:rPr>
            </w:pPr>
            <w:del w:id="706" w:author="Colin Combe" w:date="2023-01-25T15:50:00Z">
              <w:r>
                <w:rPr/>
                <w:delText>&lt;cvParam cvRef="UNIMOD" accession="UNIMOD:385" name="Ammonia-loss"/&gt;</w:delText>
              </w:r>
            </w:del>
          </w:p>
          <w:p>
            <w:pPr>
              <w:pStyle w:val="HTMLPreformatted"/>
              <w:widowControl w:val="false"/>
              <w:rPr>
                <w:del w:id="709" w:author="Colin Combe" w:date="2023-01-25T15:50:00Z"/>
              </w:rPr>
            </w:pPr>
            <w:del w:id="708" w:author="Colin Combe" w:date="2023-01-25T15:50:00Z">
              <w:r>
                <w:rPr/>
                <w:delText>&lt;cvParam cvRef="XLMOD" accession="XLMOD:02000" name="BS3"&gt;&lt;/cvParam&gt;</w:delText>
              </w:r>
            </w:del>
          </w:p>
          <w:p>
            <w:pPr>
              <w:pStyle w:val="HTMLPreformatted"/>
              <w:widowControl w:val="false"/>
              <w:rPr>
                <w:del w:id="713" w:author="Colin Combe" w:date="2023-01-25T15:50:00Z"/>
              </w:rPr>
            </w:pPr>
            <w:del w:id="710" w:author="Colin Combe" w:date="2023-01-25T15:50:00Z">
              <w:r>
                <w:rPr/>
                <w:delText>&lt;cvParam cvRef="PSI-MS" accession="MS:1002509" name="</w:delText>
              </w:r>
            </w:del>
            <w:del w:id="711" w:author="Juan Antonio Vizcaino" w:date="2023-01-25T10:41:00Z">
              <w:r>
                <w:rPr/>
                <w:delText>cross-link</w:delText>
              </w:r>
            </w:del>
            <w:del w:id="712" w:author="Colin Combe" w:date="2023-01-25T15:50:00Z">
              <w:r>
                <w:rPr/>
                <w:delText>crosslink donor" value="0"&gt;&lt;/cvParam&gt;</w:delText>
              </w:r>
            </w:del>
          </w:p>
          <w:p>
            <w:pPr>
              <w:pStyle w:val="HTMLPreformatted"/>
              <w:widowControl w:val="false"/>
              <w:rPr>
                <w:del w:id="717" w:author="Colin Combe" w:date="2023-01-25T15:50:00Z"/>
              </w:rPr>
            </w:pPr>
            <w:del w:id="714" w:author="Colin Combe" w:date="2023-01-25T15:50:00Z">
              <w:r>
                <w:rPr/>
                <w:delText>&lt;cvParam cvRef="PSI-MS" accession="MS:1002510" name="</w:delText>
              </w:r>
            </w:del>
            <w:del w:id="715" w:author="Juan Antonio Vizcaino" w:date="2023-01-25T10:41:00Z">
              <w:r>
                <w:rPr/>
                <w:delText>cross-link</w:delText>
              </w:r>
            </w:del>
            <w:del w:id="716" w:author="Colin Combe" w:date="2023-01-25T15:50:00Z">
              <w:r>
                <w:rPr/>
                <w:delText>crosslink acceptor" value="0"&gt;&lt;/cvParam&gt;</w:delText>
              </w:r>
            </w:del>
          </w:p>
          <w:p>
            <w:pPr>
              <w:pStyle w:val="HTMLPreformatted"/>
              <w:widowControl w:val="false"/>
              <w:rPr/>
            </w:pPr>
            <w:del w:id="718" w:author="Colin Combe" w:date="2023-01-25T15:50:00Z">
              <w:r>
                <w:rPr/>
                <w:delText>&lt;cvParam cvRef="XLMOD" accession="XLMOD:02004" name="BS3-d4"&gt;&lt;/cvParam&gt;</w:delText>
              </w:r>
            </w:del>
            <w:r>
              <w:rPr/>
              <w:commentReference w:id="18"/>
            </w:r>
          </w:p>
        </w:tc>
      </w:tr>
    </w:tbl>
    <w:p>
      <w:pPr>
        <w:pStyle w:val="Normal"/>
        <w:rPr>
          <w:lang w:val="en-US"/>
        </w:rPr>
      </w:pPr>
      <w:r>
        <w:rPr>
          <w:lang w:val="en-US"/>
        </w:rPr>
      </w:r>
    </w:p>
    <w:p>
      <w:pPr>
        <w:pStyle w:val="Heading2"/>
        <w:ind w:left="0" w:hanging="0"/>
        <w:rPr/>
      </w:pPr>
      <w:bookmarkStart w:id="323" w:name="__RefHeading___Toc37604_832650626"/>
      <w:bookmarkStart w:id="324" w:name="_Toc477259899"/>
      <w:bookmarkEnd w:id="323"/>
      <w:r>
        <w:rPr/>
        <w:t>Element &lt;</w:t>
      </w:r>
      <w:bookmarkStart w:id="325" w:name="SpectraData"/>
      <w:r>
        <w:rPr/>
        <w:t>SpectraData</w:t>
      </w:r>
      <w:bookmarkEnd w:id="325"/>
      <w:r>
        <w:rPr/>
        <w:t>&gt;</w:t>
      </w:r>
      <w:bookmarkEnd w:id="3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6" w:name="__RefHeading___Toc37606_832650626"/>
      <w:bookmarkStart w:id="327" w:name="_Toc477259900"/>
      <w:bookmarkEnd w:id="326"/>
      <w:r>
        <w:rPr/>
        <w:t>Element &lt;</w:t>
      </w:r>
      <w:bookmarkStart w:id="328" w:name="SpectrumIdentification"/>
      <w:r>
        <w:rPr/>
        <w:t>SpectrumIdentification</w:t>
      </w:r>
      <w:bookmarkEnd w:id="328"/>
      <w:r>
        <w:rPr/>
        <w:t>&gt;</w:t>
      </w:r>
      <w:bookmarkEnd w:id="3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9" w:name="__RefHeading___Toc37608_832650626"/>
      <w:bookmarkStart w:id="330" w:name="_Toc477259901"/>
      <w:bookmarkEnd w:id="329"/>
      <w:r>
        <w:rPr/>
        <w:t>Element &lt;</w:t>
      </w:r>
      <w:bookmarkStart w:id="331" w:name="SpectrumIdentificationItem"/>
      <w:r>
        <w:rPr/>
        <w:t>SpectrumIdentificationItem</w:t>
      </w:r>
      <w:bookmarkEnd w:id="331"/>
      <w:r>
        <w:rPr/>
        <w:t>&gt;</w:t>
      </w:r>
      <w:bookmarkEnd w:id="3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6"/>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5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5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5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5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8"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w:t>
            </w:r>
            <w:del w:id="719" w:author="Juan Antonio Vizcaino" w:date="2023-01-25T10:41:00Z">
              <w:r>
                <w:rPr/>
                <w:delText>cross-link</w:delText>
              </w:r>
            </w:del>
            <w:ins w:id="720" w:author="Juan Antonio Vizcaino" w:date="2023-01-25T10:41:00Z">
              <w:r>
                <w:rPr/>
                <w:t>crosslink</w:t>
              </w:r>
            </w:ins>
            <w:r>
              <w:rPr/>
              <w:t xml:space="preserve">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 xml:space="preserve">Example for </w:t>
      </w:r>
      <w:del w:id="721" w:author="Juan Antonio Vizcaino" w:date="2023-01-25T10:41:00Z">
        <w:r>
          <w:rPr>
            <w:b/>
            <w:lang w:val="en-US"/>
          </w:rPr>
          <w:delText>cross-link</w:delText>
        </w:r>
      </w:del>
      <w:ins w:id="722" w:author="Juan Antonio Vizcaino" w:date="2023-01-25T10:41:00Z">
        <w:r>
          <w:rPr>
            <w:b/>
            <w:lang w:val="en-US"/>
          </w:rPr>
          <w:t>crosslink</w:t>
        </w:r>
      </w:ins>
      <w:r>
        <w:rPr>
          <w:b/>
          <w:lang w:val="en-US"/>
        </w:rPr>
        <w:t>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w:t>
      </w:r>
      <w:del w:id="723" w:author="Juan Antonio Vizcaino" w:date="2023-01-25T10:41:00Z">
        <w:r>
          <w:rPr>
            <w:rFonts w:cs="Courier New" w:ascii="Courier New" w:hAnsi="Courier New"/>
            <w:sz w:val="14"/>
            <w:szCs w:val="14"/>
            <w:lang w:val="en-US"/>
          </w:rPr>
          <w:delText>Cross-link</w:delText>
        </w:r>
      </w:del>
      <w:ins w:id="724"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ed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2" w:name="__RefHeading___Toc37610_832650626"/>
      <w:bookmarkStart w:id="333" w:name="_Toc477259902"/>
      <w:bookmarkEnd w:id="332"/>
      <w:r>
        <w:rPr/>
        <w:t>Element &lt;</w:t>
      </w:r>
      <w:bookmarkStart w:id="334" w:name="SpectrumIdentificationItemRef"/>
      <w:r>
        <w:rPr/>
        <w:t>SpectrumIdentificationItemRef</w:t>
      </w:r>
      <w:bookmarkEnd w:id="334"/>
      <w:r>
        <w:rPr/>
        <w:t>&gt;</w:t>
      </w:r>
      <w:bookmarkEnd w:id="3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5" w:name="__RefHeading___Toc37612_832650626"/>
      <w:bookmarkStart w:id="336" w:name="_Toc477259903"/>
      <w:bookmarkEnd w:id="335"/>
      <w:r>
        <w:rPr/>
        <w:t>Element &lt;</w:t>
      </w:r>
      <w:bookmarkStart w:id="337" w:name="SpectrumIdentificationList"/>
      <w:r>
        <w:rPr/>
        <w:t>SpectrumIdentificationList</w:t>
      </w:r>
      <w:bookmarkEnd w:id="337"/>
      <w:r>
        <w:rPr/>
        <w:t>&gt;</w:t>
      </w:r>
      <w:bookmarkEnd w:id="3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9"/>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8" w:name="__RefHeading___Toc37614_832650626"/>
      <w:bookmarkStart w:id="339" w:name="_Toc477259904"/>
      <w:bookmarkEnd w:id="338"/>
      <w:r>
        <w:rPr/>
        <w:t>Element &lt;</w:t>
      </w:r>
      <w:bookmarkStart w:id="340" w:name="SpectrumIdentificationProtocol"/>
      <w:r>
        <w:rPr/>
        <w:t>SpectrumIdentificationProtocol</w:t>
      </w:r>
      <w:bookmarkEnd w:id="340"/>
      <w:r>
        <w:rPr/>
        <w:t>&gt;</w:t>
      </w:r>
      <w:bookmarkEnd w:id="3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11140" cy="12435840"/>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60"/>
                          <a:stretch>
                            <a:fillRect/>
                          </a:stretch>
                        </pic:blipFill>
                        <pic:spPr bwMode="auto">
                          <a:xfrm>
                            <a:off x="0" y="0"/>
                            <a:ext cx="5311140" cy="12435840"/>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w:t>
            </w:r>
            <w:del w:id="725" w:author="Juan Antonio Vizcaino" w:date="2023-01-25T10:41:00Z">
              <w:r>
                <w:rPr/>
                <w:delText>cross-link</w:delText>
              </w:r>
            </w:del>
            <w:ins w:id="726" w:author="Juan Antonio Vizcaino" w:date="2023-01-25T10:41:00Z">
              <w:r>
                <w:rPr/>
                <w:t>crosslink</w:t>
              </w:r>
            </w:ins>
            <w:r>
              <w:rPr/>
              <w:t>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41" w:name="__RefHeading___Toc37616_832650626"/>
      <w:bookmarkStart w:id="342" w:name="_Toc477259905"/>
      <w:bookmarkEnd w:id="341"/>
      <w:r>
        <w:rPr/>
        <w:t>Element &lt;</w:t>
      </w:r>
      <w:bookmarkStart w:id="343" w:name="SpectrumIdentificationResult"/>
      <w:r>
        <w:rPr/>
        <w:t>SpectrumIdentificationResult</w:t>
      </w:r>
      <w:bookmarkEnd w:id="343"/>
      <w:r>
        <w:rPr/>
        <w:t>&gt;</w:t>
      </w:r>
      <w:bookmarkEnd w:id="3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61"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62"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63"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4"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5"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9"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70"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71"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72" w:tgtFrame="new">
              <w:r>
                <w:rPr>
                  <w:rStyle w:val="InternetLink"/>
                </w:rPr>
                <w:t>et al.</w:t>
              </w:r>
            </w:hyperlink>
          </w:p>
        </w:tc>
      </w:tr>
    </w:tbl>
    <w:p>
      <w:pPr>
        <w:pStyle w:val="Normal"/>
        <w:rPr>
          <w:lang w:val="en-US"/>
        </w:rPr>
      </w:pPr>
      <w:r>
        <w:rPr>
          <w:lang w:val="en-US"/>
        </w:rPr>
      </w:r>
    </w:p>
    <w:p>
      <w:pPr>
        <w:pStyle w:val="Heading2"/>
        <w:ind w:left="0" w:hanging="0"/>
        <w:rPr/>
      </w:pPr>
      <w:bookmarkStart w:id="344" w:name="__RefHeading___Toc37618_832650626"/>
      <w:bookmarkStart w:id="345" w:name="_Toc477259906"/>
      <w:bookmarkEnd w:id="344"/>
      <w:r>
        <w:rPr/>
        <w:t>Element &lt;</w:t>
      </w:r>
      <w:bookmarkStart w:id="346" w:name="SpectrumIDFormat"/>
      <w:r>
        <w:rPr/>
        <w:t>SpectrumIDFormat</w:t>
      </w:r>
      <w:bookmarkEnd w:id="346"/>
      <w:r>
        <w:rPr/>
        <w:t>&gt;</w:t>
      </w:r>
      <w:bookmarkEnd w:id="3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73"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4"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80"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81"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82"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83"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4" w:tgtFrame="new">
              <w:r>
                <w:rPr>
                  <w:rStyle w:val="InternetLink"/>
                </w:rPr>
                <w:t>et al.</w:t>
              </w:r>
            </w:hyperlink>
          </w:p>
          <w:p>
            <w:pPr>
              <w:pStyle w:val="HTMLPreformatted"/>
              <w:widowControl w:val="false"/>
              <w:rPr/>
            </w:pPr>
            <w:r>
              <w:rPr/>
              <w:t xml:space="preserve">MUST supply a *child* term of </w:t>
            </w:r>
            <w:hyperlink r:id="rId385"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6"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7"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8"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7" w:name="__RefHeading___Toc37620_832650626"/>
      <w:bookmarkStart w:id="348" w:name="_Toc477259907"/>
      <w:bookmarkEnd w:id="347"/>
      <w:r>
        <w:rPr/>
        <w:t>Element &lt;</w:t>
      </w:r>
      <w:bookmarkStart w:id="349" w:name="SubSample"/>
      <w:r>
        <w:rPr/>
        <w:t>SubSample</w:t>
      </w:r>
      <w:bookmarkEnd w:id="349"/>
      <w:r>
        <w:rPr/>
        <w:t>&gt;</w:t>
      </w:r>
      <w:bookmarkEnd w:id="348"/>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50" w:name="__RefHeading___Toc37622_832650626"/>
      <w:bookmarkStart w:id="351" w:name="_Toc477259908"/>
      <w:bookmarkEnd w:id="350"/>
      <w:r>
        <w:rPr/>
        <w:t>Element &lt;</w:t>
      </w:r>
      <w:bookmarkStart w:id="352" w:name="SubstitutionModification"/>
      <w:r>
        <w:rPr/>
        <w:t>SubstitutionModification</w:t>
      </w:r>
      <w:bookmarkEnd w:id="352"/>
      <w:r>
        <w:rPr/>
        <w:t>&gt;</w:t>
      </w:r>
      <w:bookmarkEnd w:id="3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3" w:name="__RefHeading___Toc37624_832650626"/>
      <w:bookmarkStart w:id="354" w:name="_Toc477259909"/>
      <w:bookmarkEnd w:id="353"/>
      <w:r>
        <w:rPr/>
        <w:t>Element &lt;</w:t>
      </w:r>
      <w:bookmarkStart w:id="355" w:name="Threshold"/>
      <w:r>
        <w:rPr/>
        <w:t>Threshold</w:t>
      </w:r>
      <w:bookmarkEnd w:id="355"/>
      <w:r>
        <w:rPr/>
        <w:t>&gt;</w:t>
      </w:r>
      <w:bookmarkEnd w:id="3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commentRangeStart w:id="19"/>
            <w:r>
              <w:rPr>
                <w:b/>
                <w:bCs/>
                <w:lang w:val="en-US"/>
              </w:rPr>
              <w:t>Depending on context</w:t>
            </w:r>
            <w:ins w:id="727" w:author="Colin Combe" w:date="2023-05-18T08:39:00Z">
              <w:r>
                <w:rPr>
                  <w:b/>
                  <w:bCs/>
                  <w:lang w:val="en-US"/>
                </w:rPr>
                <w:t xml:space="preserve"> (SpectrumIdentificationProtocol or ProteinDetectionProtocol)</w:t>
              </w:r>
            </w:ins>
            <w:r>
              <w:rPr>
                <w:b/>
                <w:bCs/>
                <w:lang w:val="en-US"/>
              </w:rPr>
              <w:t>:</w:t>
            </w:r>
            <w:r>
              <w:rPr>
                <w:lang w:val="en-US"/>
              </w:rPr>
              <w:br/>
            </w:r>
            <w:r>
              <w:rPr>
                <w:b/>
                <w:bCs/>
                <w:lang w:val="en-US"/>
              </w:rPr>
              <w:t>1</w:t>
            </w:r>
            <w:r>
              <w:rPr>
                <w:lang w:val="en-US"/>
              </w:rPr>
              <w:t xml:space="preserve">: The threshold(s) applied to determine that a </w:t>
            </w:r>
            <w:ins w:id="728" w:author="Joshua Klein" w:date="2023-05-29T14:00:00Z">
              <w:r>
                <w:rPr>
                  <w:lang w:val="en-US"/>
                </w:rPr>
                <w:t xml:space="preserve">spectrum identification </w:t>
              </w:r>
            </w:ins>
            <w:del w:id="729" w:author="Joshua Klein" w:date="2023-05-29T14:00:00Z">
              <w:r>
                <w:rPr>
                  <w:lang w:val="en-US"/>
                </w:rPr>
                <w:delText xml:space="preserve">result </w:delText>
              </w:r>
            </w:del>
            <w:r>
              <w:rPr>
                <w:lang w:val="en-US"/>
              </w:rPr>
              <w:t>is significant. If multiple terms are used it is assumed that all conditions are satisfied by the passing results.</w:t>
              <w:br/>
            </w:r>
            <w:r>
              <w:rPr>
                <w:b/>
                <w:bCs/>
                <w:lang w:val="en-US"/>
              </w:rPr>
              <w:t>2</w:t>
            </w:r>
            <w:r>
              <w:rPr>
                <w:lang w:val="en-US"/>
              </w:rPr>
              <w:t xml:space="preserve">: The threshold(s) applied to determine that a </w:t>
            </w:r>
            <w:ins w:id="730" w:author="Joshua Klein" w:date="2023-05-29T14:00:00Z">
              <w:r>
                <w:rPr>
                  <w:lang w:val="en-US"/>
                </w:rPr>
                <w:t xml:space="preserve">protein detection </w:t>
              </w:r>
            </w:ins>
            <w:del w:id="731" w:author="Joshua Klein" w:date="2023-05-29T14:00:00Z">
              <w:r>
                <w:rPr>
                  <w:lang w:val="en-US"/>
                </w:rPr>
                <w:delText xml:space="preserve">result </w:delText>
              </w:r>
            </w:del>
            <w:r>
              <w:rPr>
                <w:lang w:val="en-US"/>
              </w:rPr>
              <w:t>is significant. If multiple terms are used it is assumed that all conditions are satisfied by the passing results.</w:t>
            </w:r>
            <w:commentRangeEnd w:id="19"/>
            <w:r>
              <w:commentReference w:id="19"/>
            </w:r>
            <w:r>
              <w:rPr>
                <w:lang w:val="en-US"/>
              </w:rPr>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r>
              <w:rPr/>
              <w:commentReference w:id="20"/>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commentRangeStart w:id="21"/>
            <w:r>
              <w:rPr/>
              <w:t>M</w:t>
            </w:r>
            <w:del w:id="732" w:author="Colin Combe" w:date="2023-05-18T08:42:00Z">
              <w:r>
                <w:rPr/>
                <w:delText>UST</w:delText>
              </w:r>
            </w:del>
            <w:ins w:id="733" w:author="Colin Combe" w:date="2023-05-18T08:42:00Z">
              <w:r>
                <w:rPr/>
                <w:t>AY</w:t>
              </w:r>
            </w:ins>
            <w:r>
              <w:rPr/>
            </w:r>
            <w:commentRangeEnd w:id="21"/>
            <w:r>
              <w:commentReference w:id="21"/>
            </w:r>
            <w:r>
              <w:rPr/>
              <w:t xml:space="preserve"> supply a *child* term of </w:t>
            </w:r>
            <w:hyperlink r:id="rId389"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90"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91"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92"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93"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4"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5"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6"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7"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8"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9"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00" w:tgtFrame="new">
              <w:r>
                <w:rPr>
                  <w:rStyle w:val="InternetLink"/>
                </w:rPr>
                <w:t>et al.</w:t>
              </w:r>
            </w:hyperlink>
          </w:p>
          <w:p>
            <w:pPr>
              <w:pStyle w:val="HTMLPreformatted"/>
              <w:widowControl w:val="false"/>
              <w:rPr/>
            </w:pPr>
            <w:commentRangeStart w:id="22"/>
            <w:r>
              <w:rPr/>
              <w:t>M</w:t>
            </w:r>
            <w:del w:id="734" w:author="Colin Combe" w:date="2023-05-18T08:42:00Z">
              <w:r>
                <w:rPr/>
                <w:delText>UST</w:delText>
              </w:r>
            </w:del>
            <w:ins w:id="735" w:author="Colin Combe" w:date="2023-05-18T08:42:00Z">
              <w:r>
                <w:rPr/>
                <w:t>AY</w:t>
              </w:r>
            </w:ins>
            <w:r>
              <w:rPr/>
            </w:r>
            <w:commentRangeEnd w:id="22"/>
            <w:r>
              <w:commentReference w:id="22"/>
            </w:r>
            <w:r>
              <w:rPr/>
              <w:t xml:space="preserve"> supply a *child* term of </w:t>
            </w:r>
            <w:hyperlink r:id="rId401"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02"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03"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4"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5"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6"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7"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8"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9"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10"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11"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12" w:tgtFrame="new">
              <w:r>
                <w:rPr>
                  <w:rStyle w:val="InternetLink"/>
                </w:rPr>
                <w:t>et al.</w:t>
              </w:r>
            </w:hyperlink>
          </w:p>
          <w:p>
            <w:pPr>
              <w:pStyle w:val="HTMLPreformatted"/>
              <w:widowControl w:val="false"/>
              <w:rPr/>
            </w:pPr>
            <w:commentRangeStart w:id="23"/>
            <w:r>
              <w:rPr/>
              <w:t>M</w:t>
            </w:r>
            <w:del w:id="736" w:author="Colin Combe" w:date="2023-05-18T08:42:00Z">
              <w:r>
                <w:rPr/>
                <w:delText>UST</w:delText>
              </w:r>
            </w:del>
            <w:ins w:id="737" w:author="Colin Combe" w:date="2023-05-18T08:42:00Z">
              <w:r>
                <w:rPr/>
                <w:t>AY</w:t>
              </w:r>
            </w:ins>
            <w:r>
              <w:rPr/>
            </w:r>
            <w:commentRangeEnd w:id="23"/>
            <w:r>
              <w:commentReference w:id="23"/>
            </w:r>
            <w:r>
              <w:rPr/>
              <w:t xml:space="preserve"> supply term </w:t>
            </w:r>
            <w:hyperlink r:id="rId413" w:tgtFrame="new">
              <w:r>
                <w:rPr>
                  <w:rStyle w:val="InternetLink"/>
                </w:rPr>
                <w:t>MS:1001494</w:t>
              </w:r>
            </w:hyperlink>
            <w:r>
              <w:rPr/>
              <w:t xml:space="preserve"> (</w:t>
            </w:r>
            <w:r>
              <w:rPr>
                <w:rStyle w:val="Popup"/>
              </w:rPr>
              <w:t>no threshold</w:t>
            </w:r>
            <w:r>
              <w:rPr/>
              <w:t>) only once</w:t>
            </w:r>
          </w:p>
          <w:p>
            <w:pPr>
              <w:pStyle w:val="HTMLPreformatted"/>
              <w:widowControl w:val="false"/>
              <w:rPr/>
            </w:pPr>
            <w:commentRangeStart w:id="24"/>
            <w:r>
              <w:rPr/>
              <w:t>M</w:t>
            </w:r>
            <w:del w:id="738" w:author="Colin Combe" w:date="2023-05-18T08:42:00Z">
              <w:r>
                <w:rPr/>
                <w:delText>UST</w:delText>
              </w:r>
            </w:del>
            <w:ins w:id="739" w:author="Colin Combe" w:date="2023-05-18T08:42:00Z">
              <w:r>
                <w:rPr/>
                <w:t>AY</w:t>
              </w:r>
            </w:ins>
            <w:r>
              <w:rPr/>
            </w:r>
            <w:commentRangeEnd w:id="24"/>
            <w:r>
              <w:commentReference w:id="24"/>
            </w:r>
            <w:r>
              <w:rPr/>
              <w:t xml:space="preserve"> supply term </w:t>
            </w:r>
            <w:hyperlink r:id="rId414"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commentRangeStart w:id="25"/>
            <w:r>
              <w:rPr/>
              <w:t>M</w:t>
            </w:r>
            <w:del w:id="740" w:author="Colin Combe" w:date="2023-05-18T08:42:00Z">
              <w:r>
                <w:rPr/>
                <w:delText>UST</w:delText>
              </w:r>
            </w:del>
            <w:ins w:id="741" w:author="Colin Combe" w:date="2023-05-18T08:42:00Z">
              <w:r>
                <w:rPr/>
                <w:t>AY</w:t>
              </w:r>
            </w:ins>
            <w:r>
              <w:rPr/>
            </w:r>
            <w:commentRangeEnd w:id="25"/>
            <w:r>
              <w:commentReference w:id="25"/>
            </w:r>
            <w:r>
              <w:rPr/>
              <w:t xml:space="preserve"> supply a *child* term of </w:t>
            </w:r>
            <w:hyperlink r:id="rId41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2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2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2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2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6" w:tgtFrame="new">
              <w:r>
                <w:rPr>
                  <w:rStyle w:val="InternetLink"/>
                </w:rPr>
                <w:t>et al.</w:t>
              </w:r>
            </w:hyperlink>
          </w:p>
          <w:p>
            <w:pPr>
              <w:pStyle w:val="HTMLPreformatted"/>
              <w:widowControl w:val="false"/>
              <w:rPr/>
            </w:pPr>
            <w:r>
              <w:rPr/>
              <w:t>M</w:t>
            </w:r>
            <w:del w:id="742" w:author="Colin Combe" w:date="2023-05-18T08:44:00Z">
              <w:r>
                <w:rPr/>
                <w:delText>UST</w:delText>
              </w:r>
            </w:del>
            <w:ins w:id="743" w:author="Colin Combe" w:date="2023-05-18T08:44:00Z">
              <w:r>
                <w:rPr/>
                <w:t>AY</w:t>
              </w:r>
            </w:ins>
            <w:r>
              <w:rPr/>
              <w:t xml:space="preserve"> supply a *child* term of </w:t>
            </w:r>
            <w:hyperlink r:id="rId42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3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3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3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3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8" w:tgtFrame="new">
              <w:r>
                <w:rPr>
                  <w:rStyle w:val="InternetLink"/>
                </w:rPr>
                <w:t>et al.</w:t>
              </w:r>
            </w:hyperlink>
          </w:p>
          <w:p>
            <w:pPr>
              <w:pStyle w:val="HTMLPreformatted"/>
              <w:widowControl w:val="false"/>
              <w:rPr/>
            </w:pPr>
            <w:r>
              <w:rPr/>
              <w:t>M</w:t>
            </w:r>
            <w:del w:id="744" w:author="Colin Combe" w:date="2023-05-18T08:43:00Z">
              <w:r>
                <w:rPr/>
                <w:delText>UST</w:delText>
              </w:r>
            </w:del>
            <w:ins w:id="745" w:author="Colin Combe" w:date="2023-05-18T08:43:00Z">
              <w:r>
                <w:rPr/>
                <w:t>AY</w:t>
              </w:r>
            </w:ins>
            <w:r>
              <w:rPr/>
              <w:t xml:space="preserve"> supply term </w:t>
            </w:r>
            <w:hyperlink r:id="rId439" w:tgtFrame="new">
              <w:r>
                <w:rPr>
                  <w:rStyle w:val="InternetLink"/>
                </w:rPr>
                <w:t>MS:1001447</w:t>
              </w:r>
            </w:hyperlink>
            <w:r>
              <w:rPr/>
              <w:t xml:space="preserve"> (</w:t>
            </w:r>
            <w:r>
              <w:rPr>
                <w:rStyle w:val="Popup"/>
              </w:rPr>
              <w:t>prot:FDR threshold</w:t>
            </w:r>
            <w:r>
              <w:rPr/>
              <w:t>) only once</w:t>
            </w:r>
          </w:p>
          <w:p>
            <w:pPr>
              <w:pStyle w:val="HTMLPreformatted"/>
              <w:widowControl w:val="false"/>
              <w:rPr/>
            </w:pPr>
            <w:del w:id="746" w:author="Colin Combe" w:date="2023-01-25T15:55:00Z">
              <w:r>
                <w:rPr/>
                <w:delText xml:space="preserve">MUST supply term </w:delText>
              </w:r>
            </w:del>
            <w:hyperlink r:id="rId440" w:tgtFrame="new">
              <w:del w:id="747" w:author="Colin Combe" w:date="2023-01-25T15:55:00Z">
                <w:r>
                  <w:rPr>
                    <w:rStyle w:val="InternetLink"/>
                  </w:rPr>
                  <w:delText>MS:1001494</w:delText>
                </w:r>
              </w:del>
            </w:hyperlink>
            <w:del w:id="748" w:author="Colin Combe" w:date="2023-01-25T15:55:00Z">
              <w:r>
                <w:rPr/>
                <w:delText xml:space="preserve"> (</w:delText>
              </w:r>
            </w:del>
            <w:del w:id="749" w:author="Colin Combe" w:date="2023-01-25T15:55:00Z">
              <w:r>
                <w:rPr>
                  <w:rStyle w:val="Popup"/>
                </w:rPr>
                <w:delText>no threshold</w:delText>
              </w:r>
            </w:del>
            <w:del w:id="750" w:author="Colin Combe" w:date="2023-01-25T15:55:00Z">
              <w:r>
                <w:rPr/>
                <w:delText>) only once</w:delText>
              </w:r>
            </w:del>
          </w:p>
          <w:p>
            <w:pPr>
              <w:pStyle w:val="HTMLPreformatted"/>
              <w:widowControl w:val="false"/>
              <w:rPr/>
            </w:pPr>
            <w:ins w:id="751" w:author="Colin Combe" w:date="2023-01-25T15:55:00Z">
              <w:r>
                <w:rPr/>
                <w:t xml:space="preserve">MAY supply a </w:t>
              </w:r>
            </w:ins>
            <w:ins w:id="752" w:author="Colin Combe" w:date="2023-01-25T15:55:00Z">
              <w:r>
                <w:rPr>
                  <w:b/>
                  <w:bCs/>
                </w:rPr>
                <w:t>child</w:t>
              </w:r>
            </w:ins>
            <w:ins w:id="753" w:author="Colin Combe" w:date="2023-01-25T15:55:00Z">
              <w:r>
                <w:rPr/>
                <w:t xml:space="preserve"> term of </w:t>
              </w:r>
            </w:ins>
            <w:hyperlink r:id="rId441">
              <w:ins w:id="754" w:author="Colin Combe" w:date="2023-01-25T15:56:00Z">
                <w:r>
                  <w:rPr>
                    <w:rStyle w:val="InternetLink"/>
                  </w:rPr>
                  <w:t>MS:1002664</w:t>
                </w:r>
              </w:ins>
            </w:hyperlink>
            <w:ins w:id="755" w:author="Colin Combe" w:date="2023-01-25T15:56:00Z">
              <w:r>
                <w:rPr/>
                <w:t xml:space="preserve"> (interaction score derived from crosslinking) one or more times</w:t>
              </w:r>
            </w:ins>
          </w:p>
          <w:p>
            <w:pPr>
              <w:pStyle w:val="HTMLPreformatted"/>
              <w:widowControl w:val="false"/>
              <w:rPr/>
            </w:pPr>
            <w:ins w:id="756" w:author="Colin Combe" w:date="2023-02-06T12:37:00Z">
              <w:r>
                <w:rPr/>
                <w:t xml:space="preserve">MAY supply a *child* term of </w:t>
              </w:r>
            </w:ins>
            <w:hyperlink r:id="rId442">
              <w:ins w:id="757" w:author="Colin Combe" w:date="2023-02-06T12:37:00Z">
                <w:r>
                  <w:rPr>
                    <w:rStyle w:val="InternetLink"/>
                  </w:rPr>
                  <w:t>MS:1002482</w:t>
                </w:r>
              </w:ins>
            </w:hyperlink>
            <w:ins w:id="758" w:author="Colin Combe" w:date="2023-02-06T12:37:00Z">
              <w:r>
                <w:rPr/>
                <w:t xml:space="preserve"> (</w:t>
              </w:r>
            </w:ins>
            <w:ins w:id="759" w:author="Colin Combe" w:date="2023-02-06T12:37:00Z">
              <w:r>
                <w:rPr>
                  <w:rStyle w:val="Popup"/>
                </w:rPr>
                <w:t>statistical threshold</w:t>
              </w:r>
            </w:ins>
            <w:ins w:id="760" w:author="Colin Combe" w:date="2023-02-06T12:37:00Z">
              <w:r>
                <w:rPr/>
                <w:t>) one or more times</w:t>
              </w:r>
            </w:ins>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del w:id="761" w:author="Colin Combe" w:date="2023-01-25T16:25:00Z">
              <w:r>
                <w:rPr/>
                <w:delText>&lt;cvParam accession="MS:1001874" cvRef="PSI-MS" value="0.01" name="FDRScore"/&gt;</w:delText>
              </w:r>
            </w:del>
            <w:r>
              <w:rPr/>
              <w:commentReference w:id="26"/>
            </w:r>
          </w:p>
          <w:p>
            <w:pPr>
              <w:pStyle w:val="HTMLPreformatted"/>
              <w:widowControl w:val="false"/>
              <w:rPr/>
            </w:pPr>
            <w:r>
              <w:rPr/>
              <w:t>&lt;cvParam accession="MS:1002351" cvRef="PSI-MS" value="0.01" name="PSM-level local FDR"/&gt;</w:t>
            </w:r>
            <w:r>
              <w:rPr/>
              <w:commentReference w:id="27"/>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r>
              <w:rPr/>
              <w:commentReference w:id="28"/>
            </w:r>
          </w:p>
        </w:tc>
      </w:tr>
    </w:tbl>
    <w:p>
      <w:pPr>
        <w:pStyle w:val="Normal"/>
        <w:rPr>
          <w:lang w:val="en-US"/>
        </w:rPr>
      </w:pPr>
      <w:r>
        <w:rPr>
          <w:lang w:val="en-US"/>
        </w:rPr>
      </w:r>
    </w:p>
    <w:p>
      <w:pPr>
        <w:pStyle w:val="Heading2"/>
        <w:ind w:left="0" w:hanging="0"/>
        <w:rPr/>
      </w:pPr>
      <w:bookmarkStart w:id="356" w:name="__RefHeading___Toc37626_832650626"/>
      <w:bookmarkStart w:id="357" w:name="_Toc477259910"/>
      <w:bookmarkEnd w:id="356"/>
      <w:r>
        <w:rPr/>
        <w:t>Element &lt;</w:t>
      </w:r>
      <w:bookmarkStart w:id="358" w:name="TranslationTable"/>
      <w:r>
        <w:rPr/>
        <w:t>TranslationTable</w:t>
      </w:r>
      <w:bookmarkEnd w:id="358"/>
      <w:r>
        <w:rPr/>
        <w:t>&gt;</w:t>
      </w:r>
      <w:bookmarkEnd w:id="3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43"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44"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5"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9" w:name="__RefHeading___Toc37628_832650626"/>
      <w:bookmarkStart w:id="360" w:name="_Toc477259911"/>
      <w:bookmarkEnd w:id="359"/>
      <w:r>
        <w:rPr/>
        <w:t>Element &lt;</w:t>
      </w:r>
      <w:bookmarkStart w:id="361" w:name="userParam"/>
      <w:r>
        <w:rPr/>
        <w:t>userParam</w:t>
      </w:r>
      <w:bookmarkEnd w:id="361"/>
      <w:r>
        <w:rPr/>
        <w:t>&gt;</w:t>
      </w:r>
      <w:bookmarkEnd w:id="3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03"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2" w:name="__RefHeading___Toc37630_832650626"/>
      <w:bookmarkStart w:id="363" w:name="_Ref217199331"/>
      <w:bookmarkStart w:id="364" w:name="_Toc477259912"/>
      <w:bookmarkEnd w:id="362"/>
      <w:r>
        <w:rPr/>
        <w:t>Specific Comments on schema</w:t>
      </w:r>
      <w:bookmarkEnd w:id="363"/>
      <w:bookmarkEnd w:id="364"/>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5" w:name="__RefHeading___Toc37632_832650626"/>
      <w:bookmarkStart w:id="366" w:name="_Toc477259913"/>
      <w:bookmarkStart w:id="367" w:name="_Toc295300723"/>
      <w:bookmarkEnd w:id="365"/>
      <w:r>
        <w:rPr/>
        <w:t>File extension</w:t>
      </w:r>
      <w:bookmarkEnd w:id="367"/>
      <w:r>
        <w:rPr/>
        <w:t xml:space="preserve"> and compression</w:t>
      </w:r>
      <w:bookmarkEnd w:id="366"/>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8" w:name="__RefHeading___Toc37634_832650626"/>
      <w:bookmarkStart w:id="369" w:name="_Toc477259914"/>
      <w:bookmarkEnd w:id="368"/>
      <w:r>
        <w:rPr/>
        <w:t>Referencing elements within the document</w:t>
      </w:r>
      <w:bookmarkEnd w:id="369"/>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70" w:name="__RefHeading___Toc37636_832650626"/>
      <w:bookmarkStart w:id="371" w:name="_Toc477259915"/>
      <w:bookmarkEnd w:id="370"/>
      <w:r>
        <w:rPr/>
        <w:t>Searches against nucleotide sequences</w:t>
      </w:r>
      <w:bookmarkEnd w:id="371"/>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2" w:name="__RefHeading___Toc37638_832650626"/>
      <w:bookmarkStart w:id="373" w:name="_Toc477259916"/>
      <w:bookmarkStart w:id="374" w:name="_Ref217103909"/>
      <w:bookmarkEnd w:id="372"/>
      <w:r>
        <w:rPr/>
        <w:t xml:space="preserve">Reporting </w:t>
      </w:r>
      <w:bookmarkEnd w:id="374"/>
      <w:r>
        <w:rPr/>
        <w:t>peptide and protein identifications passing a significance threshold</w:t>
      </w:r>
      <w:bookmarkEnd w:id="373"/>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w:t>
      </w:r>
      <w:ins w:id="762" w:author="Colin Combe" w:date="2023-05-18T09:09:00Z">
        <w:r>
          <w:rPr>
            <w:lang w:val="en-US"/>
          </w:rPr>
          <w:t>,</w:t>
        </w:r>
      </w:ins>
      <w:r>
        <w:rPr>
          <w:lang w:val="en-US"/>
        </w:rPr>
        <w:t xml:space="preserve"> </w:t>
      </w:r>
      <w:ins w:id="763" w:author="Colin Combe" w:date="2023-05-18T09:07:00Z">
        <w:r>
          <w:rPr>
            <w:lang w:val="en-US"/>
          </w:rPr>
          <w:t xml:space="preserve">respectively, </w:t>
        </w:r>
      </w:ins>
      <w:r>
        <w:rPr>
          <w:lang w:val="en-US"/>
        </w:rPr>
        <w:t>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w:t>
      </w:r>
      <w:del w:id="764" w:author="Colin Combe" w:date="2023-01-25T16:15:00Z">
        <w:r>
          <w:rPr>
            <w:lang w:val="en-US"/>
          </w:rPr>
          <w:delText>3</w:delText>
        </w:r>
      </w:del>
      <w:ins w:id="765" w:author="Colin Combe" w:date="2023-01-25T16:15:00Z">
        <w:r>
          <w:rPr>
            <w:lang w:val="en-US"/>
          </w:rPr>
          <w:t>2</w:t>
        </w:r>
      </w:ins>
      <w:r>
        <w:rPr>
          <w:lang w:val="en-US"/>
        </w:rPr>
        <w:t>.</w:t>
      </w:r>
      <w:del w:id="766" w:author="Colin Combe" w:date="2023-01-25T16:15:00Z">
        <w:r>
          <w:rPr>
            <w:lang w:val="en-US"/>
          </w:rPr>
          <w:delText>3</w:delText>
        </w:r>
      </w:del>
      <w:ins w:id="767" w:author="Colin Combe" w:date="2023-01-25T16:15:00Z">
        <w:r>
          <w:rPr>
            <w:lang w:val="en-US"/>
          </w:rPr>
          <w:t>7</w:t>
        </w:r>
      </w:ins>
      <w:r>
        <w:rPr>
          <w:lang w:val="en-US"/>
        </w:rPr>
        <w:t>. Reporting of threshold for modification position (also mzIdentML 1.2) is explained in section 5.</w:t>
      </w:r>
      <w:del w:id="768" w:author="Colin Combe" w:date="2023-01-25T16:15:00Z">
        <w:r>
          <w:rPr>
            <w:lang w:val="en-US"/>
          </w:rPr>
          <w:delText>3</w:delText>
        </w:r>
      </w:del>
      <w:ins w:id="769" w:author="Colin Combe" w:date="2023-01-25T16:15:00Z">
        <w:r>
          <w:rPr>
            <w:lang w:val="en-US"/>
          </w:rPr>
          <w:t>2</w:t>
        </w:r>
      </w:ins>
      <w:r>
        <w:rPr>
          <w:lang w:val="en-US"/>
        </w:rPr>
        <w:t>.</w:t>
      </w:r>
      <w:del w:id="770" w:author="Colin Combe" w:date="2023-01-25T16:15:00Z">
        <w:r>
          <w:rPr>
            <w:lang w:val="en-US"/>
          </w:rPr>
          <w:delText>4</w:delText>
        </w:r>
      </w:del>
      <w:ins w:id="771" w:author="Colin Combe" w:date="2023-01-25T16:15:00Z">
        <w:r>
          <w:rPr>
            <w:lang w:val="en-US"/>
          </w:rPr>
          <w:t>8</w:t>
        </w:r>
      </w:ins>
      <w:r>
        <w:rPr>
          <w:lang w:val="en-US"/>
        </w:rPr>
        <w:t>.</w:t>
      </w:r>
    </w:p>
    <w:p>
      <w:pPr>
        <w:pStyle w:val="Normal"/>
        <w:jc w:val="both"/>
        <w:rPr>
          <w:lang w:val="en-US"/>
        </w:rPr>
      </w:pPr>
      <w:r>
        <w:rPr>
          <w:lang w:val="en-US"/>
        </w:rPr>
        <w:tab/>
      </w:r>
    </w:p>
    <w:p>
      <w:pPr>
        <w:pStyle w:val="Heading2"/>
        <w:ind w:left="0" w:hanging="0"/>
        <w:jc w:val="both"/>
        <w:rPr/>
      </w:pPr>
      <w:bookmarkStart w:id="375" w:name="__RefHeading___Toc37640_832650626"/>
      <w:bookmarkStart w:id="376" w:name="_Ref211669116"/>
      <w:bookmarkStart w:id="377" w:name="_Toc477259917"/>
      <w:bookmarkEnd w:id="375"/>
      <w:r>
        <w:rPr/>
        <w:t>Using decoy databases to set different thresholds of false discovery rate</w:t>
      </w:r>
      <w:bookmarkEnd w:id="376"/>
      <w:bookmarkEnd w:id="377"/>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lang w:val="en-US"/>
          <w:ins w:id="773" w:author="Colin Combe" w:date="2023-01-25T16:28:00Z"/>
        </w:rPr>
      </w:pPr>
      <w:ins w:id="772" w:author="Colin Combe" w:date="2023-01-25T16:28:00Z">
        <w:r>
          <w:rPr>
            <w:lang w:val="en-US"/>
          </w:rPr>
        </w:r>
      </w:ins>
    </w:p>
    <w:p>
      <w:pPr>
        <w:pStyle w:val="Normal"/>
        <w:rPr>
          <w:rFonts w:ascii="Courier New" w:hAnsi="Courier New" w:cs="Courier New"/>
          <w:sz w:val="16"/>
          <w:szCs w:val="16"/>
          <w:lang w:val="en-US"/>
          <w:ins w:id="775" w:author="Colin Combe" w:date="2023-01-25T16:28:00Z"/>
        </w:rPr>
      </w:pPr>
      <w:ins w:id="774" w:author="Colin Combe" w:date="2023-01-25T16:28:00Z">
        <w:commentRangeStart w:id="29"/>
        <w:r>
          <w:rPr>
            <w:rFonts w:cs="Courier New" w:ascii="Courier New" w:hAnsi="Courier New"/>
            <w:sz w:val="16"/>
            <w:szCs w:val="16"/>
            <w:lang w:val="en-US"/>
          </w:rPr>
          <w:t>&lt;PeptideEvidence isDecoy="true" post="D" pre="K" end="404"</w:t>
          <w:br/>
          <w:t xml:space="preserve">                start="392" peptide_ref="HAVGGRYSSLLCK__57.0215@C$403;_"</w:t>
          <w:br/>
          <w:t xml:space="preserve">                dBSequence_ref="dbseq_REV_psu|NC_LIV_113200" id="PE6_2_4"/&gt;</w:t>
        </w:r>
      </w:ins>
      <w:commentRangeEnd w:id="29"/>
      <w:r>
        <w:commentReference w:id="29"/>
      </w:r>
      <w:r>
        <w:rPr>
          <w:rFonts w:cs="Courier New" w:ascii="Courier New" w:hAnsi="Courier New"/>
          <w:sz w:val="16"/>
          <w:szCs w:val="16"/>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&lt;SpectrumIdentificationItem passThreshold="false" rank="1"</w:t>
        <w:br/>
        <w:t xml:space="preserve">                        peptide_ref="HAVGGRYSSLLCK__57.0215@C$403;_"</w:t>
        <w:br/>
        <w:t xml:space="preserve">                        experimentalMassToCharge="1448.756" chargeState="2" id="SII_6_1"&gt;</w:t>
        <w:br/>
        <w:t xml:space="preserve">                        &lt;PeptideEvidenceRef peptideEvidence_ref="PE6_2_4"/&gt;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del w:id="776" w:author="Colin Combe" w:date="2023-01-25T16:28:00Z">
        <w:r>
          <w:rPr>
            <w:rFonts w:cs="Courier New" w:ascii="Courier New" w:hAnsi="Courier New"/>
            <w:sz w:val="16"/>
            <w:szCs w:val="16"/>
            <w:lang w:val="en-US"/>
          </w:rPr>
          <w:delText>&lt;PeptideEvidence isDecoy="true" post="D" pre="K" end="404"</w:delText>
          <w:br/>
          <w:delText xml:space="preserve">                start="392" peptide_ref="HAVGGRYSSLLCK__57.0215@C$403;_"</w:delText>
          <w:br/>
          <w:delText xml:space="preserve">                dBSequence_ref="dbseq_REV_psu|NC_LIV_113200" id="PE6_2_4"/&gt;</w:delText>
        </w:r>
      </w:del>
      <w:r>
        <w:rPr>
          <w:rFonts w:cs="Courier New" w:ascii="Courier New" w:hAnsi="Courier New"/>
          <w:sz w:val="16"/>
          <w:szCs w:val="16"/>
          <w:lang w:val="en-US"/>
        </w:rPr>
        <w:tab/>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accession="MS:1001329" name="OMSSA:pvalue" cvRef="PSI-MS"  value="0.00073351" /&gt;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&lt;/SpectrumIdentificationItem&gt;</w:t>
      </w:r>
    </w:p>
    <w:p>
      <w:pPr>
        <w:pStyle w:val="Normal"/>
        <w:rPr>
          <w:lang w:val="en-US"/>
        </w:rPr>
      </w:pPr>
      <w:r>
        <w:rPr>
          <w:lang w:val="en-US"/>
        </w:rPr>
      </w:r>
    </w:p>
    <w:p>
      <w:pPr>
        <w:pStyle w:val="Heading2"/>
        <w:ind w:left="0" w:hanging="0"/>
        <w:jc w:val="both"/>
        <w:rPr/>
      </w:pPr>
      <w:bookmarkStart w:id="378" w:name="__RefHeading___Toc37642_832650626"/>
      <w:bookmarkStart w:id="379" w:name="_Toc477259918"/>
      <w:bookmarkEnd w:id="378"/>
      <w:r>
        <w:rPr/>
        <w:t>Database Filter</w:t>
      </w:r>
      <w:bookmarkEnd w:id="379"/>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80" w:name="__RefHeading___Toc37644_832650626"/>
      <w:bookmarkStart w:id="381" w:name="_Toc477259919"/>
      <w:bookmarkEnd w:id="380"/>
      <w:r>
        <w:rPr/>
        <w:t>Types of parameters and values</w:t>
      </w:r>
      <w:bookmarkEnd w:id="381"/>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2" w:name="__RefHeading___Toc37646_832650626"/>
      <w:bookmarkStart w:id="383" w:name="_Toc477259920"/>
      <w:bookmarkEnd w:id="382"/>
      <w:r>
        <w:rPr/>
        <w:t>Reporting fragmentation ions</w:t>
      </w:r>
      <w:bookmarkEnd w:id="383"/>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4" w:name="__RefHeading___Toc37648_832650626"/>
      <w:bookmarkStart w:id="385" w:name="_Toc477259921"/>
      <w:bookmarkEnd w:id="384"/>
      <w:r>
        <w:rPr/>
        <w:t>Internal fragments and immonium ions</w:t>
      </w:r>
      <w:bookmarkEnd w:id="385"/>
    </w:p>
    <w:p>
      <w:pPr>
        <w:pStyle w:val="Normal"/>
        <w:jc w:val="both"/>
        <w:rPr>
          <w:lang w:val="en-US"/>
        </w:rPr>
      </w:pPr>
      <w:r>
        <w:rPr>
          <w:lang w:val="en-US"/>
        </w:rPr>
        <w:t>mzIdentML supports the reporting of internal fragment ions, of which an immonium ion is a special case comprising a single side chain (</w:t>
      </w:r>
      <w:hyperlink r:id="rId446">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6" w:name="__RefHeading___Toc37650_832650626"/>
      <w:bookmarkStart w:id="387" w:name="_Toc477259922"/>
      <w:bookmarkEnd w:id="386"/>
      <w:r>
        <w:rPr/>
        <w:t>Encoding Neutral loss fragment ions</w:t>
      </w:r>
      <w:bookmarkEnd w:id="387"/>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8" w:name="__RefHeading___Toc37652_832650626"/>
      <w:bookmarkStart w:id="389" w:name="_Toc477259923"/>
      <w:bookmarkEnd w:id="388"/>
      <w:r>
        <w:rPr/>
        <w:t>Enzyme definition</w:t>
      </w:r>
      <w:bookmarkEnd w:id="389"/>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7">
        <w:r>
          <w:rPr>
            <w:rStyle w:val="InternetLink"/>
            <w:rFonts w:ascii="Times New Roman" w:hAnsi="Times New Roman"/>
            <w:sz w:val="24"/>
            <w:szCs w:val="24"/>
            <w:lang w:val="en-US"/>
          </w:rPr>
          <w:t>http://www.pcre.org</w:t>
        </w:r>
      </w:hyperlink>
      <w:r>
        <w:rPr>
          <w:rFonts w:ascii="Times New Roman" w:hAnsi="Times New Roman"/>
          <w:sz w:val="24"/>
          <w:szCs w:val="24"/>
          <w:lang w:val="en-US"/>
          <w:rPrChange w:id="0" w:author="Juan Antonio Vizcaino" w:date="2023-05-04T12:35:00Z"/>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Change w:id="0" w:author="Juan Antonio Vizcaino" w:date="2023-05-04T12:35:00Z"/>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90" w:name="_Ref215304396"/>
      <w:r>
        <w:rPr>
          <w:rFonts w:ascii="Times New Roman" w:hAnsi="Times New Roman"/>
          <w:sz w:val="24"/>
          <w:szCs w:val="24"/>
          <w:lang w:val="en-US"/>
          <w:rPrChange w:id="0" w:author="Juan Antonio Vizcaino" w:date="2023-05-04T12:35:00Z"/>
        </w:rPr>
        <w:t xml:space="preserve">Table </w:t>
      </w:r>
      <w:bookmarkEnd w:id="390"/>
      <w:r>
        <w:rPr>
          <w:rFonts w:ascii="Times New Roman" w:hAnsi="Times New Roman"/>
          <w:sz w:val="24"/>
          <w:szCs w:val="24"/>
          <w:lang w:val="en-US"/>
          <w:rPrChange w:id="0" w:author="Juan Antonio Vizcaino" w:date="2023-05-04T12:35:00Z"/>
        </w:rPr>
        <w:t xml:space="preserve">6. </w:t>
      </w:r>
      <w:r>
        <w:rPr>
          <w:rFonts w:ascii="Times New Roman" w:hAnsi="Times New Roman"/>
          <w:b w:val="false"/>
          <w:sz w:val="24"/>
          <w:szCs w:val="24"/>
          <w:lang w:val="en-US"/>
          <w:rPrChange w:id="0" w:author="Juan Antonio Vizcaino" w:date="2023-05-04T12:35:00Z"/>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91" w:name="__RefHeading___Toc37654_832650626"/>
      <w:bookmarkStart w:id="392" w:name="_Toc477259924"/>
      <w:bookmarkEnd w:id="391"/>
      <w:r>
        <w:rPr/>
        <w:t>Unknown modifications</w:t>
      </w:r>
      <w:bookmarkEnd w:id="392"/>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del w:id="786" w:author="Juan Antonio Vizcaino" w:date="2023-05-04T12:34:00Z"/>
        </w:rPr>
      </w:pPr>
      <w:del w:id="785" w:author="Juan Antonio Vizcaino" w:date="2023-05-04T12:34:00Z">
        <w:r>
          <w:rPr>
            <w:lang w:val="en-US"/>
          </w:rPr>
        </w:r>
      </w:del>
    </w:p>
    <w:p>
      <w:pPr>
        <w:pStyle w:val="Normal"/>
        <w:jc w:val="both"/>
        <w:rPr>
          <w:lang w:val="en-US"/>
          <w:ins w:id="788" w:author="Juan Antonio Vizcaino" w:date="2023-01-25T09:46:00Z"/>
        </w:rPr>
      </w:pPr>
      <w:ins w:id="787" w:author="Juan Antonio Vizcaino" w:date="2023-01-25T09:46:00Z">
        <w:r>
          <w:rPr>
            <w:lang w:val="en-US"/>
          </w:rPr>
        </w:r>
      </w:ins>
    </w:p>
    <w:p>
      <w:pPr>
        <w:pStyle w:val="Heading2"/>
        <w:ind w:left="0" w:hanging="0"/>
        <w:jc w:val="both"/>
        <w:rPr/>
      </w:pPr>
      <w:bookmarkStart w:id="393" w:name="__RefHeading___Toc37656_832650626"/>
      <w:bookmarkEnd w:id="393"/>
      <w:r>
        <w:rPr>
          <w:szCs w:val="24"/>
        </w:rPr>
        <w:t>Id</w:t>
      </w:r>
      <w:ins w:id="789" w:author="Juan Antonio Vizcaino" w:date="2023-01-25T09:47:00Z">
        <w:r>
          <w:rPr>
            <w:szCs w:val="24"/>
          </w:rPr>
          <w:t>entifications based on multiple mass spectra</w:t>
        </w:r>
      </w:ins>
      <w:r>
        <w:rPr/>
        <w:commentReference w:id="30"/>
      </w:r>
      <w:r>
        <w:rPr/>
        <w:commentReference w:id="31"/>
      </w:r>
      <w:r>
        <w:rPr/>
        <w:commentReference w:id="32"/>
      </w:r>
    </w:p>
    <w:p>
      <w:pPr>
        <w:pStyle w:val="Normal"/>
        <w:rPr>
          <w:lang w:val="en-US" w:eastAsia="en-US"/>
          <w:ins w:id="791" w:author="Juan Antonio Vizcaino" w:date="2023-01-25T09:51:00Z"/>
        </w:rPr>
      </w:pPr>
      <w:ins w:id="790" w:author="Juan Antonio Vizcaino" w:date="2023-01-25T09:51:00Z">
        <w:r>
          <w:rPr>
            <w:lang w:val="en-US" w:eastAsia="en-US"/>
          </w:rPr>
        </w:r>
      </w:ins>
    </w:p>
    <w:p>
      <w:pPr>
        <w:pStyle w:val="Normal"/>
        <w:rPr>
          <w:color w:val="000000"/>
          <w:ins w:id="793" w:author="Juan Antonio Vizcaino" w:date="2023-05-04T12:28:00Z"/>
        </w:rPr>
      </w:pPr>
      <w:ins w:id="792" w:author="Juan Antonio Vizcaino" w:date="2023-05-04T12:28:00Z">
        <w:r>
          <w:rPr>
            <w:color w:val="000000"/>
          </w:rPr>
          <w:t>This Section has been added to version 1.3.0 of the specification. Some analysis workflows utilise multiple spectra to arrive at a given identification, for instance, the following crosslinking search strategies:</w:t>
        </w:r>
      </w:ins>
    </w:p>
    <w:p>
      <w:pPr>
        <w:pStyle w:val="Normal"/>
        <w:ind w:left="720" w:hanging="0"/>
        <w:jc w:val="both"/>
        <w:rPr>
          <w:color w:val="000000"/>
          <w:ins w:id="795" w:author="Juan Antonio Vizcaino" w:date="2023-05-04T12:28:00Z"/>
        </w:rPr>
      </w:pPr>
      <w:ins w:id="794" w:author="Juan Antonio Vizcaino" w:date="2023-05-04T12:28:00Z">
        <w:r>
          <w:rPr>
            <w:color w:val="000000"/>
          </w:rPr>
          <w:t>(i) “light” and “heavy” isotopes of the crosslinker are used as a pair, combined together and searched once;</w:t>
        </w:r>
      </w:ins>
    </w:p>
    <w:p>
      <w:pPr>
        <w:pStyle w:val="Normal"/>
        <w:ind w:left="720" w:hanging="0"/>
        <w:jc w:val="both"/>
        <w:rPr>
          <w:color w:val="000000"/>
          <w:ins w:id="797" w:author="Juan Antonio Vizcaino" w:date="2023-05-04T12:28:00Z"/>
        </w:rPr>
      </w:pPr>
      <w:ins w:id="796" w:author="Juan Antonio Vizcaino" w:date="2023-05-04T12:28:00Z">
        <w:r>
          <w:rPr>
            <w:color w:val="000000"/>
          </w:rPr>
          <w:t>(ii) multiple spectra of the same precursor are acquired, e.g. using different fragmentation techniques like HCD and ETD;</w:t>
        </w:r>
      </w:ins>
    </w:p>
    <w:p>
      <w:pPr>
        <w:pStyle w:val="Normal"/>
        <w:ind w:left="720" w:hanging="0"/>
        <w:jc w:val="both"/>
        <w:rPr>
          <w:color w:val="000000"/>
          <w:ins w:id="799" w:author="Juan Antonio Vizcaino" w:date="2023-05-04T12:28:00Z"/>
        </w:rPr>
      </w:pPr>
      <w:ins w:id="798" w:author="Juan Antonio Vizcaino" w:date="2023-05-04T12:28:00Z">
        <w:r>
          <w:rPr>
            <w:color w:val="000000"/>
          </w:rPr>
          <w:t>(iii) when using a cleavable crosslinker and both MS3 spectra of the cleaved peptides and the MS2 spectrum of the crosslinked peptide pair are considered in the identification process.</w:t>
        </w:r>
      </w:ins>
    </w:p>
    <w:p>
      <w:pPr>
        <w:pStyle w:val="Normal"/>
        <w:jc w:val="both"/>
        <w:rPr>
          <w:color w:val="000000"/>
          <w:ins w:id="801" w:author="Juan Antonio Vizcaino" w:date="2023-05-04T12:28:00Z"/>
        </w:rPr>
      </w:pPr>
      <w:del w:id="800" w:author="Unknown Author" w:date="2023-06-27T13:21:00Z">
        <w:r>
          <w:rPr>
            <w:color w:val="000000"/>
          </w:rPr>
          <w:delText> </w:delText>
        </w:r>
      </w:del>
    </w:p>
    <w:p>
      <w:pPr>
        <w:pStyle w:val="Normal"/>
        <w:rPr>
          <w:color w:val="000000"/>
          <w:ins w:id="803" w:author="Juan Antonio Vizcaino" w:date="2023-05-04T12:28:00Z"/>
        </w:rPr>
      </w:pPr>
      <w:ins w:id="802" w:author="Juan Antonio Vizcaino" w:date="2023-05-04T12:28:00Z">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ins>
    </w:p>
    <w:p>
      <w:pPr>
        <w:pStyle w:val="Normal"/>
        <w:rPr>
          <w:color w:val="000000"/>
          <w:ins w:id="805" w:author="Juan Antonio Vizcaino" w:date="2023-05-04T12:28:00Z"/>
        </w:rPr>
      </w:pPr>
      <w:del w:id="804" w:author="Unknown Author" w:date="2023-06-27T13:21:00Z">
        <w:r>
          <w:rPr>
            <w:color w:val="000000"/>
          </w:rPr>
          <w:delText> </w:delText>
        </w:r>
      </w:del>
    </w:p>
    <w:p>
      <w:pPr>
        <w:pStyle w:val="Normal"/>
        <w:rPr>
          <w:color w:val="000000"/>
          <w:ins w:id="807" w:author="Juan Antonio Vizcaino" w:date="2023-05-04T12:28:00Z"/>
        </w:rPr>
      </w:pPr>
      <w:ins w:id="806" w:author="Juan Antonio Vizcaino" w:date="2023-05-04T12:28:00Z">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ins>
    </w:p>
    <w:p>
      <w:pPr>
        <w:pStyle w:val="Normal"/>
        <w:rPr>
          <w:color w:val="000000"/>
          <w:ins w:id="809" w:author="Juan Antonio Vizcaino" w:date="2023-05-04T12:28:00Z"/>
        </w:rPr>
      </w:pPr>
      <w:del w:id="808" w:author="Unknown Author" w:date="2023-06-27T13:22:00Z">
        <w:r>
          <w:rPr>
            <w:color w:val="000000"/>
          </w:rPr>
          <w:delText> </w:delText>
        </w:r>
      </w:del>
    </w:p>
    <w:p>
      <w:pPr>
        <w:pStyle w:val="Normal"/>
        <w:rPr>
          <w:color w:val="000000"/>
          <w:ins w:id="812" w:author="Unknown Author" w:date="2023-06-27T13:23:00Z"/>
        </w:rPr>
      </w:pPr>
      <w:ins w:id="810" w:author="Juan Antonio Vizcaino" w:date="2023-05-04T12:28:00Z">
        <w:r>
          <w:rPr>
            <w:color w:val="000000"/>
          </w:rPr>
          <w:t>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w:t>
        </w:r>
      </w:ins>
      <w:ins w:id="811" w:author="Juan Antonio Vizcaino" w:date="2023-05-04T12:30:00Z">
        <w:r>
          <w:rPr>
            <w:color w:val="000000"/>
          </w:rPr>
          <w:t xml:space="preserve"> </w:t>
        </w:r>
      </w:ins>
    </w:p>
    <w:p>
      <w:pPr>
        <w:pStyle w:val="Normal"/>
        <w:rPr>
          <w:color w:val="000000"/>
          <w:del w:id="814" w:author="Unknown Author" w:date="2023-06-27T13:23:00Z"/>
        </w:rPr>
      </w:pPr>
      <w:del w:id="813" w:author="Unknown Author" w:date="2023-06-27T13:23:00Z">
        <w:r>
          <w:rPr>
            <w:color w:val="000000"/>
          </w:rPr>
        </w:r>
      </w:del>
    </w:p>
    <w:p>
      <w:pPr>
        <w:pStyle w:val="Normal"/>
        <w:rPr>
          <w:color w:val="000000"/>
          <w:ins w:id="816" w:author="Juan Antonio Vizcaino" w:date="2023-05-04T12:28:00Z"/>
        </w:rPr>
      </w:pPr>
      <w:del w:id="815" w:author="Unknown Author" w:date="2023-06-27T13:23:00Z">
        <w:r>
          <w:rPr>
            <w:color w:val="000000"/>
          </w:rPr>
          <w:delText> </w:delText>
        </w:r>
      </w:del>
    </w:p>
    <w:p>
      <w:pPr>
        <w:pStyle w:val="Normal"/>
        <w:rPr>
          <w:color w:val="000000"/>
          <w:ins w:id="818" w:author="Juan Antonio Vizcaino" w:date="2023-05-04T12:28:00Z"/>
        </w:rPr>
      </w:pPr>
      <w:ins w:id="817" w:author="Juan Antonio Vizcaino" w:date="2023-05-04T12:28:00Z">
        <w:r>
          <w:rPr>
            <w:color w:val="000000"/>
          </w:rPr>
          <w:t>The values of the “identification based on multiple spectra” CV term (MS:1003332) take the form: [identifier string]:[P or C]. For example:</w:t>
        </w:r>
      </w:ins>
    </w:p>
    <w:p>
      <w:pPr>
        <w:pStyle w:val="Normal"/>
        <w:rPr>
          <w:rFonts w:ascii="Arial" w:hAnsi="Arial" w:cs="Arial"/>
          <w:color w:val="000000"/>
          <w:ins w:id="820" w:author="Juan Antonio Vizcaino" w:date="2023-05-04T12:28:00Z"/>
          <w:sz w:val="20"/>
          <w:szCs w:val="20"/>
        </w:rPr>
      </w:pPr>
      <w:del w:id="819" w:author="Unknown Author" w:date="2023-06-27T13:23:00Z">
        <w:r>
          <w:rPr>
            <w:rFonts w:cs="Arial" w:ascii="Arial" w:hAnsi="Arial"/>
            <w:color w:val="000000"/>
            <w:sz w:val="20"/>
            <w:szCs w:val="20"/>
          </w:rPr>
          <w:delText> </w:delText>
        </w:r>
      </w:del>
    </w:p>
    <w:p>
      <w:pPr>
        <w:pStyle w:val="Normal"/>
        <w:pPrChange w:id="0" w:author="Juan Antonio Vizcaino" w:date="2023-05-24T09:28:00Z">
          <w:pPr>
            <w:ind w:left="720" w:hanging="0"/>
          </w:pPr>
        </w:pPrChange>
        <w:rPr>
          <w:rFonts w:ascii="Courier New" w:hAnsi="Courier New" w:cs="Courier New"/>
          <w:color w:val="000000"/>
          <w:ins w:id="822" w:author="Juan Antonio Vizcaino" w:date="2023-05-04T12:28:00Z"/>
          <w:sz w:val="16"/>
          <w:szCs w:val="16"/>
        </w:rPr>
      </w:pPr>
      <w:r>
        <w:rPr>
          <w:rFonts w:cs="Courier New" w:ascii="Courier New" w:hAnsi="Courier New"/>
          <w:color w:val="000000"/>
          <w:sz w:val="16"/>
          <w:szCs w:val="16"/>
        </w:rPr>
        <w:t>&lt;</w:t>
      </w:r>
      <w:ins w:id="821" w:author="Juan Antonio Vizcaino" w:date="2023-05-04T12:28:00Z">
        <w:r>
          <w:rPr>
            <w:rFonts w:cs="Courier New" w:ascii="Courier New" w:hAnsi="Courier New"/>
            <w:color w:val="000000"/>
            <w:sz w:val="16"/>
            <w:szCs w:val="16"/>
          </w:rPr>
          <w:t>cvParam accession="MS:1003332" cvRef="PSI-MS" value="1234:P" name="identification based on multiple spectra"/&gt;</w:t>
        </w:r>
      </w:ins>
    </w:p>
    <w:p>
      <w:pPr>
        <w:pStyle w:val="Normal"/>
        <w:rPr>
          <w:rFonts w:ascii="Arial" w:hAnsi="Arial" w:cs="Arial"/>
          <w:color w:val="000000"/>
          <w:ins w:id="824" w:author="Juan Antonio Vizcaino" w:date="2023-05-04T12:28:00Z"/>
          <w:sz w:val="20"/>
          <w:szCs w:val="20"/>
        </w:rPr>
      </w:pPr>
      <w:del w:id="823" w:author="Unknown Author" w:date="2023-06-27T13:23:00Z">
        <w:r>
          <w:rPr>
            <w:rFonts w:cs="Arial" w:ascii="Arial" w:hAnsi="Arial"/>
            <w:color w:val="000000"/>
            <w:sz w:val="20"/>
            <w:szCs w:val="20"/>
          </w:rPr>
          <w:delText> </w:delText>
        </w:r>
      </w:del>
    </w:p>
    <w:p>
      <w:pPr>
        <w:pStyle w:val="Normal"/>
        <w:rPr>
          <w:color w:val="000000"/>
          <w:ins w:id="826" w:author="Juan Antonio Vizcaino" w:date="2023-05-04T12:28:00Z"/>
        </w:rPr>
      </w:pPr>
      <w:ins w:id="825" w:author="Juan Antonio Vizcaino" w:date="2023-05-04T12:28:00Z">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ins>
    </w:p>
    <w:p>
      <w:pPr>
        <w:pStyle w:val="Normal"/>
        <w:rPr>
          <w:color w:val="000000"/>
          <w:ins w:id="828" w:author="Juan Antonio Vizcaino" w:date="2023-05-04T12:28:00Z"/>
        </w:rPr>
      </w:pPr>
      <w:del w:id="827" w:author="Unknown Author" w:date="2023-06-27T13:24:00Z">
        <w:r>
          <w:rPr>
            <w:color w:val="000000"/>
          </w:rPr>
          <w:delText> </w:delText>
        </w:r>
      </w:del>
    </w:p>
    <w:p>
      <w:pPr>
        <w:pStyle w:val="Normal"/>
        <w:rPr>
          <w:color w:val="000000"/>
          <w:ins w:id="832" w:author="Juan Antonio Vizcaino" w:date="2023-05-04T12:28:00Z"/>
        </w:rPr>
      </w:pPr>
      <w:ins w:id="829" w:author="Juan Antonio Vizcaino" w:date="2023-05-04T12:28:00Z">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ins>
      <w:del w:id="830" w:author="Colin Combe" w:date="2023-05-18T08:59:00Z">
        <w:r>
          <w:rPr>
            <w:color w:val="000000"/>
          </w:rPr>
          <w:delText xml:space="preserve"> (see §1.3)</w:delText>
        </w:r>
      </w:del>
      <w:ins w:id="831" w:author="Juan Antonio Vizcaino" w:date="2023-05-04T12:28:00Z">
        <w:r>
          <w:rPr>
            <w:color w:val="000000"/>
          </w:rPr>
          <w:t>.</w:t>
        </w:r>
      </w:ins>
    </w:p>
    <w:p>
      <w:pPr>
        <w:pStyle w:val="Normal"/>
        <w:rPr>
          <w:color w:val="000000"/>
          <w:ins w:id="834" w:author="Juan Antonio Vizcaino" w:date="2023-05-04T12:28:00Z"/>
        </w:rPr>
      </w:pPr>
      <w:del w:id="833" w:author="Unknown Author" w:date="2023-06-27T13:24:00Z">
        <w:r>
          <w:rPr>
            <w:color w:val="000000"/>
          </w:rPr>
          <w:delText> </w:delText>
        </w:r>
      </w:del>
    </w:p>
    <w:p>
      <w:pPr>
        <w:pStyle w:val="Normal"/>
        <w:rPr>
          <w:color w:val="000000"/>
          <w:ins w:id="847" w:author="Colin Combe" w:date="2023-05-18T09:01:00Z"/>
        </w:rPr>
      </w:pPr>
      <w:ins w:id="835" w:author="Juan Antonio Vizcaino" w:date="2023-05-04T12:28:00Z">
        <w:r>
          <w:rPr>
            <w:color w:val="000000"/>
          </w:rPr>
          <w:t xml:space="preserve">The associated example file </w:t>
        </w:r>
      </w:ins>
      <w:hyperlink r:id="rId448">
        <w:ins w:id="836" w:author="Juan Antonio Vizcaino" w:date="2023-05-04T12:28:00Z">
          <w:r>
            <w:rPr>
              <w:rStyle w:val="InternetLink"/>
              <w:color w:val="1155CC"/>
            </w:rPr>
            <w:t>multiple_spectra_per_id_1.</w:t>
          </w:r>
        </w:ins>
        <w:ins w:id="837" w:author="Unknown Author" w:date="2023-06-27T13:24:00Z">
          <w:r>
            <w:rPr>
              <w:rStyle w:val="InternetLink"/>
              <w:color w:val="1155CC"/>
            </w:rPr>
            <w:t>3</w:t>
          </w:r>
        </w:ins>
      </w:hyperlink>
      <w:hyperlink r:id="rId449">
        <w:del w:id="838" w:author="Unknown Author" w:date="2023-06-27T13:24:00Z">
          <w:r>
            <w:rPr>
              <w:rStyle w:val="InternetLink"/>
              <w:color w:val="1155CC"/>
            </w:rPr>
            <w:delText>2</w:delText>
          </w:r>
        </w:del>
      </w:hyperlink>
      <w:hyperlink r:id="rId450">
        <w:ins w:id="839" w:author="Juan Antonio Vizcaino" w:date="2023-05-04T12:28:00Z">
          <w:r>
            <w:rPr>
              <w:rStyle w:val="InternetLink"/>
              <w:color w:val="1155CC"/>
            </w:rPr>
            <w:t>.</w:t>
          </w:r>
        </w:ins>
      </w:hyperlink>
      <w:hyperlink r:id="rId451">
        <w:del w:id="840" w:author="Unknown Author" w:date="2023-06-27T13:24:00Z">
          <w:r>
            <w:rPr>
              <w:rStyle w:val="InternetLink"/>
              <w:color w:val="1155CC"/>
            </w:rPr>
            <w:delText>1</w:delText>
          </w:r>
        </w:del>
      </w:hyperlink>
      <w:hyperlink r:id="rId452">
        <w:ins w:id="841" w:author="Unknown Author" w:date="2023-06-27T13:24:00Z">
          <w:r>
            <w:rPr>
              <w:rStyle w:val="InternetLink"/>
              <w:color w:val="1155CC"/>
            </w:rPr>
            <w:t>0</w:t>
          </w:r>
        </w:ins>
      </w:hyperlink>
      <w:ins w:id="842" w:author="Juan Antonio Vizcaino" w:date="2023-05-04T12:28:00Z">
        <w:r>
          <w:rPr>
            <w:rStyle w:val="InternetLink"/>
            <w:color w:val="1155CC"/>
          </w:rPr>
          <w:t>_draft.mzid</w:t>
        </w:r>
      </w:ins>
      <w:ins w:id="843" w:author="Juan Antonio Vizcaino" w:date="2023-05-04T12:28:00Z">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w:t>
        </w:r>
      </w:ins>
      <w:del w:id="844" w:author="Colin Combe" w:date="2023-05-18T09:00:00Z">
        <w:r>
          <w:rPr>
            <w:color w:val="000000"/>
          </w:rPr>
          <w:delText>10</w:delText>
        </w:r>
      </w:del>
      <w:ins w:id="845" w:author="Colin Combe" w:date="2023-06-28T10:21:00Z">
        <w:r>
          <w:rPr>
            <w:color w:val="000000"/>
          </w:rPr>
          <w:t>5</w:t>
        </w:r>
      </w:ins>
      <w:ins w:id="846" w:author="Juan Antonio Vizcaino" w:date="2023-05-04T12:28:00Z">
        <w:r>
          <w:rPr>
            <w:color w:val="000000"/>
          </w:rPr>
          <w:t xml:space="preserve"> shows an excerpt from this example file to illustrate the use of the new CV terms.</w:t>
        </w:r>
      </w:ins>
    </w:p>
    <w:p>
      <w:pPr>
        <w:pStyle w:val="Normal"/>
        <w:rPr>
          <w:color w:val="000000"/>
          <w:ins w:id="849" w:author="Colin Combe" w:date="2023-05-18T09:01:00Z"/>
        </w:rPr>
      </w:pPr>
      <w:ins w:id="848" w:author="Colin Combe" w:date="2023-05-18T09:01:00Z">
        <w:r>
          <w:rPr>
            <w:color w:val="000000"/>
          </w:rPr>
        </w:r>
      </w:ins>
    </w:p>
    <w:p>
      <w:pPr>
        <w:pStyle w:val="Normal"/>
        <w:rPr>
          <w:color w:val="000000"/>
          <w:ins w:id="852" w:author="Juan Antonio Vizcaino" w:date="2023-05-04T12:28:00Z"/>
        </w:rPr>
      </w:pPr>
      <w:ins w:id="850" w:author="Colin Combe" w:date="2023-05-18T09:01:00Z">
        <w:r>
          <w:rPr>
            <w:color w:val="000000"/>
          </w:rPr>
          <w:t xml:space="preserve">Figure 6 shows this approach used in the context of encoding identifications of </w:t>
        </w:r>
      </w:ins>
      <w:ins w:id="851" w:author="Colin Combe" w:date="2023-05-18T09:02:00Z">
        <w:r>
          <w:rPr>
            <w:color w:val="000000"/>
          </w:rPr>
          <w:t>glycopeptides.</w:t>
        </w:r>
      </w:ins>
    </w:p>
    <w:p>
      <w:pPr>
        <w:pStyle w:val="Normal"/>
        <w:rPr>
          <w:color w:val="000000"/>
          <w:ins w:id="854" w:author="Juan Antonio Vizcaino" w:date="2023-05-04T12:28:00Z"/>
        </w:rPr>
      </w:pPr>
      <w:del w:id="853" w:author="Unknown Author" w:date="2023-06-27T13:25:00Z">
        <w:r>
          <w:rPr>
            <w:color w:val="000000"/>
          </w:rPr>
          <w:delText> </w:delText>
        </w:r>
      </w:del>
    </w:p>
    <w:p>
      <w:pPr>
        <w:pStyle w:val="Normal"/>
        <w:rPr>
          <w:color w:val="000000"/>
          <w:ins w:id="856" w:author="Juan Antonio Vizcaino" w:date="2023-05-04T12:28:00Z"/>
        </w:rPr>
      </w:pPr>
      <w:ins w:id="855" w:author="Juan Antonio Vizcaino" w:date="2023-05-04T12:28:00Z">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ins>
    </w:p>
    <w:p>
      <w:pPr>
        <w:pStyle w:val="Normal"/>
        <w:rPr>
          <w:color w:val="000000"/>
          <w:ins w:id="858" w:author="Juan Antonio Vizcaino" w:date="2023-05-04T12:28:00Z"/>
        </w:rPr>
      </w:pPr>
      <w:del w:id="857" w:author="Unknown Author" w:date="2023-06-27T13:25:00Z">
        <w:r>
          <w:rPr>
            <w:rFonts w:cs="Arial" w:ascii="Arial" w:hAnsi="Arial"/>
            <w:color w:val="000000"/>
            <w:sz w:val="22"/>
            <w:szCs w:val="22"/>
          </w:rPr>
          <w:delText> </w:delText>
        </w:r>
      </w:del>
    </w:p>
    <w:p>
      <w:pPr>
        <w:pStyle w:val="Normal"/>
        <w:rPr>
          <w:color w:val="000000"/>
          <w:ins w:id="862" w:author="Juan Antonio Vizcaino" w:date="2023-05-04T12:28:00Z"/>
        </w:rPr>
      </w:pPr>
      <w:ins w:id="859" w:author="Juan Antonio Vizcaino" w:date="2023-05-04T12:28:00Z">
        <w:r>
          <w:rPr>
            <w:rFonts w:cs="Courier New" w:ascii="Courier New" w:hAnsi="Courier New"/>
            <w:color w:val="000000"/>
            <w:sz w:val="16"/>
            <w:szCs w:val="16"/>
          </w:rPr>
          <w:t>&lt;cvParam accession="MS:1003332" cvRef="PSI-MS" value="</w:t>
        </w:r>
      </w:ins>
      <w:ins w:id="860" w:author="Juan Antonio Vizcaino" w:date="2023-05-04T12:28:00Z">
        <w:r>
          <w:rPr>
            <w:rFonts w:cs="Courier New" w:ascii="Courier New" w:hAnsi="Courier New"/>
            <w:b/>
            <w:bCs/>
            <w:color w:val="000000"/>
            <w:sz w:val="16"/>
            <w:szCs w:val="16"/>
          </w:rPr>
          <w:t>1234:P</w:t>
        </w:r>
      </w:ins>
      <w:ins w:id="861" w:author="Juan Antonio Vizcaino" w:date="2023-05-04T12:28:00Z">
        <w:r>
          <w:rPr>
            <w:rFonts w:cs="Courier New" w:ascii="Courier New" w:hAnsi="Courier New"/>
            <w:color w:val="000000"/>
            <w:sz w:val="16"/>
            <w:szCs w:val="16"/>
          </w:rPr>
          <w:t>" name="identification based on multiple spectra"/&gt;</w:t>
        </w:r>
      </w:ins>
    </w:p>
    <w:p>
      <w:pPr>
        <w:pStyle w:val="Normal"/>
        <w:rPr>
          <w:color w:val="000000"/>
          <w:ins w:id="865" w:author="Juan Antonio Vizcaino" w:date="2023-05-04T12:28:00Z"/>
        </w:rPr>
      </w:pPr>
      <w:ins w:id="863" w:author="Juan Antonio Vizcaino" w:date="2023-05-04T12:28:00Z">
        <w:r>
          <w:rPr>
            <w:rFonts w:cs="Courier New" w:ascii="Courier New" w:hAnsi="Courier New"/>
            <w:color w:val="000000"/>
            <w:sz w:val="16"/>
            <w:szCs w:val="16"/>
          </w:rPr>
          <w:t>&lt;cvParam cvRef="PSI-MS" accession="MS:1003336"</w:t>
        </w:r>
      </w:ins>
      <w:del w:id="864" w:author="Unknown Author" w:date="2023-06-27T13:25:00Z">
        <w:r>
          <w:rPr>
            <w:rFonts w:cs="Courier New" w:ascii="Courier New" w:hAnsi="Courier New"/>
            <w:color w:val="000000"/>
            <w:sz w:val="16"/>
            <w:szCs w:val="16"/>
          </w:rPr>
          <w:delText> </w:delText>
        </w:r>
      </w:del>
    </w:p>
    <w:p>
      <w:pPr>
        <w:pStyle w:val="Normal"/>
        <w:ind w:firstLine="720"/>
        <w:rPr>
          <w:color w:val="000000"/>
          <w:ins w:id="869" w:author="Juan Antonio Vizcaino" w:date="2023-05-04T12:28:00Z"/>
        </w:rPr>
      </w:pPr>
      <w:ins w:id="866" w:author="Juan Antonio Vizcaino" w:date="2023-05-04T12:28:00Z">
        <w:r>
          <w:rPr>
            <w:rFonts w:cs="Courier New" w:ascii="Courier New" w:hAnsi="Courier New"/>
            <w:color w:val="000000"/>
            <w:sz w:val="16"/>
            <w:szCs w:val="16"/>
          </w:rPr>
          <w:t>name="Posterior Error Probability for an identification based on multiple spectra" value="</w:t>
        </w:r>
      </w:ins>
      <w:ins w:id="867" w:author="Juan Antonio Vizcaino" w:date="2023-05-04T12:28:00Z">
        <w:r>
          <w:rPr>
            <w:rFonts w:cs="Courier New" w:ascii="Courier New" w:hAnsi="Courier New"/>
            <w:b/>
            <w:bCs/>
            <w:color w:val="000000"/>
            <w:sz w:val="16"/>
            <w:szCs w:val="16"/>
          </w:rPr>
          <w:t>1234:1E-08</w:t>
        </w:r>
      </w:ins>
      <w:ins w:id="868" w:author="Juan Antonio Vizcaino" w:date="2023-05-04T12:28:00Z">
        <w:r>
          <w:rPr>
            <w:rFonts w:cs="Courier New" w:ascii="Courier New" w:hAnsi="Courier New"/>
            <w:color w:val="000000"/>
            <w:sz w:val="16"/>
            <w:szCs w:val="16"/>
          </w:rPr>
          <w:t>"/&gt;</w:t>
        </w:r>
      </w:ins>
    </w:p>
    <w:p>
      <w:pPr>
        <w:pStyle w:val="Normal"/>
        <w:rPr>
          <w:color w:val="000000"/>
          <w:ins w:id="871" w:author="Juan Antonio Vizcaino" w:date="2023-05-04T12:28:00Z"/>
        </w:rPr>
      </w:pPr>
      <w:del w:id="870" w:author="Unknown Author" w:date="2023-06-27T13:25:00Z">
        <w:r>
          <w:rPr>
            <w:rFonts w:cs="Arial" w:ascii="Arial" w:hAnsi="Arial"/>
            <w:color w:val="000000"/>
            <w:sz w:val="22"/>
            <w:szCs w:val="22"/>
          </w:rPr>
          <w:delText> </w:delText>
        </w:r>
      </w:del>
    </w:p>
    <w:p>
      <w:pPr>
        <w:pStyle w:val="Normal"/>
        <w:rPr>
          <w:color w:val="000000"/>
          <w:ins w:id="873" w:author="Juan Antonio Vizcaino" w:date="2023-05-04T12:28:00Z"/>
        </w:rPr>
      </w:pPr>
      <w:ins w:id="872" w:author="Juan Antonio Vizcaino" w:date="2023-05-04T12:28:00Z">
        <w:r>
          <w:rPr>
            <w:color w:val="000000"/>
          </w:rPr>
          <w:t>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spectra”).</w:t>
        </w:r>
      </w:ins>
    </w:p>
    <w:p>
      <w:pPr>
        <w:pStyle w:val="Normal"/>
        <w:rPr>
          <w:color w:val="000000"/>
          <w:ins w:id="875" w:author="Juan Antonio Vizcaino" w:date="2023-05-04T12:28:00Z"/>
        </w:rPr>
      </w:pPr>
      <w:del w:id="874" w:author="Unknown Author" w:date="2023-06-27T13:26:00Z">
        <w:r>
          <w:rPr>
            <w:rFonts w:cs="Arial" w:ascii="Arial" w:hAnsi="Arial"/>
            <w:color w:val="000000"/>
            <w:sz w:val="20"/>
            <w:szCs w:val="20"/>
          </w:rPr>
          <w:delText> </w:delText>
        </w:r>
      </w:del>
    </w:p>
    <w:p>
      <w:pPr>
        <w:pStyle w:val="Normal"/>
        <w:rPr>
          <w:color w:val="000000"/>
          <w:ins w:id="877" w:author="Unknown Author" w:date="2023-06-27T13:52:00Z"/>
        </w:rPr>
      </w:pPr>
      <w:ins w:id="876" w:author="Unknown Author" w:date="2023-06-27T13:52:00Z">
        <w:r>
          <w:rPr>
            <w:color w:val="000000"/>
          </w:rPr>
        </w:r>
      </w:ins>
      <w:r>
        <w:br w:type="page"/>
      </w:r>
    </w:p>
    <w:p>
      <w:pPr>
        <w:pStyle w:val="Normal"/>
        <w:rPr>
          <w:color w:val="000000"/>
          <w:ins w:id="879" w:author="Juan Antonio Vizcaino" w:date="2023-05-04T12:28:00Z"/>
        </w:rPr>
      </w:pPr>
      <w:ins w:id="878" w:author="Juan Antonio Vizcaino" w:date="2023-05-04T12:28:00Z">
        <w:r>
          <w:rPr>
            <w:rFonts w:cs="Courier New" w:ascii="Courier New" w:hAnsi="Courier New"/>
            <w:color w:val="000000"/>
            <w:sz w:val="16"/>
            <w:szCs w:val="16"/>
          </w:rPr>
          <w:t>&lt;AnalysisData&gt;</w:t>
        </w:r>
      </w:ins>
    </w:p>
    <w:p>
      <w:pPr>
        <w:pStyle w:val="Normal"/>
        <w:rPr>
          <w:color w:val="000000"/>
          <w:ins w:id="883" w:author="Juan Antonio Vizcaino" w:date="2023-05-04T12:28:00Z"/>
        </w:rPr>
      </w:pPr>
      <w:del w:id="880" w:author="Unknown Author" w:date="2023-06-27T13:27:00Z">
        <w:r>
          <w:rPr>
            <w:rFonts w:cs="Courier New" w:ascii="Courier New" w:hAnsi="Courier New"/>
            <w:color w:val="000000"/>
            <w:sz w:val="16"/>
            <w:szCs w:val="16"/>
          </w:rPr>
          <w:delText>            </w:delText>
        </w:r>
      </w:del>
      <w:ins w:id="881" w:author="Unknown Author" w:date="2023-06-27T13:27:00Z">
        <w:r>
          <w:rPr>
            <w:rFonts w:cs="Courier New" w:ascii="Courier New" w:hAnsi="Courier New"/>
            <w:color w:val="000000"/>
            <w:sz w:val="16"/>
            <w:szCs w:val="16"/>
          </w:rPr>
          <w:t xml:space="preserve">    </w:t>
        </w:r>
      </w:ins>
      <w:ins w:id="882" w:author="Juan Antonio Vizcaino" w:date="2023-05-04T12:28:00Z">
        <w:r>
          <w:rPr>
            <w:rFonts w:cs="Courier New" w:ascii="Courier New" w:hAnsi="Courier New"/>
            <w:color w:val="000000"/>
            <w:sz w:val="16"/>
            <w:szCs w:val="16"/>
            <w:shd w:fill="FFF2CC" w:val="clear"/>
          </w:rPr>
          <w:t>&lt;!-- for the ETD to be correctly encoded it needs to go into a separate list --&gt;</w:t>
        </w:r>
      </w:ins>
    </w:p>
    <w:p>
      <w:pPr>
        <w:pStyle w:val="Normal"/>
        <w:rPr>
          <w:color w:val="000000"/>
          <w:ins w:id="887" w:author="Juan Antonio Vizcaino" w:date="2023-05-04T12:28:00Z"/>
        </w:rPr>
      </w:pPr>
      <w:del w:id="884" w:author="Unknown Author" w:date="2023-06-27T13:27:00Z">
        <w:r>
          <w:rPr>
            <w:rFonts w:cs="Courier New" w:ascii="Courier New" w:hAnsi="Courier New"/>
            <w:color w:val="000000"/>
            <w:sz w:val="16"/>
            <w:szCs w:val="16"/>
            <w:shd w:fill="FFF2CC" w:val="clear"/>
          </w:rPr>
          <w:delText>            </w:delText>
        </w:r>
      </w:del>
      <w:ins w:id="885" w:author="Unknown Author" w:date="2023-06-27T13:27:00Z">
        <w:r>
          <w:rPr>
            <w:rFonts w:cs="Courier New" w:ascii="Courier New" w:hAnsi="Courier New"/>
            <w:color w:val="000000"/>
            <w:sz w:val="16"/>
            <w:szCs w:val="16"/>
            <w:shd w:fill="FFF2CC" w:val="clear"/>
          </w:rPr>
          <w:t xml:space="preserve">    </w:t>
        </w:r>
      </w:ins>
      <w:ins w:id="886" w:author="Juan Antonio Vizcaino" w:date="2023-05-04T12:28:00Z">
        <w:r>
          <w:rPr>
            <w:rFonts w:cs="Courier New" w:ascii="Courier New" w:hAnsi="Courier New"/>
            <w:color w:val="000000"/>
            <w:sz w:val="16"/>
            <w:szCs w:val="16"/>
            <w:shd w:fill="FFF2CC" w:val="clear"/>
          </w:rPr>
          <w:t>&lt;SpectrumIdentificationList id="sil_ETD"&gt;</w:t>
        </w:r>
      </w:ins>
    </w:p>
    <w:p>
      <w:pPr>
        <w:pStyle w:val="Normal"/>
        <w:rPr>
          <w:color w:val="000000"/>
          <w:ins w:id="891" w:author="Juan Antonio Vizcaino" w:date="2023-05-04T12:28:00Z"/>
        </w:rPr>
      </w:pPr>
      <w:del w:id="888" w:author="Unknown Author" w:date="2023-06-27T13:27:00Z">
        <w:r>
          <w:rPr>
            <w:rFonts w:cs="Courier New" w:ascii="Courier New" w:hAnsi="Courier New"/>
            <w:color w:val="000000"/>
            <w:sz w:val="16"/>
            <w:szCs w:val="16"/>
          </w:rPr>
          <w:delText>                </w:delText>
        </w:r>
      </w:del>
      <w:ins w:id="889" w:author="Unknown Author" w:date="2023-06-27T13:27:00Z">
        <w:r>
          <w:rPr>
            <w:rFonts w:cs="Courier New" w:ascii="Courier New" w:hAnsi="Courier New"/>
            <w:color w:val="000000"/>
            <w:sz w:val="16"/>
            <w:szCs w:val="16"/>
          </w:rPr>
          <w:t xml:space="preserve">        </w:t>
        </w:r>
      </w:ins>
      <w:ins w:id="890" w:author="Juan Antonio Vizcaino" w:date="2023-05-04T12:28:00Z">
        <w:r>
          <w:rPr>
            <w:rFonts w:cs="Courier New" w:ascii="Courier New" w:hAnsi="Courier New"/>
            <w:color w:val="000000"/>
            <w:sz w:val="16"/>
            <w:szCs w:val="16"/>
          </w:rPr>
          <w:t>&lt;SpectrumIdentificationResult spectrumID="index=2" spectraData_ref="pk_id" id="SIR_2"&gt;</w:t>
        </w:r>
      </w:ins>
    </w:p>
    <w:p>
      <w:pPr>
        <w:pStyle w:val="Normal"/>
        <w:rPr>
          <w:color w:val="000000"/>
          <w:ins w:id="895" w:author="Unknown Author" w:date="2023-06-27T13:27:00Z"/>
        </w:rPr>
      </w:pPr>
      <w:del w:id="892" w:author="Unknown Author" w:date="2023-06-27T13:27:00Z">
        <w:r>
          <w:rPr>
            <w:rFonts w:cs="Courier New" w:ascii="Courier New" w:hAnsi="Courier New"/>
            <w:color w:val="000000"/>
            <w:sz w:val="16"/>
            <w:szCs w:val="16"/>
          </w:rPr>
          <w:delText>                    </w:delText>
        </w:r>
      </w:del>
      <w:ins w:id="893" w:author="Unknown Author" w:date="2023-06-27T13:27:00Z">
        <w:r>
          <w:rPr>
            <w:rFonts w:cs="Courier New" w:ascii="Courier New" w:hAnsi="Courier New"/>
            <w:color w:val="000000"/>
            <w:sz w:val="16"/>
            <w:szCs w:val="16"/>
          </w:rPr>
          <w:t xml:space="preserve">            </w:t>
        </w:r>
      </w:ins>
      <w:ins w:id="894" w:author="Juan Antonio Vizcaino" w:date="2023-05-04T12:28:00Z">
        <w:r>
          <w:rPr>
            <w:rFonts w:cs="Courier New" w:ascii="Courier New" w:hAnsi="Courier New"/>
            <w:color w:val="000000"/>
            <w:sz w:val="16"/>
            <w:szCs w:val="16"/>
          </w:rPr>
          <w:t>&lt;SpectrumIdentificationItem chargeState="3" experimentalMassToCharge="100" peptide_ref="p1"</w:t>
        </w:r>
      </w:ins>
    </w:p>
    <w:p>
      <w:pPr>
        <w:pStyle w:val="Normal"/>
        <w:rPr>
          <w:color w:val="000000"/>
          <w:del w:id="901" w:author="Unknown Author" w:date="2023-06-27T13:28:00Z"/>
        </w:rPr>
      </w:pPr>
      <w:ins w:id="896" w:author="Unknown Author" w:date="2023-06-27T13:28:00Z">
        <w:r>
          <w:rPr>
            <w:rFonts w:cs="Courier New" w:ascii="Courier New" w:hAnsi="Courier New"/>
            <w:color w:val="000000"/>
            <w:sz w:val="16"/>
            <w:szCs w:val="16"/>
          </w:rPr>
          <w:t xml:space="preserve">            </w:t>
        </w:r>
      </w:ins>
      <w:del w:id="897" w:author="Unknown Author" w:date="2023-06-27T13:28:00Z">
        <w:r>
          <w:rPr>
            <w:rFonts w:cs="Courier New" w:ascii="Courier New" w:hAnsi="Courier New"/>
            <w:color w:val="000000"/>
            <w:sz w:val="16"/>
            <w:szCs w:val="16"/>
          </w:rPr>
          <w:delText xml:space="preserve"> </w:delText>
        </w:r>
      </w:del>
      <w:ins w:id="898" w:author="Unknown Author" w:date="2023-06-27T13:28:00Z">
        <w:r>
          <w:rPr>
            <w:rFonts w:cs="Courier New" w:ascii="Courier New" w:hAnsi="Courier New"/>
            <w:color w:val="000000"/>
            <w:sz w:val="16"/>
            <w:szCs w:val="16"/>
          </w:rPr>
          <w:t xml:space="preserve">        </w:t>
        </w:r>
      </w:ins>
      <w:ins w:id="899" w:author="Juan Antonio Vizcaino" w:date="2023-05-04T12:28:00Z">
        <w:r>
          <w:rPr>
            <w:rFonts w:cs="Courier New" w:ascii="Courier New" w:hAnsi="Courier New"/>
            <w:color w:val="000000"/>
            <w:sz w:val="16"/>
            <w:szCs w:val="16"/>
          </w:rPr>
          <w:t>rank="1"</w:t>
        </w:r>
      </w:ins>
      <w:ins w:id="900" w:author="Unknown Author" w:date="2023-06-27T13:28:00Z">
        <w:r>
          <w:rPr>
            <w:rFonts w:cs="Courier New" w:ascii="Courier New" w:hAnsi="Courier New"/>
            <w:color w:val="000000"/>
            <w:sz w:val="16"/>
            <w:szCs w:val="16"/>
          </w:rPr>
          <w:t xml:space="preserve"> </w:t>
        </w:r>
      </w:ins>
    </w:p>
    <w:p>
      <w:pPr>
        <w:pStyle w:val="Normal"/>
        <w:rPr>
          <w:color w:val="000000"/>
          <w:ins w:id="905" w:author="Juan Antonio Vizcaino" w:date="2023-05-04T12:28:00Z"/>
        </w:rPr>
      </w:pPr>
      <w:del w:id="902" w:author="Unknown Author" w:date="2023-06-27T13:48:00Z">
        <w:r>
          <w:rPr>
            <w:rFonts w:cs="Courier New" w:ascii="Courier New" w:hAnsi="Courier New"/>
            <w:color w:val="000000"/>
            <w:sz w:val="16"/>
            <w:szCs w:val="16"/>
          </w:rPr>
          <w:delText> </w:delText>
        </w:r>
      </w:del>
      <w:del w:id="903" w:author="Unknown Author" w:date="2023-06-27T13:28:00Z">
        <w:r>
          <w:rPr>
            <w:rFonts w:cs="Courier New" w:ascii="Courier New" w:hAnsi="Courier New"/>
            <w:color w:val="000000"/>
            <w:sz w:val="16"/>
            <w:szCs w:val="16"/>
          </w:rPr>
          <w:delText>                                               </w:delText>
        </w:r>
      </w:del>
      <w:ins w:id="904" w:author="Juan Antonio Vizcaino" w:date="2023-05-04T12:28:00Z">
        <w:r>
          <w:rPr>
            <w:rFonts w:cs="Courier New" w:ascii="Courier New" w:hAnsi="Courier New"/>
            <w:color w:val="000000"/>
            <w:sz w:val="16"/>
            <w:szCs w:val="16"/>
          </w:rPr>
          <w:t>passThreshold="false" id="ETD_SII_0"&gt;</w:t>
        </w:r>
      </w:ins>
    </w:p>
    <w:p>
      <w:pPr>
        <w:pStyle w:val="Normal"/>
        <w:rPr>
          <w:color w:val="000000"/>
          <w:ins w:id="909" w:author="Juan Antonio Vizcaino" w:date="2023-05-04T12:28:00Z"/>
        </w:rPr>
      </w:pPr>
      <w:del w:id="906" w:author="Unknown Author" w:date="2023-06-27T13:28:00Z">
        <w:r>
          <w:rPr>
            <w:rFonts w:cs="Courier New" w:ascii="Courier New" w:hAnsi="Courier New"/>
            <w:color w:val="000000"/>
            <w:sz w:val="16"/>
            <w:szCs w:val="16"/>
          </w:rPr>
          <w:delText>                        </w:delText>
        </w:r>
      </w:del>
      <w:ins w:id="907" w:author="Unknown Author" w:date="2023-06-27T13:28:00Z">
        <w:r>
          <w:rPr>
            <w:rFonts w:cs="Courier New" w:ascii="Courier New" w:hAnsi="Courier New"/>
            <w:color w:val="000000"/>
            <w:sz w:val="16"/>
            <w:szCs w:val="16"/>
          </w:rPr>
          <w:t xml:space="preserve">                </w:t>
        </w:r>
      </w:ins>
      <w:ins w:id="908" w:author="Juan Antonio Vizcaino" w:date="2023-05-04T12:28:00Z">
        <w:r>
          <w:rPr>
            <w:rFonts w:cs="Courier New" w:ascii="Courier New" w:hAnsi="Courier New"/>
            <w:color w:val="000000"/>
            <w:sz w:val="16"/>
            <w:szCs w:val="16"/>
          </w:rPr>
          <w:t>&lt;PeptideEvidenceRef peptideEvidence_ref="pepevid_p1"/&gt;</w:t>
        </w:r>
      </w:ins>
    </w:p>
    <w:p>
      <w:pPr>
        <w:pStyle w:val="Normal"/>
        <w:rPr>
          <w:color w:val="000000"/>
          <w:ins w:id="913" w:author="Unknown Author" w:date="2023-06-27T13:28:00Z"/>
        </w:rPr>
      </w:pPr>
      <w:del w:id="910" w:author="Unknown Author" w:date="2023-06-27T13:28:00Z">
        <w:r>
          <w:rPr>
            <w:rFonts w:cs="Courier New" w:ascii="Courier New" w:hAnsi="Courier New"/>
            <w:color w:val="000000"/>
            <w:sz w:val="16"/>
            <w:szCs w:val="16"/>
          </w:rPr>
          <w:delText>                        </w:delText>
        </w:r>
      </w:del>
      <w:ins w:id="911" w:author="Unknown Author" w:date="2023-06-27T13:28:00Z">
        <w:r>
          <w:rPr>
            <w:rFonts w:cs="Courier New" w:ascii="Courier New" w:hAnsi="Courier New"/>
            <w:color w:val="000000"/>
            <w:sz w:val="16"/>
            <w:szCs w:val="16"/>
          </w:rPr>
          <w:t xml:space="preserve">                </w:t>
        </w:r>
      </w:ins>
      <w:ins w:id="912" w:author="Juan Antonio Vizcaino" w:date="2023-05-04T12:28:00Z">
        <w:r>
          <w:rPr>
            <w:rFonts w:cs="Courier New" w:ascii="Courier New" w:hAnsi="Courier New"/>
            <w:color w:val="000000"/>
            <w:sz w:val="16"/>
            <w:szCs w:val="16"/>
          </w:rPr>
          <w:t xml:space="preserve">&lt;cvParam cvRef="PSI-MS" accession="MS:1002511" </w:t>
        </w:r>
      </w:ins>
    </w:p>
    <w:p>
      <w:pPr>
        <w:pStyle w:val="Normal"/>
        <w:rPr>
          <w:color w:val="000000"/>
          <w:del w:id="916" w:author="Unknown Author" w:date="2023-06-27T13:29:00Z"/>
        </w:rPr>
      </w:pPr>
      <w:ins w:id="914" w:author="Unknown Author" w:date="2023-06-27T13:28:00Z">
        <w:r>
          <w:rPr>
            <w:rFonts w:cs="Courier New" w:ascii="Courier New" w:hAnsi="Courier New"/>
            <w:color w:val="000000"/>
            <w:sz w:val="16"/>
            <w:szCs w:val="16"/>
          </w:rPr>
          <w:t xml:space="preserve">                            </w:t>
        </w:r>
      </w:ins>
      <w:ins w:id="915" w:author="Juan Antonio Vizcaino" w:date="2023-05-04T12:28:00Z">
        <w:r>
          <w:rPr>
            <w:rFonts w:cs="Courier New" w:ascii="Courier New" w:hAnsi="Courier New"/>
            <w:color w:val="000000"/>
            <w:sz w:val="16"/>
            <w:szCs w:val="16"/>
          </w:rPr>
          <w:t>name="crosslink spectrum identification item"</w:t>
        </w:r>
      </w:ins>
    </w:p>
    <w:p>
      <w:pPr>
        <w:pStyle w:val="Normal"/>
        <w:rPr>
          <w:color w:val="000000"/>
          <w:ins w:id="921" w:author="Juan Antonio Vizcaino" w:date="2023-05-04T12:28:00Z"/>
        </w:rPr>
      </w:pPr>
      <w:del w:id="917" w:author="Unknown Author" w:date="2023-06-27T13:29:00Z">
        <w:r>
          <w:rPr>
            <w:rFonts w:cs="Courier New" w:ascii="Courier New" w:hAnsi="Courier New"/>
            <w:color w:val="000000"/>
            <w:sz w:val="16"/>
            <w:szCs w:val="16"/>
          </w:rPr>
          <w:delText>     </w:delText>
        </w:r>
      </w:del>
      <w:del w:id="918" w:author="Unknown Author" w:date="2023-06-27T13:28:00Z">
        <w:r>
          <w:rPr>
            <w:rFonts w:cs="Courier New" w:ascii="Courier New" w:hAnsi="Courier New"/>
            <w:color w:val="000000"/>
            <w:sz w:val="16"/>
            <w:szCs w:val="16"/>
          </w:rPr>
          <w:delText>                            </w:delText>
        </w:r>
      </w:del>
      <w:ins w:id="919" w:author="Unknown Author" w:date="2023-06-27T13:29:00Z">
        <w:r>
          <w:rPr>
            <w:rFonts w:cs="Courier New" w:ascii="Courier New" w:hAnsi="Courier New"/>
            <w:color w:val="000000"/>
            <w:sz w:val="16"/>
            <w:szCs w:val="16"/>
          </w:rPr>
          <w:t xml:space="preserve"> </w:t>
        </w:r>
      </w:ins>
      <w:ins w:id="920" w:author="Juan Antonio Vizcaino" w:date="2023-05-04T12:28:00Z">
        <w:r>
          <w:rPr>
            <w:rFonts w:cs="Courier New" w:ascii="Courier New" w:hAnsi="Courier New"/>
            <w:color w:val="000000"/>
            <w:sz w:val="16"/>
            <w:szCs w:val="16"/>
          </w:rPr>
          <w:t>value="1"/&gt;</w:t>
        </w:r>
      </w:ins>
    </w:p>
    <w:p>
      <w:pPr>
        <w:pStyle w:val="Normal"/>
        <w:rPr>
          <w:color w:val="000000"/>
          <w:ins w:id="925" w:author="Juan Antonio Vizcaino" w:date="2023-05-04T12:28:00Z"/>
        </w:rPr>
      </w:pPr>
      <w:del w:id="922" w:author="Unknown Author" w:date="2023-06-27T13:29:00Z">
        <w:r>
          <w:rPr>
            <w:rFonts w:cs="Courier New" w:ascii="Courier New" w:hAnsi="Courier New"/>
            <w:color w:val="000000"/>
            <w:sz w:val="16"/>
            <w:szCs w:val="16"/>
          </w:rPr>
          <w:delText>                        </w:delText>
        </w:r>
      </w:del>
      <w:ins w:id="923" w:author="Unknown Author" w:date="2023-06-27T13:29:00Z">
        <w:r>
          <w:rPr>
            <w:rFonts w:cs="Courier New" w:ascii="Courier New" w:hAnsi="Courier New"/>
            <w:color w:val="000000"/>
            <w:sz w:val="16"/>
            <w:szCs w:val="16"/>
          </w:rPr>
          <w:t xml:space="preserve">                </w:t>
        </w:r>
      </w:ins>
      <w:ins w:id="924"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931" w:author="Unknown Author" w:date="2023-06-27T13:29:00Z"/>
        </w:rPr>
      </w:pPr>
      <w:del w:id="926" w:author="Unknown Author" w:date="2023-06-27T13:29:00Z">
        <w:r>
          <w:rPr>
            <w:rFonts w:cs="Courier New" w:ascii="Courier New" w:hAnsi="Courier New"/>
            <w:color w:val="000000"/>
            <w:sz w:val="16"/>
            <w:szCs w:val="16"/>
          </w:rPr>
          <w:delText>                        </w:delText>
        </w:r>
      </w:del>
      <w:ins w:id="927" w:author="Unknown Author" w:date="2023-06-27T13:29:00Z">
        <w:r>
          <w:rPr>
            <w:rFonts w:cs="Courier New" w:ascii="Courier New" w:hAnsi="Courier New"/>
            <w:color w:val="000000"/>
            <w:sz w:val="16"/>
            <w:szCs w:val="16"/>
          </w:rPr>
          <w:t xml:space="preserve">                </w:t>
        </w:r>
      </w:ins>
      <w:ins w:id="928" w:author="Juan Antonio Vizcaino" w:date="2023-05-04T12:28:00Z">
        <w:r>
          <w:rPr>
            <w:rFonts w:cs="Courier New" w:ascii="Courier New" w:hAnsi="Courier New"/>
            <w:color w:val="000000"/>
            <w:sz w:val="16"/>
            <w:szCs w:val="16"/>
            <w:shd w:fill="FFE994" w:val="clear"/>
          </w:rPr>
          <w:t>&lt;cvParam accession="MS:1003332" cvRef="PSI-MS" value="</w:t>
        </w:r>
      </w:ins>
      <w:ins w:id="929" w:author="Juan Antonio Vizcaino" w:date="2023-05-04T12:28:00Z">
        <w:r>
          <w:rPr>
            <w:rFonts w:cs="Courier New" w:ascii="Courier New" w:hAnsi="Courier New"/>
            <w:b/>
            <w:bCs/>
            <w:color w:val="000000"/>
            <w:sz w:val="16"/>
            <w:szCs w:val="16"/>
            <w:shd w:fill="FFE994" w:val="clear"/>
          </w:rPr>
          <w:t>1234:P</w:t>
        </w:r>
      </w:ins>
      <w:ins w:id="930"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934" w:author="Juan Antonio Vizcaino" w:date="2023-05-04T12:28:00Z"/>
        </w:rPr>
      </w:pPr>
      <w:ins w:id="932" w:author="Unknown Author" w:date="2023-06-27T13:29:00Z">
        <w:r>
          <w:rPr>
            <w:rFonts w:cs="Courier New" w:ascii="Courier New" w:hAnsi="Courier New"/>
            <w:color w:val="000000"/>
            <w:sz w:val="16"/>
            <w:szCs w:val="16"/>
            <w:shd w:fill="FFE994" w:val="clear"/>
          </w:rPr>
          <w:t xml:space="preserve">                            </w:t>
        </w:r>
      </w:ins>
      <w:ins w:id="933"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rPr>
      </w:pPr>
      <w:ins w:id="935" w:author="Juan Antonio Vizcaino" w:date="2023-05-04T12:28:00Z">
        <w:r>
          <w:rPr>
            <w:rFonts w:cs="Courier New" w:ascii="Courier New" w:hAnsi="Courier New"/>
            <w:color w:val="000000"/>
            <w:sz w:val="16"/>
            <w:szCs w:val="16"/>
            <w:shd w:fill="FFE994" w:val="clear"/>
          </w:rPr>
          <w:t>                </w:t>
        </w:r>
      </w:ins>
      <w:del w:id="936" w:author="Unknown Author" w:date="2023-06-27T13:30:00Z">
        <w:r>
          <w:rPr>
            <w:rFonts w:cs="Courier New" w:ascii="Courier New" w:hAnsi="Courier New"/>
            <w:color w:val="000000"/>
            <w:sz w:val="16"/>
            <w:szCs w:val="16"/>
            <w:shd w:fill="FFE994" w:val="clear"/>
          </w:rPr>
          <w:delText>        </w:delText>
        </w:r>
      </w:del>
      <w:ins w:id="937"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rPr>
      </w:pPr>
      <w:ins w:id="938" w:author="Unknown Author" w:date="2023-06-27T13:30:00Z">
        <w:r>
          <w:rPr>
            <w:rFonts w:cs="Courier New" w:ascii="Courier New" w:hAnsi="Courier New"/>
            <w:color w:val="000000"/>
            <w:sz w:val="16"/>
            <w:szCs w:val="16"/>
            <w:shd w:fill="FFE994" w:val="clear"/>
          </w:rPr>
          <w:t xml:space="preserve">                            </w:t>
        </w:r>
      </w:ins>
      <w:ins w:id="939"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rPr>
      </w:pPr>
      <w:ins w:id="940" w:author="Unknown Author" w:date="2023-06-27T13:30:00Z">
        <w:r>
          <w:rPr>
            <w:rFonts w:cs="Courier New" w:ascii="Courier New" w:hAnsi="Courier New"/>
            <w:color w:val="000000"/>
            <w:sz w:val="16"/>
            <w:szCs w:val="16"/>
            <w:shd w:fill="FFE994" w:val="clear"/>
          </w:rPr>
          <w:t xml:space="preserve">                            </w:t>
        </w:r>
      </w:ins>
      <w:ins w:id="941" w:author="Juan Antonio Vizcaino" w:date="2023-05-04T12:28:00Z">
        <w:r>
          <w:rPr>
            <w:rFonts w:cs="Courier New" w:ascii="Courier New" w:hAnsi="Courier New"/>
            <w:color w:val="000000"/>
            <w:sz w:val="16"/>
            <w:szCs w:val="16"/>
            <w:shd w:fill="FFE994" w:val="clear"/>
          </w:rPr>
          <w:t>value="</w:t>
        </w:r>
      </w:ins>
      <w:ins w:id="942" w:author="Juan Antonio Vizcaino" w:date="2023-05-04T12:28:00Z">
        <w:r>
          <w:rPr>
            <w:rFonts w:cs="Courier New" w:ascii="Courier New" w:hAnsi="Courier New"/>
            <w:b/>
            <w:bCs/>
            <w:color w:val="000000"/>
            <w:sz w:val="16"/>
            <w:szCs w:val="16"/>
            <w:shd w:fill="FFE994" w:val="clear"/>
          </w:rPr>
          <w:t>1234:1E-08</w:t>
        </w:r>
      </w:ins>
      <w:ins w:id="943" w:author="Juan Antonio Vizcaino" w:date="2023-05-04T12:28:00Z">
        <w:r>
          <w:rPr>
            <w:rFonts w:cs="Courier New" w:ascii="Courier New" w:hAnsi="Courier New"/>
            <w:color w:val="000000"/>
            <w:sz w:val="16"/>
            <w:szCs w:val="16"/>
            <w:shd w:fill="FFE994" w:val="clear"/>
          </w:rPr>
          <w:t>"/&gt;</w:t>
        </w:r>
      </w:ins>
    </w:p>
    <w:p>
      <w:pPr>
        <w:pStyle w:val="Normal"/>
        <w:rPr>
          <w:color w:val="000000"/>
          <w:ins w:id="947" w:author="Unknown Author" w:date="2023-06-27T13:31:00Z"/>
        </w:rPr>
      </w:pPr>
      <w:del w:id="944" w:author="Unknown Author" w:date="2023-06-27T13:30:00Z">
        <w:r>
          <w:rPr>
            <w:rFonts w:cs="Courier New" w:ascii="Courier New" w:hAnsi="Courier New"/>
            <w:color w:val="000000"/>
            <w:sz w:val="16"/>
            <w:szCs w:val="16"/>
          </w:rPr>
          <w:delText>                    </w:delText>
        </w:r>
      </w:del>
      <w:ins w:id="945" w:author="Unknown Author" w:date="2023-06-27T13:30:00Z">
        <w:r>
          <w:rPr>
            <w:rFonts w:cs="Courier New" w:ascii="Courier New" w:hAnsi="Courier New"/>
            <w:color w:val="000000"/>
            <w:sz w:val="16"/>
            <w:szCs w:val="16"/>
          </w:rPr>
          <w:t xml:space="preserve">            </w:t>
        </w:r>
      </w:ins>
      <w:ins w:id="946" w:author="Juan Antonio Vizcaino" w:date="2023-05-04T12:28:00Z">
        <w:r>
          <w:rPr>
            <w:rFonts w:cs="Courier New" w:ascii="Courier New" w:hAnsi="Courier New"/>
            <w:color w:val="000000"/>
            <w:sz w:val="16"/>
            <w:szCs w:val="16"/>
          </w:rPr>
          <w:t>&lt;/SpectrumIdentificationItem&gt;</w:t>
        </w:r>
      </w:ins>
    </w:p>
    <w:p>
      <w:pPr>
        <w:pStyle w:val="Normal"/>
        <w:rPr>
          <w:color w:val="000000"/>
          <w:del w:id="949" w:author="Unknown Author" w:date="2023-06-27T13:31:00Z"/>
        </w:rPr>
      </w:pPr>
      <w:del w:id="948" w:author="Unknown Author" w:date="2023-06-27T13:31:00Z">
        <w:r>
          <w:rPr>
            <w:color w:val="000000"/>
          </w:rPr>
        </w:r>
      </w:del>
    </w:p>
    <w:p>
      <w:pPr>
        <w:pStyle w:val="Normal"/>
        <w:rPr>
          <w:color w:val="000000"/>
          <w:ins w:id="953" w:author="Unknown Author" w:date="2023-06-27T13:31:00Z"/>
        </w:rPr>
      </w:pPr>
      <w:del w:id="950" w:author="Unknown Author" w:date="2023-06-27T13:31:00Z">
        <w:r>
          <w:rPr>
            <w:rFonts w:cs="Courier New" w:ascii="Courier New" w:hAnsi="Courier New"/>
            <w:color w:val="000000"/>
            <w:sz w:val="16"/>
            <w:szCs w:val="16"/>
          </w:rPr>
          <w:delText>                    </w:delText>
        </w:r>
      </w:del>
      <w:ins w:id="951" w:author="Unknown Author" w:date="2023-06-27T13:31:00Z">
        <w:r>
          <w:rPr>
            <w:rFonts w:cs="Courier New" w:ascii="Courier New" w:hAnsi="Courier New"/>
            <w:color w:val="000000"/>
            <w:sz w:val="16"/>
            <w:szCs w:val="16"/>
          </w:rPr>
          <w:t xml:space="preserve">            </w:t>
        </w:r>
      </w:ins>
      <w:ins w:id="952" w:author="Juan Antonio Vizcaino" w:date="2023-05-04T12:28:00Z">
        <w:r>
          <w:rPr>
            <w:rFonts w:cs="Courier New" w:ascii="Courier New" w:hAnsi="Courier New"/>
            <w:color w:val="000000"/>
            <w:sz w:val="16"/>
            <w:szCs w:val="16"/>
          </w:rPr>
          <w:t>&lt;SpectrumIdentificationItem chargeState="3" experimentalMassToCharge="100" peptide_ref="p2"</w:t>
        </w:r>
      </w:ins>
    </w:p>
    <w:p>
      <w:pPr>
        <w:pStyle w:val="Normal"/>
        <w:rPr>
          <w:color w:val="000000"/>
          <w:del w:id="957" w:author="Unknown Author" w:date="2023-06-27T13:31:00Z"/>
        </w:rPr>
      </w:pPr>
      <w:del w:id="954" w:author="Unknown Author" w:date="2023-06-27T13:31:00Z">
        <w:r>
          <w:rPr>
            <w:rFonts w:cs="Courier New" w:ascii="Courier New" w:hAnsi="Courier New"/>
            <w:color w:val="000000"/>
            <w:sz w:val="16"/>
            <w:szCs w:val="16"/>
          </w:rPr>
          <w:delText xml:space="preserve"> </w:delText>
        </w:r>
      </w:del>
      <w:ins w:id="955" w:author="Unknown Author" w:date="2023-06-27T13:31:00Z">
        <w:r>
          <w:rPr>
            <w:rFonts w:cs="Courier New" w:ascii="Courier New" w:hAnsi="Courier New"/>
            <w:color w:val="000000"/>
            <w:sz w:val="16"/>
            <w:szCs w:val="16"/>
          </w:rPr>
          <w:t xml:space="preserve">                    </w:t>
        </w:r>
      </w:ins>
      <w:ins w:id="956" w:author="Juan Antonio Vizcaino" w:date="2023-05-04T12:28:00Z">
        <w:r>
          <w:rPr>
            <w:rFonts w:cs="Courier New" w:ascii="Courier New" w:hAnsi="Courier New"/>
            <w:color w:val="000000"/>
            <w:sz w:val="16"/>
            <w:szCs w:val="16"/>
          </w:rPr>
          <w:t>rank="1"</w:t>
        </w:r>
      </w:ins>
    </w:p>
    <w:p>
      <w:pPr>
        <w:pStyle w:val="Normal"/>
        <w:rPr>
          <w:color w:val="000000"/>
          <w:ins w:id="961" w:author="Juan Antonio Vizcaino" w:date="2023-05-04T12:28:00Z"/>
        </w:rPr>
      </w:pPr>
      <w:del w:id="958" w:author="Unknown Author" w:date="2023-06-27T13:31:00Z">
        <w:r>
          <w:rPr>
            <w:rFonts w:cs="Courier New" w:ascii="Courier New" w:hAnsi="Courier New"/>
            <w:color w:val="000000"/>
            <w:sz w:val="16"/>
            <w:szCs w:val="16"/>
          </w:rPr>
          <w:delText>                                                </w:delText>
        </w:r>
      </w:del>
      <w:ins w:id="959" w:author="Unknown Author" w:date="2023-06-27T13:31:00Z">
        <w:r>
          <w:rPr>
            <w:rFonts w:cs="Courier New" w:ascii="Courier New" w:hAnsi="Courier New"/>
            <w:color w:val="000000"/>
            <w:sz w:val="16"/>
            <w:szCs w:val="16"/>
          </w:rPr>
          <w:t xml:space="preserve"> </w:t>
        </w:r>
      </w:ins>
      <w:ins w:id="960" w:author="Juan Antonio Vizcaino" w:date="2023-05-04T12:28:00Z">
        <w:r>
          <w:rPr>
            <w:rFonts w:cs="Courier New" w:ascii="Courier New" w:hAnsi="Courier New"/>
            <w:color w:val="000000"/>
            <w:sz w:val="16"/>
            <w:szCs w:val="16"/>
          </w:rPr>
          <w:t>passThreshold="false" id="ETD_SII_1"&gt;</w:t>
        </w:r>
      </w:ins>
    </w:p>
    <w:p>
      <w:pPr>
        <w:pStyle w:val="Normal"/>
        <w:rPr>
          <w:color w:val="000000"/>
          <w:ins w:id="965" w:author="Juan Antonio Vizcaino" w:date="2023-05-04T12:28:00Z"/>
        </w:rPr>
      </w:pPr>
      <w:del w:id="962" w:author="Unknown Author" w:date="2023-06-27T13:31:00Z">
        <w:r>
          <w:rPr>
            <w:rFonts w:cs="Courier New" w:ascii="Courier New" w:hAnsi="Courier New"/>
            <w:color w:val="000000"/>
            <w:sz w:val="16"/>
            <w:szCs w:val="16"/>
          </w:rPr>
          <w:delText>                        </w:delText>
        </w:r>
      </w:del>
      <w:ins w:id="963" w:author="Unknown Author" w:date="2023-06-27T13:31:00Z">
        <w:r>
          <w:rPr>
            <w:rFonts w:cs="Courier New" w:ascii="Courier New" w:hAnsi="Courier New"/>
            <w:color w:val="000000"/>
            <w:sz w:val="16"/>
            <w:szCs w:val="16"/>
          </w:rPr>
          <w:t xml:space="preserve">                </w:t>
        </w:r>
      </w:ins>
      <w:ins w:id="964" w:author="Juan Antonio Vizcaino" w:date="2023-05-04T12:28:00Z">
        <w:r>
          <w:rPr>
            <w:rFonts w:cs="Courier New" w:ascii="Courier New" w:hAnsi="Courier New"/>
            <w:color w:val="000000"/>
            <w:sz w:val="16"/>
            <w:szCs w:val="16"/>
          </w:rPr>
          <w:t>&lt;PeptideEvidenceRef peptideEvidence_ref="pepevid_p2"/&gt;</w:t>
        </w:r>
      </w:ins>
    </w:p>
    <w:p>
      <w:pPr>
        <w:pStyle w:val="Normal"/>
        <w:rPr>
          <w:color w:val="000000"/>
          <w:ins w:id="970" w:author="Unknown Author" w:date="2023-06-27T13:32:00Z"/>
        </w:rPr>
      </w:pPr>
      <w:del w:id="966" w:author="Unknown Author" w:date="2023-06-27T13:32:00Z">
        <w:r>
          <w:rPr>
            <w:rFonts w:cs="Courier New" w:ascii="Courier New" w:hAnsi="Courier New"/>
            <w:color w:val="000000"/>
            <w:sz w:val="16"/>
            <w:szCs w:val="16"/>
          </w:rPr>
          <w:delText>                        </w:delText>
        </w:r>
      </w:del>
      <w:ins w:id="967" w:author="Unknown Author" w:date="2023-06-27T13:33:00Z">
        <w:r>
          <w:rPr>
            <w:rFonts w:cs="Courier New" w:ascii="Courier New" w:hAnsi="Courier New"/>
            <w:color w:val="000000"/>
            <w:sz w:val="16"/>
            <w:szCs w:val="16"/>
          </w:rPr>
          <w:t xml:space="preserve">    </w:t>
        </w:r>
      </w:ins>
      <w:ins w:id="968" w:author="Unknown Author" w:date="2023-06-27T13:32:00Z">
        <w:r>
          <w:rPr>
            <w:rFonts w:cs="Courier New" w:ascii="Courier New" w:hAnsi="Courier New"/>
            <w:color w:val="000000"/>
            <w:sz w:val="16"/>
            <w:szCs w:val="16"/>
          </w:rPr>
          <w:t xml:space="preserve">            </w:t>
        </w:r>
      </w:ins>
      <w:ins w:id="969" w:author="Juan Antonio Vizcaino" w:date="2023-05-04T12:28:00Z">
        <w:r>
          <w:rPr>
            <w:rFonts w:cs="Courier New" w:ascii="Courier New" w:hAnsi="Courier New"/>
            <w:color w:val="000000"/>
            <w:sz w:val="16"/>
            <w:szCs w:val="16"/>
          </w:rPr>
          <w:t xml:space="preserve">&lt;cvParam cvRef="PSI-MS" accession="MS:1002511" </w:t>
        </w:r>
      </w:ins>
    </w:p>
    <w:p>
      <w:pPr>
        <w:pStyle w:val="Normal"/>
        <w:rPr>
          <w:color w:val="000000"/>
          <w:del w:id="973" w:author="Unknown Author" w:date="2023-06-27T13:32:00Z"/>
        </w:rPr>
      </w:pPr>
      <w:ins w:id="971" w:author="Unknown Author" w:date="2023-06-27T13:32:00Z">
        <w:r>
          <w:rPr>
            <w:rFonts w:cs="Courier New" w:ascii="Courier New" w:hAnsi="Courier New"/>
            <w:color w:val="000000"/>
            <w:sz w:val="16"/>
            <w:szCs w:val="16"/>
          </w:rPr>
          <w:t xml:space="preserve">                        </w:t>
        </w:r>
      </w:ins>
      <w:ins w:id="972" w:author="Juan Antonio Vizcaino" w:date="2023-05-04T12:28:00Z">
        <w:r>
          <w:rPr>
            <w:rFonts w:cs="Courier New" w:ascii="Courier New" w:hAnsi="Courier New"/>
            <w:color w:val="000000"/>
            <w:sz w:val="16"/>
            <w:szCs w:val="16"/>
          </w:rPr>
          <w:t>name="crosslink spectrum identification item"</w:t>
        </w:r>
      </w:ins>
    </w:p>
    <w:p>
      <w:pPr>
        <w:pStyle w:val="Normal"/>
        <w:rPr>
          <w:color w:val="000000"/>
          <w:ins w:id="977" w:author="Juan Antonio Vizcaino" w:date="2023-05-04T12:28:00Z"/>
        </w:rPr>
      </w:pPr>
      <w:del w:id="974" w:author="Unknown Author" w:date="2023-06-27T13:32:00Z">
        <w:r>
          <w:rPr>
            <w:rFonts w:cs="Courier New" w:ascii="Courier New" w:hAnsi="Courier New"/>
            <w:color w:val="000000"/>
            <w:sz w:val="16"/>
            <w:szCs w:val="16"/>
          </w:rPr>
          <w:delText>                                 </w:delText>
        </w:r>
      </w:del>
      <w:ins w:id="975" w:author="Unknown Author" w:date="2023-06-27T13:32:00Z">
        <w:r>
          <w:rPr>
            <w:rFonts w:cs="Courier New" w:ascii="Courier New" w:hAnsi="Courier New"/>
            <w:color w:val="000000"/>
            <w:sz w:val="16"/>
            <w:szCs w:val="16"/>
          </w:rPr>
          <w:t xml:space="preserve"> </w:t>
        </w:r>
      </w:ins>
      <w:ins w:id="976" w:author="Juan Antonio Vizcaino" w:date="2023-05-04T12:28:00Z">
        <w:r>
          <w:rPr>
            <w:rFonts w:cs="Courier New" w:ascii="Courier New" w:hAnsi="Courier New"/>
            <w:color w:val="000000"/>
            <w:sz w:val="16"/>
            <w:szCs w:val="16"/>
          </w:rPr>
          <w:t>value="1"/&gt;</w:t>
        </w:r>
      </w:ins>
    </w:p>
    <w:p>
      <w:pPr>
        <w:pStyle w:val="Normal"/>
        <w:rPr>
          <w:color w:val="000000"/>
          <w:ins w:id="982" w:author="Juan Antonio Vizcaino" w:date="2023-05-04T12:28:00Z"/>
        </w:rPr>
      </w:pPr>
      <w:del w:id="978" w:author="Unknown Author" w:date="2023-06-27T13:32:00Z">
        <w:r>
          <w:rPr>
            <w:rFonts w:cs="Courier New" w:ascii="Courier New" w:hAnsi="Courier New"/>
            <w:color w:val="000000"/>
            <w:sz w:val="16"/>
            <w:szCs w:val="16"/>
          </w:rPr>
          <w:delText>                        </w:delText>
        </w:r>
      </w:del>
      <w:ins w:id="979" w:author="Unknown Author" w:date="2023-06-27T13:33:00Z">
        <w:r>
          <w:rPr>
            <w:rFonts w:cs="Courier New" w:ascii="Courier New" w:hAnsi="Courier New"/>
            <w:color w:val="000000"/>
            <w:sz w:val="16"/>
            <w:szCs w:val="16"/>
          </w:rPr>
          <w:t xml:space="preserve">    </w:t>
        </w:r>
      </w:ins>
      <w:ins w:id="980" w:author="Unknown Author" w:date="2023-06-27T13:32:00Z">
        <w:r>
          <w:rPr>
            <w:rFonts w:cs="Courier New" w:ascii="Courier New" w:hAnsi="Courier New"/>
            <w:color w:val="000000"/>
            <w:sz w:val="16"/>
            <w:szCs w:val="16"/>
          </w:rPr>
          <w:t xml:space="preserve">            </w:t>
        </w:r>
      </w:ins>
      <w:ins w:id="981"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989" w:author="Unknown Author" w:date="2023-06-27T13:32:00Z"/>
        </w:rPr>
      </w:pPr>
      <w:del w:id="983" w:author="Unknown Author" w:date="2023-06-27T13:32:00Z">
        <w:r>
          <w:rPr>
            <w:rFonts w:cs="Courier New" w:ascii="Courier New" w:hAnsi="Courier New"/>
            <w:color w:val="000000"/>
            <w:sz w:val="16"/>
            <w:szCs w:val="16"/>
            <w:shd w:fill="FFFF00" w:val="clear"/>
          </w:rPr>
          <w:delText>                        </w:delText>
        </w:r>
      </w:del>
      <w:ins w:id="984" w:author="Unknown Author" w:date="2023-06-27T13:33:00Z">
        <w:r>
          <w:rPr>
            <w:rFonts w:cs="Courier New" w:ascii="Courier New" w:hAnsi="Courier New"/>
            <w:color w:val="000000"/>
            <w:sz w:val="16"/>
            <w:szCs w:val="16"/>
            <w:shd w:fill="auto" w:val="clear"/>
          </w:rPr>
          <w:t xml:space="preserve">    </w:t>
        </w:r>
      </w:ins>
      <w:ins w:id="985" w:author="Unknown Author" w:date="2023-06-27T13:32:00Z">
        <w:r>
          <w:rPr>
            <w:rFonts w:cs="Courier New" w:ascii="Courier New" w:hAnsi="Courier New"/>
            <w:color w:val="000000"/>
            <w:sz w:val="16"/>
            <w:szCs w:val="16"/>
            <w:shd w:fill="auto" w:val="clear"/>
          </w:rPr>
          <w:t xml:space="preserve">            </w:t>
        </w:r>
      </w:ins>
      <w:ins w:id="986" w:author="Juan Antonio Vizcaino" w:date="2023-05-04T12:28:00Z">
        <w:r>
          <w:rPr>
            <w:rFonts w:cs="Courier New" w:ascii="Courier New" w:hAnsi="Courier New"/>
            <w:color w:val="000000"/>
            <w:sz w:val="16"/>
            <w:szCs w:val="16"/>
            <w:shd w:fill="FFE994" w:val="clear"/>
          </w:rPr>
          <w:t>&lt;cvParam accession="MS:1003332" cvRef="PSI-MS" value="</w:t>
        </w:r>
      </w:ins>
      <w:ins w:id="987" w:author="Juan Antonio Vizcaino" w:date="2023-05-04T12:28:00Z">
        <w:r>
          <w:rPr>
            <w:rFonts w:cs="Courier New" w:ascii="Courier New" w:hAnsi="Courier New"/>
            <w:b/>
            <w:bCs/>
            <w:color w:val="000000"/>
            <w:sz w:val="16"/>
            <w:szCs w:val="16"/>
            <w:shd w:fill="FFE994" w:val="clear"/>
          </w:rPr>
          <w:t>1234:P</w:t>
        </w:r>
      </w:ins>
      <w:ins w:id="988"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992" w:author="Juan Antonio Vizcaino" w:date="2023-05-04T12:28:00Z"/>
        </w:rPr>
      </w:pPr>
      <w:ins w:id="990" w:author="Unknown Author" w:date="2023-06-27T13:32:00Z">
        <w:r>
          <w:rPr>
            <w:rFonts w:cs="Courier New" w:ascii="Courier New" w:hAnsi="Courier New"/>
            <w:color w:val="000000"/>
            <w:sz w:val="16"/>
            <w:szCs w:val="16"/>
            <w:shd w:fill="FFE994" w:val="clear"/>
          </w:rPr>
          <w:t xml:space="preserve">                        </w:t>
        </w:r>
      </w:ins>
      <w:ins w:id="991"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997" w:author="Unknown Author" w:date="2023-06-27T13:33:00Z"/>
        </w:rPr>
      </w:pPr>
      <w:ins w:id="993" w:author="Unknown Author" w:date="2023-06-27T13:33:00Z">
        <w:r>
          <w:rPr>
            <w:rFonts w:cs="Courier New" w:ascii="Courier New" w:hAnsi="Courier New"/>
            <w:color w:val="000000"/>
            <w:sz w:val="16"/>
            <w:szCs w:val="16"/>
            <w:shd w:fill="FFE994" w:val="clear"/>
          </w:rPr>
          <w:t xml:space="preserve">    </w:t>
        </w:r>
      </w:ins>
      <w:ins w:id="994" w:author="Juan Antonio Vizcaino" w:date="2023-05-04T12:28:00Z">
        <w:r>
          <w:rPr>
            <w:rFonts w:cs="Courier New" w:ascii="Courier New" w:hAnsi="Courier New"/>
            <w:color w:val="000000"/>
            <w:sz w:val="16"/>
            <w:szCs w:val="16"/>
            <w:shd w:fill="FFE994" w:val="clear"/>
          </w:rPr>
          <w:t>            </w:t>
        </w:r>
      </w:ins>
      <w:del w:id="995" w:author="Unknown Author" w:date="2023-06-27T13:32:00Z">
        <w:r>
          <w:rPr>
            <w:rFonts w:cs="Courier New" w:ascii="Courier New" w:hAnsi="Courier New"/>
            <w:color w:val="000000"/>
            <w:sz w:val="16"/>
            <w:szCs w:val="16"/>
            <w:shd w:fill="FFE994" w:val="clear"/>
          </w:rPr>
          <w:delText>            </w:delText>
        </w:r>
      </w:del>
      <w:ins w:id="996"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000" w:author="Unknown Author" w:date="2023-06-27T13:33:00Z"/>
        </w:rPr>
      </w:pPr>
      <w:ins w:id="998" w:author="Unknown Author" w:date="2023-06-27T13:33:00Z">
        <w:r>
          <w:rPr>
            <w:rFonts w:cs="Courier New" w:ascii="Courier New" w:hAnsi="Courier New"/>
            <w:color w:val="000000"/>
            <w:sz w:val="16"/>
            <w:szCs w:val="16"/>
            <w:shd w:fill="FFE994" w:val="clear"/>
          </w:rPr>
          <w:t xml:space="preserve">                        </w:t>
        </w:r>
      </w:ins>
      <w:ins w:id="999"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005" w:author="Juan Antonio Vizcaino" w:date="2023-05-04T12:28:00Z"/>
        </w:rPr>
      </w:pPr>
      <w:ins w:id="1001" w:author="Unknown Author" w:date="2023-06-27T13:33:00Z">
        <w:r>
          <w:rPr>
            <w:rFonts w:cs="Courier New" w:ascii="Courier New" w:hAnsi="Courier New"/>
            <w:color w:val="000000"/>
            <w:sz w:val="16"/>
            <w:szCs w:val="16"/>
            <w:shd w:fill="FFE994" w:val="clear"/>
          </w:rPr>
          <w:t xml:space="preserve">                        </w:t>
        </w:r>
      </w:ins>
      <w:ins w:id="1002" w:author="Juan Antonio Vizcaino" w:date="2023-05-04T12:28:00Z">
        <w:r>
          <w:rPr>
            <w:rFonts w:cs="Courier New" w:ascii="Courier New" w:hAnsi="Courier New"/>
            <w:color w:val="000000"/>
            <w:sz w:val="16"/>
            <w:szCs w:val="16"/>
            <w:shd w:fill="FFE994" w:val="clear"/>
          </w:rPr>
          <w:t>value="</w:t>
        </w:r>
      </w:ins>
      <w:ins w:id="1003" w:author="Juan Antonio Vizcaino" w:date="2023-05-04T12:28:00Z">
        <w:r>
          <w:rPr>
            <w:rFonts w:cs="Courier New" w:ascii="Courier New" w:hAnsi="Courier New"/>
            <w:b/>
            <w:bCs/>
            <w:color w:val="000000"/>
            <w:sz w:val="16"/>
            <w:szCs w:val="16"/>
            <w:shd w:fill="FFE994" w:val="clear"/>
          </w:rPr>
          <w:t>1234:1E-08</w:t>
        </w:r>
      </w:ins>
      <w:ins w:id="1004" w:author="Juan Antonio Vizcaino" w:date="2023-05-04T12:28:00Z">
        <w:r>
          <w:rPr>
            <w:rFonts w:cs="Courier New" w:ascii="Courier New" w:hAnsi="Courier New"/>
            <w:color w:val="000000"/>
            <w:sz w:val="16"/>
            <w:szCs w:val="16"/>
            <w:shd w:fill="FFE994" w:val="clear"/>
          </w:rPr>
          <w:t>"/&gt;</w:t>
        </w:r>
      </w:ins>
    </w:p>
    <w:p>
      <w:pPr>
        <w:pStyle w:val="Normal"/>
        <w:rPr>
          <w:color w:val="000000"/>
          <w:ins w:id="1009" w:author="Juan Antonio Vizcaino" w:date="2023-05-04T12:28:00Z"/>
        </w:rPr>
      </w:pPr>
      <w:del w:id="1006" w:author="Unknown Author" w:date="2023-06-27T13:33:00Z">
        <w:r>
          <w:rPr>
            <w:rFonts w:cs="Courier New" w:ascii="Courier New" w:hAnsi="Courier New"/>
            <w:color w:val="000000"/>
            <w:sz w:val="16"/>
            <w:szCs w:val="16"/>
          </w:rPr>
          <w:delText>                    </w:delText>
        </w:r>
      </w:del>
      <w:ins w:id="1007" w:author="Unknown Author" w:date="2023-06-27T13:33:00Z">
        <w:r>
          <w:rPr>
            <w:rFonts w:cs="Courier New" w:ascii="Courier New" w:hAnsi="Courier New"/>
            <w:color w:val="000000"/>
            <w:sz w:val="16"/>
            <w:szCs w:val="16"/>
          </w:rPr>
          <w:t xml:space="preserve">            </w:t>
        </w:r>
      </w:ins>
      <w:ins w:id="1008" w:author="Juan Antonio Vizcaino" w:date="2023-05-04T12:28:00Z">
        <w:r>
          <w:rPr>
            <w:rFonts w:cs="Courier New" w:ascii="Courier New" w:hAnsi="Courier New"/>
            <w:color w:val="000000"/>
            <w:sz w:val="16"/>
            <w:szCs w:val="16"/>
          </w:rPr>
          <w:t>&lt;/SpectrumIdentificationItem&gt;</w:t>
        </w:r>
      </w:ins>
    </w:p>
    <w:p>
      <w:pPr>
        <w:pStyle w:val="Normal"/>
        <w:rPr>
          <w:color w:val="000000"/>
          <w:ins w:id="1013" w:author="Juan Antonio Vizcaino" w:date="2023-05-04T12:28:00Z"/>
        </w:rPr>
      </w:pPr>
      <w:del w:id="1010" w:author="Unknown Author" w:date="2023-06-27T13:33:00Z">
        <w:r>
          <w:rPr>
            <w:rFonts w:cs="Courier New" w:ascii="Courier New" w:hAnsi="Courier New"/>
            <w:color w:val="000000"/>
            <w:sz w:val="16"/>
            <w:szCs w:val="16"/>
          </w:rPr>
          <w:delText>                </w:delText>
        </w:r>
      </w:del>
      <w:ins w:id="1011" w:author="Unknown Author" w:date="2023-06-27T13:33:00Z">
        <w:r>
          <w:rPr>
            <w:rFonts w:cs="Courier New" w:ascii="Courier New" w:hAnsi="Courier New"/>
            <w:color w:val="000000"/>
            <w:sz w:val="16"/>
            <w:szCs w:val="16"/>
          </w:rPr>
          <w:t xml:space="preserve">        </w:t>
        </w:r>
      </w:ins>
      <w:ins w:id="1012" w:author="Juan Antonio Vizcaino" w:date="2023-05-04T12:28:00Z">
        <w:r>
          <w:rPr>
            <w:rFonts w:cs="Courier New" w:ascii="Courier New" w:hAnsi="Courier New"/>
            <w:color w:val="000000"/>
            <w:sz w:val="16"/>
            <w:szCs w:val="16"/>
          </w:rPr>
          <w:t>&lt;/SpectrumIdentificationResult&gt;</w:t>
        </w:r>
      </w:ins>
    </w:p>
    <w:p>
      <w:pPr>
        <w:pStyle w:val="Normal"/>
        <w:rPr>
          <w:color w:val="000000"/>
          <w:ins w:id="1017" w:author="Juan Antonio Vizcaino" w:date="2023-05-04T12:28:00Z"/>
        </w:rPr>
      </w:pPr>
      <w:del w:id="1014" w:author="Unknown Author" w:date="2023-06-27T13:33:00Z">
        <w:r>
          <w:rPr>
            <w:rFonts w:cs="Courier New" w:ascii="Courier New" w:hAnsi="Courier New"/>
            <w:color w:val="000000"/>
            <w:sz w:val="16"/>
            <w:szCs w:val="16"/>
          </w:rPr>
          <w:delText>            </w:delText>
        </w:r>
      </w:del>
      <w:ins w:id="1015" w:author="Unknown Author" w:date="2023-06-27T13:33:00Z">
        <w:r>
          <w:rPr>
            <w:rFonts w:cs="Courier New" w:ascii="Courier New" w:hAnsi="Courier New"/>
            <w:color w:val="000000"/>
            <w:sz w:val="16"/>
            <w:szCs w:val="16"/>
          </w:rPr>
          <w:t xml:space="preserve">    </w:t>
        </w:r>
      </w:ins>
      <w:ins w:id="1016" w:author="Juan Antonio Vizcaino" w:date="2023-05-04T12:28:00Z">
        <w:r>
          <w:rPr>
            <w:rFonts w:cs="Courier New" w:ascii="Courier New" w:hAnsi="Courier New"/>
            <w:color w:val="000000"/>
            <w:sz w:val="16"/>
            <w:szCs w:val="16"/>
          </w:rPr>
          <w:t>&lt;/SpectrumIdentificationList&gt;</w:t>
        </w:r>
      </w:ins>
    </w:p>
    <w:p>
      <w:pPr>
        <w:pStyle w:val="Normal"/>
        <w:rPr>
          <w:color w:val="000000"/>
          <w:ins w:id="1019" w:author="Unknown Author" w:date="2023-06-27T13:34:00Z"/>
        </w:rPr>
      </w:pPr>
      <w:del w:id="1018" w:author="Unknown Author" w:date="2023-06-27T13:33:00Z">
        <w:r>
          <w:rPr>
            <w:rFonts w:cs="Courier New" w:ascii="Courier New" w:hAnsi="Courier New"/>
            <w:color w:val="000000"/>
            <w:sz w:val="16"/>
            <w:szCs w:val="16"/>
          </w:rPr>
          <w:delText> </w:delText>
        </w:r>
      </w:del>
    </w:p>
    <w:p>
      <w:pPr>
        <w:pStyle w:val="Normal"/>
        <w:rPr>
          <w:color w:val="000000"/>
          <w:del w:id="1021" w:author="Unknown Author" w:date="2023-06-27T13:34:00Z"/>
        </w:rPr>
      </w:pPr>
      <w:del w:id="1020" w:author="Unknown Author" w:date="2023-06-27T13:34:00Z">
        <w:r>
          <w:rPr>
            <w:color w:val="000000"/>
          </w:rPr>
        </w:r>
      </w:del>
    </w:p>
    <w:p>
      <w:pPr>
        <w:pStyle w:val="Normal"/>
        <w:rPr>
          <w:color w:val="000000"/>
          <w:ins w:id="1025" w:author="Juan Antonio Vizcaino" w:date="2023-05-04T12:28:00Z"/>
        </w:rPr>
      </w:pPr>
      <w:del w:id="1022" w:author="Unknown Author" w:date="2023-06-27T13:34:00Z">
        <w:r>
          <w:rPr>
            <w:rFonts w:cs="Courier New" w:ascii="Courier New" w:hAnsi="Courier New"/>
            <w:color w:val="000000"/>
            <w:sz w:val="16"/>
            <w:szCs w:val="16"/>
          </w:rPr>
          <w:delText>            </w:delText>
        </w:r>
      </w:del>
      <w:ins w:id="1023" w:author="Unknown Author" w:date="2023-06-27T13:34:00Z">
        <w:r>
          <w:rPr>
            <w:rFonts w:cs="Courier New" w:ascii="Courier New" w:hAnsi="Courier New"/>
            <w:color w:val="000000"/>
            <w:sz w:val="16"/>
            <w:szCs w:val="16"/>
          </w:rPr>
          <w:t xml:space="preserve">    </w:t>
        </w:r>
      </w:ins>
      <w:ins w:id="1024" w:author="Juan Antonio Vizcaino" w:date="2023-05-04T12:28:00Z">
        <w:r>
          <w:rPr>
            <w:rFonts w:cs="Courier New" w:ascii="Courier New" w:hAnsi="Courier New"/>
            <w:color w:val="000000"/>
            <w:sz w:val="16"/>
            <w:szCs w:val="16"/>
            <w:shd w:fill="FCE5CD" w:val="clear"/>
          </w:rPr>
          <w:t>&lt;!-- as the MS3 may have different search params, e.g. mass tolerance, they need to go into a separate list --&gt;</w:t>
        </w:r>
      </w:ins>
    </w:p>
    <w:p>
      <w:pPr>
        <w:pStyle w:val="Normal"/>
        <w:rPr>
          <w:color w:val="000000"/>
          <w:ins w:id="1029" w:author="Juan Antonio Vizcaino" w:date="2023-05-04T12:28:00Z"/>
        </w:rPr>
      </w:pPr>
      <w:del w:id="1026" w:author="Unknown Author" w:date="2023-06-27T13:34:00Z">
        <w:r>
          <w:rPr>
            <w:rFonts w:cs="Courier New" w:ascii="Courier New" w:hAnsi="Courier New"/>
            <w:color w:val="000000"/>
            <w:sz w:val="16"/>
            <w:szCs w:val="16"/>
            <w:shd w:fill="FCE5CD" w:val="clear"/>
          </w:rPr>
          <w:delText>            </w:delText>
        </w:r>
      </w:del>
      <w:ins w:id="1027" w:author="Unknown Author" w:date="2023-06-27T13:34:00Z">
        <w:r>
          <w:rPr>
            <w:rFonts w:cs="Courier New" w:ascii="Courier New" w:hAnsi="Courier New"/>
            <w:color w:val="000000"/>
            <w:sz w:val="16"/>
            <w:szCs w:val="16"/>
            <w:shd w:fill="FCE5CD" w:val="clear"/>
          </w:rPr>
          <w:t xml:space="preserve">    </w:t>
        </w:r>
      </w:ins>
      <w:ins w:id="1028" w:author="Juan Antonio Vizcaino" w:date="2023-05-04T12:28:00Z">
        <w:r>
          <w:rPr>
            <w:rFonts w:cs="Courier New" w:ascii="Courier New" w:hAnsi="Courier New"/>
            <w:color w:val="000000"/>
            <w:sz w:val="16"/>
            <w:szCs w:val="16"/>
            <w:shd w:fill="FCE5CD" w:val="clear"/>
          </w:rPr>
          <w:t>&lt;SpectrumIdentificationList id="sil_MS3"&gt;</w:t>
        </w:r>
      </w:ins>
    </w:p>
    <w:p>
      <w:pPr>
        <w:pStyle w:val="Normal"/>
        <w:rPr>
          <w:color w:val="000000"/>
          <w:ins w:id="1036" w:author="Juan Antonio Vizcaino" w:date="2023-05-04T12:28:00Z"/>
        </w:rPr>
      </w:pPr>
      <w:del w:id="1030" w:author="Unknown Author" w:date="2023-06-27T13:35:00Z">
        <w:r>
          <w:rPr>
            <w:rFonts w:cs="Courier New" w:ascii="Courier New" w:hAnsi="Courier New"/>
            <w:color w:val="000000"/>
            <w:sz w:val="16"/>
            <w:szCs w:val="16"/>
          </w:rPr>
          <w:delText>             </w:delText>
        </w:r>
      </w:del>
      <w:del w:id="1031" w:author="Unknown Author" w:date="2023-06-27T13:34:00Z">
        <w:r>
          <w:rPr>
            <w:rFonts w:cs="Courier New" w:ascii="Courier New" w:hAnsi="Courier New"/>
            <w:color w:val="000000"/>
            <w:sz w:val="16"/>
            <w:szCs w:val="16"/>
          </w:rPr>
          <w:delText>   </w:delText>
        </w:r>
      </w:del>
      <w:ins w:id="1032" w:author="Unknown Author" w:date="2023-06-27T13:35:00Z">
        <w:r>
          <w:rPr>
            <w:rFonts w:cs="Courier New" w:ascii="Courier New" w:hAnsi="Courier New"/>
            <w:color w:val="000000"/>
            <w:sz w:val="16"/>
            <w:szCs w:val="16"/>
          </w:rPr>
          <w:t xml:space="preserve">        </w:t>
        </w:r>
      </w:ins>
      <w:ins w:id="1033" w:author="Juan Antonio Vizcaino" w:date="2023-05-04T12:28:00Z">
        <w:r>
          <w:rPr>
            <w:rFonts w:cs="Courier New" w:ascii="Courier New" w:hAnsi="Courier New"/>
            <w:color w:val="000000"/>
            <w:sz w:val="16"/>
            <w:szCs w:val="16"/>
          </w:rPr>
          <w:t>&lt;!--</w:t>
        </w:r>
      </w:ins>
      <w:del w:id="1034" w:author="Unknown Author" w:date="2023-06-27T13:34:00Z">
        <w:r>
          <w:rPr>
            <w:rFonts w:cs="Courier New" w:ascii="Courier New" w:hAnsi="Courier New"/>
            <w:color w:val="000000"/>
            <w:sz w:val="16"/>
            <w:szCs w:val="16"/>
          </w:rPr>
          <w:delText> </w:delText>
        </w:r>
      </w:del>
      <w:ins w:id="1035" w:author="Juan Antonio Vizcaino" w:date="2023-05-04T12:28:00Z">
        <w:r>
          <w:rPr>
            <w:rFonts w:cs="Courier New" w:ascii="Courier New" w:hAnsi="Courier New"/>
            <w:color w:val="000000"/>
            <w:sz w:val="16"/>
            <w:szCs w:val="16"/>
          </w:rPr>
          <w:t xml:space="preserve"> HCD MS3 match peptide 1 A--&gt;</w:t>
        </w:r>
      </w:ins>
    </w:p>
    <w:p>
      <w:pPr>
        <w:pStyle w:val="Normal"/>
        <w:rPr>
          <w:color w:val="000000"/>
          <w:ins w:id="1040" w:author="Juan Antonio Vizcaino" w:date="2023-05-04T12:28:00Z"/>
        </w:rPr>
      </w:pPr>
      <w:del w:id="1037" w:author="Unknown Author" w:date="2023-06-27T13:35:00Z">
        <w:r>
          <w:rPr>
            <w:rFonts w:cs="Courier New" w:ascii="Courier New" w:hAnsi="Courier New"/>
            <w:color w:val="000000"/>
            <w:sz w:val="16"/>
            <w:szCs w:val="16"/>
          </w:rPr>
          <w:delText>                </w:delText>
        </w:r>
      </w:del>
      <w:ins w:id="1038" w:author="Unknown Author" w:date="2023-06-27T13:35:00Z">
        <w:r>
          <w:rPr>
            <w:rFonts w:cs="Courier New" w:ascii="Courier New" w:hAnsi="Courier New"/>
            <w:color w:val="000000"/>
            <w:sz w:val="16"/>
            <w:szCs w:val="16"/>
          </w:rPr>
          <w:t xml:space="preserve">        </w:t>
        </w:r>
      </w:ins>
      <w:ins w:id="1039" w:author="Juan Antonio Vizcaino" w:date="2023-05-04T12:28:00Z">
        <w:r>
          <w:rPr>
            <w:rFonts w:cs="Courier New" w:ascii="Courier New" w:hAnsi="Courier New"/>
            <w:color w:val="000000"/>
            <w:sz w:val="16"/>
            <w:szCs w:val="16"/>
          </w:rPr>
          <w:t>&lt;SpectrumIdentificationResult spectrumID="index=3" spectraData_ref="pk_id" id="SIR_3"&gt;</w:t>
        </w:r>
      </w:ins>
    </w:p>
    <w:p>
      <w:pPr>
        <w:pStyle w:val="Normal"/>
        <w:rPr>
          <w:color w:val="000000"/>
          <w:ins w:id="1044" w:author="Unknown Author" w:date="2023-06-27T13:35:00Z"/>
        </w:rPr>
      </w:pPr>
      <w:del w:id="1041" w:author="Unknown Author" w:date="2023-06-27T13:35:00Z">
        <w:r>
          <w:rPr>
            <w:rFonts w:cs="Courier New" w:ascii="Courier New" w:hAnsi="Courier New"/>
            <w:color w:val="000000"/>
            <w:sz w:val="16"/>
            <w:szCs w:val="16"/>
          </w:rPr>
          <w:delText>                    </w:delText>
        </w:r>
      </w:del>
      <w:ins w:id="1042" w:author="Unknown Author" w:date="2023-06-27T13:35:00Z">
        <w:r>
          <w:rPr>
            <w:rFonts w:cs="Courier New" w:ascii="Courier New" w:hAnsi="Courier New"/>
            <w:color w:val="000000"/>
            <w:sz w:val="16"/>
            <w:szCs w:val="16"/>
          </w:rPr>
          <w:t xml:space="preserve">            </w:t>
        </w:r>
      </w:ins>
      <w:ins w:id="1043" w:author="Juan Antonio Vizcaino" w:date="2023-05-04T12:28:00Z">
        <w:r>
          <w:rPr>
            <w:rFonts w:cs="Courier New" w:ascii="Courier New" w:hAnsi="Courier New"/>
            <w:color w:val="000000"/>
            <w:sz w:val="16"/>
            <w:szCs w:val="16"/>
          </w:rPr>
          <w:t xml:space="preserve">&lt;SpectrumIdentificationItem chargeState="3" experimentalMassToCharge="50" </w:t>
        </w:r>
      </w:ins>
    </w:p>
    <w:p>
      <w:pPr>
        <w:pStyle w:val="Normal"/>
        <w:rPr>
          <w:color w:val="000000"/>
          <w:del w:id="1048" w:author="Unknown Author" w:date="2023-06-27T13:35:00Z"/>
        </w:rPr>
      </w:pPr>
      <w:ins w:id="1045" w:author="Unknown Author" w:date="2023-06-27T13:35:00Z">
        <w:r>
          <w:rPr>
            <w:rFonts w:cs="Courier New" w:ascii="Courier New" w:hAnsi="Courier New"/>
            <w:color w:val="000000"/>
            <w:sz w:val="16"/>
            <w:szCs w:val="16"/>
          </w:rPr>
          <w:t xml:space="preserve">                    </w:t>
        </w:r>
      </w:ins>
      <w:ins w:id="1046" w:author="Juan Antonio Vizcaino" w:date="2023-05-04T12:28:00Z">
        <w:r>
          <w:rPr>
            <w:rFonts w:cs="Courier New" w:ascii="Courier New" w:hAnsi="Courier New"/>
            <w:color w:val="000000"/>
            <w:sz w:val="16"/>
            <w:szCs w:val="16"/>
          </w:rPr>
          <w:t>peptide_ref="p1_a"</w:t>
        </w:r>
      </w:ins>
      <w:ins w:id="1047" w:author="Unknown Author" w:date="2023-06-27T13:35:00Z">
        <w:r>
          <w:rPr>
            <w:rFonts w:cs="Courier New" w:ascii="Courier New" w:hAnsi="Courier New"/>
            <w:color w:val="000000"/>
            <w:sz w:val="16"/>
            <w:szCs w:val="16"/>
          </w:rPr>
          <w:t xml:space="preserve"> </w:t>
        </w:r>
      </w:ins>
    </w:p>
    <w:p>
      <w:pPr>
        <w:pStyle w:val="Normal"/>
        <w:rPr>
          <w:color w:val="000000"/>
          <w:ins w:id="1051" w:author="Juan Antonio Vizcaino" w:date="2023-05-04T12:28:00Z"/>
        </w:rPr>
      </w:pPr>
      <w:del w:id="1049" w:author="Unknown Author" w:date="2023-06-27T13:35:00Z">
        <w:r>
          <w:rPr>
            <w:rFonts w:cs="Courier New" w:ascii="Courier New" w:hAnsi="Courier New"/>
            <w:color w:val="000000"/>
            <w:sz w:val="16"/>
            <w:szCs w:val="16"/>
          </w:rPr>
          <w:delText>                                                </w:delText>
        </w:r>
      </w:del>
      <w:ins w:id="1050" w:author="Juan Antonio Vizcaino" w:date="2023-05-04T12:28:00Z">
        <w:r>
          <w:rPr>
            <w:rFonts w:cs="Courier New" w:ascii="Courier New" w:hAnsi="Courier New"/>
            <w:color w:val="000000"/>
            <w:sz w:val="16"/>
            <w:szCs w:val="16"/>
          </w:rPr>
          <w:t>rank="1" passThreshold="false" id="MS3_SII_0"&gt;</w:t>
        </w:r>
      </w:ins>
    </w:p>
    <w:p>
      <w:pPr>
        <w:pStyle w:val="Normal"/>
        <w:rPr>
          <w:color w:val="000000"/>
          <w:ins w:id="1055" w:author="Juan Antonio Vizcaino" w:date="2023-05-04T12:28:00Z"/>
        </w:rPr>
      </w:pPr>
      <w:del w:id="1052" w:author="Unknown Author" w:date="2023-06-27T13:35:00Z">
        <w:r>
          <w:rPr>
            <w:rFonts w:cs="Courier New" w:ascii="Courier New" w:hAnsi="Courier New"/>
            <w:color w:val="000000"/>
            <w:sz w:val="16"/>
            <w:szCs w:val="16"/>
          </w:rPr>
          <w:delText>                        </w:delText>
        </w:r>
      </w:del>
      <w:ins w:id="1053" w:author="Unknown Author" w:date="2023-06-27T13:35:00Z">
        <w:r>
          <w:rPr>
            <w:rFonts w:cs="Courier New" w:ascii="Courier New" w:hAnsi="Courier New"/>
            <w:color w:val="000000"/>
            <w:sz w:val="16"/>
            <w:szCs w:val="16"/>
          </w:rPr>
          <w:t xml:space="preserve">                </w:t>
        </w:r>
      </w:ins>
      <w:ins w:id="1054" w:author="Juan Antonio Vizcaino" w:date="2023-05-04T12:28:00Z">
        <w:r>
          <w:rPr>
            <w:rFonts w:cs="Courier New" w:ascii="Courier New" w:hAnsi="Courier New"/>
            <w:color w:val="000000"/>
            <w:sz w:val="16"/>
            <w:szCs w:val="16"/>
          </w:rPr>
          <w:t>&lt;PeptideEvidenceRef peptideEvidence_ref="pepevid_p1_a"/&gt;</w:t>
        </w:r>
      </w:ins>
    </w:p>
    <w:p>
      <w:pPr>
        <w:pStyle w:val="Normal"/>
        <w:rPr>
          <w:color w:val="000000"/>
          <w:ins w:id="1059" w:author="Juan Antonio Vizcaino" w:date="2023-05-04T12:28:00Z"/>
        </w:rPr>
      </w:pPr>
      <w:del w:id="1056" w:author="Unknown Author" w:date="2023-06-27T13:36:00Z">
        <w:r>
          <w:rPr>
            <w:rFonts w:cs="Courier New" w:ascii="Courier New" w:hAnsi="Courier New"/>
            <w:color w:val="000000"/>
            <w:sz w:val="16"/>
            <w:szCs w:val="16"/>
          </w:rPr>
          <w:delText>                        </w:delText>
        </w:r>
      </w:del>
      <w:ins w:id="1057" w:author="Unknown Author" w:date="2023-06-27T13:36:00Z">
        <w:r>
          <w:rPr>
            <w:rFonts w:cs="Courier New" w:ascii="Courier New" w:hAnsi="Courier New"/>
            <w:color w:val="000000"/>
            <w:sz w:val="16"/>
            <w:szCs w:val="16"/>
          </w:rPr>
          <w:t xml:space="preserve">                </w:t>
        </w:r>
      </w:ins>
      <w:ins w:id="1058"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065" w:author="Unknown Author" w:date="2023-06-27T13:36:00Z"/>
        </w:rPr>
      </w:pPr>
      <w:del w:id="1060" w:author="Unknown Author" w:date="2023-06-27T13:36:00Z">
        <w:r>
          <w:rPr>
            <w:rFonts w:cs="Courier New" w:ascii="Courier New" w:hAnsi="Courier New"/>
            <w:color w:val="000000"/>
            <w:sz w:val="16"/>
            <w:szCs w:val="16"/>
          </w:rPr>
          <w:delText>                        </w:delText>
        </w:r>
      </w:del>
      <w:ins w:id="1061" w:author="Unknown Author" w:date="2023-06-27T13:36:00Z">
        <w:r>
          <w:rPr>
            <w:rFonts w:cs="Courier New" w:ascii="Courier New" w:hAnsi="Courier New"/>
            <w:color w:val="000000"/>
            <w:sz w:val="16"/>
            <w:szCs w:val="16"/>
          </w:rPr>
          <w:t xml:space="preserve">                </w:t>
        </w:r>
      </w:ins>
      <w:ins w:id="1062" w:author="Juan Antonio Vizcaino" w:date="2023-05-04T12:28:00Z">
        <w:r>
          <w:rPr>
            <w:rFonts w:cs="Courier New" w:ascii="Courier New" w:hAnsi="Courier New"/>
            <w:color w:val="000000"/>
            <w:sz w:val="16"/>
            <w:szCs w:val="16"/>
            <w:shd w:fill="FFE994" w:val="clear"/>
          </w:rPr>
          <w:t>&lt;cvParam accession="MS:1003332" cvRef="PSI-MS" value="</w:t>
        </w:r>
      </w:ins>
      <w:ins w:id="1063" w:author="Juan Antonio Vizcaino" w:date="2023-05-04T12:28:00Z">
        <w:r>
          <w:rPr>
            <w:rFonts w:cs="Courier New" w:ascii="Courier New" w:hAnsi="Courier New"/>
            <w:b/>
            <w:bCs/>
            <w:color w:val="000000"/>
            <w:sz w:val="16"/>
            <w:szCs w:val="16"/>
            <w:shd w:fill="FFE994" w:val="clear"/>
          </w:rPr>
          <w:t>1234:C</w:t>
        </w:r>
      </w:ins>
      <w:ins w:id="1064"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068" w:author="Juan Antonio Vizcaino" w:date="2023-05-04T12:28:00Z"/>
        </w:rPr>
      </w:pPr>
      <w:ins w:id="1066" w:author="Unknown Author" w:date="2023-06-27T13:36:00Z">
        <w:r>
          <w:rPr>
            <w:rFonts w:cs="Courier New" w:ascii="Courier New" w:hAnsi="Courier New"/>
            <w:color w:val="000000"/>
            <w:sz w:val="16"/>
            <w:szCs w:val="16"/>
            <w:shd w:fill="FFE994" w:val="clear"/>
          </w:rPr>
          <w:t xml:space="preserve">                        </w:t>
        </w:r>
      </w:ins>
      <w:ins w:id="1067"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072" w:author="Unknown Author" w:date="2023-06-27T13:36:00Z"/>
        </w:rPr>
      </w:pPr>
      <w:ins w:id="1069" w:author="Juan Antonio Vizcaino" w:date="2023-05-04T12:28:00Z">
        <w:r>
          <w:rPr>
            <w:rFonts w:cs="Courier New" w:ascii="Courier New" w:hAnsi="Courier New"/>
            <w:color w:val="000000"/>
            <w:sz w:val="16"/>
            <w:szCs w:val="16"/>
            <w:shd w:fill="FFE994" w:val="clear"/>
          </w:rPr>
          <w:t>                </w:t>
        </w:r>
      </w:ins>
      <w:del w:id="1070" w:author="Unknown Author" w:date="2023-06-27T13:36:00Z">
        <w:r>
          <w:rPr>
            <w:rFonts w:cs="Courier New" w:ascii="Courier New" w:hAnsi="Courier New"/>
            <w:color w:val="000000"/>
            <w:sz w:val="16"/>
            <w:szCs w:val="16"/>
            <w:shd w:fill="FFE994" w:val="clear"/>
          </w:rPr>
          <w:delText>        </w:delText>
        </w:r>
      </w:del>
      <w:ins w:id="1071"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076" w:author="Unknown Author" w:date="2023-06-27T13:37:00Z"/>
        </w:rPr>
      </w:pPr>
      <w:ins w:id="1073" w:author="Unknown Author" w:date="2023-06-27T13:36:00Z">
        <w:r>
          <w:rPr>
            <w:rFonts w:cs="Courier New" w:ascii="Courier New" w:hAnsi="Courier New"/>
            <w:color w:val="000000"/>
            <w:sz w:val="16"/>
            <w:szCs w:val="16"/>
            <w:shd w:fill="FFE994" w:val="clear"/>
          </w:rPr>
          <w:t xml:space="preserve">      </w:t>
        </w:r>
      </w:ins>
      <w:ins w:id="1074" w:author="Unknown Author" w:date="2023-06-27T13:37:00Z">
        <w:r>
          <w:rPr>
            <w:rFonts w:cs="Courier New" w:ascii="Courier New" w:hAnsi="Courier New"/>
            <w:color w:val="000000"/>
            <w:sz w:val="16"/>
            <w:szCs w:val="16"/>
            <w:shd w:fill="FFE994" w:val="clear"/>
          </w:rPr>
          <w:t xml:space="preserve">                  </w:t>
        </w:r>
      </w:ins>
      <w:ins w:id="1075"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081" w:author="Juan Antonio Vizcaino" w:date="2023-05-04T12:28:00Z"/>
        </w:rPr>
      </w:pPr>
      <w:ins w:id="1077" w:author="Unknown Author" w:date="2023-06-27T13:37:00Z">
        <w:r>
          <w:rPr>
            <w:rFonts w:cs="Courier New" w:ascii="Courier New" w:hAnsi="Courier New"/>
            <w:color w:val="000000"/>
            <w:sz w:val="16"/>
            <w:szCs w:val="16"/>
            <w:shd w:fill="FFE994" w:val="clear"/>
          </w:rPr>
          <w:t xml:space="preserve">                        </w:t>
        </w:r>
      </w:ins>
      <w:ins w:id="1078" w:author="Juan Antonio Vizcaino" w:date="2023-05-04T12:28:00Z">
        <w:r>
          <w:rPr>
            <w:rFonts w:cs="Courier New" w:ascii="Courier New" w:hAnsi="Courier New"/>
            <w:color w:val="000000"/>
            <w:sz w:val="16"/>
            <w:szCs w:val="16"/>
            <w:shd w:fill="FFE994" w:val="clear"/>
          </w:rPr>
          <w:t>value="</w:t>
        </w:r>
      </w:ins>
      <w:ins w:id="1079" w:author="Juan Antonio Vizcaino" w:date="2023-05-04T12:28:00Z">
        <w:r>
          <w:rPr>
            <w:rFonts w:cs="Courier New" w:ascii="Courier New" w:hAnsi="Courier New"/>
            <w:b/>
            <w:bCs/>
            <w:color w:val="000000"/>
            <w:sz w:val="16"/>
            <w:szCs w:val="16"/>
            <w:shd w:fill="FFE994" w:val="clear"/>
          </w:rPr>
          <w:t>1234:1E-0</w:t>
        </w:r>
      </w:ins>
      <w:ins w:id="1080" w:author="Juan Antonio Vizcaino" w:date="2023-05-04T12:28:00Z">
        <w:r>
          <w:rPr>
            <w:rFonts w:cs="Courier New" w:ascii="Courier New" w:hAnsi="Courier New"/>
            <w:color w:val="000000"/>
            <w:sz w:val="16"/>
            <w:szCs w:val="16"/>
            <w:shd w:fill="FFE994" w:val="clear"/>
          </w:rPr>
          <w:t>8"/&gt;</w:t>
        </w:r>
      </w:ins>
    </w:p>
    <w:p>
      <w:pPr>
        <w:pStyle w:val="Normal"/>
        <w:rPr>
          <w:color w:val="000000"/>
          <w:ins w:id="1085" w:author="Juan Antonio Vizcaino" w:date="2023-05-04T12:28:00Z"/>
        </w:rPr>
      </w:pPr>
      <w:del w:id="1082" w:author="Unknown Author" w:date="2023-06-27T13:37:00Z">
        <w:r>
          <w:rPr>
            <w:rFonts w:cs="Courier New" w:ascii="Courier New" w:hAnsi="Courier New"/>
            <w:color w:val="000000"/>
            <w:sz w:val="16"/>
            <w:szCs w:val="16"/>
          </w:rPr>
          <w:delText>                    </w:delText>
        </w:r>
      </w:del>
      <w:ins w:id="1083" w:author="Unknown Author" w:date="2023-06-27T13:37:00Z">
        <w:r>
          <w:rPr>
            <w:rFonts w:cs="Courier New" w:ascii="Courier New" w:hAnsi="Courier New"/>
            <w:color w:val="000000"/>
            <w:sz w:val="16"/>
            <w:szCs w:val="16"/>
          </w:rPr>
          <w:t xml:space="preserve">            </w:t>
        </w:r>
      </w:ins>
      <w:ins w:id="1084" w:author="Juan Antonio Vizcaino" w:date="2023-05-04T12:28:00Z">
        <w:r>
          <w:rPr>
            <w:rFonts w:cs="Courier New" w:ascii="Courier New" w:hAnsi="Courier New"/>
            <w:color w:val="000000"/>
            <w:sz w:val="16"/>
            <w:szCs w:val="16"/>
          </w:rPr>
          <w:t>&lt;/SpectrumIdentificationItem&gt;</w:t>
        </w:r>
      </w:ins>
    </w:p>
    <w:p>
      <w:pPr>
        <w:pStyle w:val="Normal"/>
        <w:rPr>
          <w:color w:val="000000"/>
          <w:ins w:id="1089" w:author="Juan Antonio Vizcaino" w:date="2023-05-04T12:28:00Z"/>
        </w:rPr>
      </w:pPr>
      <w:del w:id="1086" w:author="Unknown Author" w:date="2023-06-27T13:37:00Z">
        <w:r>
          <w:rPr>
            <w:rFonts w:cs="Courier New" w:ascii="Courier New" w:hAnsi="Courier New"/>
            <w:color w:val="000000"/>
            <w:sz w:val="16"/>
            <w:szCs w:val="16"/>
          </w:rPr>
          <w:delText>                </w:delText>
        </w:r>
      </w:del>
      <w:ins w:id="1087" w:author="Unknown Author" w:date="2023-06-27T13:37:00Z">
        <w:r>
          <w:rPr>
            <w:rFonts w:cs="Courier New" w:ascii="Courier New" w:hAnsi="Courier New"/>
            <w:color w:val="000000"/>
            <w:sz w:val="16"/>
            <w:szCs w:val="16"/>
          </w:rPr>
          <w:t xml:space="preserve">        </w:t>
        </w:r>
      </w:ins>
      <w:ins w:id="1088" w:author="Juan Antonio Vizcaino" w:date="2023-05-04T12:28:00Z">
        <w:r>
          <w:rPr>
            <w:rFonts w:cs="Courier New" w:ascii="Courier New" w:hAnsi="Courier New"/>
            <w:color w:val="000000"/>
            <w:sz w:val="16"/>
            <w:szCs w:val="16"/>
          </w:rPr>
          <w:t>&lt;/SpectrumIdentificationResult&gt;</w:t>
        </w:r>
      </w:ins>
    </w:p>
    <w:p>
      <w:pPr>
        <w:pStyle w:val="Normal"/>
        <w:rPr>
          <w:color w:val="000000"/>
          <w:ins w:id="1095" w:author="Juan Antonio Vizcaino" w:date="2023-05-04T12:28:00Z"/>
        </w:rPr>
      </w:pPr>
      <w:del w:id="1090" w:author="Unknown Author" w:date="2023-06-27T13:37:00Z">
        <w:r>
          <w:rPr>
            <w:rFonts w:cs="Courier New" w:ascii="Courier New" w:hAnsi="Courier New"/>
            <w:color w:val="000000"/>
            <w:sz w:val="16"/>
            <w:szCs w:val="16"/>
          </w:rPr>
          <w:delText>                </w:delText>
        </w:r>
      </w:del>
      <w:ins w:id="1091" w:author="Unknown Author" w:date="2023-06-27T13:37:00Z">
        <w:r>
          <w:rPr>
            <w:rFonts w:cs="Courier New" w:ascii="Courier New" w:hAnsi="Courier New"/>
            <w:color w:val="000000"/>
            <w:sz w:val="16"/>
            <w:szCs w:val="16"/>
          </w:rPr>
          <w:t xml:space="preserve">        </w:t>
        </w:r>
      </w:ins>
      <w:ins w:id="1092" w:author="Juan Antonio Vizcaino" w:date="2023-05-04T12:28:00Z">
        <w:r>
          <w:rPr>
            <w:rFonts w:cs="Courier New" w:ascii="Courier New" w:hAnsi="Courier New"/>
            <w:color w:val="000000"/>
            <w:sz w:val="16"/>
            <w:szCs w:val="16"/>
          </w:rPr>
          <w:t>&lt;!--</w:t>
        </w:r>
      </w:ins>
      <w:del w:id="1093" w:author="Unknown Author" w:date="2023-06-27T13:37:00Z">
        <w:r>
          <w:rPr>
            <w:rFonts w:cs="Courier New" w:ascii="Courier New" w:hAnsi="Courier New"/>
            <w:color w:val="000000"/>
            <w:sz w:val="16"/>
            <w:szCs w:val="16"/>
          </w:rPr>
          <w:delText> </w:delText>
        </w:r>
      </w:del>
      <w:ins w:id="1094" w:author="Juan Antonio Vizcaino" w:date="2023-05-04T12:28:00Z">
        <w:r>
          <w:rPr>
            <w:rFonts w:cs="Courier New" w:ascii="Courier New" w:hAnsi="Courier New"/>
            <w:color w:val="000000"/>
            <w:sz w:val="16"/>
            <w:szCs w:val="16"/>
          </w:rPr>
          <w:t xml:space="preserve"> HCD MS3 match peptide 2 T--&gt;</w:t>
        </w:r>
      </w:ins>
    </w:p>
    <w:p>
      <w:pPr>
        <w:pStyle w:val="Normal"/>
        <w:rPr>
          <w:color w:val="000000"/>
          <w:ins w:id="1099" w:author="Juan Antonio Vizcaino" w:date="2023-05-04T12:28:00Z"/>
        </w:rPr>
      </w:pPr>
      <w:del w:id="1096" w:author="Unknown Author" w:date="2023-06-27T13:37:00Z">
        <w:r>
          <w:rPr>
            <w:rFonts w:cs="Courier New" w:ascii="Courier New" w:hAnsi="Courier New"/>
            <w:color w:val="000000"/>
            <w:sz w:val="16"/>
            <w:szCs w:val="16"/>
          </w:rPr>
          <w:delText>                </w:delText>
        </w:r>
      </w:del>
      <w:ins w:id="1097" w:author="Unknown Author" w:date="2023-06-27T13:37:00Z">
        <w:r>
          <w:rPr>
            <w:rFonts w:cs="Courier New" w:ascii="Courier New" w:hAnsi="Courier New"/>
            <w:color w:val="000000"/>
            <w:sz w:val="16"/>
            <w:szCs w:val="16"/>
          </w:rPr>
          <w:t xml:space="preserve">        </w:t>
        </w:r>
      </w:ins>
      <w:ins w:id="1098" w:author="Juan Antonio Vizcaino" w:date="2023-05-04T12:28:00Z">
        <w:r>
          <w:rPr>
            <w:rFonts w:cs="Courier New" w:ascii="Courier New" w:hAnsi="Courier New"/>
            <w:color w:val="000000"/>
            <w:sz w:val="16"/>
            <w:szCs w:val="16"/>
          </w:rPr>
          <w:t>&lt;SpectrumIdentificationResult spectrumID="index=4" spectraData_ref="pk_id" id="SIR_4"&gt;</w:t>
        </w:r>
      </w:ins>
    </w:p>
    <w:p>
      <w:pPr>
        <w:pStyle w:val="Normal"/>
        <w:rPr>
          <w:color w:val="000000"/>
          <w:ins w:id="1103" w:author="Unknown Author" w:date="2023-06-27T13:37:00Z"/>
        </w:rPr>
      </w:pPr>
      <w:del w:id="1100" w:author="Unknown Author" w:date="2023-06-27T13:37:00Z">
        <w:r>
          <w:rPr>
            <w:rFonts w:cs="Courier New" w:ascii="Courier New" w:hAnsi="Courier New"/>
            <w:color w:val="000000"/>
            <w:sz w:val="16"/>
            <w:szCs w:val="16"/>
          </w:rPr>
          <w:delText>                    </w:delText>
        </w:r>
      </w:del>
      <w:ins w:id="1101" w:author="Unknown Author" w:date="2023-06-27T13:37:00Z">
        <w:r>
          <w:rPr>
            <w:rFonts w:cs="Courier New" w:ascii="Courier New" w:hAnsi="Courier New"/>
            <w:color w:val="000000"/>
            <w:sz w:val="16"/>
            <w:szCs w:val="16"/>
          </w:rPr>
          <w:t xml:space="preserve">            </w:t>
        </w:r>
      </w:ins>
      <w:ins w:id="1102" w:author="Juan Antonio Vizcaino" w:date="2023-05-04T12:28:00Z">
        <w:r>
          <w:rPr>
            <w:rFonts w:cs="Courier New" w:ascii="Courier New" w:hAnsi="Courier New"/>
            <w:color w:val="000000"/>
            <w:sz w:val="16"/>
            <w:szCs w:val="16"/>
          </w:rPr>
          <w:t xml:space="preserve">&lt;SpectrumIdentificationItem chargeState="3" experimentalMassToCharge="50" </w:t>
        </w:r>
      </w:ins>
    </w:p>
    <w:p>
      <w:pPr>
        <w:pStyle w:val="Normal"/>
        <w:rPr>
          <w:color w:val="000000"/>
          <w:del w:id="1107" w:author="Unknown Author" w:date="2023-06-27T13:38:00Z"/>
        </w:rPr>
      </w:pPr>
      <w:ins w:id="1104" w:author="Unknown Author" w:date="2023-06-27T13:38:00Z">
        <w:r>
          <w:rPr>
            <w:rFonts w:cs="Courier New" w:ascii="Courier New" w:hAnsi="Courier New"/>
            <w:color w:val="000000"/>
            <w:sz w:val="16"/>
            <w:szCs w:val="16"/>
          </w:rPr>
          <w:t xml:space="preserve">                    </w:t>
        </w:r>
      </w:ins>
      <w:ins w:id="1105" w:author="Juan Antonio Vizcaino" w:date="2023-05-04T12:28:00Z">
        <w:r>
          <w:rPr>
            <w:rFonts w:cs="Courier New" w:ascii="Courier New" w:hAnsi="Courier New"/>
            <w:color w:val="000000"/>
            <w:sz w:val="16"/>
            <w:szCs w:val="16"/>
          </w:rPr>
          <w:t>peptide_ref="p2_t"</w:t>
        </w:r>
      </w:ins>
      <w:ins w:id="1106" w:author="Unknown Author" w:date="2023-06-27T13:38:00Z">
        <w:r>
          <w:rPr>
            <w:rFonts w:cs="Courier New" w:ascii="Courier New" w:hAnsi="Courier New"/>
            <w:color w:val="000000"/>
            <w:sz w:val="16"/>
            <w:szCs w:val="16"/>
          </w:rPr>
          <w:t xml:space="preserve"> </w:t>
        </w:r>
      </w:ins>
    </w:p>
    <w:p>
      <w:pPr>
        <w:pStyle w:val="Normal"/>
        <w:rPr>
          <w:color w:val="000000"/>
          <w:ins w:id="1111" w:author="Juan Antonio Vizcaino" w:date="2023-05-04T12:28:00Z"/>
        </w:rPr>
      </w:pPr>
      <w:del w:id="1108" w:author="Unknown Author" w:date="2023-06-27T13:48:00Z">
        <w:r>
          <w:rPr>
            <w:rFonts w:cs="Courier New" w:ascii="Courier New" w:hAnsi="Courier New"/>
            <w:color w:val="000000"/>
            <w:sz w:val="16"/>
            <w:szCs w:val="16"/>
          </w:rPr>
          <w:delText> </w:delText>
        </w:r>
      </w:del>
      <w:del w:id="1109" w:author="Unknown Author" w:date="2023-06-27T13:38:00Z">
        <w:r>
          <w:rPr>
            <w:rFonts w:cs="Courier New" w:ascii="Courier New" w:hAnsi="Courier New"/>
            <w:color w:val="000000"/>
            <w:sz w:val="16"/>
            <w:szCs w:val="16"/>
          </w:rPr>
          <w:delText>                                               </w:delText>
        </w:r>
      </w:del>
      <w:ins w:id="1110" w:author="Juan Antonio Vizcaino" w:date="2023-05-04T12:28:00Z">
        <w:r>
          <w:rPr>
            <w:rFonts w:cs="Courier New" w:ascii="Courier New" w:hAnsi="Courier New"/>
            <w:color w:val="000000"/>
            <w:sz w:val="16"/>
            <w:szCs w:val="16"/>
          </w:rPr>
          <w:t>rank="1" passThreshold="false" id="MS3_SII_1"&gt;</w:t>
        </w:r>
      </w:ins>
    </w:p>
    <w:p>
      <w:pPr>
        <w:pStyle w:val="Normal"/>
        <w:rPr>
          <w:color w:val="000000"/>
          <w:ins w:id="1115" w:author="Juan Antonio Vizcaino" w:date="2023-05-04T12:28:00Z"/>
        </w:rPr>
      </w:pPr>
      <w:del w:id="1112" w:author="Unknown Author" w:date="2023-06-27T13:38:00Z">
        <w:r>
          <w:rPr>
            <w:rFonts w:cs="Courier New" w:ascii="Courier New" w:hAnsi="Courier New"/>
            <w:color w:val="000000"/>
            <w:sz w:val="16"/>
            <w:szCs w:val="16"/>
          </w:rPr>
          <w:delText>                        </w:delText>
        </w:r>
      </w:del>
      <w:ins w:id="1113" w:author="Unknown Author" w:date="2023-06-27T13:38:00Z">
        <w:r>
          <w:rPr>
            <w:rFonts w:cs="Courier New" w:ascii="Courier New" w:hAnsi="Courier New"/>
            <w:color w:val="000000"/>
            <w:sz w:val="16"/>
            <w:szCs w:val="16"/>
          </w:rPr>
          <w:t xml:space="preserve">                </w:t>
        </w:r>
      </w:ins>
      <w:ins w:id="1114" w:author="Juan Antonio Vizcaino" w:date="2023-05-04T12:28:00Z">
        <w:r>
          <w:rPr>
            <w:rFonts w:cs="Courier New" w:ascii="Courier New" w:hAnsi="Courier New"/>
            <w:color w:val="000000"/>
            <w:sz w:val="16"/>
            <w:szCs w:val="16"/>
          </w:rPr>
          <w:t>&lt;PeptideEvidenceRef peptideEvidence_ref="pepevid_p2_t"/&gt;</w:t>
        </w:r>
      </w:ins>
    </w:p>
    <w:p>
      <w:pPr>
        <w:pStyle w:val="Normal"/>
        <w:rPr>
          <w:color w:val="000000"/>
          <w:ins w:id="1119" w:author="Juan Antonio Vizcaino" w:date="2023-05-04T12:28:00Z"/>
        </w:rPr>
      </w:pPr>
      <w:del w:id="1116" w:author="Unknown Author" w:date="2023-06-27T13:38:00Z">
        <w:r>
          <w:rPr>
            <w:rFonts w:cs="Courier New" w:ascii="Courier New" w:hAnsi="Courier New"/>
            <w:color w:val="000000"/>
            <w:sz w:val="16"/>
            <w:szCs w:val="16"/>
          </w:rPr>
          <w:delText>                        </w:delText>
        </w:r>
      </w:del>
      <w:ins w:id="1117" w:author="Unknown Author" w:date="2023-06-27T13:38:00Z">
        <w:r>
          <w:rPr>
            <w:rFonts w:cs="Courier New" w:ascii="Courier New" w:hAnsi="Courier New"/>
            <w:color w:val="000000"/>
            <w:sz w:val="16"/>
            <w:szCs w:val="16"/>
          </w:rPr>
          <w:t xml:space="preserve">                </w:t>
        </w:r>
      </w:ins>
      <w:ins w:id="1118"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125" w:author="Unknown Author" w:date="2023-06-27T13:38:00Z"/>
        </w:rPr>
      </w:pPr>
      <w:del w:id="1120" w:author="Unknown Author" w:date="2023-06-27T13:38:00Z">
        <w:r>
          <w:rPr>
            <w:rFonts w:cs="Courier New" w:ascii="Courier New" w:hAnsi="Courier New"/>
            <w:color w:val="000000"/>
            <w:sz w:val="16"/>
            <w:szCs w:val="16"/>
          </w:rPr>
          <w:delText>                        </w:delText>
        </w:r>
      </w:del>
      <w:ins w:id="1121" w:author="Unknown Author" w:date="2023-06-27T13:38:00Z">
        <w:r>
          <w:rPr>
            <w:rFonts w:cs="Courier New" w:ascii="Courier New" w:hAnsi="Courier New"/>
            <w:color w:val="000000"/>
            <w:sz w:val="16"/>
            <w:szCs w:val="16"/>
          </w:rPr>
          <w:t xml:space="preserve">                </w:t>
        </w:r>
      </w:ins>
      <w:ins w:id="1122" w:author="Juan Antonio Vizcaino" w:date="2023-05-04T12:28:00Z">
        <w:r>
          <w:rPr>
            <w:rFonts w:cs="Courier New" w:ascii="Courier New" w:hAnsi="Courier New"/>
            <w:color w:val="000000"/>
            <w:sz w:val="16"/>
            <w:szCs w:val="16"/>
            <w:shd w:fill="FFE994" w:val="clear"/>
          </w:rPr>
          <w:t>&lt;cvParam accession="MS:1003332" cvRef="PSI-MS" value="</w:t>
        </w:r>
      </w:ins>
      <w:ins w:id="1123" w:author="Juan Antonio Vizcaino" w:date="2023-05-04T12:28:00Z">
        <w:r>
          <w:rPr>
            <w:rFonts w:cs="Courier New" w:ascii="Courier New" w:hAnsi="Courier New"/>
            <w:b/>
            <w:bCs/>
            <w:color w:val="000000"/>
            <w:sz w:val="16"/>
            <w:szCs w:val="16"/>
            <w:shd w:fill="FFE994" w:val="clear"/>
          </w:rPr>
          <w:t>1234:C</w:t>
        </w:r>
      </w:ins>
      <w:ins w:id="1124"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129" w:author="Juan Antonio Vizcaino" w:date="2023-05-04T12:28:00Z"/>
        </w:rPr>
      </w:pPr>
      <w:ins w:id="1126" w:author="Unknown Author" w:date="2023-06-27T13:38:00Z">
        <w:r>
          <w:rPr>
            <w:rFonts w:cs="Courier New" w:ascii="Courier New" w:hAnsi="Courier New"/>
            <w:color w:val="000000"/>
            <w:sz w:val="16"/>
            <w:szCs w:val="16"/>
            <w:shd w:fill="FFE994" w:val="clear"/>
          </w:rPr>
          <w:t xml:space="preserve">                     </w:t>
        </w:r>
      </w:ins>
      <w:ins w:id="1127" w:author="Unknown Author" w:date="2023-06-27T13:39:00Z">
        <w:r>
          <w:rPr>
            <w:rFonts w:cs="Courier New" w:ascii="Courier New" w:hAnsi="Courier New"/>
            <w:color w:val="000000"/>
            <w:sz w:val="16"/>
            <w:szCs w:val="16"/>
            <w:shd w:fill="FFE994" w:val="clear"/>
          </w:rPr>
          <w:t xml:space="preserve">   </w:t>
        </w:r>
      </w:ins>
      <w:ins w:id="1128"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133" w:author="Unknown Author" w:date="2023-06-27T13:39:00Z"/>
        </w:rPr>
      </w:pPr>
      <w:ins w:id="1130" w:author="Juan Antonio Vizcaino" w:date="2023-05-04T12:28:00Z">
        <w:r>
          <w:rPr>
            <w:rFonts w:cs="Courier New" w:ascii="Courier New" w:hAnsi="Courier New"/>
            <w:color w:val="000000"/>
            <w:sz w:val="16"/>
            <w:szCs w:val="16"/>
            <w:shd w:fill="FFE994" w:val="clear"/>
          </w:rPr>
          <w:t>                </w:t>
        </w:r>
      </w:ins>
      <w:del w:id="1131" w:author="Unknown Author" w:date="2023-06-27T13:39:00Z">
        <w:r>
          <w:rPr>
            <w:rFonts w:cs="Courier New" w:ascii="Courier New" w:hAnsi="Courier New"/>
            <w:color w:val="000000"/>
            <w:sz w:val="16"/>
            <w:szCs w:val="16"/>
            <w:shd w:fill="FFE994" w:val="clear"/>
          </w:rPr>
          <w:delText>        </w:delText>
        </w:r>
      </w:del>
      <w:ins w:id="1132"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136" w:author="Unknown Author" w:date="2023-06-27T13:39:00Z"/>
        </w:rPr>
      </w:pPr>
      <w:ins w:id="1134" w:author="Unknown Author" w:date="2023-06-27T13:39:00Z">
        <w:r>
          <w:rPr>
            <w:rFonts w:cs="Courier New" w:ascii="Courier New" w:hAnsi="Courier New"/>
            <w:color w:val="000000"/>
            <w:sz w:val="16"/>
            <w:szCs w:val="16"/>
            <w:shd w:fill="FFE994" w:val="clear"/>
          </w:rPr>
          <w:t xml:space="preserve">                        </w:t>
        </w:r>
      </w:ins>
      <w:ins w:id="1135"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141" w:author="Juan Antonio Vizcaino" w:date="2023-05-04T12:28:00Z"/>
        </w:rPr>
      </w:pPr>
      <w:ins w:id="1137" w:author="Unknown Author" w:date="2023-06-27T13:39:00Z">
        <w:r>
          <w:rPr>
            <w:rFonts w:cs="Courier New" w:ascii="Courier New" w:hAnsi="Courier New"/>
            <w:color w:val="000000"/>
            <w:sz w:val="16"/>
            <w:szCs w:val="16"/>
            <w:shd w:fill="FFE994" w:val="clear"/>
          </w:rPr>
          <w:t xml:space="preserve">                        </w:t>
        </w:r>
      </w:ins>
      <w:ins w:id="1138" w:author="Juan Antonio Vizcaino" w:date="2023-05-04T12:28:00Z">
        <w:r>
          <w:rPr>
            <w:rFonts w:cs="Courier New" w:ascii="Courier New" w:hAnsi="Courier New"/>
            <w:color w:val="000000"/>
            <w:sz w:val="16"/>
            <w:szCs w:val="16"/>
            <w:shd w:fill="FFE994" w:val="clear"/>
          </w:rPr>
          <w:t>value="</w:t>
        </w:r>
      </w:ins>
      <w:ins w:id="1139" w:author="Juan Antonio Vizcaino" w:date="2023-05-04T12:28:00Z">
        <w:r>
          <w:rPr>
            <w:rFonts w:cs="Courier New" w:ascii="Courier New" w:hAnsi="Courier New"/>
            <w:b/>
            <w:bCs/>
            <w:color w:val="000000"/>
            <w:sz w:val="16"/>
            <w:szCs w:val="16"/>
            <w:shd w:fill="FFE994" w:val="clear"/>
          </w:rPr>
          <w:t>1234:1E-08</w:t>
        </w:r>
      </w:ins>
      <w:ins w:id="1140" w:author="Juan Antonio Vizcaino" w:date="2023-05-04T12:28:00Z">
        <w:r>
          <w:rPr>
            <w:rFonts w:cs="Courier New" w:ascii="Courier New" w:hAnsi="Courier New"/>
            <w:color w:val="000000"/>
            <w:sz w:val="16"/>
            <w:szCs w:val="16"/>
            <w:shd w:fill="FFE994" w:val="clear"/>
          </w:rPr>
          <w:t>"/&gt;</w:t>
        </w:r>
      </w:ins>
    </w:p>
    <w:p>
      <w:pPr>
        <w:pStyle w:val="Normal"/>
        <w:rPr>
          <w:color w:val="000000"/>
          <w:ins w:id="1145" w:author="Juan Antonio Vizcaino" w:date="2023-05-04T12:28:00Z"/>
        </w:rPr>
      </w:pPr>
      <w:del w:id="1142" w:author="Unknown Author" w:date="2023-06-27T13:39:00Z">
        <w:r>
          <w:rPr>
            <w:rFonts w:cs="Courier New" w:ascii="Courier New" w:hAnsi="Courier New"/>
            <w:color w:val="000000"/>
            <w:sz w:val="16"/>
            <w:szCs w:val="16"/>
          </w:rPr>
          <w:delText>                    </w:delText>
        </w:r>
      </w:del>
      <w:ins w:id="1143" w:author="Unknown Author" w:date="2023-06-27T13:39:00Z">
        <w:r>
          <w:rPr>
            <w:rFonts w:cs="Courier New" w:ascii="Courier New" w:hAnsi="Courier New"/>
            <w:color w:val="000000"/>
            <w:sz w:val="16"/>
            <w:szCs w:val="16"/>
          </w:rPr>
          <w:t xml:space="preserve">            </w:t>
        </w:r>
      </w:ins>
      <w:ins w:id="1144" w:author="Juan Antonio Vizcaino" w:date="2023-05-04T12:28:00Z">
        <w:r>
          <w:rPr>
            <w:rFonts w:cs="Courier New" w:ascii="Courier New" w:hAnsi="Courier New"/>
            <w:color w:val="000000"/>
            <w:sz w:val="16"/>
            <w:szCs w:val="16"/>
          </w:rPr>
          <w:t>&lt;/SpectrumIdentificationItem&gt;</w:t>
        </w:r>
      </w:ins>
    </w:p>
    <w:p>
      <w:pPr>
        <w:pStyle w:val="Normal"/>
        <w:rPr>
          <w:color w:val="000000"/>
          <w:ins w:id="1149" w:author="Juan Antonio Vizcaino" w:date="2023-05-04T12:28:00Z"/>
        </w:rPr>
      </w:pPr>
      <w:del w:id="1146" w:author="Unknown Author" w:date="2023-06-27T13:39:00Z">
        <w:r>
          <w:rPr>
            <w:rFonts w:cs="Courier New" w:ascii="Courier New" w:hAnsi="Courier New"/>
            <w:color w:val="000000"/>
            <w:sz w:val="16"/>
            <w:szCs w:val="16"/>
          </w:rPr>
          <w:delText>                </w:delText>
        </w:r>
      </w:del>
      <w:ins w:id="1147" w:author="Unknown Author" w:date="2023-06-27T13:39:00Z">
        <w:r>
          <w:rPr>
            <w:rFonts w:cs="Courier New" w:ascii="Courier New" w:hAnsi="Courier New"/>
            <w:color w:val="000000"/>
            <w:sz w:val="16"/>
            <w:szCs w:val="16"/>
          </w:rPr>
          <w:t xml:space="preserve">        </w:t>
        </w:r>
      </w:ins>
      <w:ins w:id="1148" w:author="Juan Antonio Vizcaino" w:date="2023-05-04T12:28:00Z">
        <w:r>
          <w:rPr>
            <w:rFonts w:cs="Courier New" w:ascii="Courier New" w:hAnsi="Courier New"/>
            <w:color w:val="000000"/>
            <w:sz w:val="16"/>
            <w:szCs w:val="16"/>
          </w:rPr>
          <w:t>&lt;/SpectrumIdentificationResult&gt;</w:t>
        </w:r>
      </w:ins>
    </w:p>
    <w:p>
      <w:pPr>
        <w:pStyle w:val="Normal"/>
        <w:rPr>
          <w:color w:val="000000"/>
          <w:ins w:id="1155" w:author="Juan Antonio Vizcaino" w:date="2023-05-04T12:28:00Z"/>
        </w:rPr>
      </w:pPr>
      <w:del w:id="1150" w:author="Unknown Author" w:date="2023-06-27T13:43:00Z">
        <w:r>
          <w:rPr>
            <w:rFonts w:cs="Courier New" w:ascii="Courier New" w:hAnsi="Courier New"/>
            <w:color w:val="000000"/>
            <w:sz w:val="16"/>
            <w:szCs w:val="16"/>
          </w:rPr>
          <w:delText>                </w:delText>
        </w:r>
      </w:del>
      <w:ins w:id="1151" w:author="Unknown Author" w:date="2023-06-27T13:43:00Z">
        <w:r>
          <w:rPr>
            <w:rFonts w:cs="Courier New" w:ascii="Courier New" w:hAnsi="Courier New"/>
            <w:color w:val="000000"/>
            <w:sz w:val="16"/>
            <w:szCs w:val="16"/>
          </w:rPr>
          <w:t xml:space="preserve">        </w:t>
        </w:r>
      </w:ins>
      <w:ins w:id="1152" w:author="Juan Antonio Vizcaino" w:date="2023-05-04T12:28:00Z">
        <w:r>
          <w:rPr>
            <w:rFonts w:cs="Courier New" w:ascii="Courier New" w:hAnsi="Courier New"/>
            <w:color w:val="000000"/>
            <w:sz w:val="16"/>
            <w:szCs w:val="16"/>
          </w:rPr>
          <w:t>&lt;!--</w:t>
        </w:r>
      </w:ins>
      <w:del w:id="1153" w:author="Unknown Author" w:date="2023-06-27T13:43:00Z">
        <w:r>
          <w:rPr>
            <w:rFonts w:cs="Courier New" w:ascii="Courier New" w:hAnsi="Courier New"/>
            <w:color w:val="000000"/>
            <w:sz w:val="16"/>
            <w:szCs w:val="16"/>
          </w:rPr>
          <w:delText> </w:delText>
        </w:r>
      </w:del>
      <w:ins w:id="1154" w:author="Juan Antonio Vizcaino" w:date="2023-05-04T12:28:00Z">
        <w:r>
          <w:rPr>
            <w:rFonts w:cs="Courier New" w:ascii="Courier New" w:hAnsi="Courier New"/>
            <w:color w:val="000000"/>
            <w:sz w:val="16"/>
            <w:szCs w:val="16"/>
          </w:rPr>
          <w:t xml:space="preserve"> HCD MS3 match peptide 1 T--&gt;</w:t>
        </w:r>
      </w:ins>
    </w:p>
    <w:p>
      <w:pPr>
        <w:pStyle w:val="Normal"/>
        <w:rPr>
          <w:color w:val="000000"/>
          <w:ins w:id="1159" w:author="Juan Antonio Vizcaino" w:date="2023-05-04T12:28:00Z"/>
        </w:rPr>
      </w:pPr>
      <w:del w:id="1156" w:author="Unknown Author" w:date="2023-06-27T13:44:00Z">
        <w:r>
          <w:rPr>
            <w:rFonts w:cs="Courier New" w:ascii="Courier New" w:hAnsi="Courier New"/>
            <w:color w:val="000000"/>
            <w:sz w:val="16"/>
            <w:szCs w:val="16"/>
          </w:rPr>
          <w:delText>                </w:delText>
        </w:r>
      </w:del>
      <w:ins w:id="1157" w:author="Unknown Author" w:date="2023-06-27T13:44:00Z">
        <w:r>
          <w:rPr>
            <w:rFonts w:cs="Courier New" w:ascii="Courier New" w:hAnsi="Courier New"/>
            <w:color w:val="000000"/>
            <w:sz w:val="16"/>
            <w:szCs w:val="16"/>
          </w:rPr>
          <w:t xml:space="preserve">        </w:t>
        </w:r>
      </w:ins>
      <w:ins w:id="1158" w:author="Juan Antonio Vizcaino" w:date="2023-05-04T12:28:00Z">
        <w:r>
          <w:rPr>
            <w:rFonts w:cs="Courier New" w:ascii="Courier New" w:hAnsi="Courier New"/>
            <w:color w:val="000000"/>
            <w:sz w:val="16"/>
            <w:szCs w:val="16"/>
          </w:rPr>
          <w:t>&lt;SpectrumIdentificationResult spectrumID="index=3" spectraData_ref="pk_id" id="SIR_5"&gt;</w:t>
        </w:r>
      </w:ins>
    </w:p>
    <w:p>
      <w:pPr>
        <w:pStyle w:val="Normal"/>
        <w:rPr>
          <w:color w:val="000000"/>
          <w:ins w:id="1163" w:author="Unknown Author" w:date="2023-06-27T13:44:00Z"/>
        </w:rPr>
      </w:pPr>
      <w:del w:id="1160" w:author="Unknown Author" w:date="2023-06-27T13:44:00Z">
        <w:r>
          <w:rPr>
            <w:rFonts w:cs="Courier New" w:ascii="Courier New" w:hAnsi="Courier New"/>
            <w:color w:val="000000"/>
            <w:sz w:val="16"/>
            <w:szCs w:val="16"/>
          </w:rPr>
          <w:delText>                    </w:delText>
        </w:r>
      </w:del>
      <w:ins w:id="1161" w:author="Unknown Author" w:date="2023-06-27T13:44:00Z">
        <w:r>
          <w:rPr>
            <w:rFonts w:cs="Courier New" w:ascii="Courier New" w:hAnsi="Courier New"/>
            <w:color w:val="000000"/>
            <w:sz w:val="16"/>
            <w:szCs w:val="16"/>
          </w:rPr>
          <w:t xml:space="preserve">            </w:t>
        </w:r>
      </w:ins>
      <w:ins w:id="1162" w:author="Juan Antonio Vizcaino" w:date="2023-05-04T12:28:00Z">
        <w:r>
          <w:rPr>
            <w:rFonts w:cs="Courier New" w:ascii="Courier New" w:hAnsi="Courier New"/>
            <w:color w:val="000000"/>
            <w:sz w:val="16"/>
            <w:szCs w:val="16"/>
          </w:rPr>
          <w:t xml:space="preserve">&lt;SpectrumIdentificationItem chargeState="3" experimentalMassToCharge="51" </w:t>
        </w:r>
      </w:ins>
    </w:p>
    <w:p>
      <w:pPr>
        <w:pStyle w:val="Normal"/>
        <w:rPr>
          <w:color w:val="000000"/>
          <w:del w:id="1166" w:author="Unknown Author" w:date="2023-06-27T13:44:00Z"/>
        </w:rPr>
      </w:pPr>
      <w:ins w:id="1164" w:author="Unknown Author" w:date="2023-06-27T13:44:00Z">
        <w:r>
          <w:rPr>
            <w:rFonts w:cs="Courier New" w:ascii="Courier New" w:hAnsi="Courier New"/>
            <w:color w:val="000000"/>
            <w:sz w:val="16"/>
            <w:szCs w:val="16"/>
          </w:rPr>
          <w:t xml:space="preserve">                    </w:t>
        </w:r>
      </w:ins>
      <w:ins w:id="1165" w:author="Juan Antonio Vizcaino" w:date="2023-05-04T12:28:00Z">
        <w:r>
          <w:rPr>
            <w:rFonts w:cs="Courier New" w:ascii="Courier New" w:hAnsi="Courier New"/>
            <w:color w:val="000000"/>
            <w:sz w:val="16"/>
            <w:szCs w:val="16"/>
          </w:rPr>
          <w:t>peptide_ref="p1_t"</w:t>
        </w:r>
      </w:ins>
    </w:p>
    <w:p>
      <w:pPr>
        <w:pStyle w:val="Normal"/>
        <w:rPr>
          <w:color w:val="000000"/>
          <w:ins w:id="1170" w:author="Juan Antonio Vizcaino" w:date="2023-05-04T12:28:00Z"/>
        </w:rPr>
      </w:pPr>
      <w:del w:id="1167" w:author="Unknown Author" w:date="2023-06-27T13:44:00Z">
        <w:r>
          <w:rPr>
            <w:rFonts w:cs="Courier New" w:ascii="Courier New" w:hAnsi="Courier New"/>
            <w:color w:val="000000"/>
            <w:sz w:val="16"/>
            <w:szCs w:val="16"/>
          </w:rPr>
          <w:delText>                                                </w:delText>
        </w:r>
      </w:del>
      <w:ins w:id="1168" w:author="Unknown Author" w:date="2023-06-27T13:44:00Z">
        <w:r>
          <w:rPr>
            <w:rFonts w:cs="Courier New" w:ascii="Courier New" w:hAnsi="Courier New"/>
            <w:color w:val="000000"/>
            <w:sz w:val="16"/>
            <w:szCs w:val="16"/>
          </w:rPr>
          <w:t xml:space="preserve"> </w:t>
        </w:r>
      </w:ins>
      <w:ins w:id="1169" w:author="Juan Antonio Vizcaino" w:date="2023-05-04T12:28:00Z">
        <w:r>
          <w:rPr>
            <w:rFonts w:cs="Courier New" w:ascii="Courier New" w:hAnsi="Courier New"/>
            <w:color w:val="000000"/>
            <w:sz w:val="16"/>
            <w:szCs w:val="16"/>
          </w:rPr>
          <w:t>rank="1" passThreshold="false" id="MS3_SII_2"&gt;</w:t>
        </w:r>
      </w:ins>
    </w:p>
    <w:p>
      <w:pPr>
        <w:pStyle w:val="Normal"/>
        <w:rPr>
          <w:color w:val="000000"/>
          <w:ins w:id="1174" w:author="Juan Antonio Vizcaino" w:date="2023-05-04T12:28:00Z"/>
        </w:rPr>
      </w:pPr>
      <w:del w:id="1171" w:author="Unknown Author" w:date="2023-06-27T13:57:00Z">
        <w:r>
          <w:rPr>
            <w:rFonts w:cs="Courier New" w:ascii="Courier New" w:hAnsi="Courier New"/>
            <w:color w:val="000000"/>
            <w:sz w:val="16"/>
            <w:szCs w:val="16"/>
          </w:rPr>
          <w:delText>                        </w:delText>
        </w:r>
      </w:del>
      <w:ins w:id="1172" w:author="Unknown Author" w:date="2023-06-27T13:57:00Z">
        <w:r>
          <w:rPr>
            <w:rFonts w:cs="Courier New" w:ascii="Courier New" w:hAnsi="Courier New"/>
            <w:color w:val="000000"/>
            <w:sz w:val="16"/>
            <w:szCs w:val="16"/>
          </w:rPr>
          <w:t xml:space="preserve">                </w:t>
        </w:r>
      </w:ins>
      <w:ins w:id="1173" w:author="Juan Antonio Vizcaino" w:date="2023-05-04T12:28:00Z">
        <w:r>
          <w:rPr>
            <w:rFonts w:cs="Courier New" w:ascii="Courier New" w:hAnsi="Courier New"/>
            <w:color w:val="000000"/>
            <w:sz w:val="16"/>
            <w:szCs w:val="16"/>
          </w:rPr>
          <w:t>&lt;PeptideEvidenceRef peptideEvidence_ref="pepevid_p1_t"/&gt;</w:t>
        </w:r>
      </w:ins>
    </w:p>
    <w:p>
      <w:pPr>
        <w:pStyle w:val="Normal"/>
        <w:rPr>
          <w:color w:val="000000"/>
          <w:ins w:id="1180" w:author="Unknown Author" w:date="2023-06-27T13:57:00Z"/>
        </w:rPr>
      </w:pPr>
      <w:del w:id="1175" w:author="Unknown Author" w:date="2023-06-27T13:57:00Z">
        <w:r>
          <w:rPr>
            <w:rFonts w:cs="Courier New" w:ascii="Courier New" w:hAnsi="Courier New"/>
            <w:color w:val="000000"/>
            <w:sz w:val="16"/>
            <w:szCs w:val="16"/>
          </w:rPr>
          <w:delText>                        </w:delText>
        </w:r>
      </w:del>
      <w:ins w:id="1176" w:author="Unknown Author" w:date="2023-06-27T13:57:00Z">
        <w:r>
          <w:rPr>
            <w:rFonts w:cs="Courier New" w:ascii="Courier New" w:hAnsi="Courier New"/>
            <w:color w:val="000000"/>
            <w:sz w:val="16"/>
            <w:szCs w:val="16"/>
          </w:rPr>
          <w:t xml:space="preserve">                </w:t>
        </w:r>
      </w:ins>
      <w:ins w:id="1177" w:author="Juan Antonio Vizcaino" w:date="2023-05-04T12:28:00Z">
        <w:r>
          <w:rPr>
            <w:rFonts w:cs="Courier New" w:ascii="Courier New" w:hAnsi="Courier New"/>
            <w:color w:val="000000"/>
            <w:sz w:val="16"/>
            <w:szCs w:val="16"/>
          </w:rPr>
          <w:t xml:space="preserve">&lt;!-- this flags it as part of the crosslinked identification '1234' </w:t>
        </w:r>
      </w:ins>
      <w:del w:id="1178" w:author="Unknown Author" w:date="2023-06-27T13:57:00Z">
        <w:r>
          <w:rPr>
            <w:rFonts w:cs="Courier New" w:ascii="Courier New" w:hAnsi="Courier New"/>
            <w:color w:val="000000"/>
            <w:sz w:val="16"/>
            <w:szCs w:val="16"/>
          </w:rPr>
          <w:delText>--&gt;</w:delText>
        </w:r>
      </w:del>
      <w:ins w:id="1179" w:author="Unknown Author" w:date="2023-06-27T13:57:00Z">
        <w:r>
          <w:rPr>
            <w:rFonts w:cs="Courier New" w:ascii="Courier New" w:hAnsi="Courier New"/>
            <w:color w:val="000000"/>
            <w:sz w:val="16"/>
            <w:szCs w:val="16"/>
          </w:rPr>
          <w:t>→</w:t>
        </w:r>
      </w:ins>
    </w:p>
    <w:p>
      <w:pPr>
        <w:pStyle w:val="Normal"/>
        <w:rPr>
          <w:color w:val="000000"/>
          <w:del w:id="1182" w:author="Unknown Author" w:date="2023-06-27T13:57:00Z"/>
        </w:rPr>
      </w:pPr>
      <w:del w:id="1181" w:author="Unknown Author" w:date="2023-06-27T13:57:00Z">
        <w:r>
          <w:rPr>
            <w:color w:val="000000"/>
          </w:rPr>
        </w:r>
      </w:del>
    </w:p>
    <w:p>
      <w:pPr>
        <w:pStyle w:val="Normal"/>
        <w:rPr>
          <w:color w:val="000000"/>
          <w:ins w:id="1188" w:author="Unknown Author" w:date="2023-06-27T13:57:00Z"/>
        </w:rPr>
      </w:pPr>
      <w:del w:id="1183" w:author="Unknown Author" w:date="2023-06-27T13:57:00Z">
        <w:r>
          <w:rPr>
            <w:rFonts w:cs="Courier New" w:ascii="Courier New" w:hAnsi="Courier New"/>
            <w:color w:val="000000"/>
            <w:sz w:val="16"/>
            <w:szCs w:val="16"/>
          </w:rPr>
          <w:delText>                        </w:delText>
        </w:r>
      </w:del>
      <w:ins w:id="1184" w:author="Unknown Author" w:date="2023-06-27T13:57:00Z">
        <w:r>
          <w:rPr>
            <w:rFonts w:cs="Courier New" w:ascii="Courier New" w:hAnsi="Courier New"/>
            <w:color w:val="000000"/>
            <w:sz w:val="16"/>
            <w:szCs w:val="16"/>
          </w:rPr>
          <w:t xml:space="preserve">                </w:t>
        </w:r>
      </w:ins>
      <w:ins w:id="1185" w:author="Juan Antonio Vizcaino" w:date="2023-05-04T12:28:00Z">
        <w:r>
          <w:rPr>
            <w:rFonts w:cs="Courier New" w:ascii="Courier New" w:hAnsi="Courier New"/>
            <w:color w:val="000000"/>
            <w:sz w:val="16"/>
            <w:szCs w:val="16"/>
            <w:shd w:fill="FFE994" w:val="clear"/>
          </w:rPr>
          <w:t>&lt;cvParam accession="MS:1003332" cvRef="PSI-MS" value="</w:t>
        </w:r>
      </w:ins>
      <w:ins w:id="1186" w:author="Juan Antonio Vizcaino" w:date="2023-05-04T12:28:00Z">
        <w:r>
          <w:rPr>
            <w:rFonts w:cs="Courier New" w:ascii="Courier New" w:hAnsi="Courier New"/>
            <w:b/>
            <w:bCs/>
            <w:color w:val="000000"/>
            <w:sz w:val="16"/>
            <w:szCs w:val="16"/>
            <w:shd w:fill="FFE994" w:val="clear"/>
          </w:rPr>
          <w:t>1234:C</w:t>
        </w:r>
      </w:ins>
      <w:ins w:id="1187"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192" w:author="Juan Antonio Vizcaino" w:date="2023-05-04T12:28:00Z"/>
        </w:rPr>
      </w:pPr>
      <w:ins w:id="1189" w:author="Unknown Author" w:date="2023-06-27T13:57:00Z">
        <w:r>
          <w:rPr>
            <w:rFonts w:cs="Courier New" w:ascii="Courier New" w:hAnsi="Courier New"/>
            <w:color w:val="000000"/>
            <w:sz w:val="16"/>
            <w:szCs w:val="16"/>
            <w:shd w:fill="FFE994" w:val="clear"/>
          </w:rPr>
          <w:t xml:space="preserve">                </w:t>
        </w:r>
      </w:ins>
      <w:ins w:id="1190" w:author="Unknown Author" w:date="2023-06-27T13:58:00Z">
        <w:r>
          <w:rPr>
            <w:rFonts w:cs="Courier New" w:ascii="Courier New" w:hAnsi="Courier New"/>
            <w:color w:val="000000"/>
            <w:sz w:val="16"/>
            <w:szCs w:val="16"/>
            <w:shd w:fill="FFE994" w:val="clear"/>
          </w:rPr>
          <w:t xml:space="preserve">        </w:t>
        </w:r>
      </w:ins>
      <w:ins w:id="1191"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196" w:author="Unknown Author" w:date="2023-06-27T13:58:00Z"/>
        </w:rPr>
      </w:pPr>
      <w:ins w:id="1193" w:author="Juan Antonio Vizcaino" w:date="2023-05-04T12:28:00Z">
        <w:r>
          <w:rPr>
            <w:rFonts w:cs="Courier New" w:ascii="Courier New" w:hAnsi="Courier New"/>
            <w:color w:val="000000"/>
            <w:sz w:val="16"/>
            <w:szCs w:val="16"/>
            <w:shd w:fill="FFE994" w:val="clear"/>
          </w:rPr>
          <w:t>                </w:t>
        </w:r>
      </w:ins>
      <w:del w:id="1194" w:author="Unknown Author" w:date="2023-06-27T13:58:00Z">
        <w:r>
          <w:rPr>
            <w:rFonts w:cs="Courier New" w:ascii="Courier New" w:hAnsi="Courier New"/>
            <w:color w:val="000000"/>
            <w:sz w:val="16"/>
            <w:szCs w:val="16"/>
            <w:shd w:fill="FFE994" w:val="clear"/>
          </w:rPr>
          <w:delText>        </w:delText>
        </w:r>
      </w:del>
      <w:ins w:id="1195"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199" w:author="Unknown Author" w:date="2023-06-27T13:58:00Z"/>
        </w:rPr>
      </w:pPr>
      <w:ins w:id="1197" w:author="Unknown Author" w:date="2023-06-27T13:58:00Z">
        <w:r>
          <w:rPr>
            <w:rFonts w:cs="Courier New" w:ascii="Courier New" w:hAnsi="Courier New"/>
            <w:color w:val="000000"/>
            <w:sz w:val="16"/>
            <w:szCs w:val="16"/>
            <w:shd w:fill="FFE994" w:val="clear"/>
          </w:rPr>
          <w:t xml:space="preserve">                        </w:t>
        </w:r>
      </w:ins>
      <w:ins w:id="1198"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204" w:author="Juan Antonio Vizcaino" w:date="2023-05-04T12:28:00Z"/>
        </w:rPr>
      </w:pPr>
      <w:ins w:id="1200" w:author="Unknown Author" w:date="2023-06-27T13:58:00Z">
        <w:r>
          <w:rPr>
            <w:rFonts w:cs="Courier New" w:ascii="Courier New" w:hAnsi="Courier New"/>
            <w:color w:val="000000"/>
            <w:sz w:val="16"/>
            <w:szCs w:val="16"/>
            <w:shd w:fill="FFE994" w:val="clear"/>
          </w:rPr>
          <w:t xml:space="preserve">                        </w:t>
        </w:r>
      </w:ins>
      <w:ins w:id="1201" w:author="Juan Antonio Vizcaino" w:date="2023-05-04T12:28:00Z">
        <w:r>
          <w:rPr>
            <w:rFonts w:cs="Courier New" w:ascii="Courier New" w:hAnsi="Courier New"/>
            <w:color w:val="000000"/>
            <w:sz w:val="16"/>
            <w:szCs w:val="16"/>
            <w:shd w:fill="FFE994" w:val="clear"/>
          </w:rPr>
          <w:t>value="</w:t>
        </w:r>
      </w:ins>
      <w:ins w:id="1202" w:author="Juan Antonio Vizcaino" w:date="2023-05-04T12:28:00Z">
        <w:r>
          <w:rPr>
            <w:rFonts w:cs="Courier New" w:ascii="Courier New" w:hAnsi="Courier New"/>
            <w:b/>
            <w:bCs/>
            <w:color w:val="000000"/>
            <w:sz w:val="16"/>
            <w:szCs w:val="16"/>
            <w:shd w:fill="FFE994" w:val="clear"/>
          </w:rPr>
          <w:t>1234:1E-08</w:t>
        </w:r>
      </w:ins>
      <w:ins w:id="1203" w:author="Juan Antonio Vizcaino" w:date="2023-05-04T12:28:00Z">
        <w:r>
          <w:rPr>
            <w:rFonts w:cs="Courier New" w:ascii="Courier New" w:hAnsi="Courier New"/>
            <w:color w:val="000000"/>
            <w:sz w:val="16"/>
            <w:szCs w:val="16"/>
            <w:shd w:fill="FFE994" w:val="clear"/>
          </w:rPr>
          <w:t>"/&gt;</w:t>
        </w:r>
      </w:ins>
    </w:p>
    <w:p>
      <w:pPr>
        <w:pStyle w:val="Normal"/>
        <w:rPr>
          <w:color w:val="000000"/>
          <w:ins w:id="1208" w:author="Juan Antonio Vizcaino" w:date="2023-05-04T12:28:00Z"/>
        </w:rPr>
      </w:pPr>
      <w:del w:id="1205" w:author="Unknown Author" w:date="2023-06-27T13:58:00Z">
        <w:r>
          <w:rPr>
            <w:rFonts w:cs="Courier New" w:ascii="Courier New" w:hAnsi="Courier New"/>
            <w:color w:val="000000"/>
            <w:sz w:val="16"/>
            <w:szCs w:val="16"/>
          </w:rPr>
          <w:delText>                    </w:delText>
        </w:r>
      </w:del>
      <w:ins w:id="1206" w:author="Unknown Author" w:date="2023-06-27T13:58:00Z">
        <w:r>
          <w:rPr>
            <w:rFonts w:cs="Courier New" w:ascii="Courier New" w:hAnsi="Courier New"/>
            <w:color w:val="000000"/>
            <w:sz w:val="16"/>
            <w:szCs w:val="16"/>
          </w:rPr>
          <w:t xml:space="preserve">            </w:t>
        </w:r>
      </w:ins>
      <w:ins w:id="1207" w:author="Juan Antonio Vizcaino" w:date="2023-05-04T12:28:00Z">
        <w:r>
          <w:rPr>
            <w:rFonts w:cs="Courier New" w:ascii="Courier New" w:hAnsi="Courier New"/>
            <w:color w:val="000000"/>
            <w:sz w:val="16"/>
            <w:szCs w:val="16"/>
          </w:rPr>
          <w:t>&lt;/SpectrumIdentificationItem&gt;</w:t>
        </w:r>
      </w:ins>
    </w:p>
    <w:p>
      <w:pPr>
        <w:pStyle w:val="Normal"/>
        <w:rPr>
          <w:color w:val="000000"/>
          <w:ins w:id="1212" w:author="Juan Antonio Vizcaino" w:date="2023-05-04T12:28:00Z"/>
        </w:rPr>
      </w:pPr>
      <w:del w:id="1209" w:author="Unknown Author" w:date="2023-06-27T13:58:00Z">
        <w:r>
          <w:rPr>
            <w:rFonts w:cs="Courier New" w:ascii="Courier New" w:hAnsi="Courier New"/>
            <w:color w:val="000000"/>
            <w:sz w:val="16"/>
            <w:szCs w:val="16"/>
          </w:rPr>
          <w:delText>                </w:delText>
        </w:r>
      </w:del>
      <w:ins w:id="1210" w:author="Unknown Author" w:date="2023-06-27T13:58:00Z">
        <w:r>
          <w:rPr>
            <w:rFonts w:cs="Courier New" w:ascii="Courier New" w:hAnsi="Courier New"/>
            <w:color w:val="000000"/>
            <w:sz w:val="16"/>
            <w:szCs w:val="16"/>
          </w:rPr>
          <w:t xml:space="preserve">        </w:t>
        </w:r>
      </w:ins>
      <w:ins w:id="1211" w:author="Juan Antonio Vizcaino" w:date="2023-05-04T12:28:00Z">
        <w:r>
          <w:rPr>
            <w:rFonts w:cs="Courier New" w:ascii="Courier New" w:hAnsi="Courier New"/>
            <w:color w:val="000000"/>
            <w:sz w:val="16"/>
            <w:szCs w:val="16"/>
          </w:rPr>
          <w:t>&lt;/SpectrumIdentificationResult&gt;</w:t>
        </w:r>
      </w:ins>
    </w:p>
    <w:p>
      <w:pPr>
        <w:pStyle w:val="Normal"/>
        <w:rPr>
          <w:color w:val="000000"/>
          <w:ins w:id="1218" w:author="Juan Antonio Vizcaino" w:date="2023-05-04T12:28:00Z"/>
        </w:rPr>
      </w:pPr>
      <w:del w:id="1213" w:author="Unknown Author" w:date="2023-06-27T13:58:00Z">
        <w:r>
          <w:rPr>
            <w:rFonts w:cs="Courier New" w:ascii="Courier New" w:hAnsi="Courier New"/>
            <w:color w:val="000000"/>
            <w:sz w:val="16"/>
            <w:szCs w:val="16"/>
          </w:rPr>
          <w:delText>                </w:delText>
        </w:r>
      </w:del>
      <w:ins w:id="1214" w:author="Unknown Author" w:date="2023-06-27T13:58:00Z">
        <w:r>
          <w:rPr>
            <w:rFonts w:cs="Courier New" w:ascii="Courier New" w:hAnsi="Courier New"/>
            <w:color w:val="000000"/>
            <w:sz w:val="16"/>
            <w:szCs w:val="16"/>
          </w:rPr>
          <w:t xml:space="preserve">        </w:t>
        </w:r>
      </w:ins>
      <w:ins w:id="1215" w:author="Juan Antonio Vizcaino" w:date="2023-05-04T12:28:00Z">
        <w:r>
          <w:rPr>
            <w:rFonts w:cs="Courier New" w:ascii="Courier New" w:hAnsi="Courier New"/>
            <w:color w:val="000000"/>
            <w:sz w:val="16"/>
            <w:szCs w:val="16"/>
          </w:rPr>
          <w:t>&lt;!--</w:t>
        </w:r>
      </w:ins>
      <w:del w:id="1216" w:author="Unknown Author" w:date="2023-06-27T13:58:00Z">
        <w:r>
          <w:rPr>
            <w:rFonts w:cs="Courier New" w:ascii="Courier New" w:hAnsi="Courier New"/>
            <w:color w:val="000000"/>
            <w:sz w:val="16"/>
            <w:szCs w:val="16"/>
          </w:rPr>
          <w:delText> </w:delText>
        </w:r>
      </w:del>
      <w:ins w:id="1217" w:author="Juan Antonio Vizcaino" w:date="2023-05-04T12:28:00Z">
        <w:r>
          <w:rPr>
            <w:rFonts w:cs="Courier New" w:ascii="Courier New" w:hAnsi="Courier New"/>
            <w:color w:val="000000"/>
            <w:sz w:val="16"/>
            <w:szCs w:val="16"/>
          </w:rPr>
          <w:t xml:space="preserve"> HCD MS3 match peptide 2 A--&gt;</w:t>
        </w:r>
      </w:ins>
    </w:p>
    <w:p>
      <w:pPr>
        <w:pStyle w:val="Normal"/>
        <w:rPr>
          <w:color w:val="000000"/>
          <w:ins w:id="1222" w:author="Juan Antonio Vizcaino" w:date="2023-05-04T12:28:00Z"/>
        </w:rPr>
      </w:pPr>
      <w:del w:id="1219" w:author="Unknown Author" w:date="2023-06-27T13:59:00Z">
        <w:r>
          <w:rPr>
            <w:rFonts w:cs="Courier New" w:ascii="Courier New" w:hAnsi="Courier New"/>
            <w:color w:val="000000"/>
            <w:sz w:val="16"/>
            <w:szCs w:val="16"/>
          </w:rPr>
          <w:delText>                </w:delText>
        </w:r>
      </w:del>
      <w:ins w:id="1220" w:author="Unknown Author" w:date="2023-06-27T13:59:00Z">
        <w:r>
          <w:rPr>
            <w:rFonts w:cs="Courier New" w:ascii="Courier New" w:hAnsi="Courier New"/>
            <w:color w:val="000000"/>
            <w:sz w:val="16"/>
            <w:szCs w:val="16"/>
          </w:rPr>
          <w:t xml:space="preserve">        </w:t>
        </w:r>
      </w:ins>
      <w:ins w:id="1221" w:author="Juan Antonio Vizcaino" w:date="2023-05-04T12:28:00Z">
        <w:r>
          <w:rPr>
            <w:rFonts w:cs="Courier New" w:ascii="Courier New" w:hAnsi="Courier New"/>
            <w:color w:val="000000"/>
            <w:sz w:val="16"/>
            <w:szCs w:val="16"/>
          </w:rPr>
          <w:t>&lt;SpectrumIdentificationResult spectrumID="index=4" spectraData_ref="pk_id" id="SIR_6"&gt;</w:t>
        </w:r>
      </w:ins>
    </w:p>
    <w:p>
      <w:pPr>
        <w:pStyle w:val="Normal"/>
        <w:rPr>
          <w:color w:val="000000"/>
          <w:ins w:id="1226" w:author="Unknown Author" w:date="2023-06-27T13:59:00Z"/>
        </w:rPr>
      </w:pPr>
      <w:del w:id="1223" w:author="Unknown Author" w:date="2023-06-27T13:59:00Z">
        <w:r>
          <w:rPr>
            <w:rFonts w:cs="Courier New" w:ascii="Courier New" w:hAnsi="Courier New"/>
            <w:color w:val="000000"/>
            <w:sz w:val="16"/>
            <w:szCs w:val="16"/>
          </w:rPr>
          <w:delText>                    </w:delText>
        </w:r>
      </w:del>
      <w:ins w:id="1224" w:author="Unknown Author" w:date="2023-06-27T13:59:00Z">
        <w:r>
          <w:rPr>
            <w:rFonts w:cs="Courier New" w:ascii="Courier New" w:hAnsi="Courier New"/>
            <w:color w:val="000000"/>
            <w:sz w:val="16"/>
            <w:szCs w:val="16"/>
          </w:rPr>
          <w:t xml:space="preserve">            </w:t>
        </w:r>
      </w:ins>
      <w:ins w:id="1225" w:author="Juan Antonio Vizcaino" w:date="2023-05-04T12:28:00Z">
        <w:r>
          <w:rPr>
            <w:rFonts w:cs="Courier New" w:ascii="Courier New" w:hAnsi="Courier New"/>
            <w:color w:val="000000"/>
            <w:sz w:val="16"/>
            <w:szCs w:val="16"/>
          </w:rPr>
          <w:t xml:space="preserve">&lt;SpectrumIdentificationItem chargeState="3" experimentalMassToCharge="49" </w:t>
        </w:r>
      </w:ins>
    </w:p>
    <w:p>
      <w:pPr>
        <w:pStyle w:val="Normal"/>
        <w:rPr>
          <w:color w:val="000000"/>
          <w:del w:id="1230" w:author="Unknown Author" w:date="2023-06-27T13:59:00Z"/>
        </w:rPr>
      </w:pPr>
      <w:ins w:id="1227" w:author="Unknown Author" w:date="2023-06-27T13:59:00Z">
        <w:r>
          <w:rPr>
            <w:rFonts w:cs="Courier New" w:ascii="Courier New" w:hAnsi="Courier New"/>
            <w:color w:val="000000"/>
            <w:sz w:val="16"/>
            <w:szCs w:val="16"/>
          </w:rPr>
          <w:t xml:space="preserve">                    </w:t>
        </w:r>
      </w:ins>
      <w:ins w:id="1228" w:author="Juan Antonio Vizcaino" w:date="2023-05-04T12:28:00Z">
        <w:r>
          <w:rPr>
            <w:rFonts w:cs="Courier New" w:ascii="Courier New" w:hAnsi="Courier New"/>
            <w:color w:val="000000"/>
            <w:sz w:val="16"/>
            <w:szCs w:val="16"/>
          </w:rPr>
          <w:t>peptide_ref="p2_a"</w:t>
        </w:r>
      </w:ins>
      <w:ins w:id="1229" w:author="Unknown Author" w:date="2023-06-27T13:59:00Z">
        <w:r>
          <w:rPr>
            <w:rFonts w:cs="Courier New" w:ascii="Courier New" w:hAnsi="Courier New"/>
            <w:color w:val="000000"/>
            <w:sz w:val="16"/>
            <w:szCs w:val="16"/>
          </w:rPr>
          <w:t xml:space="preserve"> </w:t>
        </w:r>
      </w:ins>
    </w:p>
    <w:p>
      <w:pPr>
        <w:pStyle w:val="Normal"/>
        <w:rPr>
          <w:color w:val="000000"/>
          <w:ins w:id="1233" w:author="Juan Antonio Vizcaino" w:date="2023-05-04T12:28:00Z"/>
        </w:rPr>
      </w:pPr>
      <w:del w:id="1231" w:author="Unknown Author" w:date="2023-06-27T13:59:00Z">
        <w:r>
          <w:rPr>
            <w:rFonts w:cs="Courier New" w:ascii="Courier New" w:hAnsi="Courier New"/>
            <w:color w:val="000000"/>
            <w:sz w:val="16"/>
            <w:szCs w:val="16"/>
          </w:rPr>
          <w:delText>                                                </w:delText>
        </w:r>
      </w:del>
      <w:ins w:id="1232" w:author="Juan Antonio Vizcaino" w:date="2023-05-04T12:28:00Z">
        <w:r>
          <w:rPr>
            <w:rFonts w:cs="Courier New" w:ascii="Courier New" w:hAnsi="Courier New"/>
            <w:color w:val="000000"/>
            <w:sz w:val="16"/>
            <w:szCs w:val="16"/>
          </w:rPr>
          <w:t>rank="1" passThreshold="false" id="MS3_SII_3"&gt;</w:t>
        </w:r>
      </w:ins>
    </w:p>
    <w:p>
      <w:pPr>
        <w:pStyle w:val="Normal"/>
        <w:rPr>
          <w:color w:val="000000"/>
          <w:ins w:id="1237" w:author="Juan Antonio Vizcaino" w:date="2023-05-04T12:28:00Z"/>
        </w:rPr>
      </w:pPr>
      <w:del w:id="1234" w:author="Unknown Author" w:date="2023-06-27T13:59:00Z">
        <w:r>
          <w:rPr>
            <w:rFonts w:cs="Courier New" w:ascii="Courier New" w:hAnsi="Courier New"/>
            <w:color w:val="000000"/>
            <w:sz w:val="16"/>
            <w:szCs w:val="16"/>
          </w:rPr>
          <w:delText>                        </w:delText>
        </w:r>
      </w:del>
      <w:ins w:id="1235" w:author="Unknown Author" w:date="2023-06-27T13:59:00Z">
        <w:r>
          <w:rPr>
            <w:rFonts w:cs="Courier New" w:ascii="Courier New" w:hAnsi="Courier New"/>
            <w:color w:val="000000"/>
            <w:sz w:val="16"/>
            <w:szCs w:val="16"/>
          </w:rPr>
          <w:t xml:space="preserve">                </w:t>
        </w:r>
      </w:ins>
      <w:ins w:id="1236" w:author="Juan Antonio Vizcaino" w:date="2023-05-04T12:28:00Z">
        <w:r>
          <w:rPr>
            <w:rFonts w:cs="Courier New" w:ascii="Courier New" w:hAnsi="Courier New"/>
            <w:color w:val="000000"/>
            <w:sz w:val="16"/>
            <w:szCs w:val="16"/>
          </w:rPr>
          <w:t>&lt;PeptideEvidenceRef peptideEvidence_ref="pepevid_p2_a"/&gt;</w:t>
        </w:r>
      </w:ins>
    </w:p>
    <w:p>
      <w:pPr>
        <w:pStyle w:val="Normal"/>
        <w:rPr>
          <w:color w:val="000000"/>
          <w:ins w:id="1241" w:author="Juan Antonio Vizcaino" w:date="2023-05-04T12:28:00Z"/>
        </w:rPr>
      </w:pPr>
      <w:del w:id="1238" w:author="Unknown Author" w:date="2023-06-27T13:59:00Z">
        <w:r>
          <w:rPr>
            <w:rFonts w:cs="Courier New" w:ascii="Courier New" w:hAnsi="Courier New"/>
            <w:color w:val="000000"/>
            <w:sz w:val="16"/>
            <w:szCs w:val="16"/>
          </w:rPr>
          <w:delText>                        </w:delText>
        </w:r>
      </w:del>
      <w:ins w:id="1239" w:author="Unknown Author" w:date="2023-06-27T13:59:00Z">
        <w:r>
          <w:rPr>
            <w:rFonts w:cs="Courier New" w:ascii="Courier New" w:hAnsi="Courier New"/>
            <w:color w:val="000000"/>
            <w:sz w:val="16"/>
            <w:szCs w:val="16"/>
          </w:rPr>
          <w:t xml:space="preserve">                </w:t>
        </w:r>
      </w:ins>
      <w:ins w:id="1240"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247" w:author="Unknown Author" w:date="2023-06-27T14:02:00Z"/>
        </w:rPr>
      </w:pPr>
      <w:del w:id="1242" w:author="Unknown Author" w:date="2023-06-27T14:02:00Z">
        <w:r>
          <w:rPr>
            <w:rFonts w:cs="Courier New" w:ascii="Courier New" w:hAnsi="Courier New"/>
            <w:color w:val="000000"/>
            <w:sz w:val="16"/>
            <w:szCs w:val="16"/>
          </w:rPr>
          <w:delText>                        </w:delText>
        </w:r>
      </w:del>
      <w:ins w:id="1243" w:author="Unknown Author" w:date="2023-06-27T14:02:00Z">
        <w:r>
          <w:rPr>
            <w:rFonts w:cs="Courier New" w:ascii="Courier New" w:hAnsi="Courier New"/>
            <w:color w:val="000000"/>
            <w:sz w:val="16"/>
            <w:szCs w:val="16"/>
          </w:rPr>
          <w:t xml:space="preserve">                </w:t>
        </w:r>
      </w:ins>
      <w:ins w:id="1244" w:author="Juan Antonio Vizcaino" w:date="2023-05-04T12:28:00Z">
        <w:r>
          <w:rPr>
            <w:rFonts w:cs="Courier New" w:ascii="Courier New" w:hAnsi="Courier New"/>
            <w:color w:val="000000"/>
            <w:sz w:val="16"/>
            <w:szCs w:val="16"/>
            <w:shd w:fill="FFE994" w:val="clear"/>
          </w:rPr>
          <w:t>&lt;cvParam accession="MS:1003332" cvRef="PSI-MS" value="</w:t>
        </w:r>
      </w:ins>
      <w:ins w:id="1245" w:author="Juan Antonio Vizcaino" w:date="2023-05-04T12:28:00Z">
        <w:r>
          <w:rPr>
            <w:rFonts w:cs="Courier New" w:ascii="Courier New" w:hAnsi="Courier New"/>
            <w:b/>
            <w:bCs/>
            <w:color w:val="000000"/>
            <w:sz w:val="16"/>
            <w:szCs w:val="16"/>
            <w:shd w:fill="FFE994" w:val="clear"/>
          </w:rPr>
          <w:t>1234:C</w:t>
        </w:r>
      </w:ins>
      <w:ins w:id="1246"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251" w:author="Juan Antonio Vizcaino" w:date="2023-05-04T12:28:00Z"/>
        </w:rPr>
      </w:pPr>
      <w:ins w:id="1248" w:author="Unknown Author" w:date="2023-06-27T14:02:00Z">
        <w:r>
          <w:rPr>
            <w:rFonts w:cs="Courier New" w:ascii="Courier New" w:hAnsi="Courier New"/>
            <w:color w:val="000000"/>
            <w:sz w:val="16"/>
            <w:szCs w:val="16"/>
            <w:shd w:fill="FFE994" w:val="clear"/>
          </w:rPr>
          <w:t xml:space="preserve">                       </w:t>
        </w:r>
      </w:ins>
      <w:ins w:id="1249" w:author="Unknown Author" w:date="2023-06-27T14:03:00Z">
        <w:r>
          <w:rPr>
            <w:rFonts w:cs="Courier New" w:ascii="Courier New" w:hAnsi="Courier New"/>
            <w:color w:val="000000"/>
            <w:sz w:val="16"/>
            <w:szCs w:val="16"/>
            <w:shd w:fill="FFE994" w:val="clear"/>
          </w:rPr>
          <w:t xml:space="preserve"> </w:t>
        </w:r>
      </w:ins>
      <w:ins w:id="1250"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255" w:author="Unknown Author" w:date="2023-06-27T14:03:00Z"/>
        </w:rPr>
      </w:pPr>
      <w:ins w:id="1252" w:author="Juan Antonio Vizcaino" w:date="2023-05-04T12:28:00Z">
        <w:r>
          <w:rPr>
            <w:rFonts w:cs="Courier New" w:ascii="Courier New" w:hAnsi="Courier New"/>
            <w:color w:val="000000"/>
            <w:sz w:val="16"/>
            <w:szCs w:val="16"/>
            <w:shd w:fill="FFE994" w:val="clear"/>
          </w:rPr>
          <w:t>                </w:t>
        </w:r>
      </w:ins>
      <w:del w:id="1253" w:author="Unknown Author" w:date="2023-06-27T14:03:00Z">
        <w:r>
          <w:rPr>
            <w:rFonts w:cs="Courier New" w:ascii="Courier New" w:hAnsi="Courier New"/>
            <w:color w:val="000000"/>
            <w:sz w:val="16"/>
            <w:szCs w:val="16"/>
            <w:shd w:fill="FFE994" w:val="clear"/>
          </w:rPr>
          <w:delText>        </w:delText>
        </w:r>
      </w:del>
      <w:ins w:id="1254"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258" w:author="Unknown Author" w:date="2023-06-27T14:03:00Z"/>
        </w:rPr>
      </w:pPr>
      <w:ins w:id="1256" w:author="Unknown Author" w:date="2023-06-27T14:03:00Z">
        <w:r>
          <w:rPr>
            <w:rFonts w:cs="Courier New" w:ascii="Courier New" w:hAnsi="Courier New"/>
            <w:color w:val="000000"/>
            <w:sz w:val="16"/>
            <w:szCs w:val="16"/>
            <w:shd w:fill="FFE994" w:val="clear"/>
          </w:rPr>
          <w:t xml:space="preserve">                        </w:t>
        </w:r>
      </w:ins>
      <w:ins w:id="1257" w:author="Juan Antonio Vizcaino" w:date="2023-05-04T12:28:00Z">
        <w:r>
          <w:rPr>
            <w:rFonts w:cs="Courier New" w:ascii="Courier New" w:hAnsi="Courier New"/>
            <w:color w:val="000000"/>
            <w:sz w:val="16"/>
            <w:szCs w:val="16"/>
            <w:shd w:fill="FFE994" w:val="clear"/>
          </w:rPr>
          <w:t>name="Posterior Error Probability from multiple spectra identification"</w:t>
        </w:r>
      </w:ins>
    </w:p>
    <w:p>
      <w:pPr>
        <w:pStyle w:val="Normal"/>
        <w:rPr>
          <w:shd w:fill="FFE994" w:val="clear"/>
          <w:ins w:id="1264" w:author="Juan Antonio Vizcaino" w:date="2023-05-04T12:28:00Z"/>
        </w:rPr>
      </w:pPr>
      <w:del w:id="1259" w:author="Unknown Author" w:date="2023-06-27T14:03:00Z">
        <w:r>
          <w:rPr>
            <w:rFonts w:cs="Courier New" w:ascii="Courier New" w:hAnsi="Courier New"/>
            <w:color w:val="000000"/>
            <w:sz w:val="16"/>
            <w:szCs w:val="16"/>
            <w:shd w:fill="FFE994" w:val="clear"/>
          </w:rPr>
          <w:delText xml:space="preserve"> </w:delText>
        </w:r>
      </w:del>
      <w:ins w:id="1260" w:author="Unknown Author" w:date="2023-06-27T14:03:00Z">
        <w:r>
          <w:rPr>
            <w:rFonts w:cs="Courier New" w:ascii="Courier New" w:hAnsi="Courier New"/>
            <w:color w:val="000000"/>
            <w:sz w:val="16"/>
            <w:szCs w:val="16"/>
            <w:shd w:fill="FFE994" w:val="clear"/>
          </w:rPr>
          <w:t xml:space="preserve">                        </w:t>
        </w:r>
      </w:ins>
      <w:ins w:id="1261" w:author="Juan Antonio Vizcaino" w:date="2023-05-04T12:28:00Z">
        <w:r>
          <w:rPr>
            <w:rFonts w:cs="Courier New" w:ascii="Courier New" w:hAnsi="Courier New"/>
            <w:color w:val="000000"/>
            <w:sz w:val="16"/>
            <w:szCs w:val="16"/>
            <w:shd w:fill="FFE994" w:val="clear"/>
          </w:rPr>
          <w:t>value="</w:t>
        </w:r>
      </w:ins>
      <w:ins w:id="1262" w:author="Juan Antonio Vizcaino" w:date="2023-05-04T12:28:00Z">
        <w:r>
          <w:rPr>
            <w:rFonts w:cs="Courier New" w:ascii="Courier New" w:hAnsi="Courier New"/>
            <w:b/>
            <w:bCs/>
            <w:color w:val="000000"/>
            <w:sz w:val="16"/>
            <w:szCs w:val="16"/>
            <w:shd w:fill="FFE994" w:val="clear"/>
          </w:rPr>
          <w:t>1234:1E-08</w:t>
        </w:r>
      </w:ins>
      <w:ins w:id="1263" w:author="Juan Antonio Vizcaino" w:date="2023-05-04T12:28:00Z">
        <w:r>
          <w:rPr>
            <w:rFonts w:cs="Courier New" w:ascii="Courier New" w:hAnsi="Courier New"/>
            <w:color w:val="000000"/>
            <w:sz w:val="16"/>
            <w:szCs w:val="16"/>
            <w:shd w:fill="FFE994" w:val="clear"/>
          </w:rPr>
          <w:t>"/&gt;</w:t>
        </w:r>
      </w:ins>
    </w:p>
    <w:p>
      <w:pPr>
        <w:pStyle w:val="Normal"/>
        <w:rPr>
          <w:color w:val="000000"/>
          <w:ins w:id="1268" w:author="Juan Antonio Vizcaino" w:date="2023-05-04T12:28:00Z"/>
        </w:rPr>
      </w:pPr>
      <w:del w:id="1265" w:author="Unknown Author" w:date="2023-06-27T14:03:00Z">
        <w:r>
          <w:rPr>
            <w:rFonts w:cs="Courier New" w:ascii="Courier New" w:hAnsi="Courier New"/>
            <w:color w:val="000000"/>
            <w:sz w:val="16"/>
            <w:szCs w:val="16"/>
          </w:rPr>
          <w:delText>                    </w:delText>
        </w:r>
      </w:del>
      <w:ins w:id="1266" w:author="Unknown Author" w:date="2023-06-27T14:03:00Z">
        <w:r>
          <w:rPr>
            <w:rFonts w:cs="Courier New" w:ascii="Courier New" w:hAnsi="Courier New"/>
            <w:color w:val="000000"/>
            <w:sz w:val="16"/>
            <w:szCs w:val="16"/>
          </w:rPr>
          <w:t xml:space="preserve">            </w:t>
        </w:r>
      </w:ins>
      <w:ins w:id="1267" w:author="Juan Antonio Vizcaino" w:date="2023-05-04T12:28:00Z">
        <w:r>
          <w:rPr>
            <w:rFonts w:cs="Courier New" w:ascii="Courier New" w:hAnsi="Courier New"/>
            <w:color w:val="000000"/>
            <w:sz w:val="16"/>
            <w:szCs w:val="16"/>
          </w:rPr>
          <w:t>&lt;/SpectrumIdentificationItem&gt;</w:t>
        </w:r>
      </w:ins>
    </w:p>
    <w:p>
      <w:pPr>
        <w:pStyle w:val="Normal"/>
        <w:rPr>
          <w:color w:val="000000"/>
          <w:ins w:id="1272" w:author="Juan Antonio Vizcaino" w:date="2023-05-04T12:28:00Z"/>
        </w:rPr>
      </w:pPr>
      <w:del w:id="1269" w:author="Unknown Author" w:date="2023-06-27T14:03:00Z">
        <w:r>
          <w:rPr>
            <w:rFonts w:cs="Courier New" w:ascii="Courier New" w:hAnsi="Courier New"/>
            <w:color w:val="000000"/>
            <w:sz w:val="16"/>
            <w:szCs w:val="16"/>
          </w:rPr>
          <w:delText>                </w:delText>
        </w:r>
      </w:del>
      <w:ins w:id="1270" w:author="Unknown Author" w:date="2023-06-27T14:04:00Z">
        <w:r>
          <w:rPr>
            <w:rFonts w:cs="Courier New" w:ascii="Courier New" w:hAnsi="Courier New"/>
            <w:color w:val="000000"/>
            <w:sz w:val="16"/>
            <w:szCs w:val="16"/>
          </w:rPr>
          <w:t xml:space="preserve">        </w:t>
        </w:r>
      </w:ins>
      <w:ins w:id="1271" w:author="Juan Antonio Vizcaino" w:date="2023-05-04T12:28:00Z">
        <w:r>
          <w:rPr>
            <w:rFonts w:cs="Courier New" w:ascii="Courier New" w:hAnsi="Courier New"/>
            <w:color w:val="000000"/>
            <w:sz w:val="16"/>
            <w:szCs w:val="16"/>
          </w:rPr>
          <w:t>&lt;/SpectrumIdentificationResult&gt;</w:t>
        </w:r>
      </w:ins>
    </w:p>
    <w:p>
      <w:pPr>
        <w:pStyle w:val="Normal"/>
        <w:rPr>
          <w:color w:val="000000"/>
          <w:ins w:id="1276" w:author="Juan Antonio Vizcaino" w:date="2023-05-04T12:28:00Z"/>
        </w:rPr>
      </w:pPr>
      <w:del w:id="1273" w:author="Unknown Author" w:date="2023-06-27T14:04:00Z">
        <w:r>
          <w:rPr>
            <w:rFonts w:cs="Courier New" w:ascii="Courier New" w:hAnsi="Courier New"/>
            <w:color w:val="000000"/>
            <w:sz w:val="16"/>
            <w:szCs w:val="16"/>
          </w:rPr>
          <w:delText>            </w:delText>
        </w:r>
      </w:del>
      <w:ins w:id="1274" w:author="Unknown Author" w:date="2023-06-27T14:04:00Z">
        <w:r>
          <w:rPr>
            <w:rFonts w:cs="Courier New" w:ascii="Courier New" w:hAnsi="Courier New"/>
            <w:color w:val="000000"/>
            <w:sz w:val="16"/>
            <w:szCs w:val="16"/>
          </w:rPr>
          <w:t xml:space="preserve">    </w:t>
        </w:r>
      </w:ins>
      <w:ins w:id="1275" w:author="Juan Antonio Vizcaino" w:date="2023-05-04T12:28:00Z">
        <w:r>
          <w:rPr>
            <w:rFonts w:cs="Courier New" w:ascii="Courier New" w:hAnsi="Courier New"/>
            <w:color w:val="000000"/>
            <w:sz w:val="16"/>
            <w:szCs w:val="16"/>
          </w:rPr>
          <w:t>&lt;/SpectrumIdentificationList&gt;</w:t>
        </w:r>
      </w:ins>
    </w:p>
    <w:p>
      <w:pPr>
        <w:pStyle w:val="Normal"/>
        <w:rPr>
          <w:color w:val="000000"/>
          <w:ins w:id="1278" w:author="Unknown Author" w:date="2023-06-28T10:15:00Z"/>
        </w:rPr>
      </w:pPr>
      <w:ins w:id="1277" w:author="Unknown Author" w:date="2023-06-28T10:15:00Z">
        <w:r>
          <w:rPr>
            <w:rFonts w:cs="Courier New" w:ascii="Courier New" w:hAnsi="Courier New"/>
            <w:color w:val="000000"/>
            <w:sz w:val="16"/>
            <w:szCs w:val="16"/>
          </w:rPr>
          <w:t>&lt;/AnalysisData&gt;</w:t>
        </w:r>
      </w:ins>
    </w:p>
    <w:p>
      <w:pPr>
        <w:pStyle w:val="Normal"/>
        <w:rPr>
          <w:color w:val="000000"/>
          <w:ins w:id="1280" w:author="Colin Combe" w:date="2023-05-18T08:55:00Z"/>
        </w:rPr>
      </w:pPr>
      <w:ins w:id="1279" w:author="Colin Combe" w:date="2023-05-18T08:55:00Z">
        <w:r>
          <w:rPr>
            <w:color w:val="000000"/>
          </w:rPr>
        </w:r>
      </w:ins>
    </w:p>
    <w:p>
      <w:pPr>
        <w:pStyle w:val="Normal"/>
        <w:rPr>
          <w:color w:val="000000"/>
          <w:ins w:id="1285" w:author="Colin Combe" w:date="2023-05-18T08:55:00Z"/>
        </w:rPr>
      </w:pPr>
      <w:ins w:id="1281" w:author="Colin Combe" w:date="2023-05-18T08:55:00Z">
        <w:r>
          <w:rPr>
            <w:rFonts w:ascii="Arial" w:hAnsi="Arial"/>
            <w:b/>
            <w:color w:val="000000"/>
            <w:sz w:val="20"/>
          </w:rPr>
          <w:t xml:space="preserve">Figure 5. </w:t>
        </w:r>
      </w:ins>
      <w:ins w:id="1282" w:author="Colin Combe" w:date="2023-05-18T08:55:00Z">
        <w:r>
          <w:rPr>
            <w:rFonts w:ascii="Arial" w:hAnsi="Arial"/>
            <w:color w:val="000000"/>
            <w:sz w:val="20"/>
          </w:rPr>
          <w:t>XML snippet showing the</w:t>
        </w:r>
      </w:ins>
      <w:ins w:id="1283" w:author="Colin Combe" w:date="2023-05-18T08:55:00Z">
        <w:r>
          <w:rPr>
            <w:color w:val="000000"/>
          </w:rPr>
          <w:t xml:space="preserve"> </w:t>
        </w:r>
      </w:ins>
      <w:ins w:id="1284" w:author="Colin Combe" w:date="2023-05-18T08:55:00Z">
        <w:r>
          <w:rPr>
            <w:rFonts w:ascii="Arial" w:hAnsi="Arial"/>
            <w:color w:val="000000"/>
            <w:sz w:val="20"/>
          </w:rPr>
          <w:t>new CV terms "identification based on multiple spectra" (MS:1003332) and "Posterior Error Probability from multiple spectra identification" (MS:1003336) used in the context of crosslinking.</w:t>
        </w:r>
      </w:ins>
    </w:p>
    <w:p>
      <w:pPr>
        <w:pStyle w:val="Normal"/>
        <w:rPr>
          <w:color w:val="000000"/>
          <w:ins w:id="1287" w:author="Colin Combe" w:date="2023-05-18T08:55:00Z"/>
        </w:rPr>
      </w:pPr>
      <w:ins w:id="1286" w:author="Colin Combe" w:date="2023-05-18T08:55:00Z">
        <w:r>
          <w:rPr>
            <w:color w:val="000000"/>
          </w:rPr>
        </w:r>
      </w:ins>
    </w:p>
    <w:p>
      <w:pPr>
        <w:pStyle w:val="Normal"/>
        <w:rPr>
          <w:color w:val="000000"/>
          <w:ins w:id="1289" w:author="Juan Antonio Vizcaino" w:date="2023-05-04T12:28:00Z"/>
        </w:rPr>
      </w:pPr>
      <w:ins w:id="1288" w:author="Juan Antonio Vizcaino" w:date="2023-05-04T12:28:00Z">
        <w:r>
          <w:rPr>
            <w:color w:val="000000"/>
          </w:rPr>
        </w:r>
      </w:ins>
    </w:p>
    <w:p>
      <w:pPr>
        <w:pStyle w:val="Normal"/>
        <w:rPr>
          <w:color w:val="000000"/>
          <w:ins w:id="1291" w:author="Unknown Author" w:date="2023-06-27T13:51:00Z"/>
        </w:rPr>
      </w:pPr>
      <w:ins w:id="1290" w:author="Unknown Author" w:date="2023-06-27T13:51:00Z">
        <w:r>
          <w:rPr>
            <w:color w:val="000000"/>
          </w:rPr>
        </w:r>
      </w:ins>
      <w:r>
        <w:br w:type="page"/>
      </w:r>
    </w:p>
    <w:p>
      <w:pPr>
        <w:pStyle w:val="Normal"/>
        <w:rPr>
          <w:color w:val="000000"/>
          <w:ins w:id="1293" w:author="Unknown Author" w:date="2023-06-28T09:55:00Z"/>
        </w:rPr>
      </w:pPr>
      <w:ins w:id="1292" w:author="Unknown Author" w:date="2023-06-28T09:55:00Z">
        <w:r>
          <w:rPr>
            <w:rFonts w:cs="Courier New" w:ascii="Courier New" w:hAnsi="Courier New"/>
            <w:color w:val="000000"/>
            <w:sz w:val="16"/>
            <w:szCs w:val="16"/>
          </w:rPr>
          <w:t>&lt;AnalysisData&gt;</w:t>
        </w:r>
      </w:ins>
    </w:p>
    <w:p>
      <w:pPr>
        <w:pStyle w:val="Normal"/>
        <w:rPr>
          <w:color w:val="000000"/>
          <w:ins w:id="1296" w:author="Juan Antonio Vizcaino" w:date="2023-05-04T12:28:00Z"/>
        </w:rPr>
      </w:pPr>
      <w:ins w:id="1294" w:author="Unknown Author" w:date="2023-06-28T09:58:00Z">
        <w:r>
          <w:rPr>
            <w:rFonts w:cs="Courier New" w:ascii="Courier New" w:hAnsi="Courier New"/>
            <w:color w:val="000000"/>
            <w:sz w:val="16"/>
            <w:szCs w:val="16"/>
          </w:rPr>
          <w:t xml:space="preserve">    </w:t>
        </w:r>
      </w:ins>
      <w:ins w:id="1295" w:author="Juan Antonio Vizcaino" w:date="2023-05-04T12:28:00Z">
        <w:r>
          <w:rPr>
            <w:rFonts w:cs="Courier New" w:ascii="Courier New" w:hAnsi="Courier New"/>
            <w:color w:val="000000"/>
            <w:sz w:val="16"/>
            <w:szCs w:val="16"/>
          </w:rPr>
          <w:t>&lt;!-- HCD Spectrum List --&gt;</w:t>
        </w:r>
      </w:ins>
    </w:p>
    <w:p>
      <w:pPr>
        <w:pStyle w:val="Normal"/>
        <w:rPr>
          <w:color w:val="000000"/>
          <w:ins w:id="1299" w:author="Juan Antonio Vizcaino" w:date="2023-05-04T12:28:00Z"/>
        </w:rPr>
      </w:pPr>
      <w:ins w:id="1297" w:author="Unknown Author" w:date="2023-06-28T09:58:00Z">
        <w:r>
          <w:rPr>
            <w:rFonts w:cs="Courier New" w:ascii="Courier New" w:hAnsi="Courier New"/>
            <w:color w:val="000000"/>
            <w:sz w:val="16"/>
            <w:szCs w:val="16"/>
          </w:rPr>
          <w:t xml:space="preserve">    </w:t>
        </w:r>
      </w:ins>
      <w:ins w:id="1298" w:author="Juan Antonio Vizcaino" w:date="2023-05-04T12:28:00Z">
        <w:r>
          <w:rPr>
            <w:rFonts w:cs="Courier New" w:ascii="Courier New" w:hAnsi="Courier New"/>
            <w:color w:val="000000"/>
            <w:sz w:val="16"/>
            <w:szCs w:val="16"/>
          </w:rPr>
          <w:t>&lt;SpectrumIdentificationList id="SII_LIST_4_1" &gt;</w:t>
        </w:r>
      </w:ins>
    </w:p>
    <w:p>
      <w:pPr>
        <w:pStyle w:val="Normal"/>
        <w:rPr>
          <w:color w:val="000000"/>
          <w:ins w:id="1303" w:author="Juan Antonio Vizcaino" w:date="2023-05-04T12:28:00Z"/>
        </w:rPr>
      </w:pPr>
      <w:del w:id="1300" w:author="Unknown Author" w:date="2023-06-28T09:58:00Z">
        <w:r>
          <w:rPr>
            <w:rFonts w:cs="Courier New" w:ascii="Courier New" w:hAnsi="Courier New"/>
            <w:color w:val="000000"/>
            <w:sz w:val="16"/>
            <w:szCs w:val="16"/>
          </w:rPr>
          <w:delText>    </w:delText>
        </w:r>
      </w:del>
      <w:ins w:id="1301" w:author="Unknown Author" w:date="2023-06-28T09:58:00Z">
        <w:r>
          <w:rPr>
            <w:rFonts w:cs="Courier New" w:ascii="Courier New" w:hAnsi="Courier New"/>
            <w:color w:val="000000"/>
            <w:sz w:val="16"/>
            <w:szCs w:val="16"/>
          </w:rPr>
          <w:t xml:space="preserve">        </w:t>
        </w:r>
      </w:ins>
      <w:ins w:id="1302" w:author="Juan Antonio Vizcaino" w:date="2023-05-04T12:28:00Z">
        <w:r>
          <w:rPr>
            <w:rFonts w:cs="Courier New" w:ascii="Courier New" w:hAnsi="Courier New"/>
            <w:color w:val="000000"/>
            <w:sz w:val="16"/>
            <w:szCs w:val="16"/>
          </w:rPr>
          <w:t>&lt;SpectrumIdentificationResult spectrumID="controllerType=0 controllerNumber=1 scan=3832"</w:t>
        </w:r>
      </w:ins>
    </w:p>
    <w:p>
      <w:pPr>
        <w:pStyle w:val="Normal"/>
        <w:rPr>
          <w:color w:val="000000"/>
          <w:ins w:id="1309" w:author="Unknown Author" w:date="2023-06-28T09:59:00Z"/>
        </w:rPr>
      </w:pPr>
      <w:del w:id="1304" w:author="Unknown Author" w:date="2023-06-28T09:58:00Z">
        <w:r>
          <w:rPr>
            <w:rFonts w:cs="Courier New" w:ascii="Courier New" w:hAnsi="Courier New"/>
            <w:color w:val="000000"/>
            <w:sz w:val="16"/>
            <w:szCs w:val="16"/>
          </w:rPr>
          <w:delText>                                  </w:delText>
        </w:r>
      </w:del>
      <w:ins w:id="1305" w:author="Unknown Author" w:date="2023-06-28T09:58:00Z">
        <w:r>
          <w:rPr>
            <w:rFonts w:cs="Courier New" w:ascii="Courier New" w:hAnsi="Courier New"/>
            <w:color w:val="000000"/>
            <w:sz w:val="16"/>
            <w:szCs w:val="16"/>
          </w:rPr>
          <w:t xml:space="preserve">                </w:t>
        </w:r>
      </w:ins>
      <w:ins w:id="1306" w:author="Juan Antonio Vizcaino" w:date="2023-05-04T12:28:00Z">
        <w:r>
          <w:rPr>
            <w:rFonts w:cs="Courier New" w:ascii="Courier New" w:hAnsi="Courier New"/>
            <w:color w:val="000000"/>
            <w:sz w:val="16"/>
            <w:szCs w:val="16"/>
          </w:rPr>
          <w:t>spectraData_ref="SD_17022_recal_B210619_02_Lumos_ZC_CO_190_D2I_SDA-</w:t>
        </w:r>
      </w:ins>
      <w:ins w:id="1307" w:author="Unknown Author" w:date="2023-06-28T09:58:00Z">
        <w:r>
          <w:rPr>
            <w:rFonts w:cs="Courier New" w:ascii="Courier New" w:hAnsi="Courier New"/>
            <w:color w:val="000000"/>
            <w:sz w:val="16"/>
            <w:szCs w:val="16"/>
          </w:rPr>
          <w:t xml:space="preserve">    </w:t>
        </w:r>
      </w:ins>
      <w:ins w:id="1308" w:author="Unknown Author" w:date="2023-06-28T09:59:00Z">
        <w:r>
          <w:rPr>
            <w:rFonts w:cs="Courier New" w:ascii="Courier New" w:hAnsi="Courier New"/>
            <w:color w:val="000000"/>
            <w:sz w:val="16"/>
            <w:szCs w:val="16"/>
          </w:rPr>
          <w:t xml:space="preserve">  </w:t>
        </w:r>
      </w:ins>
    </w:p>
    <w:p>
      <w:pPr>
        <w:pStyle w:val="Normal"/>
        <w:rPr>
          <w:color w:val="000000"/>
          <w:ins w:id="1312" w:author="Juan Antonio Vizcaino" w:date="2023-05-04T12:28:00Z"/>
        </w:rPr>
      </w:pPr>
      <w:ins w:id="1310" w:author="Unknown Author" w:date="2023-06-28T09:59:00Z">
        <w:r>
          <w:rPr>
            <w:rFonts w:cs="Courier New" w:ascii="Courier New" w:hAnsi="Courier New"/>
            <w:color w:val="000000"/>
            <w:sz w:val="16"/>
            <w:szCs w:val="16"/>
          </w:rPr>
          <w:t xml:space="preserve">                </w:t>
        </w:r>
      </w:ins>
      <w:ins w:id="1311" w:author="Juan Antonio Vizcaino" w:date="2023-05-04T12:28:00Z">
        <w:r>
          <w:rPr>
            <w:rFonts w:cs="Courier New" w:ascii="Courier New" w:hAnsi="Courier New"/>
            <w:color w:val="000000"/>
            <w:sz w:val="16"/>
            <w:szCs w:val="16"/>
          </w:rPr>
          <w:t>WT12019_09_19_OPRmix_35trig_EThcD35.raw"</w:t>
        </w:r>
      </w:ins>
    </w:p>
    <w:p>
      <w:pPr>
        <w:pStyle w:val="Normal"/>
        <w:rPr>
          <w:color w:val="000000"/>
          <w:ins w:id="1316" w:author="Juan Antonio Vizcaino" w:date="2023-05-04T12:28:00Z"/>
        </w:rPr>
      </w:pPr>
      <w:del w:id="1313" w:author="Unknown Author" w:date="2023-06-28T09:59:00Z">
        <w:r>
          <w:rPr>
            <w:rFonts w:cs="Courier New" w:ascii="Courier New" w:hAnsi="Courier New"/>
            <w:color w:val="000000"/>
            <w:sz w:val="16"/>
            <w:szCs w:val="16"/>
          </w:rPr>
          <w:delText>                                  </w:delText>
        </w:r>
      </w:del>
      <w:ins w:id="1314" w:author="Unknown Author" w:date="2023-06-28T09:59:00Z">
        <w:r>
          <w:rPr>
            <w:rFonts w:cs="Courier New" w:ascii="Courier New" w:hAnsi="Courier New"/>
            <w:color w:val="000000"/>
            <w:sz w:val="16"/>
            <w:szCs w:val="16"/>
          </w:rPr>
          <w:t xml:space="preserve">                </w:t>
        </w:r>
      </w:ins>
      <w:ins w:id="1315" w:author="Juan Antonio Vizcaino" w:date="2023-05-04T12:28:00Z">
        <w:r>
          <w:rPr>
            <w:rFonts w:cs="Courier New" w:ascii="Courier New" w:hAnsi="Courier New"/>
            <w:color w:val="000000"/>
            <w:sz w:val="16"/>
            <w:szCs w:val="16"/>
          </w:rPr>
          <w:t>id="SIR_4"&gt;</w:t>
        </w:r>
      </w:ins>
    </w:p>
    <w:p>
      <w:pPr>
        <w:pStyle w:val="Normal"/>
        <w:rPr>
          <w:color w:val="000000"/>
          <w:ins w:id="1320" w:author="Juan Antonio Vizcaino" w:date="2023-05-04T12:28:00Z"/>
        </w:rPr>
      </w:pPr>
      <w:del w:id="1317" w:author="Unknown Author" w:date="2023-06-28T10:00:00Z">
        <w:r>
          <w:rPr>
            <w:rFonts w:cs="Courier New" w:ascii="Courier New" w:hAnsi="Courier New"/>
            <w:color w:val="000000"/>
            <w:sz w:val="16"/>
            <w:szCs w:val="16"/>
          </w:rPr>
          <w:delText>        </w:delText>
        </w:r>
      </w:del>
      <w:ins w:id="1318" w:author="Unknown Author" w:date="2023-06-28T10:00:00Z">
        <w:r>
          <w:rPr>
            <w:rFonts w:cs="Courier New" w:ascii="Courier New" w:hAnsi="Courier New"/>
            <w:color w:val="000000"/>
            <w:sz w:val="16"/>
            <w:szCs w:val="16"/>
          </w:rPr>
          <w:t xml:space="preserve">            </w:t>
        </w:r>
      </w:ins>
      <w:ins w:id="1319" w:author="Juan Antonio Vizcaino" w:date="2023-05-04T12:28:00Z">
        <w:r>
          <w:rPr>
            <w:rFonts w:cs="Courier New" w:ascii="Courier New" w:hAnsi="Courier New"/>
            <w:color w:val="000000"/>
            <w:sz w:val="16"/>
            <w:szCs w:val="16"/>
          </w:rPr>
          <w:t>&lt;SpectrumIdentificationItem chargeState="3" experimentalMassToCharge="821.6863"</w:t>
        </w:r>
      </w:ins>
    </w:p>
    <w:p>
      <w:pPr>
        <w:pStyle w:val="Normal"/>
        <w:rPr>
          <w:color w:val="000000"/>
          <w:ins w:id="1324" w:author="Juan Antonio Vizcaino" w:date="2023-05-04T12:28:00Z"/>
        </w:rPr>
      </w:pPr>
      <w:del w:id="1321" w:author="Unknown Author" w:date="2023-06-28T10:00:00Z">
        <w:r>
          <w:rPr>
            <w:rFonts w:cs="Courier New" w:ascii="Courier New" w:hAnsi="Courier New"/>
            <w:color w:val="000000"/>
            <w:sz w:val="16"/>
            <w:szCs w:val="16"/>
          </w:rPr>
          <w:delText>                                    </w:delText>
        </w:r>
      </w:del>
      <w:ins w:id="1322" w:author="Unknown Author" w:date="2023-06-28T10:00:00Z">
        <w:r>
          <w:rPr>
            <w:rFonts w:cs="Courier New" w:ascii="Courier New" w:hAnsi="Courier New"/>
            <w:color w:val="000000"/>
            <w:sz w:val="16"/>
            <w:szCs w:val="16"/>
          </w:rPr>
          <w:t xml:space="preserve">                    </w:t>
        </w:r>
      </w:ins>
      <w:ins w:id="1323" w:author="Juan Antonio Vizcaino" w:date="2023-05-04T12:28:00Z">
        <w:r>
          <w:rPr>
            <w:rFonts w:cs="Courier New" w:ascii="Courier New" w:hAnsi="Courier New"/>
            <w:color w:val="000000"/>
            <w:sz w:val="16"/>
            <w:szCs w:val="16"/>
          </w:rPr>
          <w:t>calculatedMassToCharge="821.68451"</w:t>
        </w:r>
      </w:ins>
    </w:p>
    <w:p>
      <w:pPr>
        <w:pStyle w:val="Normal"/>
        <w:rPr>
          <w:color w:val="000000"/>
          <w:ins w:id="1328" w:author="Unknown Author" w:date="2023-06-28T10:00:00Z"/>
        </w:rPr>
      </w:pPr>
      <w:del w:id="1325" w:author="Unknown Author" w:date="2023-06-28T10:00:00Z">
        <w:r>
          <w:rPr>
            <w:rFonts w:cs="Courier New" w:ascii="Courier New" w:hAnsi="Courier New"/>
            <w:color w:val="000000"/>
            <w:sz w:val="16"/>
            <w:szCs w:val="16"/>
          </w:rPr>
          <w:delText>                                    </w:delText>
        </w:r>
      </w:del>
      <w:ins w:id="1326" w:author="Unknown Author" w:date="2023-06-28T10:00:00Z">
        <w:r>
          <w:rPr>
            <w:rFonts w:cs="Courier New" w:ascii="Courier New" w:hAnsi="Courier New"/>
            <w:color w:val="000000"/>
            <w:sz w:val="16"/>
            <w:szCs w:val="16"/>
          </w:rPr>
          <w:t xml:space="preserve">                    </w:t>
        </w:r>
      </w:ins>
      <w:ins w:id="1327" w:author="Juan Antonio Vizcaino" w:date="2023-05-04T12:28:00Z">
        <w:r>
          <w:rPr>
            <w:rFonts w:cs="Courier New" w:ascii="Courier New" w:hAnsi="Courier New"/>
            <w:color w:val="000000"/>
            <w:sz w:val="16"/>
            <w:szCs w:val="16"/>
          </w:rPr>
          <w:t>peptide_ref="T_O-Glycosylation_EAQT_O-Glycosylation_T_O-</w:t>
        </w:r>
      </w:ins>
    </w:p>
    <w:p>
      <w:pPr>
        <w:pStyle w:val="Normal"/>
        <w:rPr>
          <w:color w:val="000000"/>
          <w:ins w:id="1332" w:author="Juan Antonio Vizcaino" w:date="2023-05-04T12:28:00Z"/>
        </w:rPr>
      </w:pPr>
      <w:ins w:id="1329" w:author="Unknown Author" w:date="2023-06-28T10:00:00Z">
        <w:r>
          <w:rPr>
            <w:rFonts w:cs="Courier New" w:ascii="Courier New" w:hAnsi="Courier New"/>
            <w:color w:val="000000"/>
            <w:sz w:val="16"/>
            <w:szCs w:val="16"/>
          </w:rPr>
          <w:t xml:space="preserve">       </w:t>
        </w:r>
      </w:ins>
      <w:ins w:id="1330" w:author="Unknown Author" w:date="2023-06-28T10:01:00Z">
        <w:r>
          <w:rPr>
            <w:rFonts w:cs="Courier New" w:ascii="Courier New" w:hAnsi="Courier New"/>
            <w:color w:val="000000"/>
            <w:sz w:val="16"/>
            <w:szCs w:val="16"/>
          </w:rPr>
          <w:t xml:space="preserve">             </w:t>
        </w:r>
      </w:ins>
      <w:ins w:id="1331" w:author="Juan Antonio Vizcaino" w:date="2023-05-04T12:28:00Z">
        <w:r>
          <w:rPr>
            <w:rFonts w:cs="Courier New" w:ascii="Courier New" w:hAnsi="Courier New"/>
            <w:color w:val="000000"/>
            <w:sz w:val="16"/>
            <w:szCs w:val="16"/>
          </w:rPr>
          <w:t>Glycosylation_PLAA_Hex_4_HexNAc_4" rank="1"</w:t>
        </w:r>
      </w:ins>
    </w:p>
    <w:p>
      <w:pPr>
        <w:pStyle w:val="Normal"/>
        <w:rPr>
          <w:color w:val="000000"/>
          <w:ins w:id="1336" w:author="Juan Antonio Vizcaino" w:date="2023-05-04T12:28:00Z"/>
        </w:rPr>
      </w:pPr>
      <w:del w:id="1333" w:author="Unknown Author" w:date="2023-06-28T10:01:00Z">
        <w:r>
          <w:rPr>
            <w:rFonts w:cs="Courier New" w:ascii="Courier New" w:hAnsi="Courier New"/>
            <w:color w:val="000000"/>
            <w:sz w:val="16"/>
            <w:szCs w:val="16"/>
          </w:rPr>
          <w:delText>                                    </w:delText>
        </w:r>
      </w:del>
      <w:ins w:id="1334" w:author="Unknown Author" w:date="2023-06-28T10:01:00Z">
        <w:r>
          <w:rPr>
            <w:rFonts w:cs="Courier New" w:ascii="Courier New" w:hAnsi="Courier New"/>
            <w:color w:val="000000"/>
            <w:sz w:val="16"/>
            <w:szCs w:val="16"/>
          </w:rPr>
          <w:t xml:space="preserve">                    </w:t>
        </w:r>
      </w:ins>
      <w:ins w:id="1335" w:author="Juan Antonio Vizcaino" w:date="2023-05-04T12:28:00Z">
        <w:r>
          <w:rPr>
            <w:rFonts w:cs="Courier New" w:ascii="Courier New" w:hAnsi="Courier New"/>
            <w:color w:val="000000"/>
            <w:sz w:val="16"/>
            <w:szCs w:val="16"/>
          </w:rPr>
          <w:t>passThreshold="true" id="SII_4_1"&gt;</w:t>
        </w:r>
      </w:ins>
    </w:p>
    <w:p>
      <w:pPr>
        <w:pStyle w:val="Normal"/>
        <w:rPr>
          <w:color w:val="000000"/>
          <w:ins w:id="1340" w:author="Unknown Author" w:date="2023-06-28T10:01:00Z"/>
        </w:rPr>
      </w:pPr>
      <w:del w:id="1337" w:author="Unknown Author" w:date="2023-06-28T10:01:00Z">
        <w:r>
          <w:rPr>
            <w:rFonts w:cs="Courier New" w:ascii="Courier New" w:hAnsi="Courier New"/>
            <w:color w:val="000000"/>
            <w:sz w:val="16"/>
            <w:szCs w:val="16"/>
          </w:rPr>
          <w:delText>            </w:delText>
        </w:r>
      </w:del>
      <w:ins w:id="1338" w:author="Unknown Author" w:date="2023-06-28T10:01:00Z">
        <w:r>
          <w:rPr>
            <w:rFonts w:cs="Courier New" w:ascii="Courier New" w:hAnsi="Courier New"/>
            <w:color w:val="000000"/>
            <w:sz w:val="16"/>
            <w:szCs w:val="16"/>
          </w:rPr>
          <w:t xml:space="preserve">                </w:t>
        </w:r>
      </w:ins>
      <w:ins w:id="1339" w:author="Juan Antonio Vizcaino" w:date="2023-05-04T12:28:00Z">
        <w:r>
          <w:rPr>
            <w:rFonts w:cs="Courier New" w:ascii="Courier New" w:hAnsi="Courier New"/>
            <w:color w:val="000000"/>
            <w:sz w:val="16"/>
            <w:szCs w:val="16"/>
          </w:rPr>
          <w:t>&lt;PeptideEvidenceRef peptideEvidence_ref="T_O-Glycosylation_EAQT_O-Glycosylation_T_O-</w:t>
        </w:r>
      </w:ins>
    </w:p>
    <w:p>
      <w:pPr>
        <w:pStyle w:val="Normal"/>
        <w:rPr>
          <w:color w:val="000000"/>
          <w:ins w:id="1343" w:author="Juan Antonio Vizcaino" w:date="2023-05-04T12:28:00Z"/>
        </w:rPr>
      </w:pPr>
      <w:ins w:id="1341" w:author="Unknown Author" w:date="2023-06-28T10:01:00Z">
        <w:r>
          <w:rPr>
            <w:rFonts w:cs="Courier New" w:ascii="Courier New" w:hAnsi="Courier New"/>
            <w:color w:val="000000"/>
            <w:sz w:val="16"/>
            <w:szCs w:val="16"/>
          </w:rPr>
          <w:t xml:space="preserve">                        </w:t>
        </w:r>
      </w:ins>
      <w:ins w:id="1342" w:author="Juan Antonio Vizcaino" w:date="2023-05-04T12:28:00Z">
        <w:r>
          <w:rPr>
            <w:rFonts w:cs="Courier New" w:ascii="Courier New" w:hAnsi="Courier New"/>
            <w:color w:val="000000"/>
            <w:sz w:val="16"/>
            <w:szCs w:val="16"/>
          </w:rPr>
          <w:t>Glycosylation_PLAA_Hex_4_HexNAc_4_pe1"/&gt;</w:t>
        </w:r>
      </w:ins>
    </w:p>
    <w:p>
      <w:pPr>
        <w:pStyle w:val="Normal"/>
        <w:rPr>
          <w:color w:val="000000"/>
          <w:ins w:id="1347" w:author="Unknown Author" w:date="2023-06-28T10:01:00Z"/>
        </w:rPr>
      </w:pPr>
      <w:del w:id="1344" w:author="Unknown Author" w:date="2023-06-28T10:01:00Z">
        <w:r>
          <w:rPr>
            <w:rFonts w:cs="Courier New" w:ascii="Courier New" w:hAnsi="Courier New"/>
            <w:color w:val="000000"/>
            <w:sz w:val="16"/>
            <w:szCs w:val="16"/>
          </w:rPr>
          <w:delText>            </w:delText>
        </w:r>
      </w:del>
      <w:ins w:id="1345" w:author="Unknown Author" w:date="2023-06-28T10:01:00Z">
        <w:r>
          <w:rPr>
            <w:rFonts w:cs="Courier New" w:ascii="Courier New" w:hAnsi="Courier New"/>
            <w:color w:val="000000"/>
            <w:sz w:val="16"/>
            <w:szCs w:val="16"/>
          </w:rPr>
          <w:t xml:space="preserve">                </w:t>
        </w:r>
      </w:ins>
      <w:ins w:id="1346" w:author="Juan Antonio Vizcaino" w:date="2023-05-04T12:28:00Z">
        <w:r>
          <w:rPr>
            <w:rFonts w:cs="Courier New" w:ascii="Courier New" w:hAnsi="Courier New"/>
            <w:color w:val="000000"/>
            <w:sz w:val="16"/>
            <w:szCs w:val="16"/>
          </w:rPr>
          <w:t>&lt;cvParam cvRef="PSI-MS" accession="MS:1002520" value="T_O-Glycosylation_EAQT_O-</w:t>
        </w:r>
      </w:ins>
    </w:p>
    <w:p>
      <w:pPr>
        <w:pStyle w:val="Normal"/>
        <w:rPr>
          <w:color w:val="000000"/>
          <w:ins w:id="1351" w:author="Juan Antonio Vizcaino" w:date="2023-05-04T12:28:00Z"/>
        </w:rPr>
      </w:pPr>
      <w:ins w:id="1348" w:author="Unknown Author" w:date="2023-06-28T10:01:00Z">
        <w:r>
          <w:rPr>
            <w:rFonts w:cs="Courier New" w:ascii="Courier New" w:hAnsi="Courier New"/>
            <w:color w:val="000000"/>
            <w:sz w:val="16"/>
            <w:szCs w:val="16"/>
          </w:rPr>
          <w:t xml:space="preserve">                      </w:t>
        </w:r>
      </w:ins>
      <w:ins w:id="1349" w:author="Unknown Author" w:date="2023-06-28T10:02:00Z">
        <w:r>
          <w:rPr>
            <w:rFonts w:cs="Courier New" w:ascii="Courier New" w:hAnsi="Courier New"/>
            <w:color w:val="000000"/>
            <w:sz w:val="16"/>
            <w:szCs w:val="16"/>
          </w:rPr>
          <w:t xml:space="preserve">  </w:t>
        </w:r>
      </w:ins>
      <w:ins w:id="1350" w:author="Juan Antonio Vizcaino" w:date="2023-05-04T12:28:00Z">
        <w:r>
          <w:rPr>
            <w:rFonts w:cs="Courier New" w:ascii="Courier New" w:hAnsi="Courier New"/>
            <w:color w:val="000000"/>
            <w:sz w:val="16"/>
            <w:szCs w:val="16"/>
          </w:rPr>
          <w:t>Glycosylation_T_O-Glycosylation_PLAA_Hex_4_HexNAc_4:256"</w:t>
        </w:r>
      </w:ins>
    </w:p>
    <w:p>
      <w:pPr>
        <w:pStyle w:val="Normal"/>
        <w:rPr>
          <w:color w:val="000000"/>
          <w:ins w:id="1355" w:author="Juan Antonio Vizcaino" w:date="2023-05-04T12:28:00Z"/>
        </w:rPr>
      </w:pPr>
      <w:del w:id="1352" w:author="Unknown Author" w:date="2023-06-28T10:02:00Z">
        <w:r>
          <w:rPr>
            <w:rFonts w:cs="Courier New" w:ascii="Courier New" w:hAnsi="Courier New"/>
            <w:color w:val="000000"/>
            <w:sz w:val="16"/>
            <w:szCs w:val="16"/>
          </w:rPr>
          <w:delText>                     </w:delText>
        </w:r>
      </w:del>
      <w:ins w:id="1353" w:author="Unknown Author" w:date="2023-06-28T10:02:00Z">
        <w:r>
          <w:rPr>
            <w:rFonts w:cs="Courier New" w:ascii="Courier New" w:hAnsi="Courier New"/>
            <w:color w:val="000000"/>
            <w:sz w:val="16"/>
            <w:szCs w:val="16"/>
          </w:rPr>
          <w:t xml:space="preserve">                        </w:t>
        </w:r>
      </w:ins>
      <w:ins w:id="1354" w:author="Juan Antonio Vizcaino" w:date="2023-05-04T12:28:00Z">
        <w:r>
          <w:rPr>
            <w:rFonts w:cs="Courier New" w:ascii="Courier New" w:hAnsi="Courier New"/>
            <w:color w:val="000000"/>
            <w:sz w:val="16"/>
            <w:szCs w:val="16"/>
          </w:rPr>
          <w:t>name="peptide group ID"/&gt;</w:t>
        </w:r>
      </w:ins>
    </w:p>
    <w:p>
      <w:pPr>
        <w:pStyle w:val="Normal"/>
        <w:rPr>
          <w:color w:val="000000"/>
          <w:ins w:id="1359" w:author="Juan Antonio Vizcaino" w:date="2023-05-04T12:28:00Z"/>
        </w:rPr>
      </w:pPr>
      <w:del w:id="1356" w:author="Unknown Author" w:date="2023-06-28T10:02:00Z">
        <w:r>
          <w:rPr>
            <w:rFonts w:cs="Courier New" w:ascii="Courier New" w:hAnsi="Courier New"/>
            <w:color w:val="000000"/>
            <w:sz w:val="16"/>
            <w:szCs w:val="16"/>
          </w:rPr>
          <w:delText>            </w:delText>
        </w:r>
      </w:del>
      <w:ins w:id="1357" w:author="Unknown Author" w:date="2023-06-28T10:02:00Z">
        <w:r>
          <w:rPr>
            <w:rFonts w:cs="Courier New" w:ascii="Courier New" w:hAnsi="Courier New"/>
            <w:color w:val="000000"/>
            <w:sz w:val="16"/>
            <w:szCs w:val="16"/>
          </w:rPr>
          <w:t xml:space="preserve">                </w:t>
        </w:r>
      </w:ins>
      <w:ins w:id="1358" w:author="Juan Antonio Vizcaino" w:date="2023-05-04T12:28:00Z">
        <w:r>
          <w:rPr>
            <w:rFonts w:cs="Courier New" w:ascii="Courier New" w:hAnsi="Courier New"/>
            <w:color w:val="000000"/>
            <w:sz w:val="16"/>
            <w:szCs w:val="16"/>
          </w:rPr>
          <w:t>&lt;cvParam cvRef="PSI-MS" accession="MS:1002354" value="0.005" name="PSM-level q-value"/&gt;</w:t>
        </w:r>
      </w:ins>
    </w:p>
    <w:p>
      <w:pPr>
        <w:pStyle w:val="Normal"/>
        <w:rPr>
          <w:color w:val="000000"/>
          <w:ins w:id="1365" w:author="Unknown Author" w:date="2023-06-28T10:02:00Z"/>
        </w:rPr>
      </w:pPr>
      <w:del w:id="1360" w:author="Unknown Author" w:date="2023-06-28T10:02:00Z">
        <w:r>
          <w:rPr>
            <w:rFonts w:cs="Courier New" w:ascii="Courier New" w:hAnsi="Courier New"/>
            <w:color w:val="000000"/>
            <w:sz w:val="16"/>
            <w:szCs w:val="16"/>
          </w:rPr>
          <w:delText>            </w:delText>
        </w:r>
      </w:del>
      <w:ins w:id="1361" w:author="Unknown Author" w:date="2023-06-28T10:02:00Z">
        <w:r>
          <w:rPr>
            <w:rFonts w:cs="Courier New" w:ascii="Courier New" w:hAnsi="Courier New"/>
            <w:color w:val="000000"/>
            <w:sz w:val="16"/>
            <w:szCs w:val="16"/>
          </w:rPr>
          <w:t xml:space="preserve">                </w:t>
        </w:r>
      </w:ins>
      <w:ins w:id="1362" w:author="Colin Combe" w:date="2023-05-18T08:53:00Z">
        <w:r>
          <w:rPr>
            <w:rFonts w:cs="Courier New" w:ascii="Courier New" w:hAnsi="Courier New"/>
            <w:color w:val="000000"/>
            <w:sz w:val="16"/>
            <w:szCs w:val="16"/>
            <w:shd w:fill="FFE994" w:val="clear"/>
          </w:rPr>
          <w:t>&lt;cvParam cvRef=”PSI-MS” accession="MS:1003332" value="</w:t>
        </w:r>
      </w:ins>
      <w:ins w:id="1363" w:author="Colin Combe" w:date="2023-05-18T08:53:00Z">
        <w:r>
          <w:rPr>
            <w:rFonts w:cs="Courier New" w:ascii="Courier New" w:hAnsi="Courier New"/>
            <w:b/>
            <w:bCs/>
            <w:color w:val="000000"/>
            <w:sz w:val="16"/>
            <w:szCs w:val="16"/>
            <w:shd w:fill="FFE994" w:val="clear"/>
          </w:rPr>
          <w:t>256:P</w:t>
        </w:r>
      </w:ins>
      <w:ins w:id="1364" w:author="Colin Combe" w:date="2023-05-18T08:53:00Z">
        <w:r>
          <w:rPr>
            <w:rFonts w:cs="Courier New" w:ascii="Courier New" w:hAnsi="Courier New"/>
            <w:color w:val="000000"/>
            <w:sz w:val="16"/>
            <w:szCs w:val="16"/>
            <w:shd w:fill="FFE994" w:val="clear"/>
          </w:rPr>
          <w:t xml:space="preserve">" </w:t>
        </w:r>
      </w:ins>
    </w:p>
    <w:p>
      <w:pPr>
        <w:pStyle w:val="Normal"/>
        <w:rPr>
          <w:shd w:fill="FFE994" w:val="clear"/>
          <w:ins w:id="1368" w:author="Colin Combe" w:date="2023-05-18T08:53:00Z"/>
        </w:rPr>
      </w:pPr>
      <w:ins w:id="1366" w:author="Unknown Author" w:date="2023-06-28T10:02:00Z">
        <w:r>
          <w:rPr>
            <w:rFonts w:cs="Courier New" w:ascii="Courier New" w:hAnsi="Courier New"/>
            <w:color w:val="000000"/>
            <w:sz w:val="16"/>
            <w:szCs w:val="16"/>
            <w:shd w:fill="FFE994" w:val="clear"/>
          </w:rPr>
          <w:t xml:space="preserve">                        </w:t>
        </w:r>
      </w:ins>
      <w:ins w:id="1367" w:author="Colin Combe" w:date="2023-05-18T08:53:00Z">
        <w:r>
          <w:rPr>
            <w:rFonts w:cs="Courier New" w:ascii="Courier New" w:hAnsi="Courier New"/>
            <w:color w:val="000000"/>
            <w:sz w:val="16"/>
            <w:szCs w:val="16"/>
            <w:shd w:fill="FFE994" w:val="clear"/>
          </w:rPr>
          <w:t>name="identification based on multiple spectra" /&gt;</w:t>
        </w:r>
      </w:ins>
    </w:p>
    <w:p>
      <w:pPr>
        <w:pStyle w:val="Normal"/>
        <w:rPr>
          <w:shd w:fill="FFE994" w:val="clear"/>
          <w:ins w:id="1373" w:author="Unknown Author" w:date="2023-06-28T10:03:00Z"/>
        </w:rPr>
      </w:pPr>
      <w:del w:id="1369" w:author="Unknown Author" w:date="2023-06-28T10:02:00Z">
        <w:r>
          <w:rPr>
            <w:rFonts w:cs="Courier New" w:ascii="Courier New" w:hAnsi="Courier New"/>
            <w:color w:val="000000"/>
            <w:sz w:val="16"/>
            <w:szCs w:val="16"/>
            <w:shd w:fill="FFE994" w:val="clear"/>
          </w:rPr>
          <w:tab/>
          <w:delText xml:space="preserve">    </w:delText>
        </w:r>
      </w:del>
      <w:ins w:id="1370" w:author="Unknown Author" w:date="2023-06-28T10:02:00Z">
        <w:r>
          <w:rPr>
            <w:rFonts w:cs="Courier New" w:ascii="Courier New" w:hAnsi="Courier New"/>
            <w:color w:val="000000"/>
            <w:sz w:val="16"/>
            <w:szCs w:val="16"/>
            <w:shd w:fill="FFE994" w:val="clear"/>
          </w:rPr>
          <w:t xml:space="preserve">        </w:t>
        </w:r>
      </w:ins>
      <w:ins w:id="1371" w:author="Unknown Author" w:date="2023-06-28T10:03:00Z">
        <w:r>
          <w:rPr>
            <w:rFonts w:cs="Courier New" w:ascii="Courier New" w:hAnsi="Courier New"/>
            <w:color w:val="000000"/>
            <w:sz w:val="16"/>
            <w:szCs w:val="16"/>
            <w:shd w:fill="FFE994" w:val="clear"/>
          </w:rPr>
          <w:t xml:space="preserve">        </w:t>
        </w:r>
      </w:ins>
      <w:ins w:id="1372"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376" w:author="Unknown Author" w:date="2023-06-28T10:03:00Z"/>
        </w:rPr>
      </w:pPr>
      <w:ins w:id="1374" w:author="Unknown Author" w:date="2023-06-28T10:03:00Z">
        <w:r>
          <w:rPr>
            <w:rFonts w:cs="Courier New" w:ascii="Courier New" w:hAnsi="Courier New"/>
            <w:color w:val="000000"/>
            <w:sz w:val="16"/>
            <w:szCs w:val="16"/>
            <w:shd w:fill="FFE994" w:val="clear"/>
          </w:rPr>
          <w:t xml:space="preserve">                        </w:t>
        </w:r>
      </w:ins>
      <w:ins w:id="1375"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379" w:author="Juan Antonio Vizcaino" w:date="2023-05-04T12:28:00Z"/>
        </w:rPr>
      </w:pPr>
      <w:ins w:id="1377" w:author="Unknown Author" w:date="2023-06-28T10:03:00Z">
        <w:r>
          <w:rPr>
            <w:rFonts w:cs="Courier New" w:ascii="Courier New" w:hAnsi="Courier New"/>
            <w:color w:val="000000"/>
            <w:sz w:val="16"/>
            <w:szCs w:val="16"/>
            <w:shd w:fill="FFE994" w:val="clear"/>
          </w:rPr>
          <w:t xml:space="preserve">                        </w:t>
        </w:r>
      </w:ins>
      <w:ins w:id="1378" w:author="Juan Antonio Vizcaino" w:date="2023-05-04T12:28:00Z">
        <w:r>
          <w:rPr>
            <w:rFonts w:cs="Courier New" w:ascii="Courier New" w:hAnsi="Courier New"/>
            <w:color w:val="000000"/>
            <w:sz w:val="16"/>
            <w:szCs w:val="16"/>
            <w:shd w:fill="FFE994" w:val="clear"/>
          </w:rPr>
          <w:t>value="256:1E-08"/&gt;</w:t>
        </w:r>
      </w:ins>
    </w:p>
    <w:p>
      <w:pPr>
        <w:pStyle w:val="Normal"/>
        <w:rPr>
          <w:color w:val="000000"/>
          <w:ins w:id="1383" w:author="Juan Antonio Vizcaino" w:date="2023-05-04T12:28:00Z"/>
        </w:rPr>
      </w:pPr>
      <w:del w:id="1380" w:author="Unknown Author" w:date="2023-06-28T10:03:00Z">
        <w:r>
          <w:rPr>
            <w:rFonts w:cs="Courier New" w:ascii="Courier New" w:hAnsi="Courier New"/>
            <w:color w:val="000000"/>
            <w:sz w:val="16"/>
            <w:szCs w:val="16"/>
          </w:rPr>
          <w:delText>        </w:delText>
        </w:r>
      </w:del>
      <w:ins w:id="1381" w:author="Unknown Author" w:date="2023-06-28T10:03:00Z">
        <w:r>
          <w:rPr>
            <w:rFonts w:cs="Courier New" w:ascii="Courier New" w:hAnsi="Courier New"/>
            <w:color w:val="000000"/>
            <w:sz w:val="16"/>
            <w:szCs w:val="16"/>
          </w:rPr>
          <w:t xml:space="preserve">            </w:t>
        </w:r>
      </w:ins>
      <w:ins w:id="1382" w:author="Juan Antonio Vizcaino" w:date="2023-05-04T12:28:00Z">
        <w:r>
          <w:rPr>
            <w:rFonts w:cs="Courier New" w:ascii="Courier New" w:hAnsi="Courier New"/>
            <w:color w:val="000000"/>
            <w:sz w:val="16"/>
            <w:szCs w:val="16"/>
          </w:rPr>
          <w:t>&lt;/SpectrumIdentificationItem&gt;</w:t>
        </w:r>
      </w:ins>
    </w:p>
    <w:p>
      <w:pPr>
        <w:pStyle w:val="Normal"/>
        <w:rPr>
          <w:color w:val="000000"/>
          <w:ins w:id="1387" w:author="Juan Antonio Vizcaino" w:date="2023-05-04T12:28:00Z"/>
        </w:rPr>
      </w:pPr>
      <w:del w:id="1384" w:author="Unknown Author" w:date="2023-06-28T10:03:00Z">
        <w:r>
          <w:rPr>
            <w:rFonts w:cs="Courier New" w:ascii="Courier New" w:hAnsi="Courier New"/>
            <w:color w:val="000000"/>
            <w:sz w:val="16"/>
            <w:szCs w:val="16"/>
          </w:rPr>
          <w:delText>    </w:delText>
        </w:r>
      </w:del>
      <w:ins w:id="1385" w:author="Unknown Author" w:date="2023-06-28T10:03:00Z">
        <w:r>
          <w:rPr>
            <w:rFonts w:cs="Courier New" w:ascii="Courier New" w:hAnsi="Courier New"/>
            <w:color w:val="000000"/>
            <w:sz w:val="16"/>
            <w:szCs w:val="16"/>
          </w:rPr>
          <w:t xml:space="preserve">        </w:t>
        </w:r>
      </w:ins>
      <w:ins w:id="1386" w:author="Juan Antonio Vizcaino" w:date="2023-05-04T12:28:00Z">
        <w:r>
          <w:rPr>
            <w:rFonts w:cs="Courier New" w:ascii="Courier New" w:hAnsi="Courier New"/>
            <w:color w:val="000000"/>
            <w:sz w:val="16"/>
            <w:szCs w:val="16"/>
          </w:rPr>
          <w:t>&lt;/SpectrumIdentificationResult&gt;</w:t>
        </w:r>
      </w:ins>
    </w:p>
    <w:p>
      <w:pPr>
        <w:pStyle w:val="Normal"/>
        <w:rPr>
          <w:color w:val="000000"/>
          <w:ins w:id="1390" w:author="Juan Antonio Vizcaino" w:date="2023-05-04T12:28:00Z"/>
        </w:rPr>
      </w:pPr>
      <w:ins w:id="1388" w:author="Unknown Author" w:date="2023-06-28T10:03:00Z">
        <w:r>
          <w:rPr>
            <w:rFonts w:cs="Courier New" w:ascii="Courier New" w:hAnsi="Courier New"/>
            <w:color w:val="000000"/>
            <w:sz w:val="16"/>
            <w:szCs w:val="16"/>
          </w:rPr>
          <w:t xml:space="preserve">    </w:t>
        </w:r>
      </w:ins>
      <w:ins w:id="1389" w:author="Juan Antonio Vizcaino" w:date="2023-05-04T12:28:00Z">
        <w:r>
          <w:rPr>
            <w:rFonts w:cs="Courier New" w:ascii="Courier New" w:hAnsi="Courier New"/>
            <w:color w:val="000000"/>
            <w:sz w:val="16"/>
            <w:szCs w:val="16"/>
          </w:rPr>
          <w:t>&lt;/SpectrumIdentificationList&gt;</w:t>
        </w:r>
      </w:ins>
    </w:p>
    <w:p>
      <w:pPr>
        <w:pStyle w:val="Normal"/>
        <w:rPr>
          <w:color w:val="000000"/>
          <w:ins w:id="1392" w:author="Juan Antonio Vizcaino" w:date="2023-05-04T12:28:00Z"/>
        </w:rPr>
      </w:pPr>
      <w:ins w:id="1391" w:author="Juan Antonio Vizcaino" w:date="2023-05-04T12:28:00Z">
        <w:r>
          <w:rPr>
            <w:color w:val="000000"/>
          </w:rPr>
        </w:r>
      </w:ins>
    </w:p>
    <w:p>
      <w:pPr>
        <w:pStyle w:val="Normal"/>
        <w:rPr>
          <w:color w:val="000000"/>
          <w:ins w:id="1395" w:author="Juan Antonio Vizcaino" w:date="2023-05-04T12:28:00Z"/>
        </w:rPr>
      </w:pPr>
      <w:ins w:id="1393" w:author="Unknown Author" w:date="2023-06-28T10:03:00Z">
        <w:r>
          <w:rPr>
            <w:rFonts w:cs="Courier New" w:ascii="Courier New" w:hAnsi="Courier New"/>
            <w:color w:val="000000"/>
            <w:sz w:val="16"/>
            <w:szCs w:val="16"/>
          </w:rPr>
          <w:t xml:space="preserve">    </w:t>
        </w:r>
      </w:ins>
      <w:ins w:id="1394" w:author="Juan Antonio Vizcaino" w:date="2023-05-04T12:28:00Z">
        <w:r>
          <w:rPr>
            <w:rFonts w:cs="Courier New" w:ascii="Courier New" w:hAnsi="Courier New"/>
            <w:color w:val="000000"/>
            <w:sz w:val="16"/>
            <w:szCs w:val="16"/>
          </w:rPr>
          <w:t>&lt;!-- EThcD Spectrum List --&gt;</w:t>
        </w:r>
      </w:ins>
    </w:p>
    <w:p>
      <w:pPr>
        <w:pStyle w:val="Normal"/>
        <w:rPr>
          <w:color w:val="000000"/>
          <w:ins w:id="1398" w:author="Juan Antonio Vizcaino" w:date="2023-05-04T12:28:00Z"/>
        </w:rPr>
      </w:pPr>
      <w:ins w:id="1396" w:author="Unknown Author" w:date="2023-06-28T10:03:00Z">
        <w:r>
          <w:rPr>
            <w:rFonts w:cs="Courier New" w:ascii="Courier New" w:hAnsi="Courier New"/>
            <w:color w:val="000000"/>
            <w:sz w:val="16"/>
            <w:szCs w:val="16"/>
          </w:rPr>
          <w:t xml:space="preserve">    </w:t>
        </w:r>
      </w:ins>
      <w:ins w:id="1397" w:author="Juan Antonio Vizcaino" w:date="2023-05-04T12:28:00Z">
        <w:r>
          <w:rPr>
            <w:rFonts w:cs="Courier New" w:ascii="Courier New" w:hAnsi="Courier New"/>
            <w:color w:val="000000"/>
            <w:sz w:val="16"/>
            <w:szCs w:val="16"/>
          </w:rPr>
          <w:t>&lt;SpectrumIdentificationList id="SII_LIST_5_1" &gt;</w:t>
        </w:r>
      </w:ins>
    </w:p>
    <w:p>
      <w:pPr>
        <w:pStyle w:val="Normal"/>
        <w:rPr>
          <w:color w:val="000000"/>
          <w:ins w:id="1402" w:author="Juan Antonio Vizcaino" w:date="2023-05-04T12:28:00Z"/>
        </w:rPr>
      </w:pPr>
      <w:del w:id="1399" w:author="Unknown Author" w:date="2023-06-28T10:07:00Z">
        <w:r>
          <w:rPr>
            <w:rFonts w:cs="Courier New" w:ascii="Courier New" w:hAnsi="Courier New"/>
            <w:color w:val="000000"/>
            <w:sz w:val="16"/>
            <w:szCs w:val="16"/>
          </w:rPr>
          <w:delText>    </w:delText>
        </w:r>
      </w:del>
      <w:ins w:id="1400" w:author="Unknown Author" w:date="2023-06-28T10:07:00Z">
        <w:r>
          <w:rPr>
            <w:rFonts w:cs="Courier New" w:ascii="Courier New" w:hAnsi="Courier New"/>
            <w:color w:val="000000"/>
            <w:sz w:val="16"/>
            <w:szCs w:val="16"/>
          </w:rPr>
          <w:t xml:space="preserve">        </w:t>
        </w:r>
      </w:ins>
      <w:ins w:id="1401" w:author="Juan Antonio Vizcaino" w:date="2023-05-04T12:28:00Z">
        <w:r>
          <w:rPr>
            <w:rFonts w:cs="Courier New" w:ascii="Courier New" w:hAnsi="Courier New"/>
            <w:color w:val="000000"/>
            <w:sz w:val="16"/>
            <w:szCs w:val="16"/>
          </w:rPr>
          <w:t>&lt;SpectrumIdentificationResult spectrumID="controllerType=0 controllerNumber=1 scan=3836"</w:t>
        </w:r>
      </w:ins>
    </w:p>
    <w:p>
      <w:pPr>
        <w:pStyle w:val="Normal"/>
        <w:rPr>
          <w:color w:val="000000"/>
          <w:ins w:id="1406" w:author="Unknown Author" w:date="2023-06-28T10:08:00Z"/>
        </w:rPr>
      </w:pPr>
      <w:del w:id="1403" w:author="Unknown Author" w:date="2023-06-28T10:08:00Z">
        <w:r>
          <w:rPr>
            <w:rFonts w:cs="Courier New" w:ascii="Courier New" w:hAnsi="Courier New"/>
            <w:color w:val="000000"/>
            <w:sz w:val="16"/>
            <w:szCs w:val="16"/>
          </w:rPr>
          <w:delText>                                  </w:delText>
        </w:r>
      </w:del>
      <w:ins w:id="1404" w:author="Unknown Author" w:date="2023-06-28T10:08:00Z">
        <w:r>
          <w:rPr>
            <w:rFonts w:cs="Courier New" w:ascii="Courier New" w:hAnsi="Courier New"/>
            <w:color w:val="000000"/>
            <w:sz w:val="16"/>
            <w:szCs w:val="16"/>
          </w:rPr>
          <w:t xml:space="preserve">                </w:t>
        </w:r>
      </w:ins>
      <w:ins w:id="1405" w:author="Juan Antonio Vizcaino" w:date="2023-05-04T12:28:00Z">
        <w:r>
          <w:rPr>
            <w:rFonts w:cs="Courier New" w:ascii="Courier New" w:hAnsi="Courier New"/>
            <w:color w:val="000000"/>
            <w:sz w:val="16"/>
            <w:szCs w:val="16"/>
          </w:rPr>
          <w:t>spectraData_ref="SD_17022_recal_B210619_02_Lumos_ZC_CO_190_D2I_SDA-</w:t>
        </w:r>
      </w:ins>
    </w:p>
    <w:p>
      <w:pPr>
        <w:pStyle w:val="Normal"/>
        <w:rPr>
          <w:color w:val="000000"/>
          <w:ins w:id="1409" w:author="Juan Antonio Vizcaino" w:date="2023-05-04T12:28:00Z"/>
        </w:rPr>
      </w:pPr>
      <w:ins w:id="1407" w:author="Unknown Author" w:date="2023-06-28T10:08:00Z">
        <w:r>
          <w:rPr>
            <w:rFonts w:cs="Courier New" w:ascii="Courier New" w:hAnsi="Courier New"/>
            <w:color w:val="000000"/>
            <w:sz w:val="16"/>
            <w:szCs w:val="16"/>
          </w:rPr>
          <w:t xml:space="preserve">                </w:t>
        </w:r>
      </w:ins>
      <w:ins w:id="1408" w:author="Juan Antonio Vizcaino" w:date="2023-05-04T12:28:00Z">
        <w:r>
          <w:rPr>
            <w:rFonts w:cs="Courier New" w:ascii="Courier New" w:hAnsi="Courier New"/>
            <w:color w:val="000000"/>
            <w:sz w:val="16"/>
            <w:szCs w:val="16"/>
          </w:rPr>
          <w:t>WT12019_09_19_OPRmix_35trig_EThcD35.raw"</w:t>
        </w:r>
      </w:ins>
    </w:p>
    <w:p>
      <w:pPr>
        <w:pStyle w:val="Normal"/>
        <w:rPr>
          <w:color w:val="000000"/>
          <w:ins w:id="1413" w:author="Juan Antonio Vizcaino" w:date="2023-05-04T12:28:00Z"/>
        </w:rPr>
      </w:pPr>
      <w:del w:id="1410" w:author="Unknown Author" w:date="2023-06-28T10:08:00Z">
        <w:r>
          <w:rPr>
            <w:rFonts w:cs="Courier New" w:ascii="Courier New" w:hAnsi="Courier New"/>
            <w:color w:val="000000"/>
            <w:sz w:val="16"/>
            <w:szCs w:val="16"/>
          </w:rPr>
          <w:delText>                                  </w:delText>
        </w:r>
      </w:del>
      <w:ins w:id="1411" w:author="Unknown Author" w:date="2023-06-28T10:08:00Z">
        <w:r>
          <w:rPr>
            <w:rFonts w:cs="Courier New" w:ascii="Courier New" w:hAnsi="Courier New"/>
            <w:color w:val="000000"/>
            <w:sz w:val="16"/>
            <w:szCs w:val="16"/>
          </w:rPr>
          <w:t xml:space="preserve">                </w:t>
        </w:r>
      </w:ins>
      <w:ins w:id="1412" w:author="Juan Antonio Vizcaino" w:date="2023-05-04T12:28:00Z">
        <w:r>
          <w:rPr>
            <w:rFonts w:cs="Courier New" w:ascii="Courier New" w:hAnsi="Courier New"/>
            <w:color w:val="000000"/>
            <w:sz w:val="16"/>
            <w:szCs w:val="16"/>
          </w:rPr>
          <w:t>id="SIR_5"&gt;</w:t>
        </w:r>
      </w:ins>
    </w:p>
    <w:p>
      <w:pPr>
        <w:pStyle w:val="Normal"/>
        <w:rPr>
          <w:color w:val="000000"/>
          <w:ins w:id="1417" w:author="Juan Antonio Vizcaino" w:date="2023-05-04T12:28:00Z"/>
        </w:rPr>
      </w:pPr>
      <w:del w:id="1414" w:author="Unknown Author" w:date="2023-06-28T10:08:00Z">
        <w:r>
          <w:rPr>
            <w:rFonts w:cs="Courier New" w:ascii="Courier New" w:hAnsi="Courier New"/>
            <w:color w:val="000000"/>
            <w:sz w:val="16"/>
            <w:szCs w:val="16"/>
          </w:rPr>
          <w:delText>        </w:delText>
        </w:r>
      </w:del>
      <w:ins w:id="1415" w:author="Unknown Author" w:date="2023-06-28T10:08:00Z">
        <w:r>
          <w:rPr>
            <w:rFonts w:cs="Courier New" w:ascii="Courier New" w:hAnsi="Courier New"/>
            <w:color w:val="000000"/>
            <w:sz w:val="16"/>
            <w:szCs w:val="16"/>
          </w:rPr>
          <w:t xml:space="preserve">            </w:t>
        </w:r>
      </w:ins>
      <w:ins w:id="1416" w:author="Juan Antonio Vizcaino" w:date="2023-05-04T12:28:00Z">
        <w:r>
          <w:rPr>
            <w:rFonts w:cs="Courier New" w:ascii="Courier New" w:hAnsi="Courier New"/>
            <w:color w:val="000000"/>
            <w:sz w:val="16"/>
            <w:szCs w:val="16"/>
          </w:rPr>
          <w:t>&lt;SpectrumIdentificationItem chargeState="3" experimentalMassToCharge="821.6863"</w:t>
        </w:r>
      </w:ins>
    </w:p>
    <w:p>
      <w:pPr>
        <w:pStyle w:val="Normal"/>
        <w:rPr>
          <w:color w:val="000000"/>
          <w:ins w:id="1421" w:author="Juan Antonio Vizcaino" w:date="2023-05-04T12:28:00Z"/>
        </w:rPr>
      </w:pPr>
      <w:del w:id="1418" w:author="Unknown Author" w:date="2023-06-28T10:08:00Z">
        <w:r>
          <w:rPr>
            <w:rFonts w:cs="Courier New" w:ascii="Courier New" w:hAnsi="Courier New"/>
            <w:color w:val="000000"/>
            <w:sz w:val="16"/>
            <w:szCs w:val="16"/>
          </w:rPr>
          <w:delText>                                </w:delText>
        </w:r>
      </w:del>
      <w:ins w:id="1419" w:author="Unknown Author" w:date="2023-06-28T10:08:00Z">
        <w:r>
          <w:rPr>
            <w:rFonts w:cs="Courier New" w:ascii="Courier New" w:hAnsi="Courier New"/>
            <w:color w:val="000000"/>
            <w:sz w:val="16"/>
            <w:szCs w:val="16"/>
          </w:rPr>
          <w:t xml:space="preserve">                    </w:t>
        </w:r>
      </w:ins>
      <w:ins w:id="1420" w:author="Juan Antonio Vizcaino" w:date="2023-05-04T12:28:00Z">
        <w:r>
          <w:rPr>
            <w:rFonts w:cs="Courier New" w:ascii="Courier New" w:hAnsi="Courier New"/>
            <w:color w:val="000000"/>
            <w:sz w:val="16"/>
            <w:szCs w:val="16"/>
          </w:rPr>
          <w:t>calculatedMassToCharge="821.68451"</w:t>
        </w:r>
      </w:ins>
    </w:p>
    <w:p>
      <w:pPr>
        <w:pStyle w:val="Normal"/>
        <w:rPr>
          <w:color w:val="000000"/>
          <w:ins w:id="1426" w:author="Unknown Author" w:date="2023-06-28T10:09:00Z"/>
        </w:rPr>
      </w:pPr>
      <w:del w:id="1422" w:author="Unknown Author" w:date="2023-06-28T10:08:00Z">
        <w:r>
          <w:rPr>
            <w:rFonts w:cs="Courier New" w:ascii="Courier New" w:hAnsi="Courier New"/>
            <w:color w:val="000000"/>
            <w:sz w:val="16"/>
            <w:szCs w:val="16"/>
          </w:rPr>
          <w:delText>                                </w:delText>
        </w:r>
      </w:del>
      <w:ins w:id="1423" w:author="Unknown Author" w:date="2023-06-28T10:09:00Z">
        <w:r>
          <w:rPr>
            <w:rFonts w:cs="Courier New" w:ascii="Courier New" w:hAnsi="Courier New"/>
            <w:color w:val="000000"/>
            <w:sz w:val="16"/>
            <w:szCs w:val="16"/>
          </w:rPr>
          <w:t xml:space="preserve">     </w:t>
        </w:r>
      </w:ins>
      <w:ins w:id="1424" w:author="Unknown Author" w:date="2023-06-28T10:08:00Z">
        <w:r>
          <w:rPr>
            <w:rFonts w:cs="Courier New" w:ascii="Courier New" w:hAnsi="Courier New"/>
            <w:color w:val="000000"/>
            <w:sz w:val="16"/>
            <w:szCs w:val="16"/>
          </w:rPr>
          <w:t xml:space="preserve">               </w:t>
        </w:r>
      </w:ins>
      <w:ins w:id="1425" w:author="Juan Antonio Vizcaino" w:date="2023-05-04T12:28:00Z">
        <w:r>
          <w:rPr>
            <w:rFonts w:cs="Courier New" w:ascii="Courier New" w:hAnsi="Courier New"/>
            <w:color w:val="000000"/>
            <w:sz w:val="16"/>
            <w:szCs w:val="16"/>
          </w:rPr>
          <w:t>peptide_ref="T_O-Glycosylation_EAQT_O-Glycosylation_T_O-</w:t>
        </w:r>
      </w:ins>
    </w:p>
    <w:p>
      <w:pPr>
        <w:pStyle w:val="Normal"/>
        <w:rPr>
          <w:color w:val="000000"/>
          <w:ins w:id="1429" w:author="Juan Antonio Vizcaino" w:date="2023-05-04T12:28:00Z"/>
        </w:rPr>
      </w:pPr>
      <w:ins w:id="1427" w:author="Unknown Author" w:date="2023-06-28T10:09:00Z">
        <w:r>
          <w:rPr>
            <w:rFonts w:cs="Courier New" w:ascii="Courier New" w:hAnsi="Courier New"/>
            <w:color w:val="000000"/>
            <w:sz w:val="16"/>
            <w:szCs w:val="16"/>
          </w:rPr>
          <w:t xml:space="preserve">                    </w:t>
        </w:r>
      </w:ins>
      <w:ins w:id="1428" w:author="Juan Antonio Vizcaino" w:date="2023-05-04T12:28:00Z">
        <w:r>
          <w:rPr>
            <w:rFonts w:cs="Courier New" w:ascii="Courier New" w:hAnsi="Courier New"/>
            <w:color w:val="000000"/>
            <w:sz w:val="16"/>
            <w:szCs w:val="16"/>
          </w:rPr>
          <w:t>Glycosylation_PLAA_Hex_4_HexNAc_4" rank="1"</w:t>
        </w:r>
      </w:ins>
    </w:p>
    <w:p>
      <w:pPr>
        <w:pStyle w:val="Normal"/>
        <w:rPr>
          <w:color w:val="000000"/>
          <w:ins w:id="1433" w:author="Juan Antonio Vizcaino" w:date="2023-05-04T12:28:00Z"/>
        </w:rPr>
      </w:pPr>
      <w:del w:id="1430" w:author="Unknown Author" w:date="2023-06-28T10:09:00Z">
        <w:r>
          <w:rPr>
            <w:rFonts w:cs="Courier New" w:ascii="Courier New" w:hAnsi="Courier New"/>
            <w:color w:val="000000"/>
            <w:sz w:val="16"/>
            <w:szCs w:val="16"/>
          </w:rPr>
          <w:delText>                                </w:delText>
        </w:r>
      </w:del>
      <w:ins w:id="1431" w:author="Unknown Author" w:date="2023-06-28T10:09:00Z">
        <w:r>
          <w:rPr>
            <w:rFonts w:cs="Courier New" w:ascii="Courier New" w:hAnsi="Courier New"/>
            <w:color w:val="000000"/>
            <w:sz w:val="16"/>
            <w:szCs w:val="16"/>
          </w:rPr>
          <w:t xml:space="preserve">                    </w:t>
        </w:r>
      </w:ins>
      <w:ins w:id="1432" w:author="Juan Antonio Vizcaino" w:date="2023-05-04T12:28:00Z">
        <w:r>
          <w:rPr>
            <w:rFonts w:cs="Courier New" w:ascii="Courier New" w:hAnsi="Courier New"/>
            <w:color w:val="000000"/>
            <w:sz w:val="16"/>
            <w:szCs w:val="16"/>
          </w:rPr>
          <w:t>passThreshold="true" id="SII_5_1"&gt;</w:t>
        </w:r>
      </w:ins>
    </w:p>
    <w:p>
      <w:pPr>
        <w:pStyle w:val="Normal"/>
        <w:rPr>
          <w:color w:val="000000"/>
          <w:ins w:id="1439" w:author="Unknown Author" w:date="2023-06-28T10:09:00Z"/>
        </w:rPr>
      </w:pPr>
      <w:del w:id="1434" w:author="Unknown Author" w:date="2023-06-28T10:09:00Z">
        <w:r>
          <w:rPr>
            <w:rFonts w:cs="Courier New" w:ascii="Courier New" w:hAnsi="Courier New"/>
            <w:color w:val="000000"/>
            <w:sz w:val="16"/>
            <w:szCs w:val="16"/>
          </w:rPr>
          <w:delText>            </w:delText>
        </w:r>
      </w:del>
      <w:ins w:id="1435" w:author="Unknown Author" w:date="2023-06-28T10:09:00Z">
        <w:r>
          <w:rPr>
            <w:rFonts w:cs="Courier New" w:ascii="Courier New" w:hAnsi="Courier New"/>
            <w:color w:val="000000"/>
            <w:sz w:val="16"/>
            <w:szCs w:val="16"/>
          </w:rPr>
          <w:t xml:space="preserve">               </w:t>
        </w:r>
      </w:ins>
      <w:ins w:id="1436" w:author="Unknown Author" w:date="2023-06-28T10:10:00Z">
        <w:r>
          <w:rPr>
            <w:rFonts w:cs="Courier New" w:ascii="Courier New" w:hAnsi="Courier New"/>
            <w:color w:val="000000"/>
            <w:sz w:val="16"/>
            <w:szCs w:val="16"/>
          </w:rPr>
          <w:t xml:space="preserve"> </w:t>
        </w:r>
      </w:ins>
      <w:ins w:id="1437" w:author="Juan Antonio Vizcaino" w:date="2023-05-04T12:28:00Z">
        <w:r>
          <w:rPr>
            <w:rFonts w:cs="Courier New" w:ascii="Courier New" w:hAnsi="Courier New"/>
            <w:color w:val="000000"/>
            <w:sz w:val="16"/>
            <w:szCs w:val="16"/>
          </w:rPr>
          <w:t xml:space="preserve">&lt;PeptideEvidenceRef </w:t>
        </w:r>
      </w:ins>
      <w:ins w:id="1438" w:author="Unknown Author" w:date="2023-06-28T10:09:00Z">
        <w:r>
          <w:rPr>
            <w:rFonts w:cs="Courier New" w:ascii="Courier New" w:hAnsi="Courier New"/>
            <w:color w:val="000000"/>
            <w:sz w:val="16"/>
            <w:szCs w:val="16"/>
          </w:rPr>
          <w:t xml:space="preserve">  </w:t>
        </w:r>
      </w:ins>
    </w:p>
    <w:p>
      <w:pPr>
        <w:pStyle w:val="Normal"/>
        <w:rPr>
          <w:color w:val="000000"/>
          <w:ins w:id="1442" w:author="Juan Antonio Vizcaino" w:date="2023-05-04T12:28:00Z"/>
        </w:rPr>
      </w:pPr>
      <w:ins w:id="1440" w:author="Unknown Author" w:date="2023-06-28T10:09:00Z">
        <w:r>
          <w:rPr>
            <w:rFonts w:cs="Courier New" w:ascii="Courier New" w:hAnsi="Courier New"/>
            <w:color w:val="000000"/>
            <w:sz w:val="16"/>
            <w:szCs w:val="16"/>
          </w:rPr>
          <w:t xml:space="preserve">                 </w:t>
        </w:r>
      </w:ins>
      <w:ins w:id="1441" w:author="Juan Antonio Vizcaino" w:date="2023-05-04T12:28:00Z">
        <w:r>
          <w:rPr>
            <w:rFonts w:cs="Courier New" w:ascii="Courier New" w:hAnsi="Courier New"/>
            <w:color w:val="000000"/>
            <w:sz w:val="16"/>
            <w:szCs w:val="16"/>
          </w:rPr>
          <w:t>peptideEvidence_ref="T_Hex_1_HexNAc_1_EAQT_Hex_2_HexNAc_2_T_Hex_1_HexNAc_1_PLAA_pe1"/&gt;</w:t>
        </w:r>
      </w:ins>
    </w:p>
    <w:p>
      <w:pPr>
        <w:pStyle w:val="Normal"/>
        <w:rPr>
          <w:color w:val="000000"/>
          <w:ins w:id="1446" w:author="Unknown Author" w:date="2023-06-28T10:10:00Z"/>
        </w:rPr>
      </w:pPr>
      <w:del w:id="1443" w:author="Unknown Author" w:date="2023-06-28T10:10:00Z">
        <w:r>
          <w:rPr>
            <w:rFonts w:cs="Courier New" w:ascii="Courier New" w:hAnsi="Courier New"/>
            <w:color w:val="000000"/>
            <w:sz w:val="16"/>
            <w:szCs w:val="16"/>
          </w:rPr>
          <w:delText>            </w:delText>
        </w:r>
      </w:del>
      <w:ins w:id="1444" w:author="Unknown Author" w:date="2023-06-28T10:10:00Z">
        <w:r>
          <w:rPr>
            <w:rFonts w:cs="Courier New" w:ascii="Courier New" w:hAnsi="Courier New"/>
            <w:color w:val="000000"/>
            <w:sz w:val="16"/>
            <w:szCs w:val="16"/>
          </w:rPr>
          <w:t xml:space="preserve">                </w:t>
        </w:r>
      </w:ins>
      <w:ins w:id="1445" w:author="Juan Antonio Vizcaino" w:date="2023-05-04T12:28:00Z">
        <w:r>
          <w:rPr>
            <w:rFonts w:cs="Courier New" w:ascii="Courier New" w:hAnsi="Courier New"/>
            <w:color w:val="000000"/>
            <w:sz w:val="16"/>
            <w:szCs w:val="16"/>
          </w:rPr>
          <w:t xml:space="preserve">&lt;cvParam cvRef="PSI-MS" accession="MS:1002520" </w:t>
        </w:r>
      </w:ins>
    </w:p>
    <w:p>
      <w:pPr>
        <w:pStyle w:val="Normal"/>
        <w:rPr>
          <w:color w:val="000000"/>
          <w:ins w:id="1450" w:author="Unknown Author" w:date="2023-06-28T10:11:00Z"/>
        </w:rPr>
      </w:pPr>
      <w:ins w:id="1447" w:author="Unknown Author" w:date="2023-06-28T10:10:00Z">
        <w:r>
          <w:rPr>
            <w:rFonts w:cs="Courier New" w:ascii="Courier New" w:hAnsi="Courier New"/>
            <w:color w:val="000000"/>
            <w:sz w:val="16"/>
            <w:szCs w:val="16"/>
          </w:rPr>
          <w:t xml:space="preserve">                </w:t>
        </w:r>
      </w:ins>
      <w:ins w:id="1448" w:author="Unknown Author" w:date="2023-06-28T10:11:00Z">
        <w:r>
          <w:rPr>
            <w:rFonts w:cs="Courier New" w:ascii="Courier New" w:hAnsi="Courier New"/>
            <w:color w:val="000000"/>
            <w:sz w:val="16"/>
            <w:szCs w:val="16"/>
          </w:rPr>
          <w:t xml:space="preserve">        </w:t>
        </w:r>
      </w:ins>
      <w:ins w:id="1449" w:author="Juan Antonio Vizcaino" w:date="2023-05-04T12:28:00Z">
        <w:r>
          <w:rPr>
            <w:rFonts w:cs="Courier New" w:ascii="Courier New" w:hAnsi="Courier New"/>
            <w:color w:val="000000"/>
            <w:sz w:val="16"/>
            <w:szCs w:val="16"/>
          </w:rPr>
          <w:t>value="T_O-Glycosylation_EAQT_O-Glycosylation_T_O-</w:t>
        </w:r>
      </w:ins>
    </w:p>
    <w:p>
      <w:pPr>
        <w:pStyle w:val="Normal"/>
        <w:rPr>
          <w:color w:val="000000"/>
          <w:ins w:id="1453" w:author="Juan Antonio Vizcaino" w:date="2023-05-04T12:28:00Z"/>
        </w:rPr>
      </w:pPr>
      <w:ins w:id="1451" w:author="Unknown Author" w:date="2023-06-28T10:11:00Z">
        <w:r>
          <w:rPr>
            <w:rFonts w:cs="Courier New" w:ascii="Courier New" w:hAnsi="Courier New"/>
            <w:color w:val="000000"/>
            <w:sz w:val="16"/>
            <w:szCs w:val="16"/>
          </w:rPr>
          <w:t xml:space="preserve">                        </w:t>
        </w:r>
      </w:ins>
      <w:ins w:id="1452" w:author="Juan Antonio Vizcaino" w:date="2023-05-04T12:28:00Z">
        <w:r>
          <w:rPr>
            <w:rFonts w:cs="Courier New" w:ascii="Courier New" w:hAnsi="Courier New"/>
            <w:color w:val="000000"/>
            <w:sz w:val="16"/>
            <w:szCs w:val="16"/>
          </w:rPr>
          <w:t>Glycosylation_PLAA_Hex_4_HexNAc_4:256"</w:t>
        </w:r>
      </w:ins>
    </w:p>
    <w:p>
      <w:pPr>
        <w:pStyle w:val="Normal"/>
        <w:rPr>
          <w:color w:val="000000"/>
          <w:ins w:id="1457" w:author="Juan Antonio Vizcaino" w:date="2023-05-04T12:28:00Z"/>
        </w:rPr>
      </w:pPr>
      <w:del w:id="1454" w:author="Unknown Author" w:date="2023-06-28T10:11:00Z">
        <w:r>
          <w:rPr>
            <w:rFonts w:cs="Courier New" w:ascii="Courier New" w:hAnsi="Courier New"/>
            <w:color w:val="000000"/>
            <w:sz w:val="16"/>
            <w:szCs w:val="16"/>
          </w:rPr>
          <w:delText>                     </w:delText>
        </w:r>
      </w:del>
      <w:ins w:id="1455" w:author="Unknown Author" w:date="2023-06-28T10:11:00Z">
        <w:r>
          <w:rPr>
            <w:rFonts w:cs="Courier New" w:ascii="Courier New" w:hAnsi="Courier New"/>
            <w:color w:val="000000"/>
            <w:sz w:val="16"/>
            <w:szCs w:val="16"/>
          </w:rPr>
          <w:t xml:space="preserve">                        </w:t>
        </w:r>
      </w:ins>
      <w:ins w:id="1456" w:author="Juan Antonio Vizcaino" w:date="2023-05-04T12:28:00Z">
        <w:r>
          <w:rPr>
            <w:rFonts w:cs="Courier New" w:ascii="Courier New" w:hAnsi="Courier New"/>
            <w:color w:val="000000"/>
            <w:sz w:val="16"/>
            <w:szCs w:val="16"/>
          </w:rPr>
          <w:t>name="peptide group ID"/&gt;</w:t>
        </w:r>
      </w:ins>
    </w:p>
    <w:p>
      <w:pPr>
        <w:pStyle w:val="Normal"/>
        <w:rPr>
          <w:color w:val="000000"/>
          <w:ins w:id="1461" w:author="Unknown Author" w:date="2023-06-28T10:12:00Z"/>
        </w:rPr>
      </w:pPr>
      <w:del w:id="1458" w:author="Unknown Author" w:date="2023-06-28T10:12:00Z">
        <w:r>
          <w:rPr>
            <w:rFonts w:cs="Courier New" w:ascii="Courier New" w:hAnsi="Courier New"/>
            <w:color w:val="000000"/>
            <w:sz w:val="16"/>
            <w:szCs w:val="16"/>
          </w:rPr>
          <w:delText>            </w:delText>
        </w:r>
      </w:del>
      <w:ins w:id="1459" w:author="Unknown Author" w:date="2023-06-28T10:12:00Z">
        <w:r>
          <w:rPr>
            <w:rFonts w:cs="Courier New" w:ascii="Courier New" w:hAnsi="Courier New"/>
            <w:color w:val="000000"/>
            <w:sz w:val="16"/>
            <w:szCs w:val="16"/>
          </w:rPr>
          <w:t xml:space="preserve">                </w:t>
        </w:r>
      </w:ins>
      <w:ins w:id="1460" w:author="Juan Antonio Vizcaino" w:date="2023-05-04T12:28:00Z">
        <w:r>
          <w:rPr>
            <w:rFonts w:cs="Courier New" w:ascii="Courier New" w:hAnsi="Courier New"/>
            <w:color w:val="000000"/>
            <w:sz w:val="16"/>
            <w:szCs w:val="16"/>
          </w:rPr>
          <w:t xml:space="preserve">&lt;cvParam cvRef="PSI-MS" accession="MS:1003147" value="1:0.97:1:true" </w:t>
        </w:r>
      </w:ins>
    </w:p>
    <w:p>
      <w:pPr>
        <w:pStyle w:val="Normal"/>
        <w:rPr>
          <w:color w:val="000000"/>
          <w:ins w:id="1464" w:author="Juan Antonio Vizcaino" w:date="2023-05-04T12:28:00Z"/>
        </w:rPr>
      </w:pPr>
      <w:ins w:id="1462" w:author="Unknown Author" w:date="2023-06-28T10:12:00Z">
        <w:r>
          <w:rPr>
            <w:rFonts w:cs="Courier New" w:ascii="Courier New" w:hAnsi="Courier New"/>
            <w:color w:val="000000"/>
            <w:sz w:val="16"/>
            <w:szCs w:val="16"/>
          </w:rPr>
          <w:t xml:space="preserve">                        </w:t>
        </w:r>
      </w:ins>
      <w:ins w:id="1463" w:author="Juan Antonio Vizcaino" w:date="2023-05-04T12:28:00Z">
        <w:r>
          <w:rPr>
            <w:rFonts w:cs="Courier New" w:ascii="Courier New" w:hAnsi="Courier New"/>
            <w:color w:val="000000"/>
            <w:sz w:val="16"/>
            <w:szCs w:val="16"/>
          </w:rPr>
          <w:t>name="PTMProphet probability"/&gt;</w:t>
        </w:r>
      </w:ins>
    </w:p>
    <w:p>
      <w:pPr>
        <w:pStyle w:val="Normal"/>
        <w:rPr>
          <w:color w:val="000000"/>
          <w:ins w:id="1468" w:author="Unknown Author" w:date="2023-06-28T10:12:00Z"/>
        </w:rPr>
      </w:pPr>
      <w:del w:id="1465" w:author="Unknown Author" w:date="2023-06-28T10:12:00Z">
        <w:r>
          <w:rPr>
            <w:rFonts w:cs="Courier New" w:ascii="Courier New" w:hAnsi="Courier New"/>
            <w:color w:val="000000"/>
            <w:sz w:val="16"/>
            <w:szCs w:val="16"/>
          </w:rPr>
          <w:delText>            </w:delText>
        </w:r>
      </w:del>
      <w:ins w:id="1466" w:author="Unknown Author" w:date="2023-06-28T10:12:00Z">
        <w:r>
          <w:rPr>
            <w:rFonts w:cs="Courier New" w:ascii="Courier New" w:hAnsi="Courier New"/>
            <w:color w:val="000000"/>
            <w:sz w:val="16"/>
            <w:szCs w:val="16"/>
          </w:rPr>
          <w:t xml:space="preserve">                </w:t>
        </w:r>
      </w:ins>
      <w:ins w:id="1467" w:author="Juan Antonio Vizcaino" w:date="2023-05-04T12:28:00Z">
        <w:r>
          <w:rPr>
            <w:rFonts w:cs="Courier New" w:ascii="Courier New" w:hAnsi="Courier New"/>
            <w:color w:val="000000"/>
            <w:sz w:val="16"/>
            <w:szCs w:val="16"/>
          </w:rPr>
          <w:t xml:space="preserve">&lt;cvParam cvRef="PSI-MS" accession="MS:1003147" value="2:0.83:5:true" </w:t>
        </w:r>
      </w:ins>
    </w:p>
    <w:p>
      <w:pPr>
        <w:pStyle w:val="Normal"/>
        <w:rPr>
          <w:color w:val="000000"/>
          <w:ins w:id="1471" w:author="Juan Antonio Vizcaino" w:date="2023-05-04T12:28:00Z"/>
        </w:rPr>
      </w:pPr>
      <w:ins w:id="1469" w:author="Unknown Author" w:date="2023-06-28T10:12:00Z">
        <w:r>
          <w:rPr>
            <w:rFonts w:cs="Courier New" w:ascii="Courier New" w:hAnsi="Courier New"/>
            <w:color w:val="000000"/>
            <w:sz w:val="16"/>
            <w:szCs w:val="16"/>
          </w:rPr>
          <w:t xml:space="preserve">                        </w:t>
        </w:r>
      </w:ins>
      <w:ins w:id="1470" w:author="Juan Antonio Vizcaino" w:date="2023-05-04T12:28:00Z">
        <w:r>
          <w:rPr>
            <w:rFonts w:cs="Courier New" w:ascii="Courier New" w:hAnsi="Courier New"/>
            <w:color w:val="000000"/>
            <w:sz w:val="16"/>
            <w:szCs w:val="16"/>
          </w:rPr>
          <w:t>name="PTMProphet probability"/&gt;</w:t>
        </w:r>
      </w:ins>
    </w:p>
    <w:p>
      <w:pPr>
        <w:pStyle w:val="Normal"/>
        <w:rPr>
          <w:color w:val="000000"/>
          <w:ins w:id="1475" w:author="Unknown Author" w:date="2023-06-28T10:12:00Z"/>
        </w:rPr>
      </w:pPr>
      <w:del w:id="1472" w:author="Unknown Author" w:date="2023-06-28T10:12:00Z">
        <w:r>
          <w:rPr>
            <w:rFonts w:cs="Courier New" w:ascii="Courier New" w:hAnsi="Courier New"/>
            <w:color w:val="000000"/>
            <w:sz w:val="16"/>
            <w:szCs w:val="16"/>
          </w:rPr>
          <w:delText>            </w:delText>
        </w:r>
      </w:del>
      <w:ins w:id="1473" w:author="Unknown Author" w:date="2023-06-28T10:12:00Z">
        <w:r>
          <w:rPr>
            <w:rFonts w:cs="Courier New" w:ascii="Courier New" w:hAnsi="Courier New"/>
            <w:color w:val="000000"/>
            <w:sz w:val="16"/>
            <w:szCs w:val="16"/>
          </w:rPr>
          <w:t xml:space="preserve">                </w:t>
        </w:r>
      </w:ins>
      <w:ins w:id="1474" w:author="Juan Antonio Vizcaino" w:date="2023-05-04T12:28:00Z">
        <w:r>
          <w:rPr>
            <w:rFonts w:cs="Courier New" w:ascii="Courier New" w:hAnsi="Courier New"/>
            <w:color w:val="000000"/>
            <w:sz w:val="16"/>
            <w:szCs w:val="16"/>
          </w:rPr>
          <w:t xml:space="preserve">&lt;cvParam cvRef="PSI-MS" accession="MS:1003147" value="3:0.89:6:true" </w:t>
        </w:r>
      </w:ins>
    </w:p>
    <w:p>
      <w:pPr>
        <w:pStyle w:val="Normal"/>
        <w:rPr>
          <w:color w:val="000000"/>
          <w:ins w:id="1479" w:author="Juan Antonio Vizcaino" w:date="2023-05-04T12:28:00Z"/>
        </w:rPr>
      </w:pPr>
      <w:ins w:id="1476" w:author="Unknown Author" w:date="2023-06-28T10:12:00Z">
        <w:r>
          <w:rPr>
            <w:rFonts w:cs="Courier New" w:ascii="Courier New" w:hAnsi="Courier New"/>
            <w:color w:val="000000"/>
            <w:sz w:val="16"/>
            <w:szCs w:val="16"/>
          </w:rPr>
          <w:t xml:space="preserve">     </w:t>
        </w:r>
      </w:ins>
      <w:ins w:id="1477" w:author="Unknown Author" w:date="2023-06-28T10:13:00Z">
        <w:r>
          <w:rPr>
            <w:rFonts w:cs="Courier New" w:ascii="Courier New" w:hAnsi="Courier New"/>
            <w:color w:val="000000"/>
            <w:sz w:val="16"/>
            <w:szCs w:val="16"/>
          </w:rPr>
          <w:t xml:space="preserve">                   </w:t>
        </w:r>
      </w:ins>
      <w:ins w:id="1478" w:author="Juan Antonio Vizcaino" w:date="2023-05-04T12:28:00Z">
        <w:r>
          <w:rPr>
            <w:rFonts w:cs="Courier New" w:ascii="Courier New" w:hAnsi="Courier New"/>
            <w:color w:val="000000"/>
            <w:sz w:val="16"/>
            <w:szCs w:val="16"/>
          </w:rPr>
          <w:t>name="PTMProphet probability"/&gt;</w:t>
        </w:r>
      </w:ins>
    </w:p>
    <w:p>
      <w:pPr>
        <w:pStyle w:val="Normal"/>
        <w:rPr>
          <w:color w:val="000000"/>
          <w:del w:id="1483" w:author="Unknown Author" w:date="2023-06-28T10:13:00Z"/>
        </w:rPr>
      </w:pPr>
      <w:del w:id="1480" w:author="Unknown Author" w:date="2023-06-28T10:13:00Z">
        <w:r>
          <w:rPr>
            <w:rFonts w:cs="Courier New" w:ascii="Courier New" w:hAnsi="Courier New"/>
            <w:color w:val="000000"/>
            <w:sz w:val="16"/>
            <w:szCs w:val="16"/>
          </w:rPr>
          <w:delText>            </w:delText>
        </w:r>
      </w:del>
      <w:ins w:id="1481" w:author="Unknown Author" w:date="2023-06-28T10:13:00Z">
        <w:r>
          <w:rPr>
            <w:rFonts w:cs="Courier New" w:ascii="Courier New" w:hAnsi="Courier New"/>
            <w:color w:val="000000"/>
            <w:sz w:val="16"/>
            <w:szCs w:val="16"/>
          </w:rPr>
          <w:t xml:space="preserve">                </w:t>
        </w:r>
      </w:ins>
      <w:ins w:id="1482" w:author="Juan Antonio Vizcaino" w:date="2023-05-04T12:28:00Z">
        <w:r>
          <w:rPr>
            <w:rFonts w:cs="Courier New" w:ascii="Courier New" w:hAnsi="Courier New"/>
            <w:color w:val="000000"/>
            <w:sz w:val="16"/>
            <w:szCs w:val="16"/>
          </w:rPr>
          <w:t>&lt;cvParam cvRef="PSI-MS" accession="MS:1002354" value="0.001" name="PSM-level q-value"/&gt;</w:t>
        </w:r>
      </w:ins>
    </w:p>
    <w:p>
      <w:pPr>
        <w:pStyle w:val="Normal"/>
        <w:rPr>
          <w:color w:val="000000"/>
          <w:ins w:id="1485" w:author="Unknown Author" w:date="2023-06-28T10:13:00Z"/>
        </w:rPr>
      </w:pPr>
      <w:del w:id="1484" w:author="Unknown Author" w:date="2023-06-28T10:13:00Z">
        <w:bookmarkStart w:id="394" w:name="docs-internal-guid-cb80b056-7fff-d356-a6"/>
        <w:bookmarkEnd w:id="394"/>
        <w:r>
          <w:rPr>
            <w:rFonts w:cs="Courier New" w:ascii="Courier New" w:hAnsi="Courier New"/>
            <w:color w:val="000000"/>
            <w:sz w:val="16"/>
            <w:szCs w:val="16"/>
          </w:rPr>
          <w:tab/>
          <w:delText xml:space="preserve">    </w:delText>
        </w:r>
      </w:del>
    </w:p>
    <w:p>
      <w:pPr>
        <w:pStyle w:val="Normal"/>
        <w:rPr>
          <w:shd w:fill="FFE994" w:val="clear"/>
          <w:ins w:id="1488" w:author="Unknown Author" w:date="2023-06-28T10:13:00Z"/>
        </w:rPr>
      </w:pPr>
      <w:ins w:id="1486" w:author="Unknown Author" w:date="2023-06-28T10:13:00Z">
        <w:r>
          <w:rPr>
            <w:rFonts w:cs="Courier New" w:ascii="Courier New" w:hAnsi="Courier New"/>
            <w:color w:val="000000"/>
            <w:sz w:val="16"/>
            <w:szCs w:val="16"/>
            <w:shd w:fill="FFE994" w:val="clear"/>
          </w:rPr>
          <w:t xml:space="preserve">                </w:t>
        </w:r>
      </w:ins>
      <w:ins w:id="1487" w:author="Colin Combe" w:date="2023-05-18T08:51:00Z">
        <w:r>
          <w:rPr>
            <w:rFonts w:cs="Courier New" w:ascii="Courier New" w:hAnsi="Courier New"/>
            <w:color w:val="000000"/>
            <w:sz w:val="16"/>
            <w:szCs w:val="16"/>
            <w:shd w:fill="FFE994" w:val="clear"/>
          </w:rPr>
          <w:t xml:space="preserve">&lt;cvParam cvRef=”PSI-MS” accession="MS:1003332" </w:t>
        </w:r>
      </w:ins>
    </w:p>
    <w:p>
      <w:pPr>
        <w:pStyle w:val="Normal"/>
        <w:rPr>
          <w:shd w:fill="FFE994" w:val="clear"/>
          <w:ins w:id="1493" w:author="Juan Antonio Vizcaino" w:date="2023-05-04T12:28:00Z"/>
        </w:rPr>
      </w:pPr>
      <w:ins w:id="1489" w:author="Unknown Author" w:date="2023-06-28T10:13:00Z">
        <w:r>
          <w:rPr>
            <w:rFonts w:cs="Courier New" w:ascii="Courier New" w:hAnsi="Courier New"/>
            <w:color w:val="000000"/>
            <w:sz w:val="16"/>
            <w:szCs w:val="16"/>
            <w:shd w:fill="FFE994" w:val="clear"/>
          </w:rPr>
          <w:t xml:space="preserve">                        </w:t>
        </w:r>
      </w:ins>
      <w:ins w:id="1490" w:author="Colin Combe" w:date="2023-05-18T08:51:00Z">
        <w:r>
          <w:rPr>
            <w:rFonts w:cs="Courier New" w:ascii="Courier New" w:hAnsi="Courier New"/>
            <w:color w:val="000000"/>
            <w:sz w:val="16"/>
            <w:szCs w:val="16"/>
            <w:shd w:fill="FFE994" w:val="clear"/>
          </w:rPr>
          <w:t>name="identification based on multiple spectra" value="</w:t>
        </w:r>
      </w:ins>
      <w:ins w:id="1491" w:author="Colin Combe" w:date="2023-05-18T08:51:00Z">
        <w:r>
          <w:rPr>
            <w:rFonts w:cs="Courier New" w:ascii="Courier New" w:hAnsi="Courier New"/>
            <w:b/>
            <w:bCs/>
            <w:color w:val="000000"/>
            <w:sz w:val="16"/>
            <w:szCs w:val="16"/>
            <w:shd w:fill="FFE994" w:val="clear"/>
          </w:rPr>
          <w:t>256:C</w:t>
        </w:r>
      </w:ins>
      <w:ins w:id="1492" w:author="Colin Combe" w:date="2023-05-18T08:51:00Z">
        <w:r>
          <w:rPr>
            <w:rFonts w:cs="Courier New" w:ascii="Courier New" w:hAnsi="Courier New"/>
            <w:color w:val="000000"/>
            <w:sz w:val="16"/>
            <w:szCs w:val="16"/>
            <w:shd w:fill="FFE994" w:val="clear"/>
          </w:rPr>
          <w:t>" /&gt;</w:t>
        </w:r>
      </w:ins>
    </w:p>
    <w:p>
      <w:pPr>
        <w:pStyle w:val="Normal"/>
        <w:rPr>
          <w:shd w:fill="FFE994" w:val="clear"/>
          <w:ins w:id="1497" w:author="Unknown Author" w:date="2023-06-28T10:14:00Z"/>
        </w:rPr>
      </w:pPr>
      <w:del w:id="1494" w:author="Unknown Author" w:date="2023-06-28T10:14:00Z">
        <w:r>
          <w:rPr>
            <w:rFonts w:cs="Courier New" w:ascii="Courier New" w:hAnsi="Courier New"/>
            <w:color w:val="000000"/>
            <w:sz w:val="16"/>
            <w:szCs w:val="16"/>
            <w:shd w:fill="FFE994" w:val="clear"/>
          </w:rPr>
          <w:delText>            </w:delText>
        </w:r>
      </w:del>
      <w:ins w:id="1495" w:author="Unknown Author" w:date="2023-06-28T10:14:00Z">
        <w:r>
          <w:rPr>
            <w:rFonts w:cs="Courier New" w:ascii="Courier New" w:hAnsi="Courier New"/>
            <w:color w:val="000000"/>
            <w:sz w:val="16"/>
            <w:szCs w:val="16"/>
            <w:shd w:fill="FFE994" w:val="clear"/>
          </w:rPr>
          <w:t xml:space="preserve">                </w:t>
        </w:r>
      </w:ins>
      <w:ins w:id="1496"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500" w:author="Unknown Author" w:date="2023-06-28T10:14:00Z"/>
        </w:rPr>
      </w:pPr>
      <w:ins w:id="1498" w:author="Unknown Author" w:date="2023-06-28T10:14:00Z">
        <w:r>
          <w:rPr>
            <w:rFonts w:cs="Courier New" w:ascii="Courier New" w:hAnsi="Courier New"/>
            <w:color w:val="000000"/>
            <w:sz w:val="16"/>
            <w:szCs w:val="16"/>
            <w:shd w:fill="FFE994" w:val="clear"/>
          </w:rPr>
          <w:t xml:space="preserve">                        </w:t>
        </w:r>
      </w:ins>
      <w:ins w:id="1499"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503" w:author="Juan Antonio Vizcaino" w:date="2023-05-04T12:28:00Z"/>
        </w:rPr>
      </w:pPr>
      <w:ins w:id="1501" w:author="Unknown Author" w:date="2023-06-28T10:14:00Z">
        <w:r>
          <w:rPr>
            <w:rFonts w:cs="Courier New" w:ascii="Courier New" w:hAnsi="Courier New"/>
            <w:color w:val="000000"/>
            <w:sz w:val="16"/>
            <w:szCs w:val="16"/>
            <w:shd w:fill="FFE994" w:val="clear"/>
          </w:rPr>
          <w:t xml:space="preserve">                        </w:t>
        </w:r>
      </w:ins>
      <w:ins w:id="1502" w:author="Juan Antonio Vizcaino" w:date="2023-05-04T12:28:00Z">
        <w:r>
          <w:rPr>
            <w:rFonts w:cs="Courier New" w:ascii="Courier New" w:hAnsi="Courier New"/>
            <w:color w:val="000000"/>
            <w:sz w:val="16"/>
            <w:szCs w:val="16"/>
            <w:shd w:fill="FFE994" w:val="clear"/>
          </w:rPr>
          <w:t>value="256:1E-08"/&gt;</w:t>
        </w:r>
      </w:ins>
    </w:p>
    <w:p>
      <w:pPr>
        <w:pStyle w:val="Normal"/>
        <w:rPr>
          <w:color w:val="000000"/>
          <w:ins w:id="1507" w:author="Juan Antonio Vizcaino" w:date="2023-05-04T12:28:00Z"/>
        </w:rPr>
      </w:pPr>
      <w:del w:id="1504" w:author="Unknown Author" w:date="2023-06-28T10:14:00Z">
        <w:r>
          <w:rPr>
            <w:rFonts w:cs="Courier New" w:ascii="Courier New" w:hAnsi="Courier New"/>
            <w:color w:val="000000"/>
            <w:sz w:val="16"/>
            <w:szCs w:val="16"/>
          </w:rPr>
          <w:delText>        </w:delText>
        </w:r>
      </w:del>
      <w:ins w:id="1505" w:author="Unknown Author" w:date="2023-06-28T10:14:00Z">
        <w:r>
          <w:rPr>
            <w:rFonts w:cs="Courier New" w:ascii="Courier New" w:hAnsi="Courier New"/>
            <w:color w:val="000000"/>
            <w:sz w:val="16"/>
            <w:szCs w:val="16"/>
          </w:rPr>
          <w:t xml:space="preserve">            </w:t>
        </w:r>
      </w:ins>
      <w:ins w:id="1506" w:author="Juan Antonio Vizcaino" w:date="2023-05-04T12:28:00Z">
        <w:r>
          <w:rPr>
            <w:rFonts w:cs="Courier New" w:ascii="Courier New" w:hAnsi="Courier New"/>
            <w:color w:val="000000"/>
            <w:sz w:val="16"/>
            <w:szCs w:val="16"/>
          </w:rPr>
          <w:t>&lt;/SpectrumIdentificationItem&gt;</w:t>
        </w:r>
      </w:ins>
    </w:p>
    <w:p>
      <w:pPr>
        <w:pStyle w:val="Normal"/>
        <w:rPr>
          <w:color w:val="000000"/>
          <w:ins w:id="1511" w:author="Juan Antonio Vizcaino" w:date="2023-05-04T12:28:00Z"/>
        </w:rPr>
      </w:pPr>
      <w:del w:id="1508" w:author="Unknown Author" w:date="2023-06-28T10:14:00Z">
        <w:r>
          <w:rPr>
            <w:rFonts w:cs="Courier New" w:ascii="Courier New" w:hAnsi="Courier New"/>
            <w:color w:val="000000"/>
            <w:sz w:val="16"/>
            <w:szCs w:val="16"/>
          </w:rPr>
          <w:delText>    </w:delText>
        </w:r>
      </w:del>
      <w:ins w:id="1509" w:author="Unknown Author" w:date="2023-06-28T10:14:00Z">
        <w:r>
          <w:rPr>
            <w:rFonts w:cs="Courier New" w:ascii="Courier New" w:hAnsi="Courier New"/>
            <w:color w:val="000000"/>
            <w:sz w:val="16"/>
            <w:szCs w:val="16"/>
          </w:rPr>
          <w:t xml:space="preserve">        </w:t>
        </w:r>
      </w:ins>
      <w:ins w:id="1510" w:author="Juan Antonio Vizcaino" w:date="2023-05-04T12:28:00Z">
        <w:r>
          <w:rPr>
            <w:rFonts w:cs="Courier New" w:ascii="Courier New" w:hAnsi="Courier New"/>
            <w:color w:val="000000"/>
            <w:sz w:val="16"/>
            <w:szCs w:val="16"/>
          </w:rPr>
          <w:t>&lt;/SpectrumIdentificationResult&gt;</w:t>
        </w:r>
      </w:ins>
    </w:p>
    <w:p>
      <w:pPr>
        <w:pStyle w:val="Normal"/>
        <w:rPr>
          <w:color w:val="000000"/>
          <w:del w:id="1514" w:author="Unknown Author" w:date="2023-06-28T10:14:00Z"/>
        </w:rPr>
      </w:pPr>
      <w:ins w:id="1512" w:author="Unknown Author" w:date="2023-06-28T10:14:00Z">
        <w:r>
          <w:rPr>
            <w:rFonts w:cs="Courier New" w:ascii="Courier New" w:hAnsi="Courier New"/>
            <w:color w:val="000000"/>
            <w:sz w:val="16"/>
            <w:szCs w:val="16"/>
          </w:rPr>
          <w:t xml:space="preserve">    </w:t>
        </w:r>
      </w:ins>
      <w:ins w:id="1513" w:author="Juan Antonio Vizcaino" w:date="2023-05-04T12:28:00Z">
        <w:r>
          <w:rPr>
            <w:rFonts w:cs="Courier New" w:ascii="Courier New" w:hAnsi="Courier New"/>
            <w:color w:val="000000"/>
            <w:sz w:val="16"/>
            <w:szCs w:val="16"/>
          </w:rPr>
          <w:t>&lt;/SpectrumIdentificationList&gt;</w:t>
        </w:r>
      </w:ins>
    </w:p>
    <w:p>
      <w:pPr>
        <w:pStyle w:val="Normal"/>
        <w:rPr>
          <w:color w:val="000000"/>
          <w:ins w:id="1516" w:author="Juan Antonio Vizcaino" w:date="2023-05-04T12:28:00Z"/>
        </w:rPr>
      </w:pPr>
      <w:ins w:id="1515" w:author="Juan Antonio Vizcaino" w:date="2023-05-04T12:28:00Z">
        <w:r>
          <w:rPr>
            <w:color w:val="000000"/>
          </w:rPr>
        </w:r>
      </w:ins>
    </w:p>
    <w:p>
      <w:pPr>
        <w:pStyle w:val="Normal"/>
        <w:rPr>
          <w:color w:val="000000"/>
          <w:del w:id="1518" w:author="Unknown Author" w:date="2023-06-27T13:51:00Z"/>
        </w:rPr>
      </w:pPr>
      <w:ins w:id="1517" w:author="Juan Antonio Vizcaino" w:date="2023-05-04T12:28:00Z">
        <w:r>
          <w:rPr>
            <w:rFonts w:cs="Courier New" w:ascii="Courier New" w:hAnsi="Courier New"/>
            <w:color w:val="000000"/>
            <w:sz w:val="16"/>
            <w:szCs w:val="16"/>
          </w:rPr>
          <w:t>&lt;/AnalysisData&gt;</w:t>
        </w:r>
      </w:ins>
    </w:p>
    <w:p>
      <w:pPr>
        <w:pStyle w:val="Normal"/>
        <w:rPr>
          <w:color w:val="000000"/>
          <w:ins w:id="1520" w:author="Juan Antonio Vizcaino" w:date="2023-05-04T12:28:00Z"/>
        </w:rPr>
      </w:pPr>
      <w:del w:id="1519" w:author="Unknown Author" w:date="2023-06-27T13:51:00Z">
        <w:r>
          <w:rPr>
            <w:rFonts w:cs="Arial" w:ascii="Arial" w:hAnsi="Arial"/>
            <w:color w:val="000000"/>
            <w:sz w:val="22"/>
            <w:szCs w:val="22"/>
          </w:rPr>
          <w:delText> </w:delText>
        </w:r>
      </w:del>
    </w:p>
    <w:p>
      <w:pPr>
        <w:pStyle w:val="NormalWeb"/>
        <w:rPr>
          <w:color w:val="000000"/>
          <w:ins w:id="1531" w:author="Colin Combe" w:date="2023-05-18T08:55:00Z"/>
        </w:rPr>
      </w:pPr>
      <w:del w:id="1521" w:author="Colin Combe" w:date="2023-05-18T08:55:00Z">
        <w:r>
          <w:rPr>
            <w:b/>
            <w:bCs/>
            <w:color w:val="000000"/>
            <w:szCs w:val="24"/>
          </w:rPr>
          <w:delText xml:space="preserve">Figure 7. </w:delText>
        </w:r>
      </w:del>
      <w:del w:id="1522" w:author="Colin Combe" w:date="2023-05-18T08:55:00Z">
        <w:r>
          <w:rPr>
            <w:color w:val="000000"/>
            <w:szCs w:val="24"/>
          </w:rPr>
          <w:delText>XML snippet showing the use of the</w:delText>
        </w:r>
      </w:del>
      <w:del w:id="1523" w:author="Colin Combe" w:date="2023-05-18T08:55:00Z">
        <w:r>
          <w:rPr>
            <w:b/>
            <w:bCs/>
            <w:color w:val="000000"/>
            <w:szCs w:val="24"/>
          </w:rPr>
          <w:delText xml:space="preserve"> </w:delText>
        </w:r>
      </w:del>
      <w:del w:id="1524" w:author="Colin Combe" w:date="2023-05-18T08:55:00Z">
        <w:r>
          <w:rPr>
            <w:color w:val="000000"/>
            <w:szCs w:val="24"/>
          </w:rPr>
          <w:delText>new CV terms "identification based on multiple spectra" (MS:1003332) and "Posterior Error Probability from multiple spectra identification"  (MS:1003336).</w:delText>
        </w:r>
      </w:del>
      <w:del w:id="1525" w:author="Juan Antonio Vizcaino" w:date="2023-05-04T12:28:00Z">
        <w:r>
          <w:rPr>
            <w:color w:val="000000"/>
            <w:szCs w:val="24"/>
            <w:lang w:val="en-US"/>
          </w:rPr>
          <w:delText xml:space="preserve">where “light” and “heavy” isotopes of the crosslinker are used as a pair, combined together and searched </w:delText>
        </w:r>
      </w:del>
      <w:del w:id="1526" w:author="Juan Antonio Vizcaino" w:date="2023-05-04T12:28:00Z">
        <w:r>
          <w:rPr>
            <w:color w:val="000000"/>
            <w:szCs w:val="24"/>
          </w:rPr>
          <w:delText>The consequence of the use of the “combined spectra” type of input file format is that the different spectra cannot be associated with different &lt;</w:delText>
        </w:r>
      </w:del>
      <w:hyperlink r:id="rId453">
        <w:del w:id="1527" w:author="Juan Antonio Vizcaino" w:date="2023-05-04T12:28:00Z">
          <w:r>
            <w:rPr>
              <w:color w:val="000000"/>
              <w:szCs w:val="24"/>
            </w:rPr>
            <w:delText>peptide-pair</w:delText>
          </w:r>
        </w:del>
      </w:hyperlink>
      <w:del w:id="1528" w:author="Juan Antonio Vizcaino" w:date="2023-05-04T12:28:00Z">
        <w:r>
          <w:rPr>
            <w:color w:val="000000"/>
            <w:szCs w:val="24"/>
          </w:rPr>
          <w:delText>match (“</w:delText>
        </w:r>
      </w:del>
      <w:del w:id="1529" w:author="Juan Antonio Vizcaino" w:date="2023-05-04T12:28:00Z">
        <w:bookmarkStart w:id="395" w:name="docs-internal-guid-f93bd9df-7fff-5cc1-cf"/>
        <w:bookmarkEnd w:id="395"/>
        <w:r>
          <w:rPr>
            <w:color w:val="000000"/>
            <w:szCs w:val="24"/>
          </w:rPr>
          <w:delText>Parent term for PSM-level scores for identifications based on multiple spectra”)</w:delText>
        </w:r>
      </w:del>
      <w:del w:id="1530" w:author="Juan Antonio Vizcaino" w:date="2023-05-04T12:28:00Z">
        <w:r>
          <w:rPr>
            <w:b/>
            <w:bCs/>
            <w:color w:val="000000"/>
            <w:szCs w:val="24"/>
          </w:rPr>
          <w:delText xml:space="preserve">Figure </w:delText>
        </w:r>
      </w:del>
    </w:p>
    <w:p>
      <w:pPr>
        <w:pStyle w:val="NormalWeb"/>
        <w:rPr>
          <w:color w:val="000000"/>
          <w:ins w:id="1539" w:author="Juan Antonio Vizcaino" w:date="2023-01-25T09:51:00Z"/>
        </w:rPr>
      </w:pPr>
      <w:ins w:id="1532" w:author="Colin Combe" w:date="2023-05-18T08:55:00Z">
        <w:bookmarkStart w:id="396" w:name="docs-internal-guid-360dd01a-7fff-a398-63"/>
        <w:bookmarkEnd w:id="396"/>
        <w:r>
          <w:rPr>
            <w:rFonts w:ascii="Arial" w:hAnsi="Arial"/>
            <w:b/>
            <w:bCs/>
            <w:color w:val="000000"/>
            <w:sz w:val="20"/>
            <w:szCs w:val="24"/>
          </w:rPr>
          <w:t xml:space="preserve">Figure 6. </w:t>
        </w:r>
      </w:ins>
      <w:ins w:id="1533" w:author="Colin Combe" w:date="2023-05-18T08:55:00Z">
        <w:r>
          <w:rPr>
            <w:rFonts w:ascii="Arial" w:hAnsi="Arial"/>
            <w:color w:val="000000"/>
            <w:sz w:val="20"/>
            <w:szCs w:val="24"/>
          </w:rPr>
          <w:t>XML snippet showing the</w:t>
        </w:r>
      </w:ins>
      <w:ins w:id="1534" w:author="Colin Combe" w:date="2023-05-18T08:55:00Z">
        <w:r>
          <w:rPr>
            <w:color w:val="000000"/>
            <w:szCs w:val="24"/>
          </w:rPr>
          <w:t xml:space="preserve"> </w:t>
        </w:r>
      </w:ins>
      <w:ins w:id="1535" w:author="Colin Combe" w:date="2023-05-18T08:55:00Z">
        <w:r>
          <w:rPr>
            <w:rFonts w:ascii="Arial" w:hAnsi="Arial"/>
            <w:color w:val="000000"/>
            <w:sz w:val="20"/>
            <w:szCs w:val="24"/>
          </w:rPr>
          <w:t>new CV terms "identification based on multiple spectra" (MS:1003332) and "Posterior Error Probability from multiple spectra identification" (MS:1003336) used in the context of encoding glycopeptides</w:t>
        </w:r>
      </w:ins>
      <w:ins w:id="1536" w:author="Joshua Klein" w:date="2023-05-29T13:54:00Z">
        <w:r>
          <w:rPr>
            <w:rFonts w:ascii="Arial" w:hAnsi="Arial"/>
            <w:color w:val="000000"/>
            <w:sz w:val="20"/>
            <w:szCs w:val="24"/>
          </w:rPr>
          <w:t>, using HCD-EThCD spectrum pairs for glycan localization (taken from</w:t>
        </w:r>
      </w:ins>
      <w:ins w:id="1537" w:author="Joshua Klein" w:date="2023-05-29T13:55:00Z">
        <w:r>
          <w:rPr>
            <w:rFonts w:ascii="Arial" w:hAnsi="Arial"/>
            <w:color w:val="000000"/>
            <w:sz w:val="20"/>
            <w:szCs w:val="24"/>
          </w:rPr>
          <w:t xml:space="preserve"> PXD020077)</w:t>
        </w:r>
      </w:ins>
      <w:ins w:id="1538" w:author="Colin Combe" w:date="2023-05-18T08:55:00Z">
        <w:r>
          <w:rPr>
            <w:rFonts w:ascii="Arial" w:hAnsi="Arial"/>
            <w:color w:val="000000"/>
            <w:sz w:val="20"/>
            <w:szCs w:val="24"/>
          </w:rPr>
          <w:t>.</w:t>
        </w:r>
      </w:ins>
    </w:p>
    <w:p>
      <w:pPr>
        <w:pStyle w:val="Normal"/>
        <w:jc w:val="both"/>
        <w:rPr>
          <w:highlight w:val="yellow"/>
          <w:lang w:val="en-US"/>
          <w:ins w:id="1541" w:author="Colin Combe" w:date="2023-07-20T10:54:02Z"/>
        </w:rPr>
      </w:pPr>
      <w:ins w:id="1540" w:author="Colin Combe" w:date="2023-07-20T10:54:02Z">
        <w:r>
          <w:rPr>
            <w:highlight w:val="yellow"/>
            <w:lang w:val="en-US"/>
          </w:rPr>
        </w:r>
      </w:ins>
    </w:p>
    <w:p>
      <w:pPr>
        <w:pStyle w:val="Heading2"/>
        <w:ind w:left="0" w:hanging="0"/>
        <w:jc w:val="both"/>
        <w:rPr/>
      </w:pPr>
      <w:ins w:id="1542" w:author="Colin Combe" w:date="2023-07-20T10:54:02Z">
        <w:bookmarkStart w:id="397" w:name="__RefHeading___Toc17760_3464680541"/>
        <w:bookmarkEnd w:id="397"/>
        <w:r>
          <w:rPr>
            <w:rFonts w:eastAsia="Times New Roman" w:cs="Times New Roman"/>
            <w:b/>
            <w:bCs/>
            <w:iCs/>
            <w:color w:val="auto"/>
            <w:kern w:val="0"/>
            <w:sz w:val="24"/>
            <w:szCs w:val="24"/>
            <w:lang w:val="en-US" w:eastAsia="en-US" w:bidi="ar-SA"/>
          </w:rPr>
          <w:t>Linking SearchModification elements to Modification elements</w:t>
        </w:r>
      </w:ins>
    </w:p>
    <w:p>
      <w:pPr>
        <w:pStyle w:val="Normal"/>
        <w:jc w:val="both"/>
        <w:rPr>
          <w:lang w:val="en-US" w:eastAsia="en-US"/>
          <w:ins w:id="1545" w:author="Colin Combe" w:date="2023-07-20T10:54:02Z"/>
        </w:rPr>
      </w:pPr>
      <w:ins w:id="1544" w:author="Colin Combe" w:date="2023-07-20T10:54:02Z">
        <w:r>
          <w:rPr>
            <w:lang w:val="en-US" w:eastAsia="en-US"/>
          </w:rPr>
        </w:r>
      </w:ins>
    </w:p>
    <w:p>
      <w:pPr>
        <w:pStyle w:val="Normal"/>
        <w:jc w:val="both"/>
        <w:rPr>
          <w:shd w:fill="auto" w:val="clear"/>
          <w:lang w:val="en-US" w:eastAsia="en-US"/>
          <w:ins w:id="1550" w:author="Colin Combe" w:date="2023-07-20T10:57:31Z"/>
        </w:rPr>
      </w:pPr>
      <w:ins w:id="1546" w:author="Colin Combe" w:date="2023-07-20T10:55:31Z">
        <w:r>
          <w:rPr>
            <w:shd w:fill="auto" w:val="clea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w:t>
        </w:r>
      </w:ins>
      <w:ins w:id="1547" w:author="Colin Combe" w:date="2023-07-20T10:57:31Z">
        <w:r>
          <w:rPr>
            <w:shd w:fill="auto" w:val="clear"/>
            <w:lang w:val="en-US" w:eastAsia="en-US"/>
          </w:rPr>
          <w:t xml:space="preserve">This allows for more detailed information on modifications to be provided without redundant repetition of this information throughout the file. Making this link is optional but recommended where possible. In the case of open modification searches, such a link </w:t>
        </w:r>
      </w:ins>
      <w:ins w:id="1548" w:author="Colin Combe" w:date="2023-07-20T10:57:31Z">
        <w:r>
          <w:rPr>
            <w:rFonts w:eastAsia="Times New Roman" w:cs="Times New Roman"/>
            <w:color w:val="000000"/>
            <w:kern w:val="0"/>
            <w:sz w:val="24"/>
            <w:szCs w:val="24"/>
            <w:shd w:fill="auto" w:val="clear"/>
            <w:lang w:val="en-US" w:eastAsia="en-GB" w:bidi="ar-SA"/>
          </w:rPr>
          <w:t>cannot</w:t>
        </w:r>
      </w:ins>
      <w:ins w:id="1549" w:author="Colin Combe" w:date="2023-07-20T10:57:31Z">
        <w:r>
          <w:rPr>
            <w:shd w:fill="auto" w:val="clear"/>
            <w:lang w:val="en-US" w:eastAsia="en-US"/>
          </w:rPr>
          <w:t xml:space="preserve"> be made. </w:t>
        </w:r>
      </w:ins>
    </w:p>
    <w:p>
      <w:pPr>
        <w:pStyle w:val="Normal"/>
        <w:jc w:val="both"/>
        <w:rPr>
          <w:lang w:val="en-US"/>
          <w:ins w:id="1552" w:author="Colin Combe" w:date="2023-07-20T10:57:31Z"/>
        </w:rPr>
      </w:pPr>
      <w:ins w:id="1551" w:author="Colin Combe" w:date="2023-07-20T10:57:31Z">
        <w:r>
          <w:rPr>
            <w:lang w:val="en-US"/>
          </w:rPr>
        </w:r>
      </w:ins>
    </w:p>
    <w:p>
      <w:pPr>
        <w:pStyle w:val="Normal"/>
        <w:jc w:val="both"/>
        <w:rPr>
          <w:lang w:val="en-US"/>
          <w:ins w:id="1557" w:author="Colin Combe" w:date="2023-07-20T10:59:05Z"/>
        </w:rPr>
      </w:pPr>
      <w:ins w:id="1553" w:author="Colin Combe" w:date="2023-07-20T10:57:31Z">
        <w:r>
          <w:rPr>
            <w:shd w:fill="auto" w:val="clear"/>
            <w:lang w:val="en-US" w:eastAsia="en-US"/>
          </w:rPr>
          <w:t xml:space="preserve">The values </w:t>
        </w:r>
      </w:ins>
      <w:ins w:id="1554" w:author="Colin Combe" w:date="2023-07-20T11:02:14Z">
        <w:r>
          <w:rPr>
            <w:shd w:fill="auto" w:val="clear"/>
            <w:lang w:val="en-US" w:eastAsia="en-US"/>
          </w:rPr>
          <w:t xml:space="preserve">of </w:t>
        </w:r>
      </w:ins>
      <w:ins w:id="1555" w:author="Colin Combe" w:date="2023-07-20T10:58:08Z">
        <w:r>
          <w:rPr>
            <w:shd w:fill="auto" w:val="clear"/>
            <w:lang w:val="en-US" w:eastAsia="en-US"/>
          </w:rPr>
          <w:t>“search modification id” (MS:1003392) MUST be unique within the &lt;SpectrumIdentificationProtocol&gt; element</w:t>
        </w:r>
      </w:ins>
      <w:ins w:id="1556" w:author="Colin Combe" w:date="2023-07-20T10:59:05Z">
        <w:r>
          <w:rPr>
            <w:shd w:fill="auto" w:val="clear"/>
            <w:lang w:val="en-US" w:eastAsia="en-US"/>
          </w:rPr>
          <w:t xml:space="preserve">. </w:t>
        </w:r>
      </w:ins>
    </w:p>
    <w:p>
      <w:pPr>
        <w:pStyle w:val="Normal"/>
        <w:jc w:val="both"/>
        <w:rPr>
          <w:lang w:val="en-US"/>
          <w:ins w:id="1559" w:author="Colin Combe" w:date="2023-07-20T10:59:05Z"/>
        </w:rPr>
      </w:pPr>
      <w:ins w:id="1558" w:author="Colin Combe" w:date="2023-07-20T10:59:05Z">
        <w:r>
          <w:rPr>
            <w:lang w:val="en-US"/>
          </w:rPr>
        </w:r>
      </w:ins>
    </w:p>
    <w:p>
      <w:pPr>
        <w:pStyle w:val="Normal"/>
        <w:jc w:val="both"/>
        <w:rPr>
          <w:lang w:val="en-US"/>
          <w:ins w:id="1568" w:author="Colin Combe" w:date="2023-07-20T11:37:27Z"/>
        </w:rPr>
      </w:pPr>
      <w:ins w:id="1560" w:author="Colin Combe" w:date="2023-07-20T10:59:05Z">
        <w:r>
          <w:rPr>
            <w:shd w:fill="auto" w:val="clear"/>
            <w:lang w:val="en-US" w:eastAsia="en-US"/>
          </w:rPr>
          <w:t xml:space="preserve">However, if there are multiple &lt;SpectrumIdentificationProtocol&gt; elements within the file, </w:t>
        </w:r>
      </w:ins>
      <w:ins w:id="1561" w:author="Colin Combe" w:date="2023-07-20T11:00:03Z">
        <w:r>
          <w:rPr>
            <w:shd w:fill="auto" w:val="clear"/>
            <w:lang w:val="en-US" w:eastAsia="en-US"/>
          </w:rPr>
          <w:t xml:space="preserve">then the values of “search modification id” </w:t>
        </w:r>
      </w:ins>
      <w:ins w:id="1562" w:author="Colin Combe" w:date="2023-07-20T11:00:03Z">
        <w:r>
          <w:rPr>
            <w:rFonts w:eastAsia="Times New Roman" w:cs="Times New Roman"/>
            <w:color w:val="000000"/>
            <w:kern w:val="0"/>
            <w:sz w:val="24"/>
            <w:szCs w:val="24"/>
            <w:shd w:fill="auto" w:val="clear"/>
            <w:lang w:val="en-US" w:eastAsia="en-US" w:bidi="ar-SA"/>
          </w:rPr>
          <w:t>SHOULD</w:t>
        </w:r>
      </w:ins>
      <w:ins w:id="1563" w:author="Colin Combe" w:date="2023-07-20T11:00:03Z">
        <w:r>
          <w:rPr>
            <w:shd w:fill="auto" w:val="clear"/>
            <w:lang w:val="en-US" w:eastAsia="en-US"/>
          </w:rPr>
          <w:t xml:space="preserve"> be identical for identical modifications across different &lt;SpectrumIdentification</w:t>
        </w:r>
      </w:ins>
      <w:ins w:id="1564" w:author="Colin Combe" w:date="2023-07-20T11:00:03Z">
        <w:r>
          <w:rPr>
            <w:rFonts w:eastAsia="Times New Roman" w:cs="Times New Roman"/>
            <w:color w:val="000000"/>
            <w:kern w:val="0"/>
            <w:sz w:val="24"/>
            <w:szCs w:val="24"/>
            <w:shd w:fill="auto" w:val="clear"/>
            <w:lang w:val="en-US" w:eastAsia="en-US" w:bidi="ar-SA"/>
          </w:rPr>
          <w:t>P</w:t>
        </w:r>
      </w:ins>
      <w:ins w:id="1565" w:author="Colin Combe" w:date="2023-07-20T11:00:03Z">
        <w:r>
          <w:rPr>
            <w:shd w:fill="auto" w:val="clear"/>
            <w:lang w:val="en-US" w:eastAsia="en-US"/>
          </w:rPr>
          <w:t xml:space="preserve">rotocol&gt; elements. This is to avoid the duplication of &lt;Peptide&gt; elements with the same &lt;Modification&gt; but identified with a </w:t>
        </w:r>
      </w:ins>
      <w:ins w:id="1566" w:author="Colin Combe" w:date="2023-07-20T11:00:03Z">
        <w:r>
          <w:rPr>
            <w:rFonts w:eastAsia="Times New Roman" w:cs="Times New Roman"/>
            <w:color w:val="000000"/>
            <w:kern w:val="0"/>
            <w:sz w:val="24"/>
            <w:szCs w:val="24"/>
            <w:shd w:fill="auto" w:val="clear"/>
            <w:lang w:val="en-US" w:eastAsia="en-US" w:bidi="ar-SA"/>
          </w:rPr>
          <w:t>different</w:t>
        </w:r>
      </w:ins>
      <w:ins w:id="1567" w:author="Colin Combe" w:date="2023-07-20T11:00:03Z">
        <w:r>
          <w:rPr>
            <w:shd w:fill="auto" w:val="clear"/>
            <w:lang w:val="en-US" w:eastAsia="en-US"/>
          </w:rPr>
          <w:t xml:space="preserve"> &lt;SpectrumIdentificationProtocol&gt;).</w:t>
        </w:r>
      </w:ins>
    </w:p>
    <w:p>
      <w:pPr>
        <w:pStyle w:val="Normal"/>
        <w:jc w:val="both"/>
        <w:rPr>
          <w:lang w:val="en-US"/>
        </w:rPr>
      </w:pPr>
      <w:r>
        <w:rPr>
          <w:lang w:val="en-US"/>
          <w:rPrChange w:id="0" w:author="Colin Combe" w:date="2023-07-20T10:55:44Z"/>
        </w:rPr>
        <w:rPrChange w:id="0" w:author="Colin Combe" w:date="2023-07-20T10:55:44Z"/>
      </w:r>
    </w:p>
    <w:p>
      <w:pPr>
        <w:pStyle w:val="Heading1"/>
        <w:jc w:val="both"/>
        <w:rPr>
          <w:shd w:fill="auto" w:val="clear"/>
        </w:rPr>
      </w:pPr>
      <w:bookmarkStart w:id="398" w:name="__RefHeading___Toc37658_832650626"/>
      <w:bookmarkStart w:id="399" w:name="_Ref170622236"/>
      <w:bookmarkStart w:id="400" w:name="_Toc170636047"/>
      <w:bookmarkStart w:id="401" w:name="_Toc477259925"/>
      <w:bookmarkEnd w:id="398"/>
      <w:r>
        <w:rPr>
          <w:shd w:fill="auto" w:val="clear"/>
          <w:rPrChange w:id="0" w:author="Colin Combe" w:date="2023-07-20T10:55:44Z"/>
        </w:rPr>
        <w:t>Conclusions</w:t>
      </w:r>
      <w:bookmarkEnd w:id="399"/>
      <w:bookmarkEnd w:id="400"/>
      <w:bookmarkEnd w:id="401"/>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del w:id="1571" w:author="Juan Antonio Vizcaino" w:date="2023-03-08T11:52:00Z">
        <w:r>
          <w:rPr>
            <w:lang w:val="en-US"/>
          </w:rPr>
          <w:delText>These artefacts are currently undergoing the PSI document process standardization process, which will result in a standard officially sanctioned by PSI.</w:delText>
        </w:r>
      </w:del>
    </w:p>
    <w:p>
      <w:pPr>
        <w:pStyle w:val="Normal"/>
        <w:jc w:val="both"/>
        <w:rPr>
          <w:highlight w:val="yellow"/>
          <w:lang w:val="en-US"/>
        </w:rPr>
      </w:pPr>
      <w:r>
        <w:rPr>
          <w:highlight w:val="yellow"/>
          <w:lang w:val="en-US"/>
        </w:rPr>
      </w:r>
    </w:p>
    <w:p>
      <w:pPr>
        <w:pStyle w:val="Heading1"/>
        <w:jc w:val="both"/>
        <w:rPr/>
      </w:pPr>
      <w:bookmarkStart w:id="402" w:name="__RefHeading___Toc37660_832650626"/>
      <w:bookmarkStart w:id="403" w:name="_Toc477259926"/>
      <w:bookmarkEnd w:id="402"/>
      <w:r>
        <w:rPr/>
        <w:t>Authors and Contributors</w:t>
      </w:r>
      <w:bookmarkStart w:id="404" w:name="_Toc118017570"/>
      <w:bookmarkStart w:id="405" w:name="_Toc111817895"/>
      <w:bookmarkEnd w:id="403"/>
      <w:bookmarkEnd w:id="404"/>
      <w:bookmarkEnd w:id="405"/>
    </w:p>
    <w:p>
      <w:pPr>
        <w:pStyle w:val="Normal"/>
        <w:jc w:val="both"/>
        <w:rPr>
          <w:lang w:val="en-US"/>
        </w:rPr>
      </w:pPr>
      <w:r>
        <w:rPr>
          <w:lang w:val="en-US"/>
        </w:rPr>
      </w:r>
    </w:p>
    <w:p>
      <w:pPr>
        <w:pStyle w:val="Normal"/>
        <w:jc w:val="both"/>
        <w:rPr>
          <w:lang w:val="en-US"/>
          <w:del w:id="1575" w:author="Juan Antonio Vizcaino" w:date="2023-05-04T11:56:00Z"/>
        </w:rPr>
      </w:pPr>
      <w:del w:id="1572" w:author="Juan Antonio Vizcaino" w:date="2023-05-04T11:56:00Z">
        <w:r>
          <w:rPr>
            <w:lang w:val="en-US"/>
          </w:rPr>
          <w:delText>Authors of th</w:delText>
        </w:r>
      </w:del>
      <w:del w:id="1573" w:author="Juan Antonio Vizcaino" w:date="2023-03-08T11:08:00Z">
        <w:r>
          <w:rPr>
            <w:lang w:val="en-US"/>
          </w:rPr>
          <w:delText>is</w:delText>
        </w:r>
      </w:del>
      <w:del w:id="1574" w:author="Juan Antonio Vizcaino" w:date="2023-05-04T11:56:00Z">
        <w:r>
          <w:rPr>
            <w:lang w:val="en-US"/>
          </w:rPr>
          <w:delText xml:space="preserve"> specification:</w:delText>
        </w:r>
      </w:del>
    </w:p>
    <w:p>
      <w:pPr>
        <w:pStyle w:val="Normal"/>
        <w:jc w:val="both"/>
        <w:rPr>
          <w:lang w:val="en-US"/>
          <w:del w:id="1577" w:author="Juan Antonio Vizcaino" w:date="2023-05-04T11:56:00Z"/>
        </w:rPr>
      </w:pPr>
      <w:del w:id="1576" w:author="Juan Antonio Vizcaino" w:date="2023-05-04T11:56:00Z">
        <w:r>
          <w:rPr>
            <w:lang w:val="en-US"/>
          </w:rPr>
          <w:delText xml:space="preserve">Juan Antonio Vizcaíno, European Bioinformatics Institute </w:delText>
        </w:r>
      </w:del>
    </w:p>
    <w:p>
      <w:pPr>
        <w:pStyle w:val="Normal"/>
        <w:jc w:val="both"/>
        <w:rPr>
          <w:lang w:val="en-US"/>
          <w:del w:id="1579" w:author="Juan Antonio Vizcaino" w:date="2023-05-04T11:56:00Z"/>
        </w:rPr>
      </w:pPr>
      <w:del w:id="1578" w:author="Juan Antonio Vizcaino" w:date="2023-05-04T11:56:00Z">
        <w:r>
          <w:rPr>
            <w:lang w:val="en-US"/>
          </w:rPr>
          <w:delText xml:space="preserve">Gerhard Mayer, Medizinisches Proteom-Center, Ruhr-Universität Bochum </w:delText>
        </w:r>
      </w:del>
    </w:p>
    <w:p>
      <w:pPr>
        <w:pStyle w:val="Normal"/>
        <w:jc w:val="both"/>
        <w:rPr>
          <w:lang w:val="en-US"/>
          <w:del w:id="1581" w:author="Juan Antonio Vizcaino" w:date="2023-05-04T11:56:00Z"/>
        </w:rPr>
      </w:pPr>
      <w:del w:id="1580" w:author="Juan Antonio Vizcaino" w:date="2023-05-04T11:56:00Z">
        <w:r>
          <w:rPr>
            <w:lang w:val="en-US"/>
          </w:rPr>
          <w:delText>Martin Eisenacher, Medizinisches Proteom-Center, Ruhr-Universität Bochum</w:delText>
        </w:r>
      </w:del>
    </w:p>
    <w:p>
      <w:pPr>
        <w:pStyle w:val="Normal"/>
        <w:jc w:val="both"/>
        <w:rPr>
          <w:lang w:val="en-US"/>
          <w:del w:id="1583" w:author="Juan Antonio Vizcaino" w:date="2023-05-04T11:56:00Z"/>
        </w:rPr>
      </w:pPr>
      <w:del w:id="1582" w:author="Juan Antonio Vizcaino" w:date="2023-05-04T11:56:00Z">
        <w:r>
          <w:rPr>
            <w:lang w:val="en-US"/>
          </w:rPr>
          <w:delText>Sean Seymour, SCIEX / Applied Biosystems</w:delText>
        </w:r>
      </w:del>
    </w:p>
    <w:p>
      <w:pPr>
        <w:pStyle w:val="Normal"/>
        <w:jc w:val="both"/>
        <w:rPr>
          <w:lang w:val="en-US"/>
          <w:del w:id="1585" w:author="Juan Antonio Vizcaino" w:date="2023-05-04T11:56:00Z"/>
        </w:rPr>
      </w:pPr>
      <w:del w:id="1584" w:author="Juan Antonio Vizcaino" w:date="2023-05-04T11:56:00Z">
        <w:r>
          <w:rPr>
            <w:lang w:val="en-US"/>
          </w:rPr>
          <w:delText>Terry Farrah, Institute for Systems Biology</w:delText>
        </w:r>
      </w:del>
    </w:p>
    <w:p>
      <w:pPr>
        <w:pStyle w:val="Normal"/>
        <w:jc w:val="both"/>
        <w:rPr>
          <w:lang w:val="en-US"/>
          <w:del w:id="1587" w:author="Juan Antonio Vizcaino" w:date="2023-05-04T11:56:00Z"/>
        </w:rPr>
      </w:pPr>
      <w:del w:id="1586" w:author="Juan Antonio Vizcaino" w:date="2023-05-04T11:56:00Z">
        <w:r>
          <w:rPr>
            <w:lang w:val="en-US"/>
          </w:rPr>
          <w:delText>Eric Deutsch, Institute for Systems Biology</w:delText>
        </w:r>
      </w:del>
    </w:p>
    <w:p>
      <w:pPr>
        <w:pStyle w:val="Normal"/>
        <w:jc w:val="both"/>
        <w:rPr>
          <w:lang w:val="en-US"/>
          <w:del w:id="1589" w:author="Juan Antonio Vizcaino" w:date="2023-05-04T11:56:00Z"/>
        </w:rPr>
      </w:pPr>
      <w:del w:id="1588" w:author="Juan Antonio Vizcaino" w:date="2023-05-04T11:56:00Z">
        <w:r>
          <w:rPr>
            <w:lang w:val="en-US"/>
          </w:rPr>
          <w:delText>Andrew R Jones, University of Liverpool</w:delText>
        </w:r>
      </w:del>
    </w:p>
    <w:p>
      <w:pPr>
        <w:pStyle w:val="Normal"/>
        <w:rPr>
          <w:lang w:val="en-US"/>
          <w:del w:id="1591" w:author="Juan Antonio Vizcaino" w:date="2023-05-04T11:56:00Z"/>
        </w:rPr>
      </w:pPr>
      <w:del w:id="1590" w:author="Juan Antonio Vizcaino" w:date="2023-05-04T11:56:00Z">
        <w:r>
          <w:rPr>
            <w:lang w:val="en-US"/>
          </w:rPr>
        </w:r>
      </w:del>
    </w:p>
    <w:p>
      <w:pPr>
        <w:pStyle w:val="Normal"/>
        <w:rPr>
          <w:lang w:val="en-US"/>
          <w:del w:id="1594" w:author="Juan Antonio Vizcaino" w:date="2023-05-04T11:56:00Z"/>
        </w:rPr>
      </w:pPr>
      <w:del w:id="1592" w:author="Juan Antonio Vizcaino" w:date="2023-05-04T11:56:00Z">
        <w:r>
          <w:rPr>
            <w:lang w:val="en-US"/>
          </w:rPr>
          <w:delText xml:space="preserve">Correspondence - </w:delText>
        </w:r>
      </w:del>
      <w:hyperlink r:id="rId454">
        <w:del w:id="1593" w:author="Juan Antonio Vizcaino" w:date="2023-05-04T11:56:00Z">
          <w:r>
            <w:rPr>
              <w:rStyle w:val="InternetLink"/>
              <w:lang w:val="en-US"/>
            </w:rPr>
            <w:delText>andrew.jones@liv.ac.uk</w:delText>
          </w:r>
        </w:del>
      </w:hyperlink>
    </w:p>
    <w:p>
      <w:pPr>
        <w:pStyle w:val="Normal"/>
        <w:jc w:val="both"/>
        <w:rPr>
          <w:b/>
          <w:b/>
          <w:bCs/>
          <w:lang w:val="en-US"/>
          <w:del w:id="1596" w:author="Juan Antonio Vizcaino" w:date="2023-05-04T11:57:00Z"/>
        </w:rPr>
      </w:pPr>
      <w:del w:id="1595" w:author="Juan Antonio Vizcaino" w:date="2023-05-04T11:57:00Z">
        <w:r>
          <w:rPr>
            <w:b/>
            <w:bCs/>
            <w:lang w:val="en-US"/>
          </w:rPr>
        </w:r>
      </w:del>
    </w:p>
    <w:p>
      <w:pPr>
        <w:pStyle w:val="Normal"/>
        <w:rPr>
          <w:lang w:val="en-US"/>
          <w:del w:id="1598" w:author="Juan Antonio Vizcaino" w:date="2023-05-04T11:57:00Z"/>
        </w:rPr>
      </w:pPr>
      <w:del w:id="1597" w:author="Juan Antonio Vizcaino" w:date="2023-05-04T11:57:00Z">
        <w:r>
          <w:rPr>
            <w:lang w:val="en-US"/>
          </w:rPr>
        </w:r>
      </w:del>
    </w:p>
    <w:p>
      <w:pPr>
        <w:pStyle w:val="Normal"/>
        <w:jc w:val="both"/>
        <w:rPr>
          <w:lang w:val="en-US"/>
          <w:ins w:id="1600" w:author="Juan Antonio Vizcaino" w:date="2023-03-08T11:09:00Z"/>
        </w:rPr>
      </w:pPr>
      <w:ins w:id="1599" w:author="Juan Antonio Vizcaino" w:date="2023-03-08T11:09:00Z">
        <w:r>
          <w:rPr>
            <w:lang w:val="en-US"/>
          </w:rPr>
        </w:r>
      </w:ins>
    </w:p>
    <w:p>
      <w:pPr>
        <w:pStyle w:val="Normal"/>
        <w:rPr>
          <w:rFonts w:cs="Arial"/>
          <w:color w:val="000000"/>
          <w:ins w:id="1604" w:author="Juan Antonio Vizcaino" w:date="2023-03-08T11:22:00Z"/>
        </w:rPr>
      </w:pPr>
      <w:ins w:id="1601" w:author="Juan Antonio Vizcaino" w:date="2023-03-08T11:22:00Z">
        <w:r>
          <w:rPr>
            <w:rFonts w:cs="Arial"/>
            <w:color w:val="000000"/>
          </w:rPr>
          <w:t xml:space="preserve">Colin W. Combe, </w:t>
        </w:r>
      </w:ins>
      <w:del w:id="1602" w:author="Unknown Author" w:date="2023-06-27T14:00:00Z">
        <w:r>
          <w:rPr>
            <w:rFonts w:cs="Arial"/>
            <w:color w:val="000000"/>
          </w:rPr>
          <w:delText>Technical University Berlin</w:delText>
        </w:r>
      </w:del>
      <w:ins w:id="1603" w:author="Unknown Author" w:date="2023-06-27T14:00:00Z">
        <w:r>
          <w:rPr>
            <w:rFonts w:cs="Arial"/>
            <w:color w:val="000000"/>
          </w:rPr>
          <w:t>University of Edinburgh</w:t>
        </w:r>
      </w:ins>
    </w:p>
    <w:p>
      <w:pPr>
        <w:pStyle w:val="Normal"/>
        <w:rPr>
          <w:rFonts w:cs="Arial"/>
          <w:color w:val="000000"/>
          <w:ins w:id="1607" w:author="Juan Antonio Vizcaino" w:date="2023-03-08T11:22:00Z"/>
        </w:rPr>
      </w:pPr>
      <w:ins w:id="1605" w:author="Juan Antonio Vizcaino" w:date="2023-03-08T11:22:00Z">
        <w:r>
          <w:rPr>
            <w:rFonts w:cs="Arial"/>
            <w:color w:val="000000"/>
          </w:rPr>
          <w:t xml:space="preserve">Lars Kolbowski, </w:t>
        </w:r>
      </w:ins>
      <w:ins w:id="1606" w:author="Juan Antonio Vizcaino" w:date="2023-03-08T11:26:00Z">
        <w:r>
          <w:rPr>
            <w:rFonts w:cs="Arial"/>
            <w:color w:val="000000"/>
          </w:rPr>
          <w:t>Technical University Berlin</w:t>
        </w:r>
      </w:ins>
    </w:p>
    <w:p>
      <w:pPr>
        <w:pStyle w:val="Normal"/>
        <w:rPr>
          <w:rFonts w:cs="Arial"/>
          <w:color w:val="000000"/>
          <w:ins w:id="1611" w:author="Juan Antonio Vizcaino" w:date="2023-03-08T11:22:00Z"/>
        </w:rPr>
      </w:pPr>
      <w:ins w:id="1608" w:author="Juan Antonio Vizcaino" w:date="2023-03-08T11:22:00Z">
        <w:r>
          <w:rPr>
            <w:rFonts w:cs="Arial"/>
            <w:color w:val="000000"/>
          </w:rPr>
          <w:t xml:space="preserve">Lutz Fischer, </w:t>
        </w:r>
      </w:ins>
      <w:ins w:id="1609" w:author="Juan Antonio Vizcaino" w:date="2023-03-08T11:26:00Z">
        <w:r>
          <w:rPr>
            <w:rFonts w:cs="Arial"/>
            <w:color w:val="000000"/>
          </w:rPr>
          <w:t>University of Edinburg</w:t>
        </w:r>
      </w:ins>
      <w:ins w:id="1610" w:author="Unknown Author" w:date="2023-06-27T14:00:00Z">
        <w:r>
          <w:rPr>
            <w:rFonts w:cs="Arial"/>
            <w:color w:val="000000"/>
          </w:rPr>
          <w:t>h</w:t>
        </w:r>
      </w:ins>
    </w:p>
    <w:p>
      <w:pPr>
        <w:pStyle w:val="Normal"/>
        <w:rPr>
          <w:rFonts w:cs="Arial"/>
          <w:color w:val="000000"/>
          <w:ins w:id="1614" w:author="Juan Antonio Vizcaino" w:date="2023-03-08T11:22:00Z"/>
        </w:rPr>
      </w:pPr>
      <w:ins w:id="1612" w:author="Juan Antonio Vizcaino" w:date="2023-03-08T11:22:00Z">
        <w:r>
          <w:rPr>
            <w:rFonts w:cs="Arial"/>
            <w:color w:val="000000"/>
          </w:rPr>
          <w:t xml:space="preserve">Ville Koskinen, </w:t>
        </w:r>
      </w:ins>
      <w:ins w:id="1613" w:author="Juan Antonio Vizcaino" w:date="2023-03-08T11:24:00Z">
        <w:r>
          <w:rPr>
            <w:rFonts w:cs="Arial"/>
            <w:color w:val="000000"/>
          </w:rPr>
          <w:t>Matrix Science, London</w:t>
        </w:r>
      </w:ins>
    </w:p>
    <w:p>
      <w:pPr>
        <w:pStyle w:val="Normal"/>
        <w:rPr>
          <w:rFonts w:cs="Arial"/>
          <w:color w:val="000000"/>
          <w:ins w:id="1617" w:author="Juan Antonio Vizcaino" w:date="2023-05-04T11:57:00Z"/>
        </w:rPr>
      </w:pPr>
      <w:ins w:id="1615" w:author="Juan Antonio Vizcaino" w:date="2023-03-08T11:22:00Z">
        <w:r>
          <w:rPr>
            <w:rFonts w:cs="Arial"/>
            <w:color w:val="000000"/>
          </w:rPr>
          <w:t xml:space="preserve">Joshua Klein, </w:t>
        </w:r>
      </w:ins>
      <w:ins w:id="1616" w:author="Juan Antonio Vizcaino" w:date="2023-03-08T11:25:00Z">
        <w:r>
          <w:rPr>
            <w:rFonts w:cs="Arial"/>
            <w:color w:val="000000"/>
          </w:rPr>
          <w:t>Boston University</w:t>
        </w:r>
      </w:ins>
    </w:p>
    <w:p>
      <w:pPr>
        <w:pStyle w:val="Normal"/>
        <w:rPr>
          <w:rFonts w:cs="Arial"/>
          <w:color w:val="000000"/>
          <w:ins w:id="1620" w:author="Juan Antonio Vizcaino" w:date="2023-03-08T11:22:00Z"/>
        </w:rPr>
      </w:pPr>
      <w:ins w:id="1618" w:author="Juan Antonio Vizcaino" w:date="2023-03-08T11:22:00Z">
        <w:r>
          <w:rPr>
            <w:rFonts w:cs="Arial"/>
            <w:color w:val="000000"/>
          </w:rPr>
          <w:t xml:space="preserve">Alexander Leitner, </w:t>
        </w:r>
      </w:ins>
      <w:ins w:id="1619" w:author="Juan Antonio Vizcaino" w:date="2023-03-08T11:23:00Z">
        <w:r>
          <w:rPr>
            <w:rFonts w:cs="Arial"/>
            <w:color w:val="000000"/>
          </w:rPr>
          <w:t>ETH Zurich</w:t>
        </w:r>
      </w:ins>
    </w:p>
    <w:p>
      <w:pPr>
        <w:pStyle w:val="Normal"/>
        <w:rPr>
          <w:rFonts w:cs="Arial"/>
          <w:color w:val="000000"/>
          <w:ins w:id="1623" w:author="Juan Antonio Vizcaino" w:date="2023-03-08T11:22:00Z"/>
        </w:rPr>
      </w:pPr>
      <w:ins w:id="1621" w:author="Juan Antonio Vizcaino" w:date="2023-03-08T11:22:00Z">
        <w:r>
          <w:rPr>
            <w:rFonts w:cs="Arial"/>
            <w:color w:val="000000"/>
          </w:rPr>
          <w:t xml:space="preserve">Juan Antonio Vizcaíno, </w:t>
        </w:r>
      </w:ins>
      <w:ins w:id="1622" w:author="Juan Antonio Vizcaino" w:date="2023-03-08T11:23:00Z">
        <w:r>
          <w:rPr>
            <w:rFonts w:cs="Arial"/>
            <w:color w:val="000000"/>
          </w:rPr>
          <w:t>European Informatics Institute</w:t>
        </w:r>
      </w:ins>
    </w:p>
    <w:p>
      <w:pPr>
        <w:pStyle w:val="Normal"/>
        <w:rPr>
          <w:rFonts w:cs="Arial"/>
          <w:color w:val="000000"/>
          <w:ins w:id="1626" w:author="Juan Antonio Vizcaino" w:date="2023-03-08T11:22:00Z"/>
        </w:rPr>
      </w:pPr>
      <w:ins w:id="1624" w:author="Juan Antonio Vizcaino" w:date="2023-03-08T11:22:00Z">
        <w:r>
          <w:rPr>
            <w:rFonts w:cs="Arial"/>
            <w:color w:val="000000"/>
          </w:rPr>
          <w:t xml:space="preserve">Andy Jones, </w:t>
        </w:r>
      </w:ins>
      <w:ins w:id="1625" w:author="Juan Antonio Vizcaino" w:date="2023-03-08T11:23:00Z">
        <w:r>
          <w:rPr>
            <w:rFonts w:cs="Arial"/>
            <w:color w:val="000000"/>
          </w:rPr>
          <w:t>University of Liverpool</w:t>
        </w:r>
      </w:ins>
    </w:p>
    <w:p>
      <w:pPr>
        <w:pStyle w:val="Normal"/>
        <w:rPr>
          <w:rFonts w:cs="Arial"/>
          <w:color w:val="000000"/>
          <w:ins w:id="1632" w:author="Juan Antonio Vizcaino" w:date="2023-03-08T11:28:00Z"/>
        </w:rPr>
      </w:pPr>
      <w:ins w:id="1627" w:author="Juan Antonio Vizcaino" w:date="2023-03-08T11:22:00Z">
        <w:r>
          <w:rPr>
            <w:rFonts w:cs="Arial"/>
            <w:color w:val="000000"/>
          </w:rPr>
          <w:t>Juri Rappsilber</w:t>
        </w:r>
      </w:ins>
      <w:ins w:id="1628" w:author="Juan Antonio Vizcaino" w:date="2023-03-08T11:23:00Z">
        <w:r>
          <w:rPr>
            <w:rFonts w:cs="Arial"/>
            <w:color w:val="000000"/>
          </w:rPr>
          <w:t>, Un</w:t>
        </w:r>
      </w:ins>
      <w:ins w:id="1629" w:author="Juan Antonio Vizcaino" w:date="2023-03-08T11:24:00Z">
        <w:r>
          <w:rPr>
            <w:rFonts w:cs="Arial"/>
            <w:color w:val="000000"/>
          </w:rPr>
          <w:t>i</w:t>
        </w:r>
      </w:ins>
      <w:ins w:id="1630" w:author="Juan Antonio Vizcaino" w:date="2023-03-08T11:23:00Z">
        <w:r>
          <w:rPr>
            <w:rFonts w:cs="Arial"/>
            <w:color w:val="000000"/>
          </w:rPr>
          <w:t>versity of Edinburg</w:t>
        </w:r>
      </w:ins>
      <w:ins w:id="1631" w:author="Juan Antonio Vizcaino" w:date="2023-03-08T11:26:00Z">
        <w:r>
          <w:rPr>
            <w:rFonts w:cs="Arial"/>
            <w:color w:val="000000"/>
          </w:rPr>
          <w:t xml:space="preserve"> &amp; Technical University Berlin</w:t>
        </w:r>
      </w:ins>
    </w:p>
    <w:p>
      <w:pPr>
        <w:pStyle w:val="Normal"/>
        <w:rPr>
          <w:rFonts w:cs="Arial"/>
          <w:color w:val="000000"/>
          <w:ins w:id="1634" w:author="Juan Antonio Vizcaino" w:date="2023-03-08T11:28:00Z"/>
        </w:rPr>
      </w:pPr>
      <w:ins w:id="1633" w:author="Juan Antonio Vizcaino" w:date="2023-03-08T11:28:00Z">
        <w:r>
          <w:rPr>
            <w:rFonts w:cs="Arial"/>
            <w:color w:val="000000"/>
          </w:rPr>
        </w:r>
      </w:ins>
    </w:p>
    <w:p>
      <w:pPr>
        <w:pStyle w:val="Normal"/>
        <w:jc w:val="both"/>
        <w:rPr>
          <w:lang w:val="en-US"/>
          <w:ins w:id="1636" w:author="Juan Antonio Vizcaino" w:date="2023-05-04T11:56:00Z"/>
        </w:rPr>
      </w:pPr>
      <w:ins w:id="1635" w:author="Juan Antonio Vizcaino" w:date="2023-05-04T11:56:00Z">
        <w:r>
          <w:rPr>
            <w:lang w:val="en-US"/>
          </w:rPr>
        </w:r>
      </w:ins>
    </w:p>
    <w:p>
      <w:pPr>
        <w:pStyle w:val="Normal"/>
        <w:rPr/>
      </w:pPr>
      <w:ins w:id="1637" w:author="Juan Antonio Vizcaino" w:date="2023-05-04T13:34:00Z">
        <w:r>
          <w:rPr/>
          <w:t>The mzIdentML version 1.2.0 authors were as follows:</w:t>
        </w:r>
      </w:ins>
    </w:p>
    <w:p>
      <w:pPr>
        <w:pStyle w:val="Normal"/>
        <w:jc w:val="both"/>
        <w:rPr>
          <w:lang w:val="en-US"/>
          <w:ins w:id="1639" w:author="Juan Antonio Vizcaino" w:date="2023-05-04T11:56:00Z"/>
        </w:rPr>
      </w:pPr>
      <w:ins w:id="1638" w:author="Juan Antonio Vizcaino" w:date="2023-05-04T11:56:00Z">
        <w:r>
          <w:rPr>
            <w:lang w:val="en-US"/>
          </w:rPr>
        </w:r>
      </w:ins>
    </w:p>
    <w:p>
      <w:pPr>
        <w:pStyle w:val="Normal"/>
        <w:jc w:val="both"/>
        <w:rPr>
          <w:lang w:val="en-US"/>
          <w:ins w:id="1641" w:author="Juan Antonio Vizcaino" w:date="2023-05-04T11:56:00Z"/>
        </w:rPr>
      </w:pPr>
      <w:ins w:id="1640" w:author="Juan Antonio Vizcaino" w:date="2023-05-04T11:56:00Z">
        <w:r>
          <w:rPr>
            <w:lang w:val="en-US"/>
          </w:rPr>
          <w:t xml:space="preserve">Juan Antonio Vizcaíno, European Bioinformatics Institute </w:t>
        </w:r>
      </w:ins>
    </w:p>
    <w:p>
      <w:pPr>
        <w:pStyle w:val="Normal"/>
        <w:jc w:val="both"/>
        <w:rPr>
          <w:lang w:val="en-US"/>
          <w:ins w:id="1643" w:author="Juan Antonio Vizcaino" w:date="2023-05-04T11:56:00Z"/>
        </w:rPr>
      </w:pPr>
      <w:ins w:id="1642" w:author="Juan Antonio Vizcaino" w:date="2023-05-04T11:56:00Z">
        <w:r>
          <w:rPr>
            <w:lang w:val="en-US"/>
          </w:rPr>
          <w:t xml:space="preserve">Gerhard Mayer, Medizinisches Proteom-Center, Ruhr-Universität Bochum </w:t>
        </w:r>
      </w:ins>
    </w:p>
    <w:p>
      <w:pPr>
        <w:pStyle w:val="Normal"/>
        <w:jc w:val="both"/>
        <w:rPr>
          <w:lang w:val="en-US"/>
          <w:ins w:id="1645" w:author="Juan Antonio Vizcaino" w:date="2023-05-04T11:56:00Z"/>
        </w:rPr>
      </w:pPr>
      <w:ins w:id="1644" w:author="Juan Antonio Vizcaino" w:date="2023-05-04T11:56:00Z">
        <w:r>
          <w:rPr>
            <w:lang w:val="en-US"/>
          </w:rPr>
          <w:t>Martin Eisenacher, Medizinisches Proteom-Center, Ruhr-Universität Bochum</w:t>
        </w:r>
      </w:ins>
    </w:p>
    <w:p>
      <w:pPr>
        <w:pStyle w:val="Normal"/>
        <w:jc w:val="both"/>
        <w:rPr>
          <w:lang w:val="en-US"/>
          <w:ins w:id="1647" w:author="Juan Antonio Vizcaino" w:date="2023-05-04T11:56:00Z"/>
        </w:rPr>
      </w:pPr>
      <w:ins w:id="1646" w:author="Juan Antonio Vizcaino" w:date="2023-05-04T11:56:00Z">
        <w:r>
          <w:rPr>
            <w:lang w:val="en-US"/>
          </w:rPr>
          <w:t>Sean Seymour, SCIEX / Applied Biosystems</w:t>
        </w:r>
      </w:ins>
    </w:p>
    <w:p>
      <w:pPr>
        <w:pStyle w:val="Normal"/>
        <w:jc w:val="both"/>
        <w:rPr>
          <w:lang w:val="en-US"/>
          <w:ins w:id="1649" w:author="Juan Antonio Vizcaino" w:date="2023-05-04T11:56:00Z"/>
        </w:rPr>
      </w:pPr>
      <w:ins w:id="1648" w:author="Juan Antonio Vizcaino" w:date="2023-05-04T11:56:00Z">
        <w:r>
          <w:rPr>
            <w:lang w:val="en-US"/>
          </w:rPr>
          <w:t>Terry Farrah, Institute for Systems Biology</w:t>
        </w:r>
      </w:ins>
    </w:p>
    <w:p>
      <w:pPr>
        <w:pStyle w:val="Normal"/>
        <w:jc w:val="both"/>
        <w:rPr>
          <w:lang w:val="en-US"/>
          <w:ins w:id="1651" w:author="Juan Antonio Vizcaino" w:date="2023-05-04T11:56:00Z"/>
        </w:rPr>
      </w:pPr>
      <w:ins w:id="1650" w:author="Juan Antonio Vizcaino" w:date="2023-05-04T11:56:00Z">
        <w:r>
          <w:rPr>
            <w:lang w:val="en-US"/>
          </w:rPr>
          <w:t>Eric Deutsch, Institute for Systems Biology</w:t>
        </w:r>
      </w:ins>
    </w:p>
    <w:p>
      <w:pPr>
        <w:pStyle w:val="Normal"/>
        <w:jc w:val="both"/>
        <w:rPr>
          <w:lang w:val="en-US"/>
          <w:ins w:id="1653" w:author="Juan Antonio Vizcaino" w:date="2023-05-04T12:36:00Z"/>
        </w:rPr>
      </w:pPr>
      <w:ins w:id="1652" w:author="Juan Antonio Vizcaino" w:date="2023-05-04T11:56:00Z">
        <w:r>
          <w:rPr>
            <w:lang w:val="en-US"/>
          </w:rPr>
          <w:t>Andrew R Jones, University of Liverpool</w:t>
        </w:r>
      </w:ins>
    </w:p>
    <w:p>
      <w:pPr>
        <w:pStyle w:val="Normal"/>
        <w:jc w:val="both"/>
        <w:rPr>
          <w:lang w:val="en-US"/>
          <w:ins w:id="1655" w:author="Juan Antonio Vizcaino" w:date="2023-05-04T12:36:00Z"/>
        </w:rPr>
      </w:pPr>
      <w:ins w:id="1654" w:author="Juan Antonio Vizcaino" w:date="2023-05-04T12:36:00Z">
        <w:r>
          <w:rPr>
            <w:lang w:val="en-US"/>
          </w:rPr>
        </w:r>
      </w:ins>
    </w:p>
    <w:p>
      <w:pPr>
        <w:pStyle w:val="Normal"/>
        <w:rPr/>
      </w:pPr>
      <w:ins w:id="1656" w:author="Juan Antonio Vizcaino" w:date="2023-05-04T13:34:00Z">
        <w:r>
          <w:rPr/>
          <w:t>The mzIdentML version 1.1.0 authors were as follows:</w:t>
        </w:r>
      </w:ins>
    </w:p>
    <w:p>
      <w:pPr>
        <w:pStyle w:val="Normal"/>
        <w:jc w:val="both"/>
        <w:rPr>
          <w:lang w:val="en-US"/>
          <w:ins w:id="1658" w:author="Juan Antonio Vizcaino" w:date="2023-05-04T11:56:00Z"/>
        </w:rPr>
      </w:pPr>
      <w:ins w:id="1657" w:author="Juan Antonio Vizcaino" w:date="2023-05-04T11:56:00Z">
        <w:r>
          <w:rPr>
            <w:lang w:val="en-US"/>
          </w:rPr>
        </w:r>
      </w:ins>
    </w:p>
    <w:p>
      <w:pPr>
        <w:pStyle w:val="Normal"/>
        <w:rPr>
          <w:lang w:val="pt-BR"/>
          <w:ins w:id="1660" w:author="Juan Antonio Vizcaino" w:date="2023-05-04T13:33:00Z"/>
        </w:rPr>
      </w:pPr>
      <w:ins w:id="1659" w:author="Juan Antonio Vizcaino" w:date="2023-05-04T13:33:00Z">
        <w:r>
          <w:rPr>
            <w:lang w:val="pt-BR"/>
          </w:rPr>
          <w:t>David Creasy, Matrix Science</w:t>
        </w:r>
      </w:ins>
    </w:p>
    <w:p>
      <w:pPr>
        <w:pStyle w:val="Normal"/>
        <w:rPr>
          <w:lang w:val="de-DE"/>
          <w:ins w:id="1662" w:author="Juan Antonio Vizcaino" w:date="2023-05-04T13:33:00Z"/>
        </w:rPr>
      </w:pPr>
      <w:ins w:id="1661" w:author="Juan Antonio Vizcaino" w:date="2023-05-04T13:33:00Z">
        <w:r>
          <w:rPr>
            <w:lang w:val="de-DE"/>
          </w:rPr>
          <w:t>Florian Reisinger, European Bioinformatics Institute</w:t>
        </w:r>
      </w:ins>
    </w:p>
    <w:p>
      <w:pPr>
        <w:pStyle w:val="Normal"/>
        <w:rPr>
          <w:lang w:val="de-DE"/>
          <w:ins w:id="1664" w:author="Juan Antonio Vizcaino" w:date="2023-05-04T13:33:00Z"/>
        </w:rPr>
      </w:pPr>
      <w:ins w:id="1663" w:author="Juan Antonio Vizcaino" w:date="2023-05-04T13:33:00Z">
        <w:r>
          <w:rPr>
            <w:lang w:val="de-DE"/>
          </w:rPr>
          <w:t>Johannes Griss, European Bioinformatics Institute</w:t>
        </w:r>
      </w:ins>
    </w:p>
    <w:p>
      <w:pPr>
        <w:pStyle w:val="Normal"/>
        <w:rPr/>
      </w:pPr>
      <w:ins w:id="1665" w:author="Juan Antonio Vizcaino" w:date="2023-05-04T13:33:00Z">
        <w:r>
          <w:rPr/>
          <w:t xml:space="preserve">Juan Antonio Vizcaíno, European Bioinformatics Institute </w:t>
        </w:r>
      </w:ins>
    </w:p>
    <w:p>
      <w:pPr>
        <w:pStyle w:val="Normal"/>
        <w:rPr/>
      </w:pPr>
      <w:ins w:id="1667" w:author="Juan Antonio Vizcaino" w:date="2023-05-04T13:33:00Z">
        <w:r>
          <w:rPr/>
          <w:t>Matthew Chambers, Vanderbilt University Medical Center</w:t>
        </w:r>
      </w:ins>
    </w:p>
    <w:p>
      <w:pPr>
        <w:pStyle w:val="Normal"/>
        <w:rPr>
          <w:lang w:val="de-DE"/>
          <w:ins w:id="1670" w:author="Juan Antonio Vizcaino" w:date="2023-05-04T13:33:00Z"/>
        </w:rPr>
      </w:pPr>
      <w:ins w:id="1669" w:author="Juan Antonio Vizcaino" w:date="2023-05-04T13:33:00Z">
        <w:r>
          <w:rPr>
            <w:lang w:val="de-DE"/>
          </w:rPr>
          <w:t xml:space="preserve">Gerhard Mayer, Medizinisches Proteom-Center, Ruhr-Universität Bochum </w:t>
        </w:r>
      </w:ins>
    </w:p>
    <w:p>
      <w:pPr>
        <w:pStyle w:val="Normal"/>
        <w:rPr>
          <w:lang w:val="de-DE"/>
          <w:ins w:id="1672" w:author="Juan Antonio Vizcaino" w:date="2023-05-04T13:33:00Z"/>
        </w:rPr>
      </w:pPr>
      <w:ins w:id="1671" w:author="Juan Antonio Vizcaino" w:date="2023-05-04T13:33:00Z">
        <w:r>
          <w:rPr>
            <w:lang w:val="de-DE"/>
          </w:rPr>
          <w:t>Martin Eisenacher, Medizinisches Proteom-Center, Ruhr-Universität Bochum</w:t>
        </w:r>
      </w:ins>
    </w:p>
    <w:p>
      <w:pPr>
        <w:pStyle w:val="Normal"/>
        <w:rPr/>
      </w:pPr>
      <w:ins w:id="1673" w:author="Juan Antonio Vizcaino" w:date="2023-05-04T13:33:00Z">
        <w:r>
          <w:rPr/>
          <w:t>Andrew Jones, University of Liverpool</w:t>
        </w:r>
      </w:ins>
    </w:p>
    <w:p>
      <w:pPr>
        <w:pStyle w:val="Normal"/>
        <w:rPr/>
      </w:pPr>
      <w:r>
        <w:rPr/>
      </w:r>
    </w:p>
    <w:p>
      <w:pPr>
        <w:pStyle w:val="Normal"/>
        <w:rPr/>
      </w:pPr>
      <w:ins w:id="1674" w:author="Juan Antonio Vizcaino" w:date="2023-05-04T13:34:00Z">
        <w:r>
          <w:rPr/>
          <w:t>The mzIdentML version 1.0 authors were as follows:</w:t>
        </w:r>
      </w:ins>
    </w:p>
    <w:p>
      <w:pPr>
        <w:pStyle w:val="Normal"/>
        <w:rPr/>
      </w:pPr>
      <w:r>
        <w:rPr/>
      </w:r>
    </w:p>
    <w:p>
      <w:pPr>
        <w:pStyle w:val="Normal"/>
        <w:rPr/>
      </w:pPr>
      <w:ins w:id="1675" w:author="Juan Antonio Vizcaino" w:date="2023-05-04T13:34:00Z">
        <w:r>
          <w:rPr/>
          <w:t>Angel Pizarro, Center for Bioinformatics, University of Pennsylvania</w:t>
        </w:r>
      </w:ins>
    </w:p>
    <w:p>
      <w:pPr>
        <w:pStyle w:val="Normal"/>
        <w:rPr>
          <w:lang w:val="pt-BR"/>
          <w:ins w:id="1678" w:author="Juan Antonio Vizcaino" w:date="2023-05-04T13:34:00Z"/>
        </w:rPr>
      </w:pPr>
      <w:ins w:id="1677" w:author="Juan Antonio Vizcaino" w:date="2023-05-04T13:34:00Z">
        <w:r>
          <w:rPr>
            <w:lang w:val="pt-BR"/>
          </w:rPr>
          <w:t>David Creasy, MatrixScience</w:t>
        </w:r>
      </w:ins>
    </w:p>
    <w:p>
      <w:pPr>
        <w:pStyle w:val="Normal"/>
        <w:rPr/>
      </w:pPr>
      <w:ins w:id="1679" w:author="Juan Antonio Vizcaino" w:date="2023-05-04T13:34:00Z">
        <w:r>
          <w:rPr/>
          <w:t>Phil Jones, European Bioinformatics Institute</w:t>
        </w:r>
      </w:ins>
    </w:p>
    <w:p>
      <w:pPr>
        <w:pStyle w:val="Normal"/>
        <w:rPr>
          <w:lang w:val="de-DE"/>
          <w:ins w:id="1682" w:author="Juan Antonio Vizcaino" w:date="2023-05-04T13:34:00Z"/>
        </w:rPr>
      </w:pPr>
      <w:ins w:id="1681" w:author="Juan Antonio Vizcaino" w:date="2023-05-04T13:34:00Z">
        <w:r>
          <w:rPr>
            <w:lang w:val="de-DE"/>
          </w:rPr>
          <w:t xml:space="preserve">Andreas Bertsch, Eberhard Karls University Tübingen </w:t>
        </w:r>
      </w:ins>
    </w:p>
    <w:p>
      <w:pPr>
        <w:pStyle w:val="Normal"/>
        <w:rPr>
          <w:lang w:val="de-DE"/>
          <w:ins w:id="1684" w:author="Juan Antonio Vizcaino" w:date="2023-05-04T13:34:00Z"/>
        </w:rPr>
      </w:pPr>
      <w:ins w:id="1683" w:author="Juan Antonio Vizcaino" w:date="2023-05-04T13:34:00Z">
        <w:r>
          <w:rPr>
            <w:lang w:val="de-DE"/>
          </w:rPr>
          <w:t>Jenny Siepen, University of Manchester</w:t>
        </w:r>
      </w:ins>
    </w:p>
    <w:p>
      <w:pPr>
        <w:pStyle w:val="Normal"/>
        <w:rPr>
          <w:lang w:val="de-DE"/>
          <w:ins w:id="1686" w:author="Juan Antonio Vizcaino" w:date="2023-05-04T13:34:00Z"/>
        </w:rPr>
      </w:pPr>
      <w:ins w:id="1685" w:author="Juan Antonio Vizcaino" w:date="2023-05-04T13:34:00Z">
        <w:r>
          <w:rPr>
            <w:lang w:val="de-DE"/>
          </w:rPr>
          <w:t>Martin Eisenacher, Medizinisches Proteom-Center, Ruhr-Universität Bochum</w:t>
        </w:r>
      </w:ins>
    </w:p>
    <w:p>
      <w:pPr>
        <w:pStyle w:val="Normal"/>
        <w:rPr/>
      </w:pPr>
      <w:ins w:id="1687" w:author="Juan Antonio Vizcaino" w:date="2023-05-04T13:34:00Z">
        <w:r>
          <w:rPr/>
          <w:t>Andrew Jones, University of Liverpool</w:t>
        </w:r>
      </w:ins>
    </w:p>
    <w:p>
      <w:pPr>
        <w:pStyle w:val="Normal"/>
        <w:rPr/>
      </w:pPr>
      <w:r>
        <w:rPr/>
      </w:r>
    </w:p>
    <w:p>
      <w:pPr>
        <w:pStyle w:val="Normal"/>
        <w:rPr>
          <w:lang w:val="en-US"/>
        </w:rPr>
      </w:pPr>
      <w:r>
        <w:rPr>
          <w:lang w:val="en-US"/>
        </w:rPr>
      </w:r>
    </w:p>
    <w:p>
      <w:pPr>
        <w:pStyle w:val="Normal"/>
        <w:rPr>
          <w:lang w:val="en-US"/>
        </w:rPr>
      </w:pPr>
      <w:r>
        <w:rPr>
          <w:lang w:val="en-US"/>
        </w:rPr>
        <w:t>In addition to the authors</w:t>
      </w:r>
      <w:ins w:id="1688" w:author="Juan Antonio Vizcaino" w:date="2023-03-08T11:10:00Z">
        <w:r>
          <w:rPr>
            <w:lang w:val="en-US"/>
          </w:rPr>
          <w:t xml:space="preserve"> indicated above</w:t>
        </w:r>
      </w:ins>
      <w:r>
        <w:rPr>
          <w:lang w:val="en-US"/>
        </w:rPr>
        <w:t>,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del w:id="1690" w:author="Juan Antonio Vizcaino" w:date="2023-03-08T11:10:00Z"/>
        </w:rPr>
      </w:pPr>
      <w:del w:id="1689" w:author="Juan Antonio Vizcaino" w:date="2023-03-08T11:10:00Z">
        <w:r>
          <w:rPr>
            <w:lang w:val="en-US"/>
          </w:rPr>
          <w:delText>Lutz Fischer, University of Edinburgh</w:delText>
        </w:r>
      </w:del>
    </w:p>
    <w:p>
      <w:pPr>
        <w:pStyle w:val="Normal"/>
        <w:numPr>
          <w:ilvl w:val="0"/>
          <w:numId w:val="16"/>
        </w:numPr>
        <w:rPr>
          <w:lang w:val="en-US"/>
          <w:del w:id="1692" w:author="Juan Antonio Vizcaino" w:date="2023-03-08T11:10:00Z"/>
        </w:rPr>
      </w:pPr>
      <w:del w:id="1691" w:author="Juan Antonio Vizcaino" w:date="2023-03-08T11:10:00Z">
        <w:r>
          <w:rPr>
            <w:lang w:val="en-US"/>
          </w:rPr>
          <w:delText>Juri Rappsilber, University of Edinburgh</w:delText>
        </w:r>
      </w:del>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del w:id="1693" w:author="Juan Antonio Vizcaino" w:date="2023-03-08T11:10:00Z">
        <w:r>
          <w:rPr>
            <w:lang w:val="en-US"/>
          </w:rPr>
          <w:delText>Alexander Leitner, ETH Zürich</w:delText>
        </w:r>
      </w:del>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6" w:name="__RefHeading___Toc37662_832650626"/>
      <w:bookmarkStart w:id="407" w:name="_Toc477259927"/>
      <w:bookmarkEnd w:id="406"/>
      <w:commentRangeStart w:id="33"/>
      <w:r>
        <w:rPr/>
        <w:t>References</w:t>
      </w:r>
      <w:bookmarkEnd w:id="407"/>
      <w:commentRangeEnd w:id="33"/>
      <w:r>
        <w:commentReference w:id="33"/>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8" w:name="__RefHeading___Toc37664_832650626"/>
      <w:bookmarkStart w:id="409" w:name="_Toc477259928"/>
      <w:bookmarkStart w:id="410" w:name="_Toc526008660"/>
      <w:bookmarkStart w:id="411" w:name="_Toc153690678"/>
      <w:bookmarkStart w:id="412" w:name="_Toc155584023"/>
      <w:bookmarkStart w:id="413" w:name="_Toc156877875"/>
      <w:bookmarkEnd w:id="408"/>
      <w:r>
        <w:rPr/>
        <w:t>Intellectual Property Statement</w:t>
      </w:r>
      <w:bookmarkEnd w:id="409"/>
      <w:bookmarkEnd w:id="410"/>
      <w:bookmarkEnd w:id="411"/>
      <w:bookmarkEnd w:id="412"/>
      <w:bookmarkEnd w:id="413"/>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4" w:name="__RefHeading___Toc37666_832650626"/>
      <w:bookmarkStart w:id="415" w:name="_Toc477259929"/>
      <w:bookmarkStart w:id="416" w:name="_Toc156877876"/>
      <w:bookmarkStart w:id="417" w:name="_Toc155584024"/>
      <w:bookmarkStart w:id="418" w:name="_Toc153687291"/>
      <w:bookmarkEnd w:id="414"/>
      <w:r>
        <w:rPr/>
        <w:t>Copyright Notice</w:t>
      </w:r>
      <w:bookmarkEnd w:id="415"/>
      <w:bookmarkEnd w:id="416"/>
      <w:bookmarkEnd w:id="417"/>
      <w:bookmarkEnd w:id="418"/>
    </w:p>
    <w:p>
      <w:pPr>
        <w:pStyle w:val="Normal"/>
        <w:jc w:val="both"/>
        <w:rPr>
          <w:lang w:val="en-US"/>
        </w:rPr>
      </w:pPr>
      <w:r>
        <w:rPr>
          <w:lang w:val="en-US"/>
        </w:rPr>
        <w:t>Copyright (C) Proteomics Standards Initiative (20</w:t>
      </w:r>
      <w:ins w:id="1694" w:author="Juan Antonio Vizcaino" w:date="2023-01-25T10:42:00Z">
        <w:r>
          <w:rPr>
            <w:lang w:val="en-US"/>
          </w:rPr>
          <w:t>23</w:t>
        </w:r>
      </w:ins>
      <w:del w:id="1695" w:author="Juan Antonio Vizcaino" w:date="2023-01-25T10:42:00Z">
        <w:r>
          <w:rPr>
            <w:lang w:val="en-US"/>
          </w:rPr>
          <w:delText>16</w:delText>
        </w:r>
      </w:del>
      <w:r>
        <w:rPr>
          <w:lang w:val="en-US"/>
        </w:rPr>
        <w:t>).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9" w:name="31"/>
      <w:bookmarkStart w:id="420" w:name="30"/>
      <w:bookmarkStart w:id="421" w:name="29"/>
      <w:bookmarkEnd w:id="419"/>
      <w:bookmarkEnd w:id="420"/>
      <w:bookmarkEnd w:id="421"/>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55"/>
      <w:headerReference w:type="first" r:id="rId456"/>
      <w:footerReference w:type="default" r:id="rId457"/>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oshua Klein" w:date="2023-05-29T14:12:00Z" w:initials="JK">
    <w:p>
      <w:r>
        <w:rPr>
          <w:rFonts w:ascii="Liberation Serif" w:hAnsi="Liberation Serif" w:eastAsia="DejaVu Sans" w:cs="DejaVu Sans"/>
          <w:lang w:val="en-US" w:eastAsia="en-US" w:bidi="en-US"/>
        </w:rPr>
        <w:t>Where an extension is signaled as required was never made explicit. This proposal mirrors the way the set of extensions all specified in mzIdentML v1.2.0 were made.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This approach isn’t ideal if we intend to allow extension documents to make breaking changes to the XSD as it will require parsing the file to first learn what the XSD it should apply is, and then go find the right one, if there even is one.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 </w:t>
      </w:r>
      <w:r>
        <w:rPr>
          <w:rFonts w:ascii="Liberation Serif" w:hAnsi="Liberation Serif" w:eastAsia="DejaVu Sans" w:cs="DejaVu Sans"/>
          <w:i/>
          <w:iCs/>
          <w:lang w:val="en-US" w:eastAsia="en-US" w:bidi="en-US"/>
        </w:rPr>
        <w:t>marginally</w:t>
      </w:r>
      <w:r>
        <w:rPr>
          <w:rFonts w:ascii="Liberation Serif" w:hAnsi="Liberation Serif" w:eastAsia="DejaVu Sans" w:cs="DejaVu Sans"/>
          <w:lang w:val="en-US" w:eastAsia="en-US" w:bidi="en-US"/>
        </w:rPr>
        <w:t xml:space="preserve"> better approach would be for these to be immediate children of the &lt;MzIdentML&gt; as these would A) immediately break any v1.2.0 parser and B) be easier to find but only for a certain class of parser. </w:t>
      </w:r>
    </w:p>
  </w:comment>
  <w:comment w:id="2" w:author="Juan Antonio Vizcaino" w:date="2023-05-30T13:34:00Z" w:initials="JV">
    <w:p>
      <w:r>
        <w:rPr>
          <w:rFonts w:ascii="Arial" w:hAnsi="Arial" w:eastAsia="DejaVu Sans" w:cs="DejaVu Sans"/>
          <w:color w:val="000000"/>
          <w:sz w:val="20"/>
          <w:szCs w:val="20"/>
          <w:lang w:val="x-none" w:eastAsia="x-none" w:bidi="en-US"/>
        </w:rPr>
        <w:t>I don’t have a strong feeling about this to be honest. Maybe the option Joshua is proposing is better.</w:t>
      </w:r>
    </w:p>
  </w:comment>
  <w:comment w:id="3" w:author="Joshua Klein" w:date="2023-05-29T14:12:00Z" w:initials="JK">
    <w:p>
      <w:r>
        <w:rPr>
          <w:rFonts w:ascii="Liberation Serif" w:hAnsi="Liberation Serif" w:eastAsia="DejaVu Sans" w:cs="DejaVu Sans"/>
          <w:lang w:val="en-US" w:eastAsia="en-US" w:bidi="en-US"/>
        </w:rPr>
        <w:t>Where an extension is signaled as required was never made explicit. This proposal mirrors the way the set of extensions all specified in mzIdentML v1.2.0 were made.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This approach isn’t ideal if we intend to allow extension documents to make breaking changes to the XSD as it will require parsing the file to first learn what the XSD it should apply is, and then go find the right one, if there even is one.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 </w:t>
      </w:r>
      <w:r>
        <w:rPr>
          <w:rFonts w:ascii="Liberation Serif" w:hAnsi="Liberation Serif" w:eastAsia="DejaVu Sans" w:cs="DejaVu Sans"/>
          <w:i/>
          <w:iCs/>
          <w:lang w:val="en-US" w:eastAsia="en-US" w:bidi="en-US"/>
        </w:rPr>
        <w:t>marginally</w:t>
      </w:r>
      <w:r>
        <w:rPr>
          <w:rFonts w:ascii="Liberation Serif" w:hAnsi="Liberation Serif" w:eastAsia="DejaVu Sans" w:cs="DejaVu Sans"/>
          <w:lang w:val="en-US" w:eastAsia="en-US" w:bidi="en-US"/>
        </w:rPr>
        <w:t xml:space="preserve"> better approach would be for these to be immediate children of the &lt;MzIdentML&gt; as these would A) immediately break any v1.2.0 parser and B) be easier to find but only for a certain class of parser. </w:t>
      </w:r>
    </w:p>
  </w:comment>
  <w:comment w:id="4"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5" w:author="Juan Antonio Vizcaino" w:date="2023-05-04T12:13:00Z" w:initials="JV">
    <w:p>
      <w:r>
        <w:rPr>
          <w:rFonts w:ascii="Liberation Serif" w:hAnsi="Liberation Serif" w:eastAsia="DejaVu Sans" w:cs="DejaVu Sans"/>
          <w:color w:val="000000"/>
          <w:lang w:val="x-none" w:eastAsia="x-none" w:bidi="en-US"/>
        </w:rPr>
        <w:t>Check this section.</w:t>
      </w:r>
    </w:p>
  </w:comment>
  <w:comment w:id="6" w:author="Juan Antonio Vizcaino" w:date="2023-05-04T12:25:00Z" w:initials="JV">
    <w:p>
      <w:r>
        <w:rPr>
          <w:rFonts w:ascii="Liberation Serif" w:hAnsi="Liberation Serif" w:eastAsia="DejaVu Sans" w:cs="DejaVu Sans"/>
          <w:color w:val="000000"/>
          <w:lang w:val="x-none" w:eastAsia="x-none" w:bidi="en-US"/>
        </w:rPr>
        <w:t>Does this figure still need to be updated?</w:t>
      </w:r>
    </w:p>
  </w:comment>
  <w:comment w:id="7"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8"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9"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10"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11" w:author="Colin Combe" w:date="2023-01-25T15:44:00Z" w:initials="CC">
    <w:p>
      <w:r>
        <w:rPr>
          <w:rFonts w:ascii="Liberation Serif" w:hAnsi="Liberation Serif" w:eastAsia="DejaVu Sans" w:cs="DejaVu Sans"/>
          <w:lang w:val="en-US" w:eastAsia="en-US" w:bidi="en-US"/>
        </w:rPr>
        <w:t>Don’t meet CV mapping rules?</w:t>
      </w:r>
    </w:p>
  </w:comment>
  <w:comment w:id="12" w:author="Colin Combe" w:date="2023-01-25T15:40:00Z" w:initials="CC">
    <w:p>
      <w:r>
        <w:rPr>
          <w:rFonts w:ascii="Liberation Serif" w:hAnsi="Liberation Serif" w:eastAsia="DejaVu Sans" w:cs="DejaVu Sans"/>
          <w:lang w:val="en-US" w:eastAsia="en-US" w:bidi="en-US"/>
        </w:rPr>
        <w:t>MAY?</w:t>
      </w:r>
    </w:p>
  </w:comment>
  <w:comment w:id="13" w:author="Colin Combe" w:date="2023-01-25T15:06:00Z" w:initials="CC">
    <w:p>
      <w:r>
        <w:rPr>
          <w:rFonts w:ascii="Liberation Serif" w:hAnsi="Liberation Serif" w:eastAsia="DejaVu Sans" w:cs="DejaVu Sans"/>
          <w:lang w:val="en-US" w:eastAsia="en-US" w:bidi="en-US"/>
        </w:rPr>
        <w:t xml:space="preserve">This isn’t a child of </w:t>
      </w:r>
      <w:hyperlink r:id="rId1">
        <w:r>
          <w:rPr>
            <w:rFonts w:ascii="Liberation Serif" w:hAnsi="Liberation Serif" w:eastAsia="DejaVu Sans" w:cs="DejaVu Sans"/>
            <w:lang w:val="en-US" w:eastAsia="en-US" w:bidi="en-US"/>
          </w:rPr>
          <w:t>MS:1001060</w:t>
        </w:r>
      </w:hyperlink>
      <w:r>
        <w:rPr>
          <w:rFonts w:ascii="Liberation Serif" w:hAnsi="Liberation Serif" w:eastAsia="DejaVu Sans" w:cs="DejaVu Sans"/>
          <w:lang w:val="en-US" w:eastAsia="en-US" w:bidi="en-US"/>
        </w:rPr>
        <w:t xml:space="preserve"> (quality estimation method details)?</w:t>
      </w:r>
    </w:p>
  </w:comment>
  <w:comment w:id="14" w:author="Colin Combe" w:date="2023-01-25T15:38:00Z" w:initials="CC">
    <w:p>
      <w:r>
        <w:rPr>
          <w:rFonts w:ascii="Liberation Serif" w:hAnsi="Liberation Serif" w:eastAsia="DejaVu Sans" w:cs="DejaVu Sans"/>
          <w:lang w:val="en-US" w:eastAsia="en-US" w:bidi="en-US"/>
        </w:rPr>
        <w:t>Nor this</w:t>
      </w:r>
    </w:p>
  </w:comment>
  <w:comment w:id="15" w:author="Colin Combe" w:date="2023-01-25T15:39:00Z" w:initials="CC">
    <w:p>
      <w:r>
        <w:rPr>
          <w:rFonts w:ascii="Liberation Serif" w:hAnsi="Liberation Serif" w:eastAsia="DejaVu Sans" w:cs="DejaVu Sans"/>
          <w:lang w:val="en-US" w:eastAsia="en-US" w:bidi="en-US"/>
        </w:rPr>
        <w:t>same</w:t>
      </w:r>
    </w:p>
  </w:comment>
  <w:comment w:id="16" w:author="Colin Combe" w:date="2023-01-25T15:41:00Z" w:initials="CC">
    <w:p>
      <w:r>
        <w:rPr>
          <w:rFonts w:ascii="Liberation Serif" w:hAnsi="Liberation Serif" w:eastAsia="DejaVu Sans" w:cs="DejaVu Sans"/>
          <w:lang w:val="en-US" w:eastAsia="en-US" w:bidi="en-US"/>
        </w:rPr>
        <w:t>MAY?</w:t>
      </w:r>
    </w:p>
  </w:comment>
  <w:comment w:id="17" w:author="Colin Combe" w:date="2023-01-25T15:47:00Z" w:initials="CC">
    <w:p>
      <w:r>
        <w:rPr>
          <w:rFonts w:ascii="Liberation Serif" w:hAnsi="Liberation Serif" w:eastAsia="DejaVu Sans" w:cs="DejaVu Sans"/>
          <w:lang w:val="en-US" w:eastAsia="en-US" w:bidi="en-US"/>
        </w:rPr>
        <w:t>Doesn’t meet cv mapping rule</w:t>
      </w:r>
    </w:p>
  </w:comment>
  <w:comment w:id="18" w:author="Colin Combe" w:date="2023-01-25T15:50:00Z" w:initials="CC">
    <w:p>
      <w:r>
        <w:rPr>
          <w:rFonts w:ascii="Liberation Serif" w:hAnsi="Liberation Serif" w:eastAsia="DejaVu Sans" w:cs="DejaVu Sans"/>
          <w:lang w:val="en-US" w:eastAsia="en-US" w:bidi="en-US"/>
        </w:rPr>
        <w:t>Don’t meet cv mapping rules</w:t>
      </w:r>
    </w:p>
  </w:comment>
  <w:comment w:id="19" w:author="Colin Combe" w:date="2023-01-25T15:59:00Z" w:initials="CC">
    <w:p>
      <w:r>
        <w:rPr>
          <w:rFonts w:ascii="Liberation Serif" w:hAnsi="Liberation Serif" w:eastAsia="DejaVu Sans" w:cs="DejaVu Sans"/>
          <w:lang w:val="en-US" w:eastAsia="en-US" w:bidi="en-US"/>
        </w:rPr>
        <w:t>Confusing that this is same thing twice; say what two contexts are? (SpectrumIdentificationProtocol and ProteionDetectionProtocol)</w:t>
      </w:r>
    </w:p>
  </w:comment>
  <w:comment w:id="20" w:author="Colin Combe" w:date="2023-01-25T16:09:00Z" w:initials="CC">
    <w:p>
      <w:r>
        <w:rPr>
          <w:rFonts w:ascii="Liberation Serif" w:hAnsi="Liberation Serif" w:eastAsia="DejaVu Sans" w:cs="DejaVu Sans"/>
          <w:lang w:val="en-US" w:eastAsia="en-US" w:bidi="en-US"/>
        </w:rPr>
        <w:t>Don’t think these meet the cv mapping rules?</w:t>
      </w:r>
    </w:p>
  </w:comment>
  <w:comment w:id="21" w:author="Colin Combe" w:date="2023-01-25T16:27:00Z" w:initials="CC">
    <w:p>
      <w:r>
        <w:rPr>
          <w:rFonts w:ascii="Liberation Serif" w:hAnsi="Liberation Serif" w:eastAsia="DejaVu Sans" w:cs="DejaVu Sans"/>
          <w:lang w:val="en-US" w:eastAsia="en-US" w:bidi="en-US"/>
        </w:rPr>
        <w:t>MAY?</w:t>
      </w:r>
    </w:p>
  </w:comment>
  <w:comment w:id="22" w:author="Colin Combe" w:date="2023-01-25T16:27:00Z" w:initials="CC">
    <w:p>
      <w:r>
        <w:rPr>
          <w:rFonts w:ascii="Liberation Serif" w:hAnsi="Liberation Serif" w:eastAsia="DejaVu Sans" w:cs="DejaVu Sans"/>
          <w:lang w:val="en-US" w:eastAsia="en-US" w:bidi="en-US"/>
        </w:rPr>
        <w:t>MAY?</w:t>
      </w:r>
    </w:p>
  </w:comment>
  <w:comment w:id="23" w:author="Colin Combe" w:date="2023-01-25T15:52:00Z" w:initials="CC">
    <w:p>
      <w:r>
        <w:rPr>
          <w:rFonts w:ascii="Liberation Serif" w:hAnsi="Liberation Serif" w:eastAsia="DejaVu Sans" w:cs="DejaVu Sans"/>
          <w:lang w:val="en-US" w:eastAsia="en-US" w:bidi="en-US"/>
        </w:rPr>
        <w:t>MAY?</w:t>
      </w:r>
    </w:p>
  </w:comment>
  <w:comment w:id="24" w:author="Colin Combe" w:date="2023-01-25T15:53:00Z" w:initials="CC">
    <w:p>
      <w:r>
        <w:rPr>
          <w:rFonts w:ascii="Liberation Serif" w:hAnsi="Liberation Serif" w:eastAsia="DejaVu Sans" w:cs="DejaVu Sans"/>
          <w:lang w:val="en-US" w:eastAsia="en-US" w:bidi="en-US"/>
        </w:rPr>
        <w:t>MAY?</w:t>
      </w:r>
    </w:p>
  </w:comment>
  <w:comment w:id="25" w:author="Colin Combe" w:date="2023-01-25T15:53:00Z" w:initials="CC">
    <w:p>
      <w:r>
        <w:rPr>
          <w:rFonts w:ascii="Liberation Serif" w:hAnsi="Liberation Serif" w:eastAsia="DejaVu Sans" w:cs="DejaVu Sans"/>
          <w:lang w:val="en-US" w:eastAsia="en-US" w:bidi="en-US"/>
        </w:rPr>
        <w:t>Aren’t most of these MAYs rather than MUSTs?</w:t>
      </w:r>
    </w:p>
  </w:comment>
  <w:comment w:id="26" w:author="Colin Combe" w:date="2023-01-25T16:03:00Z" w:initials="CC">
    <w:p>
      <w:r>
        <w:rPr>
          <w:rFonts w:ascii="Liberation Serif" w:hAnsi="Liberation Serif" w:eastAsia="DejaVu Sans" w:cs="DejaVu Sans"/>
          <w:lang w:val="en-US" w:eastAsia="en-US" w:bidi="en-US"/>
        </w:rPr>
        <w:t>I can’t find a cv term with this accession?</w:t>
      </w:r>
    </w:p>
  </w:comment>
  <w:comment w:id="27" w:author="Colin Combe" w:date="2023-01-25T16:11:00Z" w:initials="CC">
    <w:p>
      <w:r>
        <w:rPr>
          <w:rFonts w:ascii="Liberation Serif" w:hAnsi="Liberation Serif" w:eastAsia="DejaVu Sans" w:cs="DejaVu Sans"/>
          <w:lang w:val="en-US" w:eastAsia="en-US" w:bidi="en-US"/>
        </w:rPr>
        <w:t>Doesn’t meet mapping rules?</w:t>
      </w:r>
    </w:p>
  </w:comment>
  <w:comment w:id="28" w:author="Colin Combe" w:date="2023-01-25T16:11:00Z" w:initials="CC">
    <w:p>
      <w:r>
        <w:rPr>
          <w:rFonts w:ascii="Liberation Serif" w:hAnsi="Liberation Serif" w:eastAsia="DejaVu Sans" w:cs="DejaVu Sans"/>
          <w:lang w:val="en-US" w:eastAsia="en-US" w:bidi="en-US"/>
        </w:rPr>
        <w:t>Mapping rules?</w:t>
      </w:r>
    </w:p>
    <w:p>
      <w:r>
        <w:rPr>
          <w:rFonts w:ascii="Liberation Serif" w:hAnsi="Liberation Serif" w:eastAsia="DejaVu Sans" w:cs="DejaVu Sans"/>
          <w:lang w:val="en-US" w:eastAsia="en-US" w:bidi="en-US"/>
        </w:rPr>
      </w:r>
    </w:p>
  </w:comment>
  <w:comment w:id="29" w:author="Colin Combe" w:date="2023-01-25T14:48:00Z" w:initials="CC">
    <w:p>
      <w:r>
        <w:rPr>
          <w:rFonts w:ascii="Liberation Serif" w:hAnsi="Liberation Serif" w:eastAsia="DejaVu Sans" w:cs="DejaVu Sans"/>
          <w:lang w:val="en-US" w:eastAsia="en-US" w:bidi="en-US"/>
        </w:rPr>
        <w:t>This PeptideEvidience element was in the wrong place?</w:t>
      </w:r>
    </w:p>
  </w:comment>
  <w:comment w:id="30" w:author="Juan Antonio Vizcaino" w:date="2023-01-25T10:59:00Z" w:initials="JAV">
    <w:p>
      <w:r>
        <w:rPr>
          <w:rFonts w:ascii="Liberation Serif" w:hAnsi="Liberation Serif" w:eastAsia="DejaVu Sans" w:cs="DejaVu Sans"/>
          <w:color w:val="000000"/>
          <w:lang w:val="x-none" w:eastAsia="x-none" w:bidi="en-US"/>
        </w:rPr>
        <w:t>Let’s comment on this, in the cross linking document, and transfer the final version here.</w:t>
      </w:r>
    </w:p>
  </w:comment>
  <w:comment w:id="31" w:author="Juan Antonio Vizcaino" w:date="2023-03-08T11:37:00Z" w:initials="JV">
    <w:p>
      <w:r>
        <w:rPr>
          <w:rFonts w:ascii="Liberation Serif" w:hAnsi="Liberation Serif" w:eastAsia="DejaVu Sans" w:cs="DejaVu Sans"/>
          <w:color w:val="000000"/>
          <w:lang w:val="x-none" w:eastAsia="x-none" w:bidi="en-US"/>
        </w:rPr>
        <w:t>This is still ongoing in the other document. Final version still needs to be transferred here.</w:t>
      </w:r>
    </w:p>
  </w:comment>
  <w:comment w:id="32" w:author="Juan Antonio Vizcaino" w:date="2023-05-04T13:35:00Z" w:initials="JV">
    <w:p>
      <w:r>
        <w:rPr>
          <w:rFonts w:ascii="Arial" w:hAnsi="Arial" w:eastAsia="DejaVu Sans" w:cs="DejaVu Sans"/>
          <w:sz w:val="20"/>
          <w:szCs w:val="20"/>
          <w:lang w:val="x-none" w:eastAsia="x-none" w:bidi="en-US"/>
        </w:rPr>
        <w:t>This was copied and pasted from the online version on May 4th 2023</w:t>
      </w:r>
    </w:p>
  </w:comment>
  <w:comment w:id="33"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98</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w:t>
    </w:r>
    <w:ins w:id="1696" w:author="Juan Antonio Vizcaino" w:date="2023-05-04T12:00:00Z">
      <w:r>
        <w:rPr/>
        <w:t>3</w:t>
      </w:r>
    </w:ins>
    <w:del w:id="1697" w:author="Juan Antonio Vizcaino" w:date="2023-05-04T12:00:00Z">
      <w:r>
        <w:rPr/>
        <w:delText>2</w:delText>
      </w:r>
    </w:del>
    <w:r>
      <w:rPr/>
      <w:t>.</w:t>
    </w:r>
    <w:ins w:id="1698" w:author="Juan Antonio Vizcaino" w:date="2023-05-04T12:00:00Z">
      <w:r>
        <w:rPr/>
        <w:t>0</w:t>
      </w:r>
    </w:ins>
    <w:del w:id="1699" w:author="Juan Antonio Vizcaino" w:date="2023-05-04T12:00:00Z">
      <w:r>
        <w:rPr/>
        <w:delText>0 final</w:delText>
      </w:r>
    </w:del>
    <w:r>
      <w:rPr/>
      <w:tab/>
    </w:r>
    <w:del w:id="1700" w:author="Juan Antonio Vizcaino" w:date="2023-01-25T10:42:00Z">
      <w:r>
        <w:rPr/>
        <w:delText xml:space="preserve">March </w:delText>
      </w:r>
    </w:del>
    <w:ins w:id="1701" w:author="Juan Antonio Vizcaino" w:date="2023-03-08T11:04:00Z">
      <w:r>
        <w:rPr/>
        <w:t>M</w:t>
      </w:r>
    </w:ins>
    <w:del w:id="1702" w:author="Colin Combe" w:date="2023-06-28T10:23:00Z">
      <w:r>
        <w:rPr/>
        <w:delText>a</w:delText>
      </w:r>
    </w:del>
    <w:del w:id="1703" w:author="Colin Combe" w:date="2023-05-18T08:19:00Z">
      <w:r>
        <w:rPr/>
        <w:delText>rch</w:delText>
      </w:r>
    </w:del>
    <w:ins w:id="1704" w:author="Colin Combe" w:date="2023-06-28T10:23:00Z">
      <w:r>
        <w:rPr/>
        <w:t>July</w:t>
      </w:r>
    </w:ins>
    <w:ins w:id="1705" w:author="Juan Antonio Vizcaino" w:date="2023-01-25T10:42:00Z">
      <w:r>
        <w:rPr/>
        <w:t xml:space="preserve"> </w:t>
      </w:r>
    </w:ins>
    <w:r>
      <w:rPr/>
      <w:t>20</w:t>
    </w:r>
    <w:ins w:id="1706" w:author="Juan Antonio Vizcaino" w:date="2023-01-25T10:42:00Z">
      <w:r>
        <w:rPr/>
        <w:t>23</w:t>
      </w:r>
    </w:ins>
    <w:del w:id="1707" w:author="Juan Antonio Vizcaino" w:date="2023-01-25T10:42:00Z">
      <w:r>
        <w:rPr/>
        <w:delText>17</w:delText>
      </w:r>
    </w:del>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del w:id="1708" w:author="Jones, Andy" w:date="2022-05-13T11:38:00Z">
      <w:r>
        <w:rPr/>
        <w:delText xml:space="preserve">final </w:delText>
      </w:r>
    </w:del>
    <w:ins w:id="1709" w:author="Jones, Andy" w:date="2022-05-13T11:38:00Z">
      <w:r>
        <w:rPr/>
        <w:t xml:space="preserve">draft </w:t>
      </w:r>
    </w:ins>
    <w:r>
      <w:rPr/>
      <w:t>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ins w:id="1711" w:author="Juan Antonio Vizcaino" w:date="2023-05-04T11:55:00Z"/>
      </w:rPr>
    </w:pPr>
    <w:ins w:id="1710" w:author="Juan Antonio Vizcaino" w:date="2023-05-04T11:55:00Z">
      <w:r>
        <w:rPr>
          <w:rFonts w:cs="Arial"/>
          <w:i/>
          <w:iCs/>
          <w:color w:val="000000"/>
          <w:sz w:val="22"/>
          <w:szCs w:val="22"/>
        </w:rPr>
        <w:t>Colin W. Combe, University of Edinburgh</w:t>
      </w:r>
    </w:ins>
  </w:p>
  <w:p>
    <w:pPr>
      <w:pStyle w:val="Normal"/>
      <w:jc w:val="right"/>
      <w:rPr>
        <w:color w:val="000000"/>
        <w:ins w:id="1713" w:author="Juan Antonio Vizcaino" w:date="2023-05-04T11:55:00Z"/>
      </w:rPr>
    </w:pPr>
    <w:ins w:id="1712" w:author="Juan Antonio Vizcaino" w:date="2023-05-04T11:55:00Z">
      <w:r>
        <w:rPr>
          <w:rFonts w:cs="Arial"/>
          <w:i/>
          <w:iCs/>
          <w:color w:val="000000"/>
          <w:sz w:val="22"/>
          <w:szCs w:val="22"/>
        </w:rPr>
        <w:t>Lars Kolbowski, Technische Universität Berlin</w:t>
      </w:r>
    </w:ins>
  </w:p>
  <w:p>
    <w:pPr>
      <w:pStyle w:val="Normal"/>
      <w:jc w:val="right"/>
      <w:rPr>
        <w:color w:val="000000"/>
        <w:ins w:id="1715" w:author="Juan Antonio Vizcaino" w:date="2023-05-04T11:55:00Z"/>
      </w:rPr>
    </w:pPr>
    <w:ins w:id="1714" w:author="Juan Antonio Vizcaino" w:date="2023-05-04T11:55:00Z">
      <w:r>
        <w:rPr>
          <w:rFonts w:cs="Arial"/>
          <w:i/>
          <w:iCs/>
          <w:color w:val="000000"/>
          <w:sz w:val="22"/>
          <w:szCs w:val="22"/>
        </w:rPr>
        <w:t>Lutz Fischer, Technische Universität Berlin</w:t>
      </w:r>
    </w:ins>
  </w:p>
  <w:p>
    <w:pPr>
      <w:pStyle w:val="Normal"/>
      <w:jc w:val="right"/>
      <w:rPr>
        <w:color w:val="000000"/>
        <w:ins w:id="1717" w:author="Juan Antonio Vizcaino" w:date="2023-05-04T11:55:00Z"/>
      </w:rPr>
    </w:pPr>
    <w:ins w:id="1716" w:author="Juan Antonio Vizcaino" w:date="2023-05-04T11:55:00Z">
      <w:r>
        <w:rPr>
          <w:rFonts w:cs="Arial"/>
          <w:i/>
          <w:iCs/>
          <w:color w:val="000000"/>
          <w:sz w:val="22"/>
          <w:szCs w:val="22"/>
        </w:rPr>
        <w:t>Ville Koskinen, Matrix Science</w:t>
      </w:r>
    </w:ins>
  </w:p>
  <w:p>
    <w:pPr>
      <w:pStyle w:val="Normal"/>
      <w:jc w:val="right"/>
      <w:rPr>
        <w:color w:val="000000"/>
        <w:ins w:id="1719" w:author="Juan Antonio Vizcaino" w:date="2023-05-04T11:55:00Z"/>
      </w:rPr>
    </w:pPr>
    <w:ins w:id="1718" w:author="Juan Antonio Vizcaino" w:date="2023-05-04T11:55:00Z">
      <w:r>
        <w:rPr>
          <w:rFonts w:cs="Arial"/>
          <w:i/>
          <w:iCs/>
          <w:color w:val="000000"/>
          <w:sz w:val="22"/>
          <w:szCs w:val="22"/>
        </w:rPr>
        <w:t>Joshua Klein, University of Boston</w:t>
      </w:r>
    </w:ins>
  </w:p>
  <w:p>
    <w:pPr>
      <w:pStyle w:val="Normal"/>
      <w:jc w:val="right"/>
      <w:rPr>
        <w:color w:val="000000"/>
        <w:ins w:id="1721" w:author="Juan Antonio Vizcaino" w:date="2023-05-04T11:55:00Z"/>
      </w:rPr>
    </w:pPr>
    <w:ins w:id="1720" w:author="Juan Antonio Vizcaino" w:date="2023-05-04T11:55:00Z">
      <w:r>
        <w:rPr>
          <w:rFonts w:cs="Arial"/>
          <w:i/>
          <w:iCs/>
          <w:color w:val="000000"/>
          <w:sz w:val="22"/>
          <w:szCs w:val="22"/>
        </w:rPr>
        <w:t>Alexander Leitner, ETH Zurich</w:t>
      </w:r>
    </w:ins>
  </w:p>
  <w:p>
    <w:pPr>
      <w:pStyle w:val="Normal"/>
      <w:jc w:val="right"/>
      <w:rPr>
        <w:color w:val="000000"/>
        <w:ins w:id="1723" w:author="Juan Antonio Vizcaino" w:date="2023-05-04T11:55:00Z"/>
      </w:rPr>
    </w:pPr>
    <w:ins w:id="1722" w:author="Juan Antonio Vizcaino" w:date="2023-05-04T11:55:00Z">
      <w:r>
        <w:rPr>
          <w:rFonts w:cs="Arial"/>
          <w:i/>
          <w:iCs/>
          <w:color w:val="000000"/>
          <w:sz w:val="22"/>
          <w:szCs w:val="22"/>
        </w:rPr>
        <w:t>Juan Antonio Vizcaíno, European Bioinformatics Institute</w:t>
      </w:r>
    </w:ins>
  </w:p>
  <w:p>
    <w:pPr>
      <w:pStyle w:val="Normal"/>
      <w:jc w:val="right"/>
      <w:rPr>
        <w:color w:val="000000"/>
        <w:ins w:id="1725" w:author="Juan Antonio Vizcaino" w:date="2023-05-04T11:55:00Z"/>
      </w:rPr>
    </w:pPr>
    <w:ins w:id="1724" w:author="Juan Antonio Vizcaino" w:date="2023-05-04T11:55:00Z">
      <w:r>
        <w:rPr>
          <w:rFonts w:cs="Arial"/>
          <w:i/>
          <w:iCs/>
          <w:color w:val="000000"/>
          <w:sz w:val="22"/>
          <w:szCs w:val="22"/>
        </w:rPr>
        <w:t>Andrew R. Jones, University of Liverpool</w:t>
      </w:r>
    </w:ins>
  </w:p>
  <w:p>
    <w:pPr>
      <w:pStyle w:val="Normal"/>
      <w:jc w:val="right"/>
      <w:pPrChange w:id="0" w:author="Juan Antonio Vizcaino" w:date="2023-05-24T08:52:00Z">
        <w:pPr>
          <w:spacing w:before="0" w:after="240"/>
        </w:pPr>
      </w:pPrChange>
      <w:rPr>
        <w:color w:val="000000"/>
      </w:rPr>
    </w:pPr>
    <w:r>
      <w:rPr>
        <w:rFonts w:cs="Arial"/>
        <w:i/>
        <w:iCs/>
        <w:color w:val="000000"/>
        <w:sz w:val="22"/>
        <w:szCs w:val="22"/>
      </w:rPr>
      <w:t>Juri</w:t>
    </w:r>
    <w:ins w:id="1726" w:author="Juan Antonio Vizcaino" w:date="2023-05-04T11:55:00Z">
      <w:r>
        <w:rPr>
          <w:rFonts w:cs="Arial"/>
          <w:i/>
          <w:iCs/>
          <w:color w:val="000000"/>
          <w:sz w:val="22"/>
          <w:szCs w:val="22"/>
        </w:rPr>
        <w:t xml:space="preserve"> Rappsilber, University of Edinburgh &amp; Technische Universität Berlin</w:t>
      </w:r>
    </w:ins>
  </w:p>
  <w:p>
    <w:pPr>
      <w:pStyle w:val="Normal"/>
      <w:rPr>
        <w:lang w:val="de-DE"/>
        <w:del w:id="1728" w:author="Juan Antonio Vizcaino" w:date="2023-05-24T08:52:00Z"/>
      </w:rPr>
    </w:pPr>
    <w:del w:id="1727" w:author="Juan Antonio Vizcaino" w:date="2023-05-24T08:52:00Z">
      <w:r>
        <w:rPr>
          <w:lang w:val="de-DE"/>
        </w:rPr>
      </w:r>
    </w:del>
  </w:p>
  <w:p>
    <w:pPr>
      <w:pStyle w:val="Normal"/>
      <w:rPr>
        <w:lang w:val="de-DE"/>
        <w:del w:id="1730" w:author="Juan Antonio Vizcaino" w:date="2023-05-04T11:55:00Z"/>
      </w:rPr>
    </w:pPr>
    <w:del w:id="1729" w:author="Juan Antonio Vizcaino" w:date="2023-05-04T11:55:00Z">
      <w:r>
        <w:rPr/>
        <w:delText xml:space="preserve">Juan Antonio Vizcaíno, European Bioinformatics Institute </w:delText>
      </w:r>
    </w:del>
  </w:p>
  <w:p>
    <w:pPr>
      <w:pStyle w:val="Normal"/>
      <w:jc w:val="center"/>
      <w:rPr>
        <w:lang w:val="de-DE"/>
        <w:del w:id="1732" w:author="Juan Antonio Vizcaino" w:date="2023-05-04T11:55:00Z"/>
      </w:rPr>
    </w:pPr>
    <w:del w:id="1731" w:author="Juan Antonio Vizcaino" w:date="2023-05-04T11:55:00Z">
      <w:r>
        <w:rPr>
          <w:lang w:val="de-DE"/>
        </w:rPr>
        <w:delText xml:space="preserve">Gerhard Mayer, Medizinisches Proteom-Center, Ruhr-Universität Bochum </w:delText>
      </w:r>
    </w:del>
  </w:p>
  <w:p>
    <w:pPr>
      <w:pStyle w:val="Normal"/>
      <w:pPrChange w:id="0" w:author="Juan Antonio Vizcaino" w:date="2023-05-24T08:52:00Z">
        <w:pPr>
          <w:jc w:val="right"/>
        </w:pPr>
      </w:pPrChange>
      <w:rPr>
        <w:lang w:val="de-DE"/>
        <w:del w:id="1733" w:author="Juan Antonio Vizcaino" w:date="2023-05-04T11:55:00Z"/>
      </w:rPr>
    </w:pPr>
    <w:r>
      <w:rPr>
        <w:lang w:val="de-DE"/>
      </w:rPr>
      <w:t>Martin Eisenacher, Medizinisches Proteom-Center, Ruhr-Universität Bochum</w:t>
    </w:r>
  </w:p>
  <w:p>
    <w:pPr>
      <w:pStyle w:val="Normal"/>
      <w:pPrChange w:id="0" w:author="Juan Antonio Vizcaino" w:date="2023-05-24T08:52:00Z">
        <w:pPr>
          <w:jc w:val="center"/>
        </w:pPr>
      </w:pPrChange>
      <w:rPr>
        <w:lang w:val="de-DE"/>
        <w:del w:id="1734" w:author="Juan Antonio Vizcaino" w:date="2023-05-04T11:55:00Z"/>
      </w:rPr>
    </w:pPr>
    <w:r>
      <w:rPr>
        <w:lang w:val="en-US"/>
      </w:rPr>
      <w:t>Sean Seymour, SCIEX</w:t>
    </w:r>
  </w:p>
  <w:p>
    <w:pPr>
      <w:pStyle w:val="Normal"/>
      <w:pPrChange w:id="0" w:author="Juan Antonio Vizcaino" w:date="2023-05-24T08:52:00Z">
        <w:pPr>
          <w:jc w:val="center"/>
        </w:pPr>
      </w:pPrChange>
      <w:rPr>
        <w:lang w:val="de-DE"/>
        <w:del w:id="1735" w:author="Juan Antonio Vizcaino" w:date="2023-05-04T11:55:00Z"/>
      </w:rPr>
    </w:pPr>
    <w:r>
      <w:rPr>
        <w:lang w:val="en-US"/>
      </w:rPr>
      <w:t>Terry Farrah, Institute for Systems Biology</w:t>
    </w:r>
  </w:p>
  <w:p>
    <w:pPr>
      <w:pStyle w:val="Normal"/>
      <w:pPrChange w:id="0" w:author="Juan Antonio Vizcaino" w:date="2023-05-24T08:52:00Z">
        <w:pPr>
          <w:jc w:val="center"/>
        </w:pPr>
      </w:pPrChange>
      <w:rPr>
        <w:lang w:val="de-DE"/>
        <w:del w:id="1736" w:author="Juan Antonio Vizcaino" w:date="2023-05-04T11:55:00Z"/>
      </w:rPr>
    </w:pPr>
    <w:r>
      <w:rPr>
        <w:lang w:val="en-US"/>
      </w:rPr>
      <w:t>Eric Deutsch, Institute for Systems Biology</w:t>
    </w:r>
  </w:p>
  <w:p>
    <w:pPr>
      <w:pStyle w:val="Normal"/>
      <w:pPrChange w:id="0" w:author="Juan Antonio Vizcaino" w:date="2023-05-24T08:52:00Z">
        <w:pPr>
          <w:jc w:val="center"/>
        </w:pPr>
      </w:pPrChange>
      <w:rPr>
        <w:lang w:val="de-DE"/>
        <w:del w:id="1737" w:author="Juan Antonio Vizcaino" w:date="2023-05-04T11:55:00Z"/>
      </w:rPr>
    </w:pPr>
    <w:r>
      <w:rPr/>
      <w:t>Andrew R Jones, University of Liverpool</w:t>
    </w:r>
  </w:p>
  <w:p>
    <w:pPr>
      <w:pStyle w:val="Normal"/>
      <w:pPrChange w:id="0" w:author="Juan Antonio Vizcaino" w:date="2023-05-24T08:52:00Z">
        <w:pPr>
          <w:jc w:val="right"/>
        </w:pPr>
      </w:pPrChange>
      <w:rPr>
        <w:lang w:val="de-DE"/>
      </w:rPr>
    </w:pPr>
    <w:r>
      <w:rPr>
        <w:lang w:val="de-DE"/>
      </w:rPr>
    </w:r>
  </w:p>
  <w:p>
    <w:pPr>
      <w:pStyle w:val="Normal"/>
      <w:rPr/>
    </w:pPr>
    <w:r>
      <w:rPr/>
    </w:r>
  </w:p>
  <w:p>
    <w:pPr>
      <w:pStyle w:val="Normal"/>
      <w:jc w:val="right"/>
      <w:rPr/>
    </w:pPr>
    <w:del w:id="1738" w:author="Jones, Andy" w:date="2022-05-13T11:38:00Z">
      <w:r>
        <w:rPr/>
        <w:delText xml:space="preserve">Mar </w:delText>
      </w:r>
    </w:del>
    <w:del w:id="1739" w:author="Colin Combe" w:date="2023-06-28T10:23:00Z">
      <w:r>
        <w:rPr/>
        <w:delText>May</w:delText>
      </w:r>
    </w:del>
    <w:ins w:id="1740" w:author="Colin Combe" w:date="2023-06-28T10:23:00Z">
      <w:r>
        <w:rPr/>
        <w:t>July</w:t>
      </w:r>
    </w:ins>
    <w:del w:id="1741" w:author="Juan Antonio Vizcaino" w:date="2023-01-25T09:24:00Z">
      <w:r>
        <w:rPr/>
        <w:delText>May</w:delText>
      </w:r>
    </w:del>
    <w:ins w:id="1742" w:author="Jones, Andy" w:date="2022-05-13T11:38:00Z">
      <w:r>
        <w:rPr/>
        <w:t xml:space="preserve"> </w:t>
      </w:r>
    </w:ins>
    <w:ins w:id="1743" w:author="Colin Combe" w:date="2023-07-20T11:10:38Z">
      <w:r>
        <w:rPr/>
        <w:t>20</w:t>
      </w:r>
    </w:ins>
    <w:del w:id="1744" w:author="Colin Combe" w:date="2023-06-28T10:23:00Z">
      <w:r>
        <w:rPr>
          <w:highlight w:val="yellow"/>
        </w:rPr>
        <w:delText>xx</w:delText>
      </w:r>
    </w:del>
    <w:ins w:id="1745" w:author="Juan Antonio Vizcaino" w:date="2023-01-25T10:42:00Z">
      <w:r>
        <w:rPr/>
        <w:t xml:space="preserve"> </w:t>
      </w:r>
    </w:ins>
    <w:del w:id="1746" w:author="Jones, Andy" w:date="2022-05-13T11:38:00Z">
      <w:r>
        <w:rPr/>
        <w:delText>2017</w:delText>
      </w:r>
    </w:del>
    <w:ins w:id="1747" w:author="Jones, Andy" w:date="2022-05-13T11:38:00Z">
      <w:r>
        <w:rPr/>
        <w:t>202</w:t>
      </w:r>
    </w:ins>
    <w:ins w:id="1748" w:author="Juan Antonio Vizcaino" w:date="2023-01-25T09:24:00Z">
      <w:r>
        <w:rPr/>
        <w:t>3</w:t>
      </w:r>
    </w:ins>
    <w:del w:id="1749" w:author="Juan Antonio Vizcaino" w:date="2023-01-25T09:24:00Z">
      <w:r>
        <w:rPr/>
        <w:delText>2</w:delText>
      </w:r>
    </w:del>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revisionView w:insDel="0" w:formatting="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Helvetica"/>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comments.xml.rels><?xml version="1.0" encoding="UTF-8"?>
<Relationships xmlns="http://schemas.openxmlformats.org/package/2006/relationships"><Relationship Id="rId1" Type="http://schemas.openxmlformats.org/officeDocument/2006/relationships/hyperlink" Target="http://www.ebi.ac.uk/ols/beta/ontologies/ms/terms?iri=http://purl.obolibrary.org/obo/MS_1001060"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hyperlink" Target="https://github.com/HUPO-PSI/mzIdentML/tree/master/examples/" TargetMode="External"/><Relationship Id="rId23" Type="http://schemas.openxmlformats.org/officeDocument/2006/relationships/image" Target="media/image4.wmf"/><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364" TargetMode="External"/><Relationship Id="rId233" Type="http://schemas.openxmlformats.org/officeDocument/2006/relationships/hyperlink" Target="http://www.ebi.ac.uk/ols/beta/ontologies/ms/terms?iri=http://purl.obolibrary.org/obo/MS_1001447" TargetMode="External"/><Relationship Id="rId234" Type="http://schemas.openxmlformats.org/officeDocument/2006/relationships/hyperlink" Target="http://www.ebi.ac.uk/ols/beta/ontologies/ms/terms?iri=http://purl.obolibrary.org/obo/MS_1001448" TargetMode="External"/><Relationship Id="rId235" Type="http://schemas.openxmlformats.org/officeDocument/2006/relationships/hyperlink" Target="http://www.ebi.ac.uk/ols/beta/ontologies/ms/terms?iri=http://purl.obolibrary.org/obo/MS_1001454" TargetMode="External"/><Relationship Id="rId236" Type="http://schemas.openxmlformats.org/officeDocument/2006/relationships/hyperlink" Target="http://www.ebi.ac.uk/ols/beta/ontologies/ms/terms?iri=http://purl.obolibrary.org/obo/MS_1001491" TargetMode="External"/><Relationship Id="rId237" Type="http://schemas.openxmlformats.org/officeDocument/2006/relationships/hyperlink" Target="http://www.ebi.ac.uk/ols/beta/ontologies/ms/terms?iri=http://purl.obolibrary.org/obo/MS_1001494" TargetMode="External"/><Relationship Id="rId238" Type="http://schemas.openxmlformats.org/officeDocument/2006/relationships/hyperlink" Target="http://www.ebi.ac.uk/ols/beta/ontologies/ms/terms?iri=http://purl.obolibrary.org/obo/MS_1001574" TargetMode="External"/><Relationship Id="rId239" Type="http://schemas.openxmlformats.org/officeDocument/2006/relationships/hyperlink" Target="http://www.ebi.ac.uk/ols/beta/ontologies/ms/terms?iri=http://purl.obolibrary.org/obo/MS_1002055" TargetMode="External"/><Relationship Id="rId240" Type="http://schemas.openxmlformats.org/officeDocument/2006/relationships/hyperlink" Target="http://www.ebi.ac.uk/ols/beta/ontologies/ms/terms?iri=http://purl.obolibrary.org/obo/MS_1001060" TargetMode="External"/><Relationship Id="rId241" Type="http://schemas.openxmlformats.org/officeDocument/2006/relationships/hyperlink" Target="http://www.ebi.ac.uk/ols/beta/ontologies/ms/terms?iri=http://purl.obolibrary.org/obo/MS_1001101" TargetMode="External"/><Relationship Id="rId242" Type="http://schemas.openxmlformats.org/officeDocument/2006/relationships/hyperlink" Target="http://www.ebi.ac.uk/ols/beta/ontologies/ms/terms?iri=http://purl.obolibrary.org/obo/MS_1001591" TargetMode="External"/><Relationship Id="rId243" Type="http://schemas.openxmlformats.org/officeDocument/2006/relationships/hyperlink" Target="http://www.ebi.ac.uk/ols/beta/ontologies/ms/terms?iri=http://purl.obolibrary.org/obo/MS_1001592" TargetMode="External"/><Relationship Id="rId244" Type="http://schemas.openxmlformats.org/officeDocument/2006/relationships/hyperlink" Target="http://www.ebi.ac.uk/ols/beta/ontologies/ms/terms?iri=http://purl.obolibrary.org/obo/MS_1001593" TargetMode="External"/><Relationship Id="rId245" Type="http://schemas.openxmlformats.org/officeDocument/2006/relationships/hyperlink" Target="http://www.ebi.ac.uk/ols/beta/ontologies/ms/terms?iri=http://purl.obolibrary.org/obo/MS_1001594" TargetMode="External"/><Relationship Id="rId246" Type="http://schemas.openxmlformats.org/officeDocument/2006/relationships/hyperlink" Target="http://www.ebi.ac.uk/ols/beta/ontologies/ms/terms?iri=http://purl.obolibrary.org/obo/MS_1001595" TargetMode="External"/><Relationship Id="rId247" Type="http://schemas.openxmlformats.org/officeDocument/2006/relationships/hyperlink" Target="http://www.ebi.ac.uk/ols/beta/ontologies/ms/terms?iri=http://purl.obolibrary.org/obo/MS_1001596" TargetMode="External"/><Relationship Id="rId248" Type="http://schemas.openxmlformats.org/officeDocument/2006/relationships/hyperlink" Target="http://www.ebi.ac.uk/ols/beta/ontologies/ms/terms?iri=http://purl.obolibrary.org/obo/MS_1001597" TargetMode="External"/><Relationship Id="rId249" Type="http://schemas.openxmlformats.org/officeDocument/2006/relationships/hyperlink" Target="http://www.ebi.ac.uk/ols/beta/ontologies/ms/terms?iri=http://purl.obolibrary.org/obo/MS_1001598" TargetMode="External"/><Relationship Id="rId250" Type="http://schemas.openxmlformats.org/officeDocument/2006/relationships/hyperlink" Target="http://www.ebi.ac.uk/ols/beta/ontologies/ms/terms?iri=http://purl.obolibrary.org/obo/MS_1001599" TargetMode="External"/><Relationship Id="rId251" Type="http://schemas.openxmlformats.org/officeDocument/2006/relationships/hyperlink" Target="http://www.ebi.ac.uk/ols/beta/ontologies/ms/terms?iri=http://purl.obolibrary.org/obo/MS_1002213" TargetMode="External"/><Relationship Id="rId252" Type="http://schemas.openxmlformats.org/officeDocument/2006/relationships/hyperlink" Target="http://www.ebi.ac.uk/ols/beta/ontologies/ms/terms?iri=http://purl.obolibrary.org/obo/MS_1001101" TargetMode="External"/><Relationship Id="rId253" Type="http://schemas.openxmlformats.org/officeDocument/2006/relationships/hyperlink" Target="http://www.ebi.ac.uk/ols/beta/ontologies/ms/terms?iri=http://purl.obolibrary.org/obo/MS_1002401" TargetMode="External"/><Relationship Id="rId254" Type="http://schemas.openxmlformats.org/officeDocument/2006/relationships/hyperlink" Target="http://www.ebi.ac.uk/ols/beta/ontologies/ms/terms?iri=http://purl.obolibrary.org/obo/MS_1001184" TargetMode="External"/><Relationship Id="rId255" Type="http://schemas.openxmlformats.org/officeDocument/2006/relationships/hyperlink" Target="http://www.ebi.ac.uk/ols/beta/ontologies/ms/terms?iri=http://purl.obolibrary.org/obo/MS_1001035" TargetMode="External"/><Relationship Id="rId256" Type="http://schemas.openxmlformats.org/officeDocument/2006/relationships/hyperlink" Target="http://www.ebi.ac.uk/ols/beta/ontologies/ms/terms?iri=http://purl.obolibrary.org/obo/MS_1001036" TargetMode="External"/><Relationship Id="rId257" Type="http://schemas.openxmlformats.org/officeDocument/2006/relationships/hyperlink" Target="http://www.ebi.ac.uk/ols/beta/ontologies/ms/terms?iri=http://purl.obolibrary.org/obo/MS_1001177" TargetMode="External"/><Relationship Id="rId258" Type="http://schemas.openxmlformats.org/officeDocument/2006/relationships/hyperlink" Target="http://www.ebi.ac.uk/ols/beta/ontologies/ms/terms?iri=http://purl.obolibrary.org/obo/MS_1002404" TargetMode="External"/><Relationship Id="rId259" Type="http://schemas.openxmlformats.org/officeDocument/2006/relationships/hyperlink" Target="http://www.ebi.ac.uk/ols/beta/ontologies/ms/terms?iri=http://purl.obolibrary.org/obo/MS_1002404" TargetMode="External"/><Relationship Id="rId260" Type="http://schemas.openxmlformats.org/officeDocument/2006/relationships/image" Target="media/image7.png"/><Relationship Id="rId261" Type="http://schemas.openxmlformats.org/officeDocument/2006/relationships/hyperlink" Target="http://www.ebi.ac.uk/ols/beta/ontologies/ms/terms?iri=http://purl.obolibrary.org/obo/MS_1001266" TargetMode="External"/><Relationship Id="rId262" Type="http://schemas.openxmlformats.org/officeDocument/2006/relationships/hyperlink" Target="http://www.ebi.ac.uk/ols/beta/ontologies/ms/terms?iri=http://purl.obolibrary.org/obo/MS_1001267" TargetMode="External"/><Relationship Id="rId263" Type="http://schemas.openxmlformats.org/officeDocument/2006/relationships/hyperlink" Target="http://www.ebi.ac.uk/ols/beta/ontologies/ms/terms?iri=http://purl.obolibrary.org/obo/MS_1001268" TargetMode="External"/><Relationship Id="rId264" Type="http://schemas.openxmlformats.org/officeDocument/2006/relationships/hyperlink" Target="http://www.ebi.ac.uk/ols/beta/ontologies/ms/terms?iri=http://purl.obolibrary.org/obo/MS_1001269" TargetMode="External"/><Relationship Id="rId265" Type="http://schemas.openxmlformats.org/officeDocument/2006/relationships/hyperlink" Target="http://www.ebi.ac.uk/ols/beta/ontologies/ms/terms?iri=http://purl.obolibrary.org/obo/MS_1001270" TargetMode="External"/><Relationship Id="rId266" Type="http://schemas.openxmlformats.org/officeDocument/2006/relationships/hyperlink" Target="http://www.ebi.ac.uk/ols/beta/ontologies/ms/terms?iri=http://purl.obolibrary.org/obo/MS_1001271" TargetMode="External"/><Relationship Id="rId267" Type="http://schemas.openxmlformats.org/officeDocument/2006/relationships/hyperlink" Target="http://www.ebi.ac.uk/ols/beta/ontologies/ms/terms?iri=http://purl.obolibrary.org/obo/MS_1001266" TargetMode="External"/><Relationship Id="rId268" Type="http://schemas.openxmlformats.org/officeDocument/2006/relationships/hyperlink" Target="http://www.ebi.ac.uk/ols/beta/ontologies/ms/terms?iri=http://purl.obolibrary.org/obo/MS_1001267" TargetMode="External"/><Relationship Id="rId269" Type="http://schemas.openxmlformats.org/officeDocument/2006/relationships/hyperlink" Target="http://www.ebi.ac.uk/ols/beta/ontologies/ms/terms?iri=http://purl.obolibrary.org/obo/MS_1001268" TargetMode="External"/><Relationship Id="rId270" Type="http://schemas.openxmlformats.org/officeDocument/2006/relationships/hyperlink" Target="http://www.ebi.ac.uk/ols/beta/ontologies/ms/terms?iri=http://purl.obolibrary.org/obo/MS_1001269" TargetMode="External"/><Relationship Id="rId271" Type="http://schemas.openxmlformats.org/officeDocument/2006/relationships/hyperlink" Target="http://www.ebi.ac.uk/ols/beta/ontologies/ms/terms?iri=http://purl.obolibrary.org/obo/MS_1001270" TargetMode="External"/><Relationship Id="rId272" Type="http://schemas.openxmlformats.org/officeDocument/2006/relationships/hyperlink" Target="http://www.ebi.ac.uk/ols/beta/ontologies/ms/terms?iri=http://purl.obolibrary.org/obo/MS_1001271" TargetMode="External"/><Relationship Id="rId273" Type="http://schemas.openxmlformats.org/officeDocument/2006/relationships/hyperlink" Target="http://www.ebi.ac.uk/ols/beta/ontologies/ms/terms?iri=http://purl.obolibrary.org/obo/MS_1001266" TargetMode="External"/><Relationship Id="rId274" Type="http://schemas.openxmlformats.org/officeDocument/2006/relationships/hyperlink" Target="http://www.ebi.ac.uk/ols/beta/ontologies/ms/terms?iri=http://purl.obolibrary.org/obo/MS_1001267" TargetMode="External"/><Relationship Id="rId275" Type="http://schemas.openxmlformats.org/officeDocument/2006/relationships/hyperlink" Target="http://www.ebi.ac.uk/ols/beta/ontologies/ms/terms?iri=http://purl.obolibrary.org/obo/MS_1001268" TargetMode="External"/><Relationship Id="rId276" Type="http://schemas.openxmlformats.org/officeDocument/2006/relationships/hyperlink" Target="http://www.ebi.ac.uk/ols/beta/ontologies/ms/terms?iri=http://purl.obolibrary.org/obo/MS_1001269" TargetMode="External"/><Relationship Id="rId277" Type="http://schemas.openxmlformats.org/officeDocument/2006/relationships/hyperlink" Target="http://www.ebi.ac.uk/ols/beta/ontologies/ms/terms?iri=http://purl.obolibrary.org/obo/MS_1001270" TargetMode="External"/><Relationship Id="rId278" Type="http://schemas.openxmlformats.org/officeDocument/2006/relationships/hyperlink" Target="http://www.ebi.ac.uk/ols/beta/ontologies/ms/terms?iri=http://purl.obolibrary.org/obo/MS_1001271" TargetMode="External"/><Relationship Id="rId279" Type="http://schemas.openxmlformats.org/officeDocument/2006/relationships/hyperlink" Target="http://www.ebi.ac.uk/ols/beta/ontologies/ms/terms?iri=http://purl.obolibrary.org/obo/MS_1000561" TargetMode="External"/><Relationship Id="rId280" Type="http://schemas.openxmlformats.org/officeDocument/2006/relationships/hyperlink" Target="http://www.ebi.ac.uk/ols/beta/ontologies/ms/terms?iri=http://purl.obolibrary.org/obo/MS_1000568" TargetMode="External"/><Relationship Id="rId281" Type="http://schemas.openxmlformats.org/officeDocument/2006/relationships/hyperlink" Target="http://www.ebi.ac.uk/ols/beta/ontologies/ms/terms?iri=http://purl.obolibrary.org/obo/MS_1000569" TargetMode="External"/><Relationship Id="rId282" Type="http://schemas.openxmlformats.org/officeDocument/2006/relationships/hyperlink" Target="http://www.ebi.ac.uk/ols/beta/ontologies/ms/terms?iri=http://purl.obolibrary.org/obo/MS_1001011" TargetMode="External"/><Relationship Id="rId283" Type="http://schemas.openxmlformats.org/officeDocument/2006/relationships/hyperlink" Target="http://www.ebi.ac.uk/ols/beta/ontologies/ms/terms?iri=http://purl.obolibrary.org/obo/MS_1001014" TargetMode="External"/><Relationship Id="rId284" Type="http://schemas.openxmlformats.org/officeDocument/2006/relationships/hyperlink" Target="http://www.ebi.ac.uk/ols/beta/ontologies/ms/terms?iri=http://purl.obolibrary.org/obo/MS_1001015" TargetMode="External"/><Relationship Id="rId285" Type="http://schemas.openxmlformats.org/officeDocument/2006/relationships/hyperlink" Target="http://www.ebi.ac.uk/ols/beta/ontologies/ms/terms?iri=http://purl.obolibrary.org/obo/MS_1001016" TargetMode="External"/><Relationship Id="rId286" Type="http://schemas.openxmlformats.org/officeDocument/2006/relationships/hyperlink" Target="http://www.ebi.ac.uk/ols/beta/ontologies/ms/terms?iri=http://purl.obolibrary.org/obo/MS_1001017" TargetMode="External"/><Relationship Id="rId287" Type="http://schemas.openxmlformats.org/officeDocument/2006/relationships/hyperlink" Target="http://www.ebi.ac.uk/ols/beta/ontologies/ms/terms?iri=http://purl.obolibrary.org/obo/MS_1001020" TargetMode="External"/><Relationship Id="rId288" Type="http://schemas.openxmlformats.org/officeDocument/2006/relationships/hyperlink" Target="http://www.ebi.ac.uk/ols/beta/ontologies/ms/terms?iri=http://purl.obolibrary.org/obo/MS_1001021" TargetMode="External"/><Relationship Id="rId289" Type="http://schemas.openxmlformats.org/officeDocument/2006/relationships/hyperlink" Target="http://www.ebi.ac.uk/ols/beta/ontologies/ms/terms?iri=http://purl.obolibrary.org/obo/MS_1001022" TargetMode="External"/><Relationship Id="rId290" Type="http://schemas.openxmlformats.org/officeDocument/2006/relationships/hyperlink" Target="http://www.ebi.ac.uk/ols/beta/ontologies/ms/terms?iri=http://purl.obolibrary.org/obo/MS_1001023" TargetMode="External"/><Relationship Id="rId291" Type="http://schemas.openxmlformats.org/officeDocument/2006/relationships/hyperlink" Target="http://www.ebi.ac.uk/ols/beta/ontologies/ms/terms?iri=http://purl.obolibrary.org/obo/MS_1001024" TargetMode="External"/><Relationship Id="rId292" Type="http://schemas.openxmlformats.org/officeDocument/2006/relationships/hyperlink" Target="http://www.ebi.ac.uk/ols/beta/ontologies/ms/terms?iri=http://purl.obolibrary.org/obo/MS_1001025" TargetMode="External"/><Relationship Id="rId293" Type="http://schemas.openxmlformats.org/officeDocument/2006/relationships/hyperlink" Target="http://www.ebi.ac.uk/ols/beta/ontologies/ms/terms?iri=http://purl.obolibrary.org/obo/MS_1001011" TargetMode="External"/><Relationship Id="rId294" Type="http://schemas.openxmlformats.org/officeDocument/2006/relationships/hyperlink" Target="http://www.ebi.ac.uk/ols/beta/ontologies/ms/terms?iri=http://purl.obolibrary.org/obo/MS_1002509" TargetMode="External"/><Relationship Id="rId295" Type="http://schemas.openxmlformats.org/officeDocument/2006/relationships/hyperlink" Target="http://www.ebi.ac.uk/ols/beta/ontologies/ms/terms?iri=http://purl.obolibrary.org/obo/MS_1002509" TargetMode="External"/><Relationship Id="rId296" Type="http://schemas.openxmlformats.org/officeDocument/2006/relationships/hyperlink" Target="http://www.ebi.ac.uk/ols/beta/ontologies/ms/terms?iri=http://purl.obolibrary.org/obo/MS_1002510" TargetMode="External"/><Relationship Id="rId297" Type="http://schemas.openxmlformats.org/officeDocument/2006/relationships/hyperlink" Target="http://www.ebi.ac.uk/ols/beta/ontologies/ms/terms?iri=http://purl.obolibrary.org/obo/UNIMOD:0" TargetMode="External"/><Relationship Id="rId298" Type="http://schemas.openxmlformats.org/officeDocument/2006/relationships/hyperlink" Target="http://www.ebi.ac.uk/ols/beta/ontologies/ms/terms?iri=http://purl.obolibrary.org/obo/MS_1001471" TargetMode="External"/><Relationship Id="rId299" Type="http://schemas.openxmlformats.org/officeDocument/2006/relationships/hyperlink" Target="http://www.ebi.ac.uk/ols/beta/ontologies/ms/terms?iri=http://purl.obolibrary.org/obo/MS_1001460" TargetMode="External"/><Relationship Id="rId300" Type="http://schemas.openxmlformats.org/officeDocument/2006/relationships/hyperlink" Target="http://www.ebi.ac.uk/ols/beta/ontologies/ms/terms?iri=http://purl.obolibrary.org/obo/MS_1001524" TargetMode="External"/><Relationship Id="rId301" Type="http://schemas.openxmlformats.org/officeDocument/2006/relationships/hyperlink" Target="http://www.ebi.ac.uk/ols/beta/ontologies/ms/terms?iri=http://purl.obolibrary.org/obo/MS_1001525" TargetMode="External"/><Relationship Id="rId302" Type="http://schemas.openxmlformats.org/officeDocument/2006/relationships/hyperlink" Target="http://www.ebi.ac.uk/ols/beta/ontologies/ms/terms?iri=http://purl.obolibrary.org/obo/MS_1001972" TargetMode="External"/><Relationship Id="rId303" Type="http://schemas.openxmlformats.org/officeDocument/2006/relationships/hyperlink" Target="http://www.ebi.ac.uk/ols/beta/ontologies/ms/terms?iri=http://purl.obolibrary.org/obo/MS_1002028" TargetMode="External"/><Relationship Id="rId304" Type="http://schemas.openxmlformats.org/officeDocument/2006/relationships/hyperlink" Target="http://www.ebi.ac.uk/ols/beta/ontologies/ms/terms?iri=http://purl.obolibrary.org/obo/MS_1002029" TargetMode="External"/><Relationship Id="rId305" Type="http://schemas.openxmlformats.org/officeDocument/2006/relationships/hyperlink" Target="http://www.ebi.ac.uk/ols/beta/ontologies/ms/terms?iri=http://purl.obolibrary.org/obo/MS_1002030" TargetMode="External"/><Relationship Id="rId306" Type="http://schemas.openxmlformats.org/officeDocument/2006/relationships/hyperlink" Target="http://www.ebi.ac.uk/ols/beta/ontologies/ms/terms?iri=http://purl.obolibrary.org/obo/MS_1001460" TargetMode="External"/><Relationship Id="rId307" Type="http://schemas.openxmlformats.org/officeDocument/2006/relationships/hyperlink" Target="http://www.ebi.ac.uk/ols/beta/ontologies/ms/terms?iri=http://purl.obolibrary.org/obo/XLMOD:00002" TargetMode="External"/><Relationship Id="rId308" Type="http://schemas.openxmlformats.org/officeDocument/2006/relationships/hyperlink" Target="http://www.ebi.ac.uk/ols/beta/ontologies/ms/terms?iri=http://purl.obolibrary.org/obo/MS_1002504" TargetMode="External"/><Relationship Id="rId309" Type="http://schemas.openxmlformats.org/officeDocument/2006/relationships/hyperlink" Target="http://www.ebi.ac.uk/ols/beta/ontologies/ms/terms?iri=http://purl.obolibrary.org/obo/XLMOD:00004" TargetMode="External"/><Relationship Id="rId310" Type="http://schemas.openxmlformats.org/officeDocument/2006/relationships/hyperlink" Target="http://www.ebi.ac.uk/ols/beta/ontologies/ms/terms?iri=http://purl.obolibrary.org/obo/MOD:00000" TargetMode="External"/><Relationship Id="rId311" Type="http://schemas.openxmlformats.org/officeDocument/2006/relationships/hyperlink" Target="http://www.ebi.ac.uk/ols/beta/ontologies/ms/terms?iri=http://purl.obolibrary.org/obo/MS_1001080" TargetMode="External"/><Relationship Id="rId312" Type="http://schemas.openxmlformats.org/officeDocument/2006/relationships/hyperlink" Target="http://www.ebi.ac.uk/ols/beta/ontologies/ms/terms?iri=http://purl.obolibrary.org/obo/MS_1001010" TargetMode="External"/><Relationship Id="rId313" Type="http://schemas.openxmlformats.org/officeDocument/2006/relationships/hyperlink" Target="http://www.ebi.ac.uk/ols/beta/ontologies/ms/terms?iri=http://purl.obolibrary.org/obo/MS_1001031" TargetMode="External"/><Relationship Id="rId314" Type="http://schemas.openxmlformats.org/officeDocument/2006/relationships/hyperlink" Target="http://www.ebi.ac.uk/ols/beta/ontologies/ms/terms?iri=http://purl.obolibrary.org/obo/MS_1001081" TargetMode="External"/><Relationship Id="rId315" Type="http://schemas.openxmlformats.org/officeDocument/2006/relationships/hyperlink" Target="http://www.ebi.ac.uk/ols/beta/ontologies/ms/terms?iri=http://purl.obolibrary.org/obo/MS_1001082" TargetMode="External"/><Relationship Id="rId316" Type="http://schemas.openxmlformats.org/officeDocument/2006/relationships/hyperlink" Target="http://www.ebi.ac.uk/ols/beta/ontologies/ms/terms?iri=http://purl.obolibrary.org/obo/MS_1001083" TargetMode="External"/><Relationship Id="rId317" Type="http://schemas.openxmlformats.org/officeDocument/2006/relationships/hyperlink" Target="http://www.ebi.ac.uk/ols/beta/ontologies/ms/terms?iri=http://purl.obolibrary.org/obo/MS_1001584" TargetMode="External"/><Relationship Id="rId318" Type="http://schemas.openxmlformats.org/officeDocument/2006/relationships/hyperlink" Target="http://www.ebi.ac.uk/ols/beta/ontologies/ms/terms?iri=http://purl.obolibrary.org/obo/MS_1002490" TargetMode="External"/><Relationship Id="rId319" Type="http://schemas.openxmlformats.org/officeDocument/2006/relationships/hyperlink" Target="http://www.ebi.ac.uk/ols/beta/ontologies/ms/terms?iri=http://purl.obolibrary.org/obo/MS_1002491" TargetMode="External"/><Relationship Id="rId320" Type="http://schemas.openxmlformats.org/officeDocument/2006/relationships/hyperlink" Target="http://www.ebi.ac.uk/ols/beta/ontologies/ms/terms?iri=http://purl.obolibrary.org/obo/MS_1002492" TargetMode="External"/><Relationship Id="rId321" Type="http://schemas.openxmlformats.org/officeDocument/2006/relationships/hyperlink" Target="http://www.ebi.ac.uk/ols/beta/ontologies/ms/terms?iri=http://purl.obolibrary.org/obo/MS_1002493" TargetMode="External"/><Relationship Id="rId322" Type="http://schemas.openxmlformats.org/officeDocument/2006/relationships/hyperlink" Target="http://www.ebi.ac.uk/ols/beta/ontologies/ms/terms?iri=http://purl.obolibrary.org/obo/MS_1001080" TargetMode="External"/><Relationship Id="rId323" Type="http://schemas.openxmlformats.org/officeDocument/2006/relationships/image" Target="media/image8.png"/><Relationship Id="rId324" Type="http://schemas.openxmlformats.org/officeDocument/2006/relationships/hyperlink" Target="http://www.ebi.ac.uk/ols/beta/ontologies/ms/terms?iri=http://purl.obolibrary.org/obo/MS_1001456" TargetMode="External"/><Relationship Id="rId325" Type="http://schemas.openxmlformats.org/officeDocument/2006/relationships/hyperlink" Target="http://www.ebi.ac.uk/ols/beta/ontologies/ms/terms?iri=http://purl.obolibrary.org/obo/MS_1000532" TargetMode="External"/><Relationship Id="rId326" Type="http://schemas.openxmlformats.org/officeDocument/2006/relationships/hyperlink" Target="http://www.ebi.ac.uk/ols/beta/ontologies/ms/terms?iri=http://purl.obolibrary.org/obo/MS_1000533" TargetMode="External"/><Relationship Id="rId327" Type="http://schemas.openxmlformats.org/officeDocument/2006/relationships/hyperlink" Target="http://www.ebi.ac.uk/ols/beta/ontologies/ms/terms?iri=http://purl.obolibrary.org/obo/MS_1000534" TargetMode="External"/><Relationship Id="rId328" Type="http://schemas.openxmlformats.org/officeDocument/2006/relationships/hyperlink" Target="http://www.ebi.ac.uk/ols/beta/ontologies/ms/terms?iri=http://purl.obolibrary.org/obo/MS_1000535" TargetMode="External"/><Relationship Id="rId329" Type="http://schemas.openxmlformats.org/officeDocument/2006/relationships/hyperlink" Target="http://www.ebi.ac.uk/ols/beta/ontologies/ms/terms?iri=http://purl.obolibrary.org/obo/MS_1000536" TargetMode="External"/><Relationship Id="rId330" Type="http://schemas.openxmlformats.org/officeDocument/2006/relationships/hyperlink" Target="http://www.ebi.ac.uk/ols/beta/ontologies/ms/terms?iri=http://purl.obolibrary.org/obo/MS_1000537" TargetMode="External"/><Relationship Id="rId331" Type="http://schemas.openxmlformats.org/officeDocument/2006/relationships/hyperlink" Target="http://www.ebi.ac.uk/ols/beta/ontologies/ms/terms?iri=http://purl.obolibrary.org/obo/MS_1000539" TargetMode="External"/><Relationship Id="rId332" Type="http://schemas.openxmlformats.org/officeDocument/2006/relationships/hyperlink" Target="http://www.ebi.ac.uk/ols/beta/ontologies/ms/terms?iri=http://purl.obolibrary.org/obo/MS_1000551" TargetMode="External"/><Relationship Id="rId333" Type="http://schemas.openxmlformats.org/officeDocument/2006/relationships/hyperlink" Target="http://www.ebi.ac.uk/ols/beta/ontologies/ms/terms?iri=http://purl.obolibrary.org/obo/MS_1000600" TargetMode="External"/><Relationship Id="rId334" Type="http://schemas.openxmlformats.org/officeDocument/2006/relationships/hyperlink" Target="http://www.ebi.ac.uk/ols/beta/ontologies/ms/terms?iri=http://purl.obolibrary.org/obo/MS_1000601" TargetMode="External"/><Relationship Id="rId335" Type="http://schemas.openxmlformats.org/officeDocument/2006/relationships/hyperlink" Target="http://www.ebi.ac.uk/ols/beta/ontologies/ms/terms?iri=http://purl.obolibrary.org/obo/MS_1001456" TargetMode="External"/><Relationship Id="rId336" Type="http://schemas.openxmlformats.org/officeDocument/2006/relationships/hyperlink" Target="http://www.ebi.ac.uk/ols/beta/ontologies/ms/terms?iri=http://purl.obolibrary.org/obo/MS_1000561" TargetMode="External"/><Relationship Id="rId337" Type="http://schemas.openxmlformats.org/officeDocument/2006/relationships/hyperlink" Target="http://www.ebi.ac.uk/ols/beta/ontologies/ms/terms?iri=http://purl.obolibrary.org/obo/MS_1000568" TargetMode="External"/><Relationship Id="rId338" Type="http://schemas.openxmlformats.org/officeDocument/2006/relationships/hyperlink" Target="http://www.ebi.ac.uk/ols/beta/ontologies/ms/terms?iri=http://purl.obolibrary.org/obo/MS_1000569" TargetMode="External"/><Relationship Id="rId339" Type="http://schemas.openxmlformats.org/officeDocument/2006/relationships/hyperlink" Target="http://www.ebi.ac.uk/ols/beta/ontologies/ms/terms?iri=http://purl.obolibrary.org/obo/MS_1001056" TargetMode="External"/><Relationship Id="rId340" Type="http://schemas.openxmlformats.org/officeDocument/2006/relationships/hyperlink" Target="http://www.ebi.ac.uk/ols/beta/ontologies/ms/terms?iri=http://purl.obolibrary.org/obo/MS_1001189" TargetMode="External"/><Relationship Id="rId341" Type="http://schemas.openxmlformats.org/officeDocument/2006/relationships/hyperlink" Target="http://www.ebi.ac.uk/ols/beta/ontologies/ms/terms?iri=http://purl.obolibrary.org/obo/MS_1001190" TargetMode="External"/><Relationship Id="rId342" Type="http://schemas.openxmlformats.org/officeDocument/2006/relationships/hyperlink" Target="http://www.ebi.ac.uk/ols/beta/ontologies/ms/terms?iri=http://purl.obolibrary.org/obo/MS_1001875" TargetMode="External"/><Relationship Id="rId343" Type="http://schemas.openxmlformats.org/officeDocument/2006/relationships/hyperlink" Target="http://www.ebi.ac.uk/ols/beta/ontologies/ms/terms?iri=http://purl.obolibrary.org/obo/MS_1001876" TargetMode="External"/><Relationship Id="rId344" Type="http://schemas.openxmlformats.org/officeDocument/2006/relationships/hyperlink" Target="http://www.ebi.ac.uk/ols/beta/ontologies/ms/terms?iri=http://purl.obolibrary.org/obo/MS_1002057" TargetMode="External"/><Relationship Id="rId345" Type="http://schemas.openxmlformats.org/officeDocument/2006/relationships/hyperlink" Target="http://www.ebi.ac.uk/ols/beta/ontologies/ms/terms?iri=http://purl.obolibrary.org/obo/MS_1002058" TargetMode="External"/><Relationship Id="rId346" Type="http://schemas.openxmlformats.org/officeDocument/2006/relationships/image" Target="media/image9.png"/><Relationship Id="rId347" Type="http://schemas.openxmlformats.org/officeDocument/2006/relationships/hyperlink" Target="http://www.ebi.ac.uk/ols/beta/ontologies/ms/terms?iri=http://purl.obolibrary.org/obo/MS_1001405" TargetMode="External"/><Relationship Id="rId348" Type="http://schemas.openxmlformats.org/officeDocument/2006/relationships/hyperlink" Target="http://www.ebi.ac.uk/ols/beta/ontologies/ms/terms?iri=http://purl.obolibrary.org/obo/MS_1000016" TargetMode="External"/><Relationship Id="rId349" Type="http://schemas.openxmlformats.org/officeDocument/2006/relationships/hyperlink" Target="http://www.ebi.ac.uk/ols/beta/ontologies/ms/terms?iri=http://purl.obolibrary.org/obo/MS_1000796" TargetMode="External"/><Relationship Id="rId350" Type="http://schemas.openxmlformats.org/officeDocument/2006/relationships/hyperlink" Target="http://www.ebi.ac.uk/ols/beta/ontologies/ms/terms?iri=http://purl.obolibrary.org/obo/MS_1000797" TargetMode="External"/><Relationship Id="rId351" Type="http://schemas.openxmlformats.org/officeDocument/2006/relationships/hyperlink" Target="http://www.ebi.ac.uk/ols/beta/ontologies/ms/terms?iri=http://purl.obolibrary.org/obo/MS_1000798" TargetMode="External"/><Relationship Id="rId352" Type="http://schemas.openxmlformats.org/officeDocument/2006/relationships/hyperlink" Target="http://www.ebi.ac.uk/ols/beta/ontologies/ms/terms?iri=http://purl.obolibrary.org/obo/MS_1000903" TargetMode="External"/><Relationship Id="rId353" Type="http://schemas.openxmlformats.org/officeDocument/2006/relationships/hyperlink" Target="http://www.ebi.ac.uk/ols/beta/ontologies/ms/terms?iri=http://purl.obolibrary.org/obo/MS_1000904" TargetMode="External"/><Relationship Id="rId354" Type="http://schemas.openxmlformats.org/officeDocument/2006/relationships/hyperlink" Target="http://www.ebi.ac.uk/ols/beta/ontologies/ms/terms?iri=http://purl.obolibrary.org/obo/MS_1000926" TargetMode="External"/><Relationship Id="rId355" Type="http://schemas.openxmlformats.org/officeDocument/2006/relationships/hyperlink" Target="http://www.ebi.ac.uk/ols/beta/ontologies/ms/terms?iri=http://purl.obolibrary.org/obo/MS_1001030" TargetMode="External"/><Relationship Id="rId356" Type="http://schemas.openxmlformats.org/officeDocument/2006/relationships/hyperlink" Target="http://www.ebi.ac.uk/ols/beta/ontologies/ms/terms?iri=http://purl.obolibrary.org/obo/MS_1001035" TargetMode="External"/><Relationship Id="rId357" Type="http://schemas.openxmlformats.org/officeDocument/2006/relationships/hyperlink" Target="http://www.ebi.ac.uk/ols/beta/ontologies/ms/terms?iri=http://purl.obolibrary.org/obo/MS_1001036" TargetMode="External"/><Relationship Id="rId358" Type="http://schemas.openxmlformats.org/officeDocument/2006/relationships/hyperlink" Target="http://www.ebi.ac.uk/ols/beta/ontologies/ms/terms?iri=http://purl.obolibrary.org/obo/MS_1001405" TargetMode="External"/><Relationship Id="rId359" Type="http://schemas.openxmlformats.org/officeDocument/2006/relationships/image" Target="media/image10.png"/><Relationship Id="rId360" Type="http://schemas.openxmlformats.org/officeDocument/2006/relationships/image" Target="media/image11.png"/><Relationship Id="rId361" Type="http://schemas.openxmlformats.org/officeDocument/2006/relationships/hyperlink" Target="http://www.ebi.ac.uk/ols/beta/ontologies/ms/terms?iri=http://purl.obolibrary.org/obo/MS_1001405" TargetMode="External"/><Relationship Id="rId362" Type="http://schemas.openxmlformats.org/officeDocument/2006/relationships/hyperlink" Target="http://www.ebi.ac.uk/ols/beta/ontologies/ms/terms?iri=http://purl.obolibrary.org/obo/MS_1000016" TargetMode="External"/><Relationship Id="rId363" Type="http://schemas.openxmlformats.org/officeDocument/2006/relationships/hyperlink" Target="http://www.ebi.ac.uk/ols/beta/ontologies/ms/terms?iri=http://purl.obolibrary.org/obo/MS_1000796" TargetMode="External"/><Relationship Id="rId364" Type="http://schemas.openxmlformats.org/officeDocument/2006/relationships/hyperlink" Target="http://www.ebi.ac.uk/ols/beta/ontologies/ms/terms?iri=http://purl.obolibrary.org/obo/MS_1000797" TargetMode="External"/><Relationship Id="rId365" Type="http://schemas.openxmlformats.org/officeDocument/2006/relationships/hyperlink" Target="http://www.ebi.ac.uk/ols/beta/ontologies/ms/terms?iri=http://purl.obolibrary.org/obo/MS_1000798" TargetMode="External"/><Relationship Id="rId366" Type="http://schemas.openxmlformats.org/officeDocument/2006/relationships/hyperlink" Target="http://www.ebi.ac.uk/ols/beta/ontologies/ms/terms?iri=http://purl.obolibrary.org/obo/MS_1000903" TargetMode="External"/><Relationship Id="rId367" Type="http://schemas.openxmlformats.org/officeDocument/2006/relationships/hyperlink" Target="http://www.ebi.ac.uk/ols/beta/ontologies/ms/terms?iri=http://purl.obolibrary.org/obo/MS_1000904" TargetMode="External"/><Relationship Id="rId368" Type="http://schemas.openxmlformats.org/officeDocument/2006/relationships/hyperlink" Target="http://www.ebi.ac.uk/ols/beta/ontologies/ms/terms?iri=http://purl.obolibrary.org/obo/MS_1000926" TargetMode="External"/><Relationship Id="rId369" Type="http://schemas.openxmlformats.org/officeDocument/2006/relationships/hyperlink" Target="http://www.ebi.ac.uk/ols/beta/ontologies/ms/terms?iri=http://purl.obolibrary.org/obo/MS_1001030" TargetMode="External"/><Relationship Id="rId370" Type="http://schemas.openxmlformats.org/officeDocument/2006/relationships/hyperlink" Target="http://www.ebi.ac.uk/ols/beta/ontologies/ms/terms?iri=http://purl.obolibrary.org/obo/MS_1001035" TargetMode="External"/><Relationship Id="rId371" Type="http://schemas.openxmlformats.org/officeDocument/2006/relationships/hyperlink" Target="http://www.ebi.ac.uk/ols/beta/ontologies/ms/terms?iri=http://purl.obolibrary.org/obo/MS_1001036" TargetMode="External"/><Relationship Id="rId372" Type="http://schemas.openxmlformats.org/officeDocument/2006/relationships/hyperlink" Target="http://www.ebi.ac.uk/ols/beta/ontologies/ms/terms?iri=http://purl.obolibrary.org/obo/MS_1001405" TargetMode="External"/><Relationship Id="rId373" Type="http://schemas.openxmlformats.org/officeDocument/2006/relationships/hyperlink" Target="http://www.ebi.ac.uk/ols/beta/ontologies/ms/terms?iri=http://purl.obolibrary.org/obo/MS_1000767" TargetMode="External"/><Relationship Id="rId374" Type="http://schemas.openxmlformats.org/officeDocument/2006/relationships/hyperlink" Target="http://www.ebi.ac.uk/ols/beta/ontologies/ms/terms?iri=http://purl.obolibrary.org/obo/MS_1000768" TargetMode="External"/><Relationship Id="rId375" Type="http://schemas.openxmlformats.org/officeDocument/2006/relationships/hyperlink" Target="http://www.ebi.ac.uk/ols/beta/ontologies/ms/terms?iri=http://purl.obolibrary.org/obo/MS_1000769" TargetMode="External"/><Relationship Id="rId376" Type="http://schemas.openxmlformats.org/officeDocument/2006/relationships/hyperlink" Target="http://www.ebi.ac.uk/ols/beta/ontologies/ms/terms?iri=http://purl.obolibrary.org/obo/MS_1000770" TargetMode="External"/><Relationship Id="rId377" Type="http://schemas.openxmlformats.org/officeDocument/2006/relationships/hyperlink" Target="http://www.ebi.ac.uk/ols/beta/ontologies/ms/terms?iri=http://purl.obolibrary.org/obo/MS_1000771" TargetMode="External"/><Relationship Id="rId378" Type="http://schemas.openxmlformats.org/officeDocument/2006/relationships/hyperlink" Target="http://www.ebi.ac.uk/ols/beta/ontologies/ms/terms?iri=http://purl.obolibrary.org/obo/MS_1000772" TargetMode="External"/><Relationship Id="rId379" Type="http://schemas.openxmlformats.org/officeDocument/2006/relationships/hyperlink" Target="http://www.ebi.ac.uk/ols/beta/ontologies/ms/terms?iri=http://purl.obolibrary.org/obo/MS_1000773" TargetMode="External"/><Relationship Id="rId380" Type="http://schemas.openxmlformats.org/officeDocument/2006/relationships/hyperlink" Target="http://www.ebi.ac.uk/ols/beta/ontologies/ms/terms?iri=http://purl.obolibrary.org/obo/MS_1000774" TargetMode="External"/><Relationship Id="rId381" Type="http://schemas.openxmlformats.org/officeDocument/2006/relationships/hyperlink" Target="http://www.ebi.ac.uk/ols/beta/ontologies/ms/terms?iri=http://purl.obolibrary.org/obo/MS_1000775" TargetMode="External"/><Relationship Id="rId382" Type="http://schemas.openxmlformats.org/officeDocument/2006/relationships/hyperlink" Target="http://www.ebi.ac.uk/ols/beta/ontologies/ms/terms?iri=http://purl.obolibrary.org/obo/MS_1000776" TargetMode="External"/><Relationship Id="rId383" Type="http://schemas.openxmlformats.org/officeDocument/2006/relationships/hyperlink" Target="http://www.ebi.ac.uk/ols/beta/ontologies/ms/terms?iri=http://purl.obolibrary.org/obo/MS_1000777" TargetMode="External"/><Relationship Id="rId384" Type="http://schemas.openxmlformats.org/officeDocument/2006/relationships/hyperlink" Target="http://www.ebi.ac.uk/ols/beta/ontologies/ms/terms?iri=http://purl.obolibrary.org/obo/MS_1000767" TargetMode="External"/><Relationship Id="rId385" Type="http://schemas.openxmlformats.org/officeDocument/2006/relationships/hyperlink" Target="http://www.ebi.ac.uk/ols/beta/ontologies/ms/terms?iri=http://purl.obolibrary.org/obo/MS_1001529" TargetMode="External"/><Relationship Id="rId386" Type="http://schemas.openxmlformats.org/officeDocument/2006/relationships/hyperlink" Target="http://www.ebi.ac.uk/ols/beta/ontologies/ms/terms?iri=http://purl.obolibrary.org/obo/MS_1001530" TargetMode="External"/><Relationship Id="rId387" Type="http://schemas.openxmlformats.org/officeDocument/2006/relationships/hyperlink" Target="http://www.ebi.ac.uk/ols/beta/ontologies/ms/terms?iri=http://purl.obolibrary.org/obo/MS_1001531" TargetMode="External"/><Relationship Id="rId388" Type="http://schemas.openxmlformats.org/officeDocument/2006/relationships/hyperlink" Target="http://www.ebi.ac.uk/ols/beta/ontologies/ms/terms?iri=http://purl.obolibrary.org/obo/MS_1001532" TargetMode="External"/><Relationship Id="rId389" Type="http://schemas.openxmlformats.org/officeDocument/2006/relationships/hyperlink" Target="http://www.ebi.ac.uk/ols/beta/ontologies/ms/terms?iri=http://purl.obolibrary.org/obo/MS_1001302" TargetMode="External"/><Relationship Id="rId390" Type="http://schemas.openxmlformats.org/officeDocument/2006/relationships/hyperlink" Target="http://www.ebi.ac.uk/ols/beta/ontologies/ms/terms?iri=http://purl.obolibrary.org/obo/MS_1001005" TargetMode="External"/><Relationship Id="rId391" Type="http://schemas.openxmlformats.org/officeDocument/2006/relationships/hyperlink" Target="http://www.ebi.ac.uk/ols/beta/ontologies/ms/terms?iri=http://purl.obolibrary.org/obo/MS_1001007" TargetMode="External"/><Relationship Id="rId392" Type="http://schemas.openxmlformats.org/officeDocument/2006/relationships/hyperlink" Target="http://www.ebi.ac.uk/ols/beta/ontologies/ms/terms?iri=http://purl.obolibrary.org/obo/MS_1001009" TargetMode="External"/><Relationship Id="rId393" Type="http://schemas.openxmlformats.org/officeDocument/2006/relationships/hyperlink" Target="http://www.ebi.ac.uk/ols/beta/ontologies/ms/terms?iri=http://purl.obolibrary.org/obo/MS_1001026" TargetMode="External"/><Relationship Id="rId394" Type="http://schemas.openxmlformats.org/officeDocument/2006/relationships/hyperlink" Target="http://www.ebi.ac.uk/ols/beta/ontologies/ms/terms?iri=http://purl.obolibrary.org/obo/MS_1001028" TargetMode="External"/><Relationship Id="rId395" Type="http://schemas.openxmlformats.org/officeDocument/2006/relationships/hyperlink" Target="http://www.ebi.ac.uk/ols/beta/ontologies/ms/terms?iri=http://purl.obolibrary.org/obo/MS_1001032" TargetMode="External"/><Relationship Id="rId396" Type="http://schemas.openxmlformats.org/officeDocument/2006/relationships/hyperlink" Target="http://www.ebi.ac.uk/ols/beta/ontologies/ms/terms?iri=http://purl.obolibrary.org/obo/MS_1001037" TargetMode="External"/><Relationship Id="rId397" Type="http://schemas.openxmlformats.org/officeDocument/2006/relationships/hyperlink" Target="http://www.ebi.ac.uk/ols/beta/ontologies/ms/terms?iri=http://purl.obolibrary.org/obo/MS_1001038" TargetMode="External"/><Relationship Id="rId398" Type="http://schemas.openxmlformats.org/officeDocument/2006/relationships/hyperlink" Target="http://www.ebi.ac.uk/ols/beta/ontologies/ms/terms?iri=http://purl.obolibrary.org/obo/MS_1001042" TargetMode="External"/><Relationship Id="rId399" Type="http://schemas.openxmlformats.org/officeDocument/2006/relationships/hyperlink" Target="http://www.ebi.ac.uk/ols/beta/ontologies/ms/terms?iri=http://purl.obolibrary.org/obo/MS_1001046" TargetMode="External"/><Relationship Id="rId400" Type="http://schemas.openxmlformats.org/officeDocument/2006/relationships/hyperlink" Target="http://www.ebi.ac.uk/ols/beta/ontologies/ms/terms?iri=http://purl.obolibrary.org/obo/MS_1001302" TargetMode="External"/><Relationship Id="rId401" Type="http://schemas.openxmlformats.org/officeDocument/2006/relationships/hyperlink" Target="http://www.ebi.ac.uk/ols/beta/ontologies/ms/terms?iri=http://purl.obolibrary.org/obo/MS_1001153" TargetMode="External"/><Relationship Id="rId402" Type="http://schemas.openxmlformats.org/officeDocument/2006/relationships/hyperlink" Target="http://www.ebi.ac.uk/ols/beta/ontologies/ms/terms?iri=http://purl.obolibrary.org/obo/MS_1001154" TargetMode="External"/><Relationship Id="rId403" Type="http://schemas.openxmlformats.org/officeDocument/2006/relationships/hyperlink" Target="http://www.ebi.ac.uk/ols/beta/ontologies/ms/terms?iri=http://purl.obolibrary.org/obo/MS_1001155" TargetMode="External"/><Relationship Id="rId404" Type="http://schemas.openxmlformats.org/officeDocument/2006/relationships/hyperlink" Target="http://www.ebi.ac.uk/ols/beta/ontologies/ms/terms?iri=http://purl.obolibrary.org/obo/MS_1001156" TargetMode="External"/><Relationship Id="rId405" Type="http://schemas.openxmlformats.org/officeDocument/2006/relationships/hyperlink" Target="http://www.ebi.ac.uk/ols/beta/ontologies/ms/terms?iri=http://purl.obolibrary.org/obo/MS_1001157" TargetMode="External"/><Relationship Id="rId406" Type="http://schemas.openxmlformats.org/officeDocument/2006/relationships/hyperlink" Target="http://www.ebi.ac.uk/ols/beta/ontologies/ms/terms?iri=http://purl.obolibrary.org/obo/MS_1001158" TargetMode="External"/><Relationship Id="rId407" Type="http://schemas.openxmlformats.org/officeDocument/2006/relationships/hyperlink" Target="http://www.ebi.ac.uk/ols/beta/ontologies/ms/terms?iri=http://purl.obolibrary.org/obo/MS_1001159" TargetMode="External"/><Relationship Id="rId408" Type="http://schemas.openxmlformats.org/officeDocument/2006/relationships/hyperlink" Target="http://www.ebi.ac.uk/ols/beta/ontologies/ms/terms?iri=http://purl.obolibrary.org/obo/MS_1001160" TargetMode="External"/><Relationship Id="rId409" Type="http://schemas.openxmlformats.org/officeDocument/2006/relationships/hyperlink" Target="http://www.ebi.ac.uk/ols/beta/ontologies/ms/terms?iri=http://purl.obolibrary.org/obo/MS_1001161" TargetMode="External"/><Relationship Id="rId410" Type="http://schemas.openxmlformats.org/officeDocument/2006/relationships/hyperlink" Target="http://www.ebi.ac.uk/ols/beta/ontologies/ms/terms?iri=http://purl.obolibrary.org/obo/MS_1001162" TargetMode="External"/><Relationship Id="rId411" Type="http://schemas.openxmlformats.org/officeDocument/2006/relationships/hyperlink" Target="http://www.ebi.ac.uk/ols/beta/ontologies/ms/terms?iri=http://purl.obolibrary.org/obo/MS_1001163" TargetMode="External"/><Relationship Id="rId412" Type="http://schemas.openxmlformats.org/officeDocument/2006/relationships/hyperlink" Target="http://www.ebi.ac.uk/ols/beta/ontologies/ms/terms?iri=http://purl.obolibrary.org/obo/MS_1001153" TargetMode="External"/><Relationship Id="rId413" Type="http://schemas.openxmlformats.org/officeDocument/2006/relationships/hyperlink" Target="http://www.ebi.ac.uk/ols/beta/ontologies/ms/terms?iri=http://purl.obolibrary.org/obo/MS_1001494" TargetMode="External"/><Relationship Id="rId414" Type="http://schemas.openxmlformats.org/officeDocument/2006/relationships/hyperlink" Target="http://www.ebi.ac.uk/ols/beta/ontologies/ms/terms?iri=http://purl.obolibrary.org/obo/MS_1001448" TargetMode="External"/><Relationship Id="rId415" Type="http://schemas.openxmlformats.org/officeDocument/2006/relationships/hyperlink" Target="http://www.ebi.ac.uk/ols/beta/ontologies/ms/terms?iri=http://purl.obolibrary.org/obo/MS_1001302" TargetMode="External"/><Relationship Id="rId416" Type="http://schemas.openxmlformats.org/officeDocument/2006/relationships/hyperlink" Target="http://www.ebi.ac.uk/ols/beta/ontologies/ms/terms?iri=http://purl.obolibrary.org/obo/MS_1001005" TargetMode="External"/><Relationship Id="rId417" Type="http://schemas.openxmlformats.org/officeDocument/2006/relationships/hyperlink" Target="http://www.ebi.ac.uk/ols/beta/ontologies/ms/terms?iri=http://purl.obolibrary.org/obo/MS_1001007" TargetMode="External"/><Relationship Id="rId418" Type="http://schemas.openxmlformats.org/officeDocument/2006/relationships/hyperlink" Target="http://www.ebi.ac.uk/ols/beta/ontologies/ms/terms?iri=http://purl.obolibrary.org/obo/MS_1001009" TargetMode="External"/><Relationship Id="rId419" Type="http://schemas.openxmlformats.org/officeDocument/2006/relationships/hyperlink" Target="http://www.ebi.ac.uk/ols/beta/ontologies/ms/terms?iri=http://purl.obolibrary.org/obo/MS_1001026" TargetMode="External"/><Relationship Id="rId420" Type="http://schemas.openxmlformats.org/officeDocument/2006/relationships/hyperlink" Target="http://www.ebi.ac.uk/ols/beta/ontologies/ms/terms?iri=http://purl.obolibrary.org/obo/MS_1001028" TargetMode="External"/><Relationship Id="rId421" Type="http://schemas.openxmlformats.org/officeDocument/2006/relationships/hyperlink" Target="http://www.ebi.ac.uk/ols/beta/ontologies/ms/terms?iri=http://purl.obolibrary.org/obo/MS_1001032" TargetMode="External"/><Relationship Id="rId422" Type="http://schemas.openxmlformats.org/officeDocument/2006/relationships/hyperlink" Target="http://www.ebi.ac.uk/ols/beta/ontologies/ms/terms?iri=http://purl.obolibrary.org/obo/MS_1001037" TargetMode="External"/><Relationship Id="rId423" Type="http://schemas.openxmlformats.org/officeDocument/2006/relationships/hyperlink" Target="http://www.ebi.ac.uk/ols/beta/ontologies/ms/terms?iri=http://purl.obolibrary.org/obo/MS_1001038" TargetMode="External"/><Relationship Id="rId424" Type="http://schemas.openxmlformats.org/officeDocument/2006/relationships/hyperlink" Target="http://www.ebi.ac.uk/ols/beta/ontologies/ms/terms?iri=http://purl.obolibrary.org/obo/MS_1001042" TargetMode="External"/><Relationship Id="rId425" Type="http://schemas.openxmlformats.org/officeDocument/2006/relationships/hyperlink" Target="http://www.ebi.ac.uk/ols/beta/ontologies/ms/terms?iri=http://purl.obolibrary.org/obo/MS_1001046" TargetMode="External"/><Relationship Id="rId426" Type="http://schemas.openxmlformats.org/officeDocument/2006/relationships/hyperlink" Target="http://www.ebi.ac.uk/ols/beta/ontologies/ms/terms?iri=http://purl.obolibrary.org/obo/MS_1001302" TargetMode="External"/><Relationship Id="rId427" Type="http://schemas.openxmlformats.org/officeDocument/2006/relationships/hyperlink" Target="http://www.ebi.ac.uk/ols/beta/ontologies/ms/terms?iri=http://purl.obolibrary.org/obo/MS_1001153" TargetMode="External"/><Relationship Id="rId428" Type="http://schemas.openxmlformats.org/officeDocument/2006/relationships/hyperlink" Target="http://www.ebi.ac.uk/ols/beta/ontologies/ms/terms?iri=http://purl.obolibrary.org/obo/MS_1001154" TargetMode="External"/><Relationship Id="rId429" Type="http://schemas.openxmlformats.org/officeDocument/2006/relationships/hyperlink" Target="http://www.ebi.ac.uk/ols/beta/ontologies/ms/terms?iri=http://purl.obolibrary.org/obo/MS_1001155" TargetMode="External"/><Relationship Id="rId430" Type="http://schemas.openxmlformats.org/officeDocument/2006/relationships/hyperlink" Target="http://www.ebi.ac.uk/ols/beta/ontologies/ms/terms?iri=http://purl.obolibrary.org/obo/MS_1001156" TargetMode="External"/><Relationship Id="rId431" Type="http://schemas.openxmlformats.org/officeDocument/2006/relationships/hyperlink" Target="http://www.ebi.ac.uk/ols/beta/ontologies/ms/terms?iri=http://purl.obolibrary.org/obo/MS_1001157" TargetMode="External"/><Relationship Id="rId432" Type="http://schemas.openxmlformats.org/officeDocument/2006/relationships/hyperlink" Target="http://www.ebi.ac.uk/ols/beta/ontologies/ms/terms?iri=http://purl.obolibrary.org/obo/MS_1001158" TargetMode="External"/><Relationship Id="rId433" Type="http://schemas.openxmlformats.org/officeDocument/2006/relationships/hyperlink" Target="http://www.ebi.ac.uk/ols/beta/ontologies/ms/terms?iri=http://purl.obolibrary.org/obo/MS_1001159" TargetMode="External"/><Relationship Id="rId434" Type="http://schemas.openxmlformats.org/officeDocument/2006/relationships/hyperlink" Target="http://www.ebi.ac.uk/ols/beta/ontologies/ms/terms?iri=http://purl.obolibrary.org/obo/MS_1001160" TargetMode="External"/><Relationship Id="rId435" Type="http://schemas.openxmlformats.org/officeDocument/2006/relationships/hyperlink" Target="http://www.ebi.ac.uk/ols/beta/ontologies/ms/terms?iri=http://purl.obolibrary.org/obo/MS_1001161" TargetMode="External"/><Relationship Id="rId436" Type="http://schemas.openxmlformats.org/officeDocument/2006/relationships/hyperlink" Target="http://www.ebi.ac.uk/ols/beta/ontologies/ms/terms?iri=http://purl.obolibrary.org/obo/MS_1001162" TargetMode="External"/><Relationship Id="rId437" Type="http://schemas.openxmlformats.org/officeDocument/2006/relationships/hyperlink" Target="http://www.ebi.ac.uk/ols/beta/ontologies/ms/terms?iri=http://purl.obolibrary.org/obo/MS_1001163" TargetMode="External"/><Relationship Id="rId438" Type="http://schemas.openxmlformats.org/officeDocument/2006/relationships/hyperlink" Target="http://www.ebi.ac.uk/ols/beta/ontologies/ms/terms?iri=http://purl.obolibrary.org/obo/MS_1001153" TargetMode="External"/><Relationship Id="rId439" Type="http://schemas.openxmlformats.org/officeDocument/2006/relationships/hyperlink" Target="http://www.ebi.ac.uk/ols/beta/ontologies/ms/terms?iri=http://purl.obolibrary.org/obo/MS_1001447" TargetMode="External"/><Relationship Id="rId440" Type="http://schemas.openxmlformats.org/officeDocument/2006/relationships/hyperlink" Target="http://www.ebi.ac.uk/ols/beta/ontologies/ms/terms?iri=http://purl.obolibrary.org/obo/MS_1001494" TargetMode="External"/><Relationship Id="rId441" Type="http://schemas.openxmlformats.org/officeDocument/2006/relationships/hyperlink" Target="https://www.ebi.ac.uk/ols/ontologies/ms/terms?iri=http%3A%2F%2Fpurl.obolibrary.org%2Fobo%2FMS_1002664&amp;lang=en&amp;viewMode=All&amp;siblings=false" TargetMode="External"/><Relationship Id="rId442" Type="http://schemas.openxmlformats.org/officeDocument/2006/relationships/hyperlink" Target="https://www.ebi.ac.uk/ols/ontologies/ms/terms?iri=http%3A%2F%2Fpurl.obolibrary.org%2Fobo%2FMS_1002482&amp;lang=en&amp;viewMode=All&amp;siblings=false" TargetMode="External"/><Relationship Id="rId443" Type="http://schemas.openxmlformats.org/officeDocument/2006/relationships/hyperlink" Target="http://www.ebi.ac.uk/ols/beta/ontologies/ms/terms?iri=http://purl.obolibrary.org/obo/MS_1001410" TargetMode="External"/><Relationship Id="rId444" Type="http://schemas.openxmlformats.org/officeDocument/2006/relationships/hyperlink" Target="http://www.ebi.ac.uk/ols/beta/ontologies/ms/terms?iri=http://purl.obolibrary.org/obo/MS_1001025" TargetMode="External"/><Relationship Id="rId445" Type="http://schemas.openxmlformats.org/officeDocument/2006/relationships/hyperlink" Target="http://www.ebi.ac.uk/ols/beta/ontologies/ms/terms?iri=http://purl.obolibrary.org/obo/MS_1001423" TargetMode="External"/><Relationship Id="rId446" Type="http://schemas.openxmlformats.org/officeDocument/2006/relationships/hyperlink" Target="http://www.matrixscience.com/help/fragmentation_help.html" TargetMode="External"/><Relationship Id="rId447" Type="http://schemas.openxmlformats.org/officeDocument/2006/relationships/hyperlink" Target="http://www.pcre.org/" TargetMode="External"/><Relationship Id="rId448" Type="http://schemas.openxmlformats.org/officeDocument/2006/relationships/hyperlink" Target="https://github.com/colin-combe/mzIdentML/blob/master/examples/1_3_0examples/crosslinking/multiple_spectra_per_id_1.3.0_draft.mzid" TargetMode="External"/><Relationship Id="rId449" Type="http://schemas.openxmlformats.org/officeDocument/2006/relationships/hyperlink" Target="https://github.com/colin-combe/mzIdentML/blob/master/examples/1_3_0examples/crosslinking/multiple_spectra_per_id_1.3.0_draft.mzid" TargetMode="External"/><Relationship Id="rId450" Type="http://schemas.openxmlformats.org/officeDocument/2006/relationships/hyperlink" Target="https://github.com/colin-combe/mzIdentML/blob/master/examples/1_3_0examples/crosslinking/multiple_spectra_per_id_1.3.0_draft.mzid" TargetMode="External"/><Relationship Id="rId451" Type="http://schemas.openxmlformats.org/officeDocument/2006/relationships/hyperlink" Target="https://github.com/colin-combe/mzIdentML/blob/master/examples/1_3_0examples/crosslinking/multiple_spectra_per_id_1.3.0_draft.mzid" TargetMode="External"/><Relationship Id="rId452" Type="http://schemas.openxmlformats.org/officeDocument/2006/relationships/hyperlink" Target="https://github.com/colin-combe/mzIdentML/blob/master/examples/1_3_0examples/crosslinking/multiple_spectra_per_id_1.3.0_draft.mzid" TargetMode="External"/><Relationship Id="rId453" Type="http://schemas.openxmlformats.org/officeDocument/2006/relationships/hyperlink" Target="https://github.com/colin-combe/mzIdentML/blob/master/examples/1_2_1examples/crosslinking/multiple_spectra_per_id_1.2.1_draft.mzid" TargetMode="External"/><Relationship Id="rId454" Type="http://schemas.openxmlformats.org/officeDocument/2006/relationships/hyperlink" Target="mailto:andrew.jones@liv.ac.uk" TargetMode="External"/><Relationship Id="rId455" Type="http://schemas.openxmlformats.org/officeDocument/2006/relationships/header" Target="header1.xml"/><Relationship Id="rId456" Type="http://schemas.openxmlformats.org/officeDocument/2006/relationships/header" Target="header2.xml"/><Relationship Id="rId457" Type="http://schemas.openxmlformats.org/officeDocument/2006/relationships/footer" Target="footer1.xml"/><Relationship Id="rId458" Type="http://schemas.openxmlformats.org/officeDocument/2006/relationships/comments" Target="comments.xml"/><Relationship Id="rId459" Type="http://schemas.openxmlformats.org/officeDocument/2006/relationships/numbering" Target="numbering.xml"/><Relationship Id="rId460" Type="http://schemas.openxmlformats.org/officeDocument/2006/relationships/fontTable" Target="fontTable.xml"/><Relationship Id="rId461" Type="http://schemas.openxmlformats.org/officeDocument/2006/relationships/settings" Target="settings.xml"/><Relationship Id="rId462" Type="http://schemas.openxmlformats.org/officeDocument/2006/relationships/theme" Target="theme/theme1.xml"/><Relationship Id="rId46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Application>LibreOffice/7.0.4.2$Linux_X86_64 LibreOffice_project/00$Build-2</Application>
  <AppVersion>15.0000</AppVersion>
  <Pages>102</Pages>
  <Words>29145</Words>
  <Characters>221600</Characters>
  <CharactersWithSpaces>251697</CharactersWithSpaces>
  <Paragraphs>5007</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2023-07-20T12:25:06Z</dcterms:modified>
  <cp:revision>56</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