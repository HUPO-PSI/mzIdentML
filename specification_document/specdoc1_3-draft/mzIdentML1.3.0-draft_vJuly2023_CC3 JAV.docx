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 xml:space="preserve">mzIdentML: exchange format for peptides and proteins identified from mass spectra </w:t>
      </w:r>
    </w:p>
    <w:p>
      <w:pPr>
        <w:pStyle w:val="Normal"/>
        <w:rPr>
          <w:lang w:val="en-US"/>
        </w:rPr>
      </w:pPr>
      <w:r>
        <w:rPr>
          <w:lang w:val="en-US"/>
        </w:rPr>
      </w:r>
    </w:p>
    <w:p>
      <w:pPr>
        <w:pStyle w:val="Normal"/>
        <w:rPr>
          <w:u w:val="single"/>
          <w:lang w:val="en-US"/>
        </w:rPr>
      </w:pPr>
      <w:r>
        <w:rPr>
          <w:u w:val="single"/>
          <w:lang w:val="en-US"/>
        </w:rPr>
        <w:t>Status of This Document</w:t>
      </w:r>
    </w:p>
    <w:p>
      <w:pPr>
        <w:pStyle w:val="Normal"/>
        <w:rPr>
          <w:lang w:val="en-US"/>
        </w:rPr>
      </w:pPr>
      <w:r>
        <w:rPr>
          <w:lang w:val="en-US"/>
        </w:rPr>
      </w:r>
    </w:p>
    <w:p>
      <w:pPr>
        <w:pStyle w:val="Normal"/>
        <w:rPr>
          <w:lang w:val="en-US"/>
        </w:rPr>
      </w:pPr>
      <w:r>
        <w:rPr>
          <w:lang w:val="en-US"/>
        </w:rPr>
        <w:t>This document presents a final specification for the mzIdentML data format developed by the HUPO Proteomics Standards Initiative. Distribution is unlimited.</w:t>
      </w:r>
    </w:p>
    <w:p>
      <w:pPr>
        <w:pStyle w:val="Normal"/>
        <w:rPr>
          <w:lang w:val="en-US"/>
        </w:rPr>
      </w:pPr>
      <w:r>
        <w:rPr>
          <w:lang w:val="en-US"/>
        </w:rPr>
      </w:r>
    </w:p>
    <w:p>
      <w:pPr>
        <w:pStyle w:val="Normal"/>
        <w:rPr>
          <w:u w:val="single"/>
          <w:lang w:val="en-US"/>
        </w:rPr>
      </w:pPr>
      <w:r>
        <w:rPr>
          <w:u w:val="single"/>
          <w:lang w:val="en-US"/>
        </w:rPr>
        <w:t>Version of This Document</w:t>
      </w:r>
    </w:p>
    <w:p>
      <w:pPr>
        <w:pStyle w:val="Normal"/>
        <w:rPr>
          <w:lang w:val="en-US"/>
        </w:rPr>
      </w:pPr>
      <w:r>
        <w:rPr>
          <w:lang w:val="en-US"/>
        </w:rPr>
        <w:t>The current version of this document is: version 1.</w:t>
      </w:r>
      <w:del w:id="0" w:author="Juan Antonio Vizcaino" w:date="2023-05-04T11:55:00Z">
        <w:r>
          <w:rPr>
            <w:lang w:val="en-US"/>
          </w:rPr>
          <w:delText>2.0 1</w:delText>
        </w:r>
      </w:del>
      <w:ins w:id="1" w:author="Juan Antonio Vizcaino" w:date="2023-05-04T11:55:00Z">
        <w:r>
          <w:rPr>
            <w:lang w:val="en-US"/>
          </w:rPr>
          <w:t>3.0</w:t>
        </w:r>
      </w:ins>
      <w:ins w:id="2" w:author="Jones, Andy" w:date="2022-05-13T11:38:00Z">
        <w:r>
          <w:rPr>
            <w:lang w:val="en-US"/>
          </w:rPr>
          <w:t xml:space="preserve"> </w:t>
        </w:r>
      </w:ins>
      <w:del w:id="3" w:author="Jones, Andy" w:date="2022-05-13T11:38:00Z">
        <w:r>
          <w:rPr>
            <w:lang w:val="en-US"/>
          </w:rPr>
          <w:delText>final</w:delText>
        </w:r>
      </w:del>
      <w:ins w:id="4" w:author="Jones, Andy" w:date="2022-05-13T11:38:00Z">
        <w:r>
          <w:rPr>
            <w:lang w:val="en-US"/>
          </w:rPr>
          <w:t>draft</w:t>
        </w:r>
      </w:ins>
      <w:r>
        <w:rPr>
          <w:lang w:val="en-US"/>
        </w:rPr>
        <w:t xml:space="preserve">, </w:t>
      </w:r>
      <w:del w:id="5" w:author="Jones, Andy" w:date="2022-05-13T11:38:00Z">
        <w:r>
          <w:rPr>
            <w:lang w:val="en-US"/>
          </w:rPr>
          <w:delText>March 2017</w:delText>
        </w:r>
      </w:del>
      <w:del w:id="6" w:author="Colin Combe" w:date="2023-06-28T10:23:00Z">
        <w:r>
          <w:rPr>
            <w:lang w:val="en-US"/>
          </w:rPr>
          <w:delText>May</w:delText>
        </w:r>
      </w:del>
      <w:del w:id="7" w:author="Juan Antonio Vizcaino" w:date="2023-01-25T09:24:00Z">
        <w:r>
          <w:rPr>
            <w:lang w:val="en-US"/>
          </w:rPr>
          <w:delText>May</w:delText>
        </w:r>
      </w:del>
      <w:ins w:id="8" w:author="Colin Combe" w:date="2023-06-28T10:23:00Z">
        <w:r>
          <w:rPr>
            <w:lang w:val="en-US"/>
          </w:rPr>
          <w:t>July</w:t>
        </w:r>
      </w:ins>
      <w:ins w:id="9" w:author="Jones, Andy" w:date="2022-05-13T11:38:00Z">
        <w:r>
          <w:rPr>
            <w:lang w:val="en-US"/>
          </w:rPr>
          <w:t xml:space="preserve"> 202</w:t>
        </w:r>
      </w:ins>
      <w:ins w:id="10" w:author="Juan Antonio Vizcaino" w:date="2023-01-25T09:24:00Z">
        <w:r>
          <w:rPr>
            <w:lang w:val="en-US"/>
          </w:rPr>
          <w:t>3</w:t>
        </w:r>
      </w:ins>
      <w:del w:id="11" w:author="Juan Antonio Vizcaino" w:date="2023-01-25T09:24:00Z">
        <w:r>
          <w:rPr>
            <w:lang w:val="en-US"/>
          </w:rPr>
          <w:delText>2</w:delText>
        </w:r>
      </w:del>
      <w:r>
        <w:rPr>
          <w:lang w:val="en-US"/>
        </w:rPr>
        <w:t>.</w:t>
      </w:r>
    </w:p>
    <w:p>
      <w:pPr>
        <w:pStyle w:val="Heading1"/>
        <w:numPr>
          <w:ilvl w:val="0"/>
          <w:numId w:val="0"/>
        </w:numPr>
        <w:ind w:left="0" w:hanging="0"/>
        <w:rPr/>
      </w:pPr>
      <w:r>
        <w:rPr/>
      </w:r>
    </w:p>
    <w:p>
      <w:pPr>
        <w:pStyle w:val="Heading1"/>
        <w:numPr>
          <w:ilvl w:val="0"/>
          <w:numId w:val="0"/>
        </w:numPr>
        <w:ind w:left="0" w:hanging="0"/>
        <w:rPr/>
      </w:pPr>
      <w:bookmarkStart w:id="0" w:name="__RefHeading___Toc37406_832650626"/>
      <w:bookmarkStart w:id="1" w:name="_Ref525097868"/>
      <w:bookmarkStart w:id="2" w:name="_Toc118017561"/>
      <w:bookmarkStart w:id="3" w:name="_Toc156877855"/>
      <w:bookmarkStart w:id="4" w:name="_Toc477259801"/>
      <w:bookmarkEnd w:id="0"/>
      <w:r>
        <w:rPr/>
        <w:t>Abstract</w:t>
      </w:r>
      <w:bookmarkEnd w:id="1"/>
      <w:bookmarkEnd w:id="2"/>
      <w:bookmarkEnd w:id="3"/>
      <w:bookmarkEnd w:id="4"/>
    </w:p>
    <w:p>
      <w:pPr>
        <w:pStyle w:val="Normal"/>
        <w:rPr>
          <w:lang w:val="en-US"/>
        </w:rPr>
      </w:pPr>
      <w:r>
        <w:rPr>
          <w:lang w:val="en-US"/>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processes for proteins, peptides and protein modifications from mass spectrometry. This document defines an XML schema that can be used to describe the outputs of proteomics search engines or similar software for peptide/protein identification from mass spectrometry (MS) data.</w:t>
      </w:r>
    </w:p>
    <w:p>
      <w:pPr>
        <w:pStyle w:val="Normal"/>
        <w:rPr>
          <w:lang w:val="en-US"/>
        </w:rPr>
      </w:pPr>
      <w:r>
        <w:rPr>
          <w:lang w:val="en-US"/>
        </w:rPr>
      </w:r>
    </w:p>
    <w:p>
      <w:pPr>
        <w:pStyle w:val="Normal"/>
        <w:rPr>
          <w:b/>
          <w:b/>
          <w:sz w:val="28"/>
          <w:szCs w:val="28"/>
          <w:lang w:val="en-US"/>
        </w:rPr>
      </w:pPr>
      <w:commentRangeStart w:id="0"/>
      <w:r>
        <w:rPr>
          <w:b/>
          <w:sz w:val="28"/>
          <w:szCs w:val="28"/>
          <w:lang w:val="en-US"/>
        </w:rPr>
        <w:t>Contents</w:t>
      </w:r>
      <w:commentRangeEnd w:id="0"/>
      <w:r>
        <w:commentReference w:id="0"/>
      </w:r>
      <w:r>
        <w:rPr>
          <w:b/>
          <w:sz w:val="28"/>
          <w:szCs w:val="28"/>
          <w:lang w:val="en-US"/>
        </w:rPr>
      </w:r>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37406_832650626">
            <w:r>
              <w:rPr>
                <w:webHidden/>
                <w:rStyle w:val="IndexLink"/>
              </w:rPr>
              <w:t>Abstract</w:t>
              <w:tab/>
              <w:t>1</w:t>
            </w:r>
          </w:hyperlink>
        </w:p>
        <w:p>
          <w:pPr>
            <w:pStyle w:val="Contents1"/>
            <w:tabs>
              <w:tab w:val="clear" w:pos="720"/>
              <w:tab w:val="right" w:pos="9972" w:leader="dot"/>
            </w:tabs>
            <w:rPr/>
          </w:pPr>
          <w:hyperlink w:anchor="__RefHeading___Toc37408_832650626">
            <w:r>
              <w:rPr>
                <w:webHidden/>
                <w:rStyle w:val="IndexLink"/>
              </w:rPr>
              <w:t>1. Introduction</w:t>
              <w:tab/>
              <w:t>4</w:t>
            </w:r>
          </w:hyperlink>
        </w:p>
        <w:p>
          <w:pPr>
            <w:pStyle w:val="Contents2"/>
            <w:tabs>
              <w:tab w:val="clear" w:pos="800"/>
              <w:tab w:val="clear" w:pos="9962"/>
              <w:tab w:val="right" w:pos="9972" w:leader="dot"/>
            </w:tabs>
            <w:rPr/>
          </w:pPr>
          <w:hyperlink w:anchor="__RefHeading___Toc37410_832650626">
            <w:r>
              <w:rPr>
                <w:webHidden/>
                <w:rStyle w:val="IndexLink"/>
              </w:rPr>
              <w:t>1.1 Background</w:t>
              <w:tab/>
              <w:t>4</w:t>
            </w:r>
          </w:hyperlink>
        </w:p>
        <w:p>
          <w:pPr>
            <w:pStyle w:val="Contents2"/>
            <w:tabs>
              <w:tab w:val="clear" w:pos="800"/>
              <w:tab w:val="clear" w:pos="9962"/>
              <w:tab w:val="right" w:pos="9972" w:leader="dot"/>
            </w:tabs>
            <w:rPr/>
          </w:pPr>
          <w:hyperlink w:anchor="__RefHeading___Toc37412_832650626">
            <w:r>
              <w:rPr>
                <w:webHidden/>
                <w:rStyle w:val="IndexLink"/>
              </w:rPr>
              <w:t>1.2 Document Structure</w:t>
              <w:tab/>
              <w:t>4</w:t>
            </w:r>
          </w:hyperlink>
        </w:p>
        <w:p>
          <w:pPr>
            <w:pStyle w:val="Contents1"/>
            <w:tabs>
              <w:tab w:val="clear" w:pos="720"/>
              <w:tab w:val="right" w:pos="9972" w:leader="dot"/>
            </w:tabs>
            <w:rPr/>
          </w:pPr>
          <w:hyperlink w:anchor="__RefHeading___Toc37414_832650626">
            <w:r>
              <w:rPr>
                <w:webHidden/>
                <w:rStyle w:val="IndexLink"/>
              </w:rPr>
              <w:t>2. Use Cases for mzIdentML</w:t>
              <w:tab/>
              <w:t>4</w:t>
            </w:r>
          </w:hyperlink>
        </w:p>
        <w:p>
          <w:pPr>
            <w:pStyle w:val="Contents1"/>
            <w:tabs>
              <w:tab w:val="clear" w:pos="720"/>
              <w:tab w:val="right" w:pos="9972" w:leader="dot"/>
            </w:tabs>
            <w:rPr/>
          </w:pPr>
          <w:hyperlink w:anchor="__RefHeading___Toc37416_832650626">
            <w:r>
              <w:rPr>
                <w:webHidden/>
                <w:rStyle w:val="IndexLink"/>
              </w:rPr>
              <w:t>3. Concepts and Terminology</w:t>
              <w:tab/>
              <w:t>6</w:t>
            </w:r>
          </w:hyperlink>
        </w:p>
        <w:p>
          <w:pPr>
            <w:pStyle w:val="Contents1"/>
            <w:tabs>
              <w:tab w:val="clear" w:pos="720"/>
              <w:tab w:val="right" w:pos="9972" w:leader="dot"/>
            </w:tabs>
            <w:rPr/>
          </w:pPr>
          <w:hyperlink w:anchor="__RefHeading___Toc37418_832650626">
            <w:r>
              <w:rPr>
                <w:webHidden/>
                <w:rStyle w:val="IndexLink"/>
              </w:rPr>
              <w:t>4. Relationship to Other Specifications</w:t>
              <w:tab/>
              <w:t>6</w:t>
            </w:r>
          </w:hyperlink>
        </w:p>
        <w:p>
          <w:pPr>
            <w:pStyle w:val="Contents2"/>
            <w:tabs>
              <w:tab w:val="clear" w:pos="800"/>
              <w:tab w:val="clear" w:pos="9962"/>
              <w:tab w:val="right" w:pos="9972" w:leader="dot"/>
            </w:tabs>
            <w:rPr/>
          </w:pPr>
          <w:hyperlink w:anchor="__RefHeading___Toc37420_832650626">
            <w:r>
              <w:rPr>
                <w:webHidden/>
                <w:rStyle w:val="IndexLink"/>
              </w:rPr>
              <w:t>4.1 The PSI Mass Spectrometry Controlled Vocabulary (CV)</w:t>
              <w:tab/>
              <w:t>7</w:t>
            </w:r>
          </w:hyperlink>
        </w:p>
        <w:p>
          <w:pPr>
            <w:pStyle w:val="Contents2"/>
            <w:tabs>
              <w:tab w:val="clear" w:pos="800"/>
              <w:tab w:val="clear" w:pos="9962"/>
              <w:tab w:val="right" w:pos="9972" w:leader="dot"/>
            </w:tabs>
            <w:rPr/>
          </w:pPr>
          <w:hyperlink w:anchor="__RefHeading___Toc37422_832650626">
            <w:r>
              <w:rPr>
                <w:webHidden/>
                <w:rStyle w:val="IndexLink"/>
              </w:rPr>
              <w:t>4.2 Validation of controlled vocabulary terms</w:t>
              <w:tab/>
              <w:t>7</w:t>
            </w:r>
          </w:hyperlink>
        </w:p>
        <w:p>
          <w:pPr>
            <w:pStyle w:val="Contents2"/>
            <w:tabs>
              <w:tab w:val="clear" w:pos="800"/>
              <w:tab w:val="clear" w:pos="9962"/>
              <w:tab w:val="right" w:pos="9972" w:leader="dot"/>
            </w:tabs>
            <w:rPr/>
          </w:pPr>
          <w:hyperlink w:anchor="__RefHeading___Toc37424_832650626">
            <w:r>
              <w:rPr>
                <w:webHidden/>
                <w:rStyle w:val="IndexLink"/>
              </w:rPr>
              <w:t>4.3 Changes from version 1.1.0 to version 1.2.0</w:t>
              <w:tab/>
              <w:t>8</w:t>
            </w:r>
          </w:hyperlink>
        </w:p>
        <w:p>
          <w:pPr>
            <w:pStyle w:val="Contents2"/>
            <w:tabs>
              <w:tab w:val="clear" w:pos="800"/>
              <w:tab w:val="clear" w:pos="9962"/>
              <w:tab w:val="right" w:pos="9972" w:leader="dot"/>
            </w:tabs>
            <w:rPr/>
          </w:pPr>
          <w:hyperlink w:anchor="__RefHeading___Toc37426_832650626">
            <w:r>
              <w:rPr>
                <w:webHidden/>
                <w:rStyle w:val="IndexLink"/>
              </w:rPr>
              <w:t>4.4 Changes from version 1.2.0 to 1.3.0</w:t>
              <w:tab/>
              <w:t>8</w:t>
            </w:r>
          </w:hyperlink>
        </w:p>
        <w:p>
          <w:pPr>
            <w:pStyle w:val="Contents1"/>
            <w:tabs>
              <w:tab w:val="clear" w:pos="720"/>
              <w:tab w:val="right" w:pos="9972" w:leader="dot"/>
            </w:tabs>
            <w:rPr/>
          </w:pPr>
          <w:hyperlink w:anchor="__RefHeading___Toc37428_832650626">
            <w:r>
              <w:rPr>
                <w:webHidden/>
                <w:rStyle w:val="IndexLink"/>
              </w:rPr>
              <w:t>5. Format scope and specific use cases</w:t>
              <w:tab/>
              <w:t>9</w:t>
            </w:r>
          </w:hyperlink>
        </w:p>
        <w:p>
          <w:pPr>
            <w:pStyle w:val="Contents3"/>
            <w:tabs>
              <w:tab w:val="clear" w:pos="720"/>
              <w:tab w:val="right" w:pos="9972" w:leader="dot"/>
            </w:tabs>
            <w:rPr/>
          </w:pPr>
          <w:hyperlink w:anchor="__RefHeading___Toc37430_832650626">
            <w:r>
              <w:rPr>
                <w:webHidden/>
                <w:rStyle w:val="IndexLink"/>
              </w:rPr>
              <w:t>5.1.1 Handling updates to the controlled vocabulary</w:t>
              <w:tab/>
              <w:t>9</w:t>
            </w:r>
          </w:hyperlink>
        </w:p>
        <w:p>
          <w:pPr>
            <w:pStyle w:val="Contents3"/>
            <w:tabs>
              <w:tab w:val="clear" w:pos="720"/>
              <w:tab w:val="right" w:pos="9972" w:leader="dot"/>
            </w:tabs>
            <w:rPr/>
          </w:pPr>
          <w:hyperlink w:anchor="__RefHeading___Toc37432_832650626">
            <w:r>
              <w:rPr>
                <w:webHidden/>
                <w:rStyle w:val="IndexLink"/>
              </w:rPr>
              <w:t>5.1.2 Identifying the input spectrum for each result</w:t>
              <w:tab/>
              <w:t>9</w:t>
            </w:r>
          </w:hyperlink>
        </w:p>
        <w:p>
          <w:pPr>
            <w:pStyle w:val="Contents2"/>
            <w:tabs>
              <w:tab w:val="clear" w:pos="800"/>
              <w:tab w:val="clear" w:pos="9962"/>
              <w:tab w:val="right" w:pos="9972" w:leader="dot"/>
            </w:tabs>
            <w:rPr/>
          </w:pPr>
          <w:hyperlink w:anchor="__RefHeading___Toc37434_832650626">
            <w:r>
              <w:rPr>
                <w:webHidden/>
                <w:rStyle w:val="IndexLink"/>
              </w:rPr>
              <w:t>5.2 Comments on Specific use cases</w:t>
              <w:tab/>
              <w:t>11</w:t>
            </w:r>
          </w:hyperlink>
        </w:p>
        <w:p>
          <w:pPr>
            <w:pStyle w:val="Contents3"/>
            <w:tabs>
              <w:tab w:val="clear" w:pos="720"/>
              <w:tab w:val="right" w:pos="9972" w:leader="dot"/>
            </w:tabs>
            <w:rPr/>
          </w:pPr>
          <w:hyperlink w:anchor="__RefHeading___Toc37436_832650626">
            <w:r>
              <w:rPr>
                <w:webHidden/>
                <w:rStyle w:val="IndexLink"/>
              </w:rPr>
              <w:t>5.2.1 Protein grouping encoding</w:t>
              <w:tab/>
              <w:t>11</w:t>
            </w:r>
          </w:hyperlink>
        </w:p>
        <w:p>
          <w:pPr>
            <w:pStyle w:val="Contents3"/>
            <w:tabs>
              <w:tab w:val="clear" w:pos="720"/>
              <w:tab w:val="right" w:pos="9972" w:leader="dot"/>
            </w:tabs>
            <w:rPr/>
          </w:pPr>
          <w:hyperlink w:anchor="__RefHeading___Toc37438_832650626">
            <w:r>
              <w:rPr>
                <w:webHidden/>
                <w:rStyle w:val="IndexLink"/>
              </w:rPr>
              <w:t xml:space="preserve">5.2.2 Support for </w:t>
            </w:r>
            <w:r>
              <w:rPr>
                <w:rStyle w:val="IndexLink"/>
                <w:i/>
              </w:rPr>
              <w:t xml:space="preserve">de novo </w:t>
            </w:r>
            <w:r>
              <w:rPr>
                <w:rStyle w:val="IndexLink"/>
              </w:rPr>
              <w:t>sequencing approaches</w:t>
              <w:tab/>
              <w:t>15</w:t>
            </w:r>
          </w:hyperlink>
        </w:p>
        <w:p>
          <w:pPr>
            <w:pStyle w:val="Contents3"/>
            <w:tabs>
              <w:tab w:val="clear" w:pos="720"/>
              <w:tab w:val="right" w:pos="9972" w:leader="dot"/>
            </w:tabs>
            <w:rPr/>
          </w:pPr>
          <w:hyperlink w:anchor="__RefHeading___Toc37440_832650626">
            <w:r>
              <w:rPr>
                <w:webHidden/>
                <w:rStyle w:val="IndexLink"/>
              </w:rPr>
              <w:t>5.2.3 Spectral library searches</w:t>
              <w:tab/>
              <w:t>15</w:t>
            </w:r>
          </w:hyperlink>
        </w:p>
        <w:p>
          <w:pPr>
            <w:pStyle w:val="Contents3"/>
            <w:tabs>
              <w:tab w:val="clear" w:pos="720"/>
              <w:tab w:val="right" w:pos="9972" w:leader="dot"/>
            </w:tabs>
            <w:rPr/>
          </w:pPr>
          <w:hyperlink w:anchor="__RefHeading___Toc37442_832650626">
            <w:r>
              <w:rPr>
                <w:webHidden/>
                <w:rStyle w:val="IndexLink"/>
              </w:rPr>
              <w:t>5.2.4 Multiple database search engines</w:t>
              <w:tab/>
              <w:t>15</w:t>
            </w:r>
          </w:hyperlink>
        </w:p>
        <w:p>
          <w:pPr>
            <w:pStyle w:val="Contents3"/>
            <w:tabs>
              <w:tab w:val="clear" w:pos="720"/>
              <w:tab w:val="right" w:pos="9972" w:leader="dot"/>
            </w:tabs>
            <w:rPr/>
          </w:pPr>
          <w:hyperlink w:anchor="__RefHeading___Toc37444_832650626">
            <w:r>
              <w:rPr>
                <w:webHidden/>
                <w:rStyle w:val="IndexLink"/>
              </w:rPr>
              <w:t>5.2.5 Pre-fractionation of samples prior to MS and splitting of searches</w:t>
              <w:tab/>
              <w:t>16</w:t>
            </w:r>
          </w:hyperlink>
        </w:p>
        <w:p>
          <w:pPr>
            <w:pStyle w:val="Contents3"/>
            <w:tabs>
              <w:tab w:val="clear" w:pos="720"/>
              <w:tab w:val="right" w:pos="9972" w:leader="dot"/>
            </w:tabs>
            <w:rPr/>
          </w:pPr>
          <w:hyperlink w:anchor="__RefHeading___Toc37446_832650626">
            <w:r>
              <w:rPr>
                <w:webHidden/>
                <w:rStyle w:val="IndexLink"/>
              </w:rPr>
              <w:t>5.2.6 Encoding replicate samples</w:t>
              <w:tab/>
              <w:t>17</w:t>
            </w:r>
          </w:hyperlink>
        </w:p>
        <w:p>
          <w:pPr>
            <w:pStyle w:val="Contents3"/>
            <w:tabs>
              <w:tab w:val="clear" w:pos="720"/>
              <w:tab w:val="right" w:pos="9972" w:leader="dot"/>
            </w:tabs>
            <w:rPr/>
          </w:pPr>
          <w:hyperlink w:anchor="__RefHeading___Toc37448_832650626">
            <w:r>
              <w:rPr>
                <w:webHidden/>
                <w:rStyle w:val="IndexLink"/>
              </w:rPr>
              <w:t>5.2.7 Peptide-level scores and statistical measures</w:t>
              <w:tab/>
              <w:t>17</w:t>
            </w:r>
          </w:hyperlink>
        </w:p>
        <w:p>
          <w:pPr>
            <w:pStyle w:val="Contents3"/>
            <w:tabs>
              <w:tab w:val="clear" w:pos="720"/>
              <w:tab w:val="right" w:pos="9972" w:leader="dot"/>
            </w:tabs>
            <w:rPr/>
          </w:pPr>
          <w:hyperlink w:anchor="__RefHeading___Toc37450_832650626">
            <w:r>
              <w:rPr>
                <w:webHidden/>
                <w:rStyle w:val="IndexLink"/>
              </w:rPr>
              <w:t>5.2.8 Encoding modification localisation scores</w:t>
              <w:tab/>
              <w:t>20</w:t>
            </w:r>
          </w:hyperlink>
        </w:p>
        <w:p>
          <w:pPr>
            <w:pStyle w:val="Contents3"/>
            <w:tabs>
              <w:tab w:val="clear" w:pos="720"/>
              <w:tab w:val="right" w:pos="9972" w:leader="dot"/>
            </w:tabs>
            <w:rPr/>
          </w:pPr>
          <w:hyperlink w:anchor="__RefHeading___Toc37452_832650626">
            <w:r>
              <w:rPr>
                <w:webHidden/>
                <w:rStyle w:val="IndexLink"/>
              </w:rPr>
              <w:t>5.2.9 Encoding results of crosslinking searches</w:t>
              <w:tab/>
              <w:t>22</w:t>
            </w:r>
          </w:hyperlink>
        </w:p>
        <w:p>
          <w:pPr>
            <w:pStyle w:val="Contents3"/>
            <w:tabs>
              <w:tab w:val="clear" w:pos="720"/>
              <w:tab w:val="right" w:pos="9972" w:leader="dot"/>
            </w:tabs>
            <w:rPr/>
          </w:pPr>
          <w:hyperlink w:anchor="__RefHeading___Toc37454_832650626">
            <w:r>
              <w:rPr>
                <w:webHidden/>
                <w:rStyle w:val="IndexLink"/>
              </w:rPr>
              <w:t>5.2.10 Encoding proteogenomics annotation data</w:t>
              <w:tab/>
              <w:t>22</w:t>
            </w:r>
          </w:hyperlink>
        </w:p>
        <w:p>
          <w:pPr>
            <w:pStyle w:val="Contents2"/>
            <w:tabs>
              <w:tab w:val="clear" w:pos="800"/>
              <w:tab w:val="clear" w:pos="9962"/>
              <w:tab w:val="right" w:pos="9972" w:leader="dot"/>
            </w:tabs>
            <w:rPr/>
          </w:pPr>
          <w:hyperlink w:anchor="__RefHeading___Toc37456_832650626">
            <w:r>
              <w:rPr>
                <w:webHidden/>
                <w:rStyle w:val="IndexLink"/>
              </w:rPr>
              <w:t>5.3 Other supporting materials</w:t>
              <w:tab/>
              <w:t>24</w:t>
            </w:r>
          </w:hyperlink>
        </w:p>
        <w:p>
          <w:pPr>
            <w:pStyle w:val="Contents1"/>
            <w:tabs>
              <w:tab w:val="clear" w:pos="720"/>
              <w:tab w:val="right" w:pos="9972" w:leader="dot"/>
            </w:tabs>
            <w:rPr/>
          </w:pPr>
          <w:hyperlink w:anchor="__RefHeading___Toc37458_832650626">
            <w:r>
              <w:rPr>
                <w:webHidden/>
                <w:rStyle w:val="IndexLink"/>
              </w:rPr>
              <w:t>6. Model in XML Schema</w:t>
              <w:tab/>
              <w:t>24</w:t>
            </w:r>
          </w:hyperlink>
        </w:p>
        <w:p>
          <w:pPr>
            <w:pStyle w:val="Contents2"/>
            <w:tabs>
              <w:tab w:val="clear" w:pos="800"/>
              <w:tab w:val="clear" w:pos="9962"/>
              <w:tab w:val="right" w:pos="9972" w:leader="dot"/>
            </w:tabs>
            <w:rPr/>
          </w:pPr>
          <w:hyperlink w:anchor="__RefHeading___Toc37460_832650626">
            <w:r>
              <w:rPr>
                <w:webHidden/>
                <w:rStyle w:val="IndexLink"/>
              </w:rPr>
              <w:t>6.1 Element &lt;MzIdentML&gt;</w:t>
              <w:tab/>
              <w:t>24</w:t>
            </w:r>
          </w:hyperlink>
        </w:p>
        <w:p>
          <w:pPr>
            <w:pStyle w:val="Contents2"/>
            <w:tabs>
              <w:tab w:val="clear" w:pos="800"/>
              <w:tab w:val="clear" w:pos="9962"/>
              <w:tab w:val="right" w:pos="9972" w:leader="dot"/>
            </w:tabs>
            <w:rPr/>
          </w:pPr>
          <w:hyperlink w:anchor="__RefHeading___Toc37462_832650626">
            <w:r>
              <w:rPr>
                <w:webHidden/>
                <w:rStyle w:val="IndexLink"/>
              </w:rPr>
              <w:t>6.2 Element &lt;AdditionalSearchParams&gt;</w:t>
              <w:tab/>
              <w:t>26</w:t>
            </w:r>
          </w:hyperlink>
        </w:p>
        <w:p>
          <w:pPr>
            <w:pStyle w:val="Contents2"/>
            <w:tabs>
              <w:tab w:val="clear" w:pos="800"/>
              <w:tab w:val="clear" w:pos="9962"/>
              <w:tab w:val="right" w:pos="9972" w:leader="dot"/>
            </w:tabs>
            <w:rPr/>
          </w:pPr>
          <w:hyperlink w:anchor="__RefHeading___Toc37464_832650626">
            <w:r>
              <w:rPr>
                <w:webHidden/>
                <w:rStyle w:val="IndexLink"/>
              </w:rPr>
              <w:t>6.3 Element &lt;Affiliation&gt;</w:t>
              <w:tab/>
              <w:t>28</w:t>
            </w:r>
          </w:hyperlink>
        </w:p>
        <w:p>
          <w:pPr>
            <w:pStyle w:val="Contents2"/>
            <w:tabs>
              <w:tab w:val="clear" w:pos="800"/>
              <w:tab w:val="clear" w:pos="9962"/>
              <w:tab w:val="right" w:pos="9972" w:leader="dot"/>
            </w:tabs>
            <w:rPr/>
          </w:pPr>
          <w:hyperlink w:anchor="__RefHeading___Toc37466_832650626">
            <w:r>
              <w:rPr>
                <w:webHidden/>
                <w:rStyle w:val="IndexLink"/>
              </w:rPr>
              <w:t>6.4 Element &lt;AmbiguousResidue&gt;</w:t>
              <w:tab/>
              <w:t>28</w:t>
            </w:r>
          </w:hyperlink>
        </w:p>
        <w:p>
          <w:pPr>
            <w:pStyle w:val="Contents2"/>
            <w:tabs>
              <w:tab w:val="clear" w:pos="800"/>
              <w:tab w:val="clear" w:pos="9962"/>
              <w:tab w:val="right" w:pos="9972" w:leader="dot"/>
            </w:tabs>
            <w:rPr/>
          </w:pPr>
          <w:hyperlink w:anchor="__RefHeading___Toc37468_832650626">
            <w:r>
              <w:rPr>
                <w:webHidden/>
                <w:rStyle w:val="IndexLink"/>
              </w:rPr>
              <w:t>6.5 Element &lt;AnalysisCollection&gt;</w:t>
              <w:tab/>
              <w:t>29</w:t>
            </w:r>
          </w:hyperlink>
        </w:p>
        <w:p>
          <w:pPr>
            <w:pStyle w:val="Contents2"/>
            <w:tabs>
              <w:tab w:val="clear" w:pos="800"/>
              <w:tab w:val="clear" w:pos="9962"/>
              <w:tab w:val="right" w:pos="9972" w:leader="dot"/>
            </w:tabs>
            <w:rPr/>
          </w:pPr>
          <w:hyperlink w:anchor="__RefHeading___Toc37470_832650626">
            <w:r>
              <w:rPr>
                <w:webHidden/>
                <w:rStyle w:val="IndexLink"/>
              </w:rPr>
              <w:t>6.6 Element &lt;AnalysisData&gt;</w:t>
              <w:tab/>
              <w:t>29</w:t>
            </w:r>
          </w:hyperlink>
        </w:p>
        <w:p>
          <w:pPr>
            <w:pStyle w:val="Contents2"/>
            <w:tabs>
              <w:tab w:val="clear" w:pos="800"/>
              <w:tab w:val="clear" w:pos="9962"/>
              <w:tab w:val="right" w:pos="9972" w:leader="dot"/>
            </w:tabs>
            <w:rPr/>
          </w:pPr>
          <w:hyperlink w:anchor="__RefHeading___Toc37472_832650626">
            <w:r>
              <w:rPr>
                <w:webHidden/>
                <w:rStyle w:val="IndexLink"/>
              </w:rPr>
              <w:t>6.7 Element &lt;AnalysisParams&gt;</w:t>
              <w:tab/>
              <w:t>30</w:t>
            </w:r>
          </w:hyperlink>
        </w:p>
        <w:p>
          <w:pPr>
            <w:pStyle w:val="Contents2"/>
            <w:tabs>
              <w:tab w:val="clear" w:pos="800"/>
              <w:tab w:val="clear" w:pos="9962"/>
              <w:tab w:val="right" w:pos="9972" w:leader="dot"/>
            </w:tabs>
            <w:rPr/>
          </w:pPr>
          <w:hyperlink w:anchor="__RefHeading___Toc37474_832650626">
            <w:r>
              <w:rPr>
                <w:webHidden/>
                <w:rStyle w:val="IndexLink"/>
              </w:rPr>
              <w:t>6.8 Element &lt;AnalysisProtocolCollection&gt;</w:t>
              <w:tab/>
              <w:t>30</w:t>
            </w:r>
          </w:hyperlink>
        </w:p>
        <w:p>
          <w:pPr>
            <w:pStyle w:val="Contents2"/>
            <w:tabs>
              <w:tab w:val="clear" w:pos="800"/>
              <w:tab w:val="clear" w:pos="9962"/>
              <w:tab w:val="right" w:pos="9972" w:leader="dot"/>
            </w:tabs>
            <w:rPr/>
          </w:pPr>
          <w:hyperlink w:anchor="__RefHeading___Toc37476_832650626">
            <w:r>
              <w:rPr>
                <w:webHidden/>
                <w:rStyle w:val="IndexLink"/>
              </w:rPr>
              <w:t>6.9 Element &lt;AnalysisSampleCollection&gt;</w:t>
              <w:tab/>
              <w:t>31</w:t>
            </w:r>
          </w:hyperlink>
        </w:p>
        <w:p>
          <w:pPr>
            <w:pStyle w:val="Contents2"/>
            <w:tabs>
              <w:tab w:val="clear" w:pos="800"/>
              <w:tab w:val="clear" w:pos="9962"/>
              <w:tab w:val="right" w:pos="9972" w:leader="dot"/>
            </w:tabs>
            <w:rPr/>
          </w:pPr>
          <w:hyperlink w:anchor="__RefHeading___Toc37478_832650626">
            <w:r>
              <w:rPr>
                <w:webHidden/>
                <w:rStyle w:val="IndexLink"/>
              </w:rPr>
              <w:t>6.10 Element &lt;AnalysisSoftware&gt;</w:t>
              <w:tab/>
              <w:t>31</w:t>
            </w:r>
          </w:hyperlink>
        </w:p>
        <w:p>
          <w:pPr>
            <w:pStyle w:val="Contents2"/>
            <w:tabs>
              <w:tab w:val="clear" w:pos="800"/>
              <w:tab w:val="clear" w:pos="9962"/>
              <w:tab w:val="right" w:pos="9972" w:leader="dot"/>
            </w:tabs>
            <w:rPr/>
          </w:pPr>
          <w:hyperlink w:anchor="__RefHeading___Toc37480_832650626">
            <w:r>
              <w:rPr>
                <w:webHidden/>
                <w:rStyle w:val="IndexLink"/>
              </w:rPr>
              <w:t>6.11 Element &lt;AnalysisSoftwareList&gt;</w:t>
              <w:tab/>
              <w:t>32</w:t>
            </w:r>
          </w:hyperlink>
        </w:p>
        <w:p>
          <w:pPr>
            <w:pStyle w:val="Contents2"/>
            <w:tabs>
              <w:tab w:val="clear" w:pos="800"/>
              <w:tab w:val="clear" w:pos="9962"/>
              <w:tab w:val="right" w:pos="9972" w:leader="dot"/>
            </w:tabs>
            <w:rPr/>
          </w:pPr>
          <w:hyperlink w:anchor="__RefHeading___Toc37482_832650626">
            <w:r>
              <w:rPr>
                <w:webHidden/>
                <w:rStyle w:val="IndexLink"/>
              </w:rPr>
              <w:t>6.12 Element &lt;AuditCollection&gt;</w:t>
              <w:tab/>
              <w:t>32</w:t>
            </w:r>
          </w:hyperlink>
        </w:p>
        <w:p>
          <w:pPr>
            <w:pStyle w:val="Contents2"/>
            <w:tabs>
              <w:tab w:val="clear" w:pos="800"/>
              <w:tab w:val="clear" w:pos="9962"/>
              <w:tab w:val="right" w:pos="9972" w:leader="dot"/>
            </w:tabs>
            <w:rPr/>
          </w:pPr>
          <w:hyperlink w:anchor="__RefHeading___Toc37484_832650626">
            <w:r>
              <w:rPr>
                <w:webHidden/>
                <w:rStyle w:val="IndexLink"/>
              </w:rPr>
              <w:t>6.13 Element &lt;BibliographicReference&gt;</w:t>
              <w:tab/>
              <w:t>33</w:t>
            </w:r>
          </w:hyperlink>
        </w:p>
        <w:p>
          <w:pPr>
            <w:pStyle w:val="Contents2"/>
            <w:tabs>
              <w:tab w:val="clear" w:pos="800"/>
              <w:tab w:val="clear" w:pos="9962"/>
              <w:tab w:val="right" w:pos="9972" w:leader="dot"/>
            </w:tabs>
            <w:rPr/>
          </w:pPr>
          <w:hyperlink w:anchor="__RefHeading___Toc37486_832650626">
            <w:r>
              <w:rPr>
                <w:webHidden/>
                <w:rStyle w:val="IndexLink"/>
              </w:rPr>
              <w:t>6.14 Element &lt;ContactRole&gt;</w:t>
              <w:tab/>
              <w:t>33</w:t>
            </w:r>
          </w:hyperlink>
        </w:p>
        <w:p>
          <w:pPr>
            <w:pStyle w:val="Contents2"/>
            <w:tabs>
              <w:tab w:val="clear" w:pos="800"/>
              <w:tab w:val="clear" w:pos="9962"/>
              <w:tab w:val="right" w:pos="9972" w:leader="dot"/>
            </w:tabs>
            <w:rPr/>
          </w:pPr>
          <w:hyperlink w:anchor="__RefHeading___Toc37488_832650626">
            <w:r>
              <w:rPr>
                <w:webHidden/>
                <w:rStyle w:val="IndexLink"/>
              </w:rPr>
              <w:t>6.15 Element &lt;Customizations&gt;</w:t>
              <w:tab/>
              <w:t>34</w:t>
            </w:r>
          </w:hyperlink>
        </w:p>
        <w:p>
          <w:pPr>
            <w:pStyle w:val="Contents2"/>
            <w:tabs>
              <w:tab w:val="clear" w:pos="800"/>
              <w:tab w:val="clear" w:pos="9962"/>
              <w:tab w:val="right" w:pos="9972" w:leader="dot"/>
            </w:tabs>
            <w:rPr/>
          </w:pPr>
          <w:hyperlink w:anchor="__RefHeading___Toc37490_832650626">
            <w:r>
              <w:rPr>
                <w:webHidden/>
                <w:rStyle w:val="IndexLink"/>
              </w:rPr>
              <w:t>6.16 Element &lt;cv&gt;</w:t>
              <w:tab/>
              <w:t>34</w:t>
            </w:r>
          </w:hyperlink>
        </w:p>
        <w:p>
          <w:pPr>
            <w:pStyle w:val="Contents2"/>
            <w:tabs>
              <w:tab w:val="clear" w:pos="800"/>
              <w:tab w:val="clear" w:pos="9962"/>
              <w:tab w:val="right" w:pos="9972" w:leader="dot"/>
            </w:tabs>
            <w:rPr/>
          </w:pPr>
          <w:hyperlink w:anchor="__RefHeading___Toc37492_832650626">
            <w:r>
              <w:rPr>
                <w:webHidden/>
                <w:rStyle w:val="IndexLink"/>
              </w:rPr>
              <w:t>6.17 Element &lt;cvList&gt;</w:t>
              <w:tab/>
              <w:t>34</w:t>
            </w:r>
          </w:hyperlink>
        </w:p>
        <w:p>
          <w:pPr>
            <w:pStyle w:val="Contents2"/>
            <w:tabs>
              <w:tab w:val="clear" w:pos="800"/>
              <w:tab w:val="clear" w:pos="9962"/>
              <w:tab w:val="right" w:pos="9972" w:leader="dot"/>
            </w:tabs>
            <w:rPr/>
          </w:pPr>
          <w:hyperlink w:anchor="__RefHeading___Toc37494_832650626">
            <w:r>
              <w:rPr>
                <w:webHidden/>
                <w:rStyle w:val="IndexLink"/>
              </w:rPr>
              <w:t>6.18 Element &lt;cvParam&gt;</w:t>
              <w:tab/>
              <w:t>35</w:t>
            </w:r>
          </w:hyperlink>
        </w:p>
        <w:p>
          <w:pPr>
            <w:pStyle w:val="Contents2"/>
            <w:tabs>
              <w:tab w:val="clear" w:pos="800"/>
              <w:tab w:val="clear" w:pos="9962"/>
              <w:tab w:val="right" w:pos="9972" w:leader="dot"/>
            </w:tabs>
            <w:rPr/>
          </w:pPr>
          <w:hyperlink w:anchor="__RefHeading___Toc37496_832650626">
            <w:r>
              <w:rPr>
                <w:webHidden/>
                <w:rStyle w:val="IndexLink"/>
              </w:rPr>
              <w:t>6.19 Element &lt;DatabaseFilters&gt;</w:t>
              <w:tab/>
              <w:t>35</w:t>
            </w:r>
          </w:hyperlink>
        </w:p>
        <w:p>
          <w:pPr>
            <w:pStyle w:val="Contents2"/>
            <w:tabs>
              <w:tab w:val="clear" w:pos="800"/>
              <w:tab w:val="clear" w:pos="9962"/>
              <w:tab w:val="right" w:pos="9972" w:leader="dot"/>
            </w:tabs>
            <w:rPr/>
          </w:pPr>
          <w:hyperlink w:anchor="__RefHeading___Toc37498_832650626">
            <w:r>
              <w:rPr>
                <w:webHidden/>
                <w:rStyle w:val="IndexLink"/>
              </w:rPr>
              <w:t>6.20 Element &lt;DatabaseName&gt;</w:t>
              <w:tab/>
              <w:t>36</w:t>
            </w:r>
          </w:hyperlink>
        </w:p>
        <w:p>
          <w:pPr>
            <w:pStyle w:val="Contents2"/>
            <w:tabs>
              <w:tab w:val="clear" w:pos="800"/>
              <w:tab w:val="clear" w:pos="9962"/>
              <w:tab w:val="right" w:pos="9972" w:leader="dot"/>
            </w:tabs>
            <w:rPr/>
          </w:pPr>
          <w:hyperlink w:anchor="__RefHeading___Toc37500_832650626">
            <w:r>
              <w:rPr>
                <w:webHidden/>
                <w:rStyle w:val="IndexLink"/>
              </w:rPr>
              <w:t>6.21 Element &lt;DatabaseTranslation&gt;</w:t>
              <w:tab/>
              <w:t>36</w:t>
            </w:r>
          </w:hyperlink>
        </w:p>
        <w:p>
          <w:pPr>
            <w:pStyle w:val="Contents2"/>
            <w:tabs>
              <w:tab w:val="clear" w:pos="800"/>
              <w:tab w:val="clear" w:pos="9962"/>
              <w:tab w:val="right" w:pos="9972" w:leader="dot"/>
            </w:tabs>
            <w:rPr/>
          </w:pPr>
          <w:hyperlink w:anchor="__RefHeading___Toc37502_832650626">
            <w:r>
              <w:rPr>
                <w:webHidden/>
                <w:rStyle w:val="IndexLink"/>
              </w:rPr>
              <w:t>6.22 Element &lt;DataCollection&gt;</w:t>
              <w:tab/>
              <w:t>37</w:t>
            </w:r>
          </w:hyperlink>
        </w:p>
        <w:p>
          <w:pPr>
            <w:pStyle w:val="Contents2"/>
            <w:tabs>
              <w:tab w:val="clear" w:pos="800"/>
              <w:tab w:val="clear" w:pos="9962"/>
              <w:tab w:val="right" w:pos="9972" w:leader="dot"/>
            </w:tabs>
            <w:rPr/>
          </w:pPr>
          <w:hyperlink w:anchor="__RefHeading___Toc37504_832650626">
            <w:r>
              <w:rPr>
                <w:webHidden/>
                <w:rStyle w:val="IndexLink"/>
              </w:rPr>
              <w:t>6.23 Element &lt;DBSequence&gt;</w:t>
              <w:tab/>
              <w:t>38</w:t>
            </w:r>
          </w:hyperlink>
        </w:p>
        <w:p>
          <w:pPr>
            <w:pStyle w:val="Contents2"/>
            <w:tabs>
              <w:tab w:val="clear" w:pos="800"/>
              <w:tab w:val="clear" w:pos="9962"/>
              <w:tab w:val="right" w:pos="9972" w:leader="dot"/>
            </w:tabs>
            <w:rPr/>
          </w:pPr>
          <w:hyperlink w:anchor="__RefHeading___Toc37506_832650626">
            <w:r>
              <w:rPr>
                <w:webHidden/>
                <w:rStyle w:val="IndexLink"/>
              </w:rPr>
              <w:t>6.24 Element &lt;Enzyme&gt;</w:t>
              <w:tab/>
              <w:t>39</w:t>
            </w:r>
          </w:hyperlink>
        </w:p>
        <w:p>
          <w:pPr>
            <w:pStyle w:val="Contents2"/>
            <w:tabs>
              <w:tab w:val="clear" w:pos="800"/>
              <w:tab w:val="clear" w:pos="9962"/>
              <w:tab w:val="right" w:pos="9972" w:leader="dot"/>
            </w:tabs>
            <w:rPr/>
          </w:pPr>
          <w:hyperlink w:anchor="__RefHeading___Toc37508_832650626">
            <w:r>
              <w:rPr>
                <w:webHidden/>
                <w:rStyle w:val="IndexLink"/>
              </w:rPr>
              <w:t>6.25 Element &lt;EnzymeName&gt;</w:t>
              <w:tab/>
              <w:t>40</w:t>
            </w:r>
          </w:hyperlink>
        </w:p>
        <w:p>
          <w:pPr>
            <w:pStyle w:val="Contents2"/>
            <w:tabs>
              <w:tab w:val="clear" w:pos="800"/>
              <w:tab w:val="clear" w:pos="9962"/>
              <w:tab w:val="right" w:pos="9972" w:leader="dot"/>
            </w:tabs>
            <w:rPr/>
          </w:pPr>
          <w:hyperlink w:anchor="__RefHeading___Toc37510_832650626">
            <w:r>
              <w:rPr>
                <w:webHidden/>
                <w:rStyle w:val="IndexLink"/>
              </w:rPr>
              <w:t>6.26 Element &lt;Enzymes&gt;</w:t>
              <w:tab/>
              <w:t>40</w:t>
            </w:r>
          </w:hyperlink>
        </w:p>
        <w:p>
          <w:pPr>
            <w:pStyle w:val="Contents2"/>
            <w:tabs>
              <w:tab w:val="clear" w:pos="800"/>
              <w:tab w:val="clear" w:pos="9962"/>
              <w:tab w:val="right" w:pos="9972" w:leader="dot"/>
            </w:tabs>
            <w:rPr/>
          </w:pPr>
          <w:hyperlink w:anchor="__RefHeading___Toc37512_832650626">
            <w:r>
              <w:rPr>
                <w:webHidden/>
                <w:rStyle w:val="IndexLink"/>
              </w:rPr>
              <w:t>6.27 Element &lt;Exclude&gt;</w:t>
              <w:tab/>
              <w:t>41</w:t>
            </w:r>
          </w:hyperlink>
        </w:p>
        <w:p>
          <w:pPr>
            <w:pStyle w:val="Contents2"/>
            <w:tabs>
              <w:tab w:val="clear" w:pos="800"/>
              <w:tab w:val="clear" w:pos="9962"/>
              <w:tab w:val="right" w:pos="9972" w:leader="dot"/>
            </w:tabs>
            <w:rPr/>
          </w:pPr>
          <w:hyperlink w:anchor="__RefHeading___Toc37514_832650626">
            <w:r>
              <w:rPr>
                <w:webHidden/>
                <w:rStyle w:val="IndexLink"/>
              </w:rPr>
              <w:t>6.28 Element &lt;ExternalFormatDocumentation&gt;</w:t>
              <w:tab/>
              <w:t>41</w:t>
            </w:r>
          </w:hyperlink>
        </w:p>
        <w:p>
          <w:pPr>
            <w:pStyle w:val="Contents2"/>
            <w:tabs>
              <w:tab w:val="clear" w:pos="800"/>
              <w:tab w:val="clear" w:pos="9962"/>
              <w:tab w:val="right" w:pos="9972" w:leader="dot"/>
            </w:tabs>
            <w:rPr/>
          </w:pPr>
          <w:hyperlink w:anchor="__RefHeading___Toc37516_832650626">
            <w:r>
              <w:rPr>
                <w:webHidden/>
                <w:rStyle w:val="IndexLink"/>
              </w:rPr>
              <w:t>6.29 Element &lt;FileFormat&gt;</w:t>
              <w:tab/>
              <w:t>41</w:t>
            </w:r>
          </w:hyperlink>
        </w:p>
        <w:p>
          <w:pPr>
            <w:pStyle w:val="Contents2"/>
            <w:tabs>
              <w:tab w:val="clear" w:pos="800"/>
              <w:tab w:val="clear" w:pos="9962"/>
              <w:tab w:val="right" w:pos="9972" w:leader="dot"/>
            </w:tabs>
            <w:rPr/>
          </w:pPr>
          <w:hyperlink w:anchor="__RefHeading___Toc37518_832650626">
            <w:r>
              <w:rPr>
                <w:webHidden/>
                <w:rStyle w:val="IndexLink"/>
              </w:rPr>
              <w:t>6.30 Element &lt;Filter&gt;</w:t>
              <w:tab/>
              <w:t>42</w:t>
            </w:r>
          </w:hyperlink>
        </w:p>
        <w:p>
          <w:pPr>
            <w:pStyle w:val="Contents2"/>
            <w:tabs>
              <w:tab w:val="clear" w:pos="800"/>
              <w:tab w:val="clear" w:pos="9962"/>
              <w:tab w:val="right" w:pos="9972" w:leader="dot"/>
            </w:tabs>
            <w:rPr/>
          </w:pPr>
          <w:hyperlink w:anchor="__RefHeading___Toc37520_832650626">
            <w:r>
              <w:rPr>
                <w:webHidden/>
                <w:rStyle w:val="IndexLink"/>
              </w:rPr>
              <w:t>6.31 Element &lt;FilterType&gt;</w:t>
              <w:tab/>
              <w:t>42</w:t>
            </w:r>
          </w:hyperlink>
        </w:p>
        <w:p>
          <w:pPr>
            <w:pStyle w:val="Contents2"/>
            <w:tabs>
              <w:tab w:val="clear" w:pos="800"/>
              <w:tab w:val="clear" w:pos="9962"/>
              <w:tab w:val="right" w:pos="9972" w:leader="dot"/>
            </w:tabs>
            <w:rPr/>
          </w:pPr>
          <w:hyperlink w:anchor="__RefHeading___Toc37522_832650626">
            <w:r>
              <w:rPr>
                <w:webHidden/>
                <w:rStyle w:val="IndexLink"/>
              </w:rPr>
              <w:t>6.32 Element &lt;FragmentArray&gt;</w:t>
              <w:tab/>
              <w:t>43</w:t>
            </w:r>
          </w:hyperlink>
        </w:p>
        <w:p>
          <w:pPr>
            <w:pStyle w:val="Contents2"/>
            <w:tabs>
              <w:tab w:val="clear" w:pos="800"/>
              <w:tab w:val="clear" w:pos="9962"/>
              <w:tab w:val="right" w:pos="9972" w:leader="dot"/>
            </w:tabs>
            <w:rPr/>
          </w:pPr>
          <w:hyperlink w:anchor="__RefHeading___Toc37524_832650626">
            <w:r>
              <w:rPr>
                <w:webHidden/>
                <w:rStyle w:val="IndexLink"/>
              </w:rPr>
              <w:t>6.33 Element &lt;Fragmentation&gt;</w:t>
              <w:tab/>
              <w:t>43</w:t>
            </w:r>
          </w:hyperlink>
        </w:p>
        <w:p>
          <w:pPr>
            <w:pStyle w:val="Contents2"/>
            <w:tabs>
              <w:tab w:val="clear" w:pos="800"/>
              <w:tab w:val="clear" w:pos="9962"/>
              <w:tab w:val="right" w:pos="9972" w:leader="dot"/>
            </w:tabs>
            <w:rPr/>
          </w:pPr>
          <w:hyperlink w:anchor="__RefHeading___Toc37526_832650626">
            <w:r>
              <w:rPr>
                <w:webHidden/>
                <w:rStyle w:val="IndexLink"/>
              </w:rPr>
              <w:t>6.34 Element &lt;FragmentationTable&gt;</w:t>
              <w:tab/>
              <w:t>44</w:t>
            </w:r>
          </w:hyperlink>
        </w:p>
        <w:p>
          <w:pPr>
            <w:pStyle w:val="Contents2"/>
            <w:tabs>
              <w:tab w:val="clear" w:pos="800"/>
              <w:tab w:val="clear" w:pos="9962"/>
              <w:tab w:val="right" w:pos="9972" w:leader="dot"/>
            </w:tabs>
            <w:rPr/>
          </w:pPr>
          <w:hyperlink w:anchor="__RefHeading___Toc37528_832650626">
            <w:r>
              <w:rPr>
                <w:webHidden/>
                <w:rStyle w:val="IndexLink"/>
              </w:rPr>
              <w:t>6.35 Element &lt;FragmentTolerance&gt;</w:t>
              <w:tab/>
              <w:t>44</w:t>
            </w:r>
          </w:hyperlink>
        </w:p>
        <w:p>
          <w:pPr>
            <w:pStyle w:val="Contents2"/>
            <w:tabs>
              <w:tab w:val="clear" w:pos="800"/>
              <w:tab w:val="clear" w:pos="9962"/>
              <w:tab w:val="right" w:pos="9972" w:leader="dot"/>
            </w:tabs>
            <w:rPr/>
          </w:pPr>
          <w:hyperlink w:anchor="__RefHeading___Toc37530_832650626">
            <w:r>
              <w:rPr>
                <w:webHidden/>
                <w:rStyle w:val="IndexLink"/>
              </w:rPr>
              <w:t>6.36 Element &lt;Include&gt;</w:t>
              <w:tab/>
              <w:t>45</w:t>
            </w:r>
          </w:hyperlink>
        </w:p>
        <w:p>
          <w:pPr>
            <w:pStyle w:val="Contents2"/>
            <w:tabs>
              <w:tab w:val="clear" w:pos="800"/>
              <w:tab w:val="clear" w:pos="9962"/>
              <w:tab w:val="right" w:pos="9972" w:leader="dot"/>
            </w:tabs>
            <w:rPr/>
          </w:pPr>
          <w:hyperlink w:anchor="__RefHeading___Toc37532_832650626">
            <w:r>
              <w:rPr>
                <w:webHidden/>
                <w:rStyle w:val="IndexLink"/>
              </w:rPr>
              <w:t>6.37 Element &lt;Inputs&gt;</w:t>
              <w:tab/>
              <w:t>45</w:t>
            </w:r>
          </w:hyperlink>
        </w:p>
        <w:p>
          <w:pPr>
            <w:pStyle w:val="Contents2"/>
            <w:tabs>
              <w:tab w:val="clear" w:pos="800"/>
              <w:tab w:val="clear" w:pos="9962"/>
              <w:tab w:val="right" w:pos="9972" w:leader="dot"/>
            </w:tabs>
            <w:rPr/>
          </w:pPr>
          <w:hyperlink w:anchor="__RefHeading___Toc37534_832650626">
            <w:r>
              <w:rPr>
                <w:webHidden/>
                <w:rStyle w:val="IndexLink"/>
              </w:rPr>
              <w:t>6.38 Element &lt;InputSpectra&gt;</w:t>
              <w:tab/>
              <w:t>46</w:t>
            </w:r>
          </w:hyperlink>
        </w:p>
        <w:p>
          <w:pPr>
            <w:pStyle w:val="Contents2"/>
            <w:tabs>
              <w:tab w:val="clear" w:pos="800"/>
              <w:tab w:val="clear" w:pos="9962"/>
              <w:tab w:val="right" w:pos="9972" w:leader="dot"/>
            </w:tabs>
            <w:rPr/>
          </w:pPr>
          <w:hyperlink w:anchor="__RefHeading___Toc37536_832650626">
            <w:r>
              <w:rPr>
                <w:webHidden/>
                <w:rStyle w:val="IndexLink"/>
              </w:rPr>
              <w:t>6.39 Element &lt;InputSpectrumIdentifications&gt;</w:t>
              <w:tab/>
              <w:t>46</w:t>
            </w:r>
          </w:hyperlink>
        </w:p>
        <w:p>
          <w:pPr>
            <w:pStyle w:val="Contents2"/>
            <w:tabs>
              <w:tab w:val="clear" w:pos="800"/>
              <w:tab w:val="clear" w:pos="9962"/>
              <w:tab w:val="right" w:pos="9972" w:leader="dot"/>
            </w:tabs>
            <w:rPr/>
          </w:pPr>
          <w:hyperlink w:anchor="__RefHeading___Toc37538_832650626">
            <w:r>
              <w:rPr>
                <w:webHidden/>
                <w:rStyle w:val="IndexLink"/>
              </w:rPr>
              <w:t>6.40 Element &lt;IonType&gt;</w:t>
              <w:tab/>
              <w:t>46</w:t>
            </w:r>
          </w:hyperlink>
        </w:p>
        <w:p>
          <w:pPr>
            <w:pStyle w:val="Contents2"/>
            <w:tabs>
              <w:tab w:val="clear" w:pos="800"/>
              <w:tab w:val="clear" w:pos="9962"/>
              <w:tab w:val="right" w:pos="9972" w:leader="dot"/>
            </w:tabs>
            <w:rPr/>
          </w:pPr>
          <w:hyperlink w:anchor="__RefHeading___Toc37540_832650626">
            <w:r>
              <w:rPr>
                <w:webHidden/>
                <w:rStyle w:val="IndexLink"/>
              </w:rPr>
              <w:t>6.41 Element &lt;MassTable&gt;</w:t>
              <w:tab/>
              <w:t>48</w:t>
            </w:r>
          </w:hyperlink>
        </w:p>
        <w:p>
          <w:pPr>
            <w:pStyle w:val="Contents2"/>
            <w:tabs>
              <w:tab w:val="clear" w:pos="800"/>
              <w:tab w:val="clear" w:pos="9962"/>
              <w:tab w:val="right" w:pos="9972" w:leader="dot"/>
            </w:tabs>
            <w:rPr/>
          </w:pPr>
          <w:hyperlink w:anchor="__RefHeading___Toc37542_832650626">
            <w:r>
              <w:rPr>
                <w:webHidden/>
                <w:rStyle w:val="IndexLink"/>
              </w:rPr>
              <w:t>6.42 Element &lt;Measure&gt;</w:t>
              <w:tab/>
              <w:t>49</w:t>
            </w:r>
          </w:hyperlink>
        </w:p>
        <w:p>
          <w:pPr>
            <w:pStyle w:val="Contents2"/>
            <w:tabs>
              <w:tab w:val="clear" w:pos="800"/>
              <w:tab w:val="clear" w:pos="9962"/>
              <w:tab w:val="right" w:pos="9972" w:leader="dot"/>
            </w:tabs>
            <w:rPr/>
          </w:pPr>
          <w:hyperlink w:anchor="__RefHeading___Toc37544_832650626">
            <w:r>
              <w:rPr>
                <w:webHidden/>
                <w:rStyle w:val="IndexLink"/>
              </w:rPr>
              <w:t>6.43 Element &lt;Modification&gt;</w:t>
              <w:tab/>
              <w:t>49</w:t>
            </w:r>
          </w:hyperlink>
        </w:p>
        <w:p>
          <w:pPr>
            <w:pStyle w:val="Contents2"/>
            <w:tabs>
              <w:tab w:val="clear" w:pos="800"/>
              <w:tab w:val="clear" w:pos="9962"/>
              <w:tab w:val="right" w:pos="9972" w:leader="dot"/>
            </w:tabs>
            <w:rPr/>
          </w:pPr>
          <w:hyperlink w:anchor="__RefHeading___Toc37546_832650626">
            <w:r>
              <w:rPr>
                <w:webHidden/>
                <w:rStyle w:val="IndexLink"/>
              </w:rPr>
              <w:t>6.44 Element &lt;ModificationParams&gt;</w:t>
              <w:tab/>
              <w:t>51</w:t>
            </w:r>
          </w:hyperlink>
        </w:p>
        <w:p>
          <w:pPr>
            <w:pStyle w:val="Contents2"/>
            <w:tabs>
              <w:tab w:val="clear" w:pos="800"/>
              <w:tab w:val="clear" w:pos="9962"/>
              <w:tab w:val="right" w:pos="9972" w:leader="dot"/>
            </w:tabs>
            <w:rPr/>
          </w:pPr>
          <w:hyperlink w:anchor="__RefHeading___Toc37548_832650626">
            <w:r>
              <w:rPr>
                <w:webHidden/>
                <w:rStyle w:val="IndexLink"/>
              </w:rPr>
              <w:t>6.45 Element &lt;Organization&gt;</w:t>
              <w:tab/>
              <w:t>51</w:t>
            </w:r>
          </w:hyperlink>
        </w:p>
        <w:p>
          <w:pPr>
            <w:pStyle w:val="Contents2"/>
            <w:tabs>
              <w:tab w:val="clear" w:pos="800"/>
              <w:tab w:val="clear" w:pos="9962"/>
              <w:tab w:val="right" w:pos="9972" w:leader="dot"/>
            </w:tabs>
            <w:rPr/>
          </w:pPr>
          <w:hyperlink w:anchor="__RefHeading___Toc37550_832650626">
            <w:r>
              <w:rPr>
                <w:webHidden/>
                <w:rStyle w:val="IndexLink"/>
              </w:rPr>
              <w:t>6.46 Element &lt;Parent&gt;</w:t>
              <w:tab/>
              <w:t>52</w:t>
            </w:r>
          </w:hyperlink>
        </w:p>
        <w:p>
          <w:pPr>
            <w:pStyle w:val="Contents2"/>
            <w:tabs>
              <w:tab w:val="clear" w:pos="800"/>
              <w:tab w:val="clear" w:pos="9962"/>
              <w:tab w:val="right" w:pos="9972" w:leader="dot"/>
            </w:tabs>
            <w:rPr/>
          </w:pPr>
          <w:hyperlink w:anchor="__RefHeading___Toc37552_832650626">
            <w:r>
              <w:rPr>
                <w:webHidden/>
                <w:rStyle w:val="IndexLink"/>
              </w:rPr>
              <w:t>6.47 Element &lt;ParentTolerance&gt;</w:t>
              <w:tab/>
              <w:t>52</w:t>
            </w:r>
          </w:hyperlink>
        </w:p>
        <w:p>
          <w:pPr>
            <w:pStyle w:val="Contents2"/>
            <w:tabs>
              <w:tab w:val="clear" w:pos="800"/>
              <w:tab w:val="clear" w:pos="9962"/>
              <w:tab w:val="right" w:pos="9972" w:leader="dot"/>
            </w:tabs>
            <w:rPr/>
          </w:pPr>
          <w:hyperlink w:anchor="__RefHeading___Toc37554_832650626">
            <w:r>
              <w:rPr>
                <w:webHidden/>
                <w:rStyle w:val="IndexLink"/>
              </w:rPr>
              <w:t>6.48 Element &lt;Peptide&gt;</w:t>
              <w:tab/>
              <w:t>53</w:t>
            </w:r>
          </w:hyperlink>
        </w:p>
        <w:p>
          <w:pPr>
            <w:pStyle w:val="Contents2"/>
            <w:tabs>
              <w:tab w:val="clear" w:pos="800"/>
              <w:tab w:val="clear" w:pos="9962"/>
              <w:tab w:val="right" w:pos="9972" w:leader="dot"/>
            </w:tabs>
            <w:rPr/>
          </w:pPr>
          <w:hyperlink w:anchor="__RefHeading___Toc37556_832650626">
            <w:r>
              <w:rPr>
                <w:webHidden/>
                <w:rStyle w:val="IndexLink"/>
              </w:rPr>
              <w:t>6.49 Element &lt;PeptideEvidence&gt;</w:t>
              <w:tab/>
              <w:t>54</w:t>
            </w:r>
          </w:hyperlink>
        </w:p>
        <w:p>
          <w:pPr>
            <w:pStyle w:val="Contents2"/>
            <w:tabs>
              <w:tab w:val="clear" w:pos="800"/>
              <w:tab w:val="clear" w:pos="9962"/>
              <w:tab w:val="right" w:pos="9972" w:leader="dot"/>
            </w:tabs>
            <w:rPr/>
          </w:pPr>
          <w:hyperlink w:anchor="__RefHeading___Toc37558_832650626">
            <w:r>
              <w:rPr>
                <w:webHidden/>
                <w:rStyle w:val="IndexLink"/>
              </w:rPr>
              <w:t>6.50 Element &lt;PeptideEvidenceRef&gt;</w:t>
              <w:tab/>
              <w:t>56</w:t>
            </w:r>
          </w:hyperlink>
        </w:p>
        <w:p>
          <w:pPr>
            <w:pStyle w:val="Contents2"/>
            <w:tabs>
              <w:tab w:val="clear" w:pos="800"/>
              <w:tab w:val="clear" w:pos="9962"/>
              <w:tab w:val="right" w:pos="9972" w:leader="dot"/>
            </w:tabs>
            <w:rPr/>
          </w:pPr>
          <w:hyperlink w:anchor="__RefHeading___Toc37560_832650626">
            <w:r>
              <w:rPr>
                <w:webHidden/>
                <w:rStyle w:val="IndexLink"/>
              </w:rPr>
              <w:t>6.51 Element &lt;PeptideHypothesis&gt;</w:t>
              <w:tab/>
              <w:t>56</w:t>
            </w:r>
          </w:hyperlink>
        </w:p>
        <w:p>
          <w:pPr>
            <w:pStyle w:val="Contents2"/>
            <w:tabs>
              <w:tab w:val="clear" w:pos="800"/>
              <w:tab w:val="clear" w:pos="9962"/>
              <w:tab w:val="right" w:pos="9972" w:leader="dot"/>
            </w:tabs>
            <w:rPr/>
          </w:pPr>
          <w:hyperlink w:anchor="__RefHeading___Toc37562_832650626">
            <w:r>
              <w:rPr>
                <w:webHidden/>
                <w:rStyle w:val="IndexLink"/>
              </w:rPr>
              <w:t>6.52 Element &lt;PeptideSequence&gt;</w:t>
              <w:tab/>
              <w:t>57</w:t>
            </w:r>
          </w:hyperlink>
        </w:p>
        <w:p>
          <w:pPr>
            <w:pStyle w:val="Contents2"/>
            <w:tabs>
              <w:tab w:val="clear" w:pos="800"/>
              <w:tab w:val="clear" w:pos="9962"/>
              <w:tab w:val="right" w:pos="9972" w:leader="dot"/>
            </w:tabs>
            <w:rPr/>
          </w:pPr>
          <w:hyperlink w:anchor="__RefHeading___Toc37564_832650626">
            <w:r>
              <w:rPr>
                <w:webHidden/>
                <w:rStyle w:val="IndexLink"/>
              </w:rPr>
              <w:t>6.53 Element &lt;Person&gt;</w:t>
              <w:tab/>
              <w:t>57</w:t>
            </w:r>
          </w:hyperlink>
        </w:p>
        <w:p>
          <w:pPr>
            <w:pStyle w:val="Contents2"/>
            <w:tabs>
              <w:tab w:val="clear" w:pos="800"/>
              <w:tab w:val="clear" w:pos="9962"/>
              <w:tab w:val="right" w:pos="9972" w:leader="dot"/>
            </w:tabs>
            <w:rPr/>
          </w:pPr>
          <w:hyperlink w:anchor="__RefHeading___Toc37566_832650626">
            <w:r>
              <w:rPr>
                <w:webHidden/>
                <w:rStyle w:val="IndexLink"/>
              </w:rPr>
              <w:t>6.54 Element &lt;ProteinAmbiguityGroup&gt;</w:t>
              <w:tab/>
              <w:t>58</w:t>
            </w:r>
          </w:hyperlink>
        </w:p>
        <w:p>
          <w:pPr>
            <w:pStyle w:val="Contents2"/>
            <w:tabs>
              <w:tab w:val="clear" w:pos="800"/>
              <w:tab w:val="clear" w:pos="9962"/>
              <w:tab w:val="right" w:pos="9972" w:leader="dot"/>
            </w:tabs>
            <w:rPr/>
          </w:pPr>
          <w:hyperlink w:anchor="__RefHeading___Toc37568_832650626">
            <w:r>
              <w:rPr>
                <w:webHidden/>
                <w:rStyle w:val="IndexLink"/>
              </w:rPr>
              <w:t>6.55 Element &lt;ProteinDetection&gt;</w:t>
              <w:tab/>
              <w:t>59</w:t>
            </w:r>
          </w:hyperlink>
        </w:p>
        <w:p>
          <w:pPr>
            <w:pStyle w:val="Contents2"/>
            <w:tabs>
              <w:tab w:val="clear" w:pos="800"/>
              <w:tab w:val="clear" w:pos="9962"/>
              <w:tab w:val="right" w:pos="9972" w:leader="dot"/>
            </w:tabs>
            <w:rPr/>
          </w:pPr>
          <w:hyperlink w:anchor="__RefHeading___Toc37570_832650626">
            <w:r>
              <w:rPr>
                <w:webHidden/>
                <w:rStyle w:val="IndexLink"/>
              </w:rPr>
              <w:t>6.56 Element &lt;ProteinDetectionHypothesis&gt;</w:t>
              <w:tab/>
              <w:t>60</w:t>
            </w:r>
          </w:hyperlink>
        </w:p>
        <w:p>
          <w:pPr>
            <w:pStyle w:val="Contents2"/>
            <w:tabs>
              <w:tab w:val="clear" w:pos="800"/>
              <w:tab w:val="clear" w:pos="9962"/>
              <w:tab w:val="right" w:pos="9972" w:leader="dot"/>
            </w:tabs>
            <w:rPr/>
          </w:pPr>
          <w:hyperlink w:anchor="__RefHeading___Toc37572_832650626">
            <w:r>
              <w:rPr>
                <w:webHidden/>
                <w:rStyle w:val="IndexLink"/>
              </w:rPr>
              <w:t>6.57 Element &lt;ProteinDetectionList&gt;</w:t>
              <w:tab/>
              <w:t>61</w:t>
            </w:r>
          </w:hyperlink>
        </w:p>
        <w:p>
          <w:pPr>
            <w:pStyle w:val="Contents2"/>
            <w:tabs>
              <w:tab w:val="clear" w:pos="800"/>
              <w:tab w:val="clear" w:pos="9962"/>
              <w:tab w:val="right" w:pos="9972" w:leader="dot"/>
            </w:tabs>
            <w:rPr/>
          </w:pPr>
          <w:hyperlink w:anchor="__RefHeading___Toc37574_832650626">
            <w:r>
              <w:rPr>
                <w:webHidden/>
                <w:rStyle w:val="IndexLink"/>
              </w:rPr>
              <w:t>6.58 Element &lt;ProteinDetectionProtocol&gt;</w:t>
              <w:tab/>
              <w:t>62</w:t>
            </w:r>
          </w:hyperlink>
        </w:p>
        <w:p>
          <w:pPr>
            <w:pStyle w:val="Contents2"/>
            <w:tabs>
              <w:tab w:val="clear" w:pos="800"/>
              <w:tab w:val="clear" w:pos="9962"/>
              <w:tab w:val="right" w:pos="9972" w:leader="dot"/>
            </w:tabs>
            <w:rPr/>
          </w:pPr>
          <w:hyperlink w:anchor="__RefHeading___Toc37576_832650626">
            <w:r>
              <w:rPr>
                <w:webHidden/>
                <w:rStyle w:val="IndexLink"/>
              </w:rPr>
              <w:t>6.59 Element &lt;Provider&gt;</w:t>
              <w:tab/>
              <w:t>63</w:t>
            </w:r>
          </w:hyperlink>
        </w:p>
        <w:p>
          <w:pPr>
            <w:pStyle w:val="Contents2"/>
            <w:tabs>
              <w:tab w:val="clear" w:pos="800"/>
              <w:tab w:val="clear" w:pos="9962"/>
              <w:tab w:val="right" w:pos="9972" w:leader="dot"/>
            </w:tabs>
            <w:rPr/>
          </w:pPr>
          <w:hyperlink w:anchor="__RefHeading___Toc37578_832650626">
            <w:r>
              <w:rPr>
                <w:webHidden/>
                <w:rStyle w:val="IndexLink"/>
              </w:rPr>
              <w:t>6.60 Element &lt;Residue&gt;</w:t>
              <w:tab/>
              <w:t>64</w:t>
            </w:r>
          </w:hyperlink>
        </w:p>
        <w:p>
          <w:pPr>
            <w:pStyle w:val="Contents2"/>
            <w:tabs>
              <w:tab w:val="clear" w:pos="800"/>
              <w:tab w:val="clear" w:pos="9962"/>
              <w:tab w:val="right" w:pos="9972" w:leader="dot"/>
            </w:tabs>
            <w:rPr/>
          </w:pPr>
          <w:hyperlink w:anchor="__RefHeading___Toc37580_832650626">
            <w:r>
              <w:rPr>
                <w:webHidden/>
                <w:rStyle w:val="IndexLink"/>
              </w:rPr>
              <w:t>6.61 Element &lt;Role&gt;</w:t>
              <w:tab/>
              <w:t>64</w:t>
            </w:r>
          </w:hyperlink>
        </w:p>
        <w:p>
          <w:pPr>
            <w:pStyle w:val="Contents2"/>
            <w:tabs>
              <w:tab w:val="clear" w:pos="800"/>
              <w:tab w:val="clear" w:pos="9962"/>
              <w:tab w:val="right" w:pos="9972" w:leader="dot"/>
            </w:tabs>
            <w:rPr/>
          </w:pPr>
          <w:hyperlink w:anchor="__RefHeading___Toc37582_832650626">
            <w:r>
              <w:rPr>
                <w:webHidden/>
                <w:rStyle w:val="IndexLink"/>
              </w:rPr>
              <w:t>6.62 Element &lt;Sample&gt;</w:t>
              <w:tab/>
              <w:t>64</w:t>
            </w:r>
          </w:hyperlink>
        </w:p>
        <w:p>
          <w:pPr>
            <w:pStyle w:val="Contents2"/>
            <w:tabs>
              <w:tab w:val="clear" w:pos="800"/>
              <w:tab w:val="clear" w:pos="9962"/>
              <w:tab w:val="right" w:pos="9972" w:leader="dot"/>
            </w:tabs>
            <w:rPr/>
          </w:pPr>
          <w:hyperlink w:anchor="__RefHeading___Toc37584_832650626">
            <w:r>
              <w:rPr>
                <w:webHidden/>
                <w:rStyle w:val="IndexLink"/>
              </w:rPr>
              <w:t>6.63 Element &lt;SearchDatabase&gt;</w:t>
              <w:tab/>
              <w:t>65</w:t>
            </w:r>
          </w:hyperlink>
        </w:p>
        <w:p>
          <w:pPr>
            <w:pStyle w:val="Contents2"/>
            <w:tabs>
              <w:tab w:val="clear" w:pos="800"/>
              <w:tab w:val="clear" w:pos="9962"/>
              <w:tab w:val="right" w:pos="9972" w:leader="dot"/>
            </w:tabs>
            <w:rPr/>
          </w:pPr>
          <w:hyperlink w:anchor="__RefHeading___Toc37586_832650626">
            <w:r>
              <w:rPr>
                <w:webHidden/>
                <w:rStyle w:val="IndexLink"/>
              </w:rPr>
              <w:t>6.64 Element &lt;SearchDatabaseRef&gt;</w:t>
              <w:tab/>
              <w:t>66</w:t>
            </w:r>
          </w:hyperlink>
        </w:p>
        <w:p>
          <w:pPr>
            <w:pStyle w:val="Contents2"/>
            <w:tabs>
              <w:tab w:val="clear" w:pos="800"/>
              <w:tab w:val="clear" w:pos="9962"/>
              <w:tab w:val="right" w:pos="9972" w:leader="dot"/>
            </w:tabs>
            <w:rPr/>
          </w:pPr>
          <w:hyperlink w:anchor="__RefHeading___Toc37588_832650626">
            <w:r>
              <w:rPr>
                <w:webHidden/>
                <w:rStyle w:val="IndexLink"/>
              </w:rPr>
              <w:t>6.65 Element &lt;SearchModification&gt;</w:t>
              <w:tab/>
              <w:t>67</w:t>
            </w:r>
          </w:hyperlink>
        </w:p>
        <w:p>
          <w:pPr>
            <w:pStyle w:val="Contents2"/>
            <w:tabs>
              <w:tab w:val="clear" w:pos="800"/>
              <w:tab w:val="clear" w:pos="9962"/>
              <w:tab w:val="right" w:pos="9972" w:leader="dot"/>
            </w:tabs>
            <w:rPr/>
          </w:pPr>
          <w:hyperlink w:anchor="__RefHeading___Toc37590_832650626">
            <w:r>
              <w:rPr>
                <w:webHidden/>
                <w:rStyle w:val="IndexLink"/>
              </w:rPr>
              <w:t>6.66 Element &lt;SearchType&gt;</w:t>
              <w:tab/>
              <w:t>68</w:t>
            </w:r>
          </w:hyperlink>
        </w:p>
        <w:p>
          <w:pPr>
            <w:pStyle w:val="Contents2"/>
            <w:tabs>
              <w:tab w:val="clear" w:pos="800"/>
              <w:tab w:val="clear" w:pos="9962"/>
              <w:tab w:val="right" w:pos="9972" w:leader="dot"/>
            </w:tabs>
            <w:rPr/>
          </w:pPr>
          <w:hyperlink w:anchor="__RefHeading___Toc37592_832650626">
            <w:r>
              <w:rPr>
                <w:webHidden/>
                <w:rStyle w:val="IndexLink"/>
              </w:rPr>
              <w:t>6.67 Element &lt;Seq&gt;</w:t>
              <w:tab/>
              <w:t>68</w:t>
            </w:r>
          </w:hyperlink>
        </w:p>
        <w:p>
          <w:pPr>
            <w:pStyle w:val="Contents2"/>
            <w:tabs>
              <w:tab w:val="clear" w:pos="800"/>
              <w:tab w:val="clear" w:pos="9962"/>
              <w:tab w:val="right" w:pos="9972" w:leader="dot"/>
            </w:tabs>
            <w:rPr/>
          </w:pPr>
          <w:hyperlink w:anchor="__RefHeading___Toc37594_832650626">
            <w:r>
              <w:rPr>
                <w:webHidden/>
                <w:rStyle w:val="IndexLink"/>
              </w:rPr>
              <w:t>6.68 Element &lt;SequenceCollection&gt;</w:t>
              <w:tab/>
              <w:t>69</w:t>
            </w:r>
          </w:hyperlink>
        </w:p>
        <w:p>
          <w:pPr>
            <w:pStyle w:val="Contents2"/>
            <w:tabs>
              <w:tab w:val="clear" w:pos="800"/>
              <w:tab w:val="clear" w:pos="9962"/>
              <w:tab w:val="right" w:pos="9972" w:leader="dot"/>
            </w:tabs>
            <w:rPr/>
          </w:pPr>
          <w:hyperlink w:anchor="__RefHeading___Toc37596_832650626">
            <w:r>
              <w:rPr>
                <w:webHidden/>
                <w:rStyle w:val="IndexLink"/>
              </w:rPr>
              <w:t>6.69 Element &lt;SiteRegexp&gt;</w:t>
              <w:tab/>
              <w:t>71</w:t>
            </w:r>
          </w:hyperlink>
        </w:p>
        <w:p>
          <w:pPr>
            <w:pStyle w:val="Contents2"/>
            <w:tabs>
              <w:tab w:val="clear" w:pos="800"/>
              <w:tab w:val="clear" w:pos="9962"/>
              <w:tab w:val="right" w:pos="9972" w:leader="dot"/>
            </w:tabs>
            <w:rPr/>
          </w:pPr>
          <w:hyperlink w:anchor="__RefHeading___Toc37598_832650626">
            <w:r>
              <w:rPr>
                <w:webHidden/>
                <w:rStyle w:val="IndexLink"/>
              </w:rPr>
              <w:t>6.70 Element &lt;SoftwareName&gt;</w:t>
              <w:tab/>
              <w:t>71</w:t>
            </w:r>
          </w:hyperlink>
        </w:p>
        <w:p>
          <w:pPr>
            <w:pStyle w:val="Contents2"/>
            <w:tabs>
              <w:tab w:val="clear" w:pos="800"/>
              <w:tab w:val="clear" w:pos="9962"/>
              <w:tab w:val="right" w:pos="9972" w:leader="dot"/>
            </w:tabs>
            <w:rPr/>
          </w:pPr>
          <w:hyperlink w:anchor="__RefHeading___Toc37600_832650626">
            <w:r>
              <w:rPr>
                <w:webHidden/>
                <w:rStyle w:val="IndexLink"/>
              </w:rPr>
              <w:t>6.71 Element &lt;SourceFile&gt;</w:t>
              <w:tab/>
              <w:t>71</w:t>
            </w:r>
          </w:hyperlink>
        </w:p>
        <w:p>
          <w:pPr>
            <w:pStyle w:val="Contents2"/>
            <w:tabs>
              <w:tab w:val="clear" w:pos="800"/>
              <w:tab w:val="clear" w:pos="9962"/>
              <w:tab w:val="right" w:pos="9972" w:leader="dot"/>
            </w:tabs>
            <w:rPr/>
          </w:pPr>
          <w:hyperlink w:anchor="__RefHeading___Toc37602_832650626">
            <w:r>
              <w:rPr>
                <w:webHidden/>
                <w:rStyle w:val="IndexLink"/>
              </w:rPr>
              <w:t>6.72 Element &lt;SpecificityRules&gt;</w:t>
              <w:tab/>
              <w:t>72</w:t>
            </w:r>
          </w:hyperlink>
        </w:p>
        <w:p>
          <w:pPr>
            <w:pStyle w:val="Contents2"/>
            <w:tabs>
              <w:tab w:val="clear" w:pos="800"/>
              <w:tab w:val="clear" w:pos="9962"/>
              <w:tab w:val="right" w:pos="9972" w:leader="dot"/>
            </w:tabs>
            <w:rPr/>
          </w:pPr>
          <w:hyperlink w:anchor="__RefHeading___Toc37604_832650626">
            <w:r>
              <w:rPr>
                <w:webHidden/>
                <w:rStyle w:val="IndexLink"/>
              </w:rPr>
              <w:t>6.73 Element &lt;SpectraData&gt;</w:t>
              <w:tab/>
              <w:t>73</w:t>
            </w:r>
          </w:hyperlink>
        </w:p>
        <w:p>
          <w:pPr>
            <w:pStyle w:val="Contents2"/>
            <w:tabs>
              <w:tab w:val="clear" w:pos="800"/>
              <w:tab w:val="clear" w:pos="9962"/>
              <w:tab w:val="right" w:pos="9972" w:leader="dot"/>
            </w:tabs>
            <w:rPr/>
          </w:pPr>
          <w:hyperlink w:anchor="__RefHeading___Toc37606_832650626">
            <w:r>
              <w:rPr>
                <w:webHidden/>
                <w:rStyle w:val="IndexLink"/>
              </w:rPr>
              <w:t>6.74 Element &lt;SpectrumIdentification&gt;</w:t>
              <w:tab/>
              <w:t>73</w:t>
            </w:r>
          </w:hyperlink>
        </w:p>
        <w:p>
          <w:pPr>
            <w:pStyle w:val="Contents2"/>
            <w:tabs>
              <w:tab w:val="clear" w:pos="800"/>
              <w:tab w:val="clear" w:pos="9962"/>
              <w:tab w:val="right" w:pos="9972" w:leader="dot"/>
            </w:tabs>
            <w:rPr/>
          </w:pPr>
          <w:hyperlink w:anchor="__RefHeading___Toc37608_832650626">
            <w:r>
              <w:rPr>
                <w:webHidden/>
                <w:rStyle w:val="IndexLink"/>
              </w:rPr>
              <w:t>6.75 Element &lt;SpectrumIdentificationItem&gt;</w:t>
              <w:tab/>
              <w:t>74</w:t>
            </w:r>
          </w:hyperlink>
        </w:p>
        <w:p>
          <w:pPr>
            <w:pStyle w:val="Contents2"/>
            <w:tabs>
              <w:tab w:val="clear" w:pos="800"/>
              <w:tab w:val="clear" w:pos="9962"/>
              <w:tab w:val="right" w:pos="9972" w:leader="dot"/>
            </w:tabs>
            <w:rPr/>
          </w:pPr>
          <w:hyperlink w:anchor="__RefHeading___Toc37610_832650626">
            <w:r>
              <w:rPr>
                <w:webHidden/>
                <w:rStyle w:val="IndexLink"/>
              </w:rPr>
              <w:t>6.76 Element &lt;SpectrumIdentificationItemRef&gt;</w:t>
              <w:tab/>
              <w:t>77</w:t>
            </w:r>
          </w:hyperlink>
        </w:p>
        <w:p>
          <w:pPr>
            <w:pStyle w:val="Contents2"/>
            <w:tabs>
              <w:tab w:val="clear" w:pos="800"/>
              <w:tab w:val="clear" w:pos="9962"/>
              <w:tab w:val="right" w:pos="9972" w:leader="dot"/>
            </w:tabs>
            <w:rPr/>
          </w:pPr>
          <w:hyperlink w:anchor="__RefHeading___Toc37612_832650626">
            <w:r>
              <w:rPr>
                <w:webHidden/>
                <w:rStyle w:val="IndexLink"/>
              </w:rPr>
              <w:t>6.77 Element &lt;SpectrumIdentificationList&gt;</w:t>
              <w:tab/>
              <w:t>78</w:t>
            </w:r>
          </w:hyperlink>
        </w:p>
        <w:p>
          <w:pPr>
            <w:pStyle w:val="Contents2"/>
            <w:tabs>
              <w:tab w:val="clear" w:pos="800"/>
              <w:tab w:val="clear" w:pos="9962"/>
              <w:tab w:val="right" w:pos="9972" w:leader="dot"/>
            </w:tabs>
            <w:rPr/>
          </w:pPr>
          <w:hyperlink w:anchor="__RefHeading___Toc37614_832650626">
            <w:r>
              <w:rPr>
                <w:webHidden/>
                <w:rStyle w:val="IndexLink"/>
              </w:rPr>
              <w:t>6.78 Element &lt;SpectrumIdentificationProtocol&gt;</w:t>
              <w:tab/>
              <w:t>79</w:t>
            </w:r>
          </w:hyperlink>
        </w:p>
        <w:p>
          <w:pPr>
            <w:pStyle w:val="Contents2"/>
            <w:tabs>
              <w:tab w:val="clear" w:pos="800"/>
              <w:tab w:val="clear" w:pos="9962"/>
              <w:tab w:val="right" w:pos="9972" w:leader="dot"/>
            </w:tabs>
            <w:rPr/>
          </w:pPr>
          <w:hyperlink w:anchor="__RefHeading___Toc37616_832650626">
            <w:r>
              <w:rPr>
                <w:webHidden/>
                <w:rStyle w:val="IndexLink"/>
              </w:rPr>
              <w:t>6.79 Element &lt;SpectrumIdentificationResult&gt;</w:t>
              <w:tab/>
              <w:t>82</w:t>
            </w:r>
          </w:hyperlink>
        </w:p>
        <w:p>
          <w:pPr>
            <w:pStyle w:val="Contents2"/>
            <w:tabs>
              <w:tab w:val="clear" w:pos="800"/>
              <w:tab w:val="clear" w:pos="9962"/>
              <w:tab w:val="right" w:pos="9972" w:leader="dot"/>
            </w:tabs>
            <w:rPr/>
          </w:pPr>
          <w:hyperlink w:anchor="__RefHeading___Toc37618_832650626">
            <w:r>
              <w:rPr>
                <w:webHidden/>
                <w:rStyle w:val="IndexLink"/>
              </w:rPr>
              <w:t>6.80 Element &lt;SpectrumIDFormat&gt;</w:t>
              <w:tab/>
              <w:t>83</w:t>
            </w:r>
          </w:hyperlink>
        </w:p>
        <w:p>
          <w:pPr>
            <w:pStyle w:val="Contents2"/>
            <w:tabs>
              <w:tab w:val="clear" w:pos="800"/>
              <w:tab w:val="clear" w:pos="9962"/>
              <w:tab w:val="right" w:pos="9972" w:leader="dot"/>
            </w:tabs>
            <w:rPr/>
          </w:pPr>
          <w:hyperlink w:anchor="__RefHeading___Toc37620_832650626">
            <w:r>
              <w:rPr>
                <w:webHidden/>
                <w:rStyle w:val="IndexLink"/>
              </w:rPr>
              <w:t>6.81 Element &lt;SubSample&gt;</w:t>
              <w:tab/>
              <w:t>83</w:t>
            </w:r>
          </w:hyperlink>
        </w:p>
        <w:p>
          <w:pPr>
            <w:pStyle w:val="Contents2"/>
            <w:tabs>
              <w:tab w:val="clear" w:pos="800"/>
              <w:tab w:val="clear" w:pos="9962"/>
              <w:tab w:val="right" w:pos="9972" w:leader="dot"/>
            </w:tabs>
            <w:rPr/>
          </w:pPr>
          <w:hyperlink w:anchor="__RefHeading___Toc37622_832650626">
            <w:r>
              <w:rPr>
                <w:webHidden/>
                <w:rStyle w:val="IndexLink"/>
              </w:rPr>
              <w:t>6.82 Element &lt;SubstitutionModification&gt;</w:t>
              <w:tab/>
              <w:t>84</w:t>
            </w:r>
          </w:hyperlink>
        </w:p>
        <w:p>
          <w:pPr>
            <w:pStyle w:val="Contents2"/>
            <w:tabs>
              <w:tab w:val="clear" w:pos="800"/>
              <w:tab w:val="clear" w:pos="9962"/>
              <w:tab w:val="right" w:pos="9972" w:leader="dot"/>
            </w:tabs>
            <w:rPr/>
          </w:pPr>
          <w:hyperlink w:anchor="__RefHeading___Toc37624_832650626">
            <w:r>
              <w:rPr>
                <w:webHidden/>
                <w:rStyle w:val="IndexLink"/>
              </w:rPr>
              <w:t>6.83 Element &lt;Threshold&gt;</w:t>
              <w:tab/>
              <w:t>84</w:t>
            </w:r>
          </w:hyperlink>
        </w:p>
        <w:p>
          <w:pPr>
            <w:pStyle w:val="Contents2"/>
            <w:tabs>
              <w:tab w:val="clear" w:pos="800"/>
              <w:tab w:val="clear" w:pos="9962"/>
              <w:tab w:val="right" w:pos="9972" w:leader="dot"/>
            </w:tabs>
            <w:rPr/>
          </w:pPr>
          <w:hyperlink w:anchor="__RefHeading___Toc37626_832650626">
            <w:r>
              <w:rPr>
                <w:webHidden/>
                <w:rStyle w:val="IndexLink"/>
              </w:rPr>
              <w:t>6.84 Element &lt;TranslationTable&gt;</w:t>
              <w:tab/>
              <w:t>86</w:t>
            </w:r>
          </w:hyperlink>
        </w:p>
        <w:p>
          <w:pPr>
            <w:pStyle w:val="Contents2"/>
            <w:tabs>
              <w:tab w:val="clear" w:pos="800"/>
              <w:tab w:val="clear" w:pos="9962"/>
              <w:tab w:val="right" w:pos="9972" w:leader="dot"/>
            </w:tabs>
            <w:rPr/>
          </w:pPr>
          <w:hyperlink w:anchor="__RefHeading___Toc37628_832650626">
            <w:r>
              <w:rPr>
                <w:webHidden/>
                <w:rStyle w:val="IndexLink"/>
              </w:rPr>
              <w:t>6.85 Element &lt;userParam&gt;</w:t>
              <w:tab/>
              <w:t>86</w:t>
            </w:r>
          </w:hyperlink>
        </w:p>
        <w:p>
          <w:pPr>
            <w:pStyle w:val="Contents1"/>
            <w:tabs>
              <w:tab w:val="clear" w:pos="720"/>
              <w:tab w:val="right" w:pos="9972" w:leader="dot"/>
            </w:tabs>
            <w:rPr/>
          </w:pPr>
          <w:hyperlink w:anchor="__RefHeading___Toc37630_832650626">
            <w:r>
              <w:rPr>
                <w:webHidden/>
                <w:rStyle w:val="IndexLink"/>
              </w:rPr>
              <w:t>7. Specific Comments on schema</w:t>
              <w:tab/>
              <w:t>87</w:t>
            </w:r>
          </w:hyperlink>
        </w:p>
        <w:p>
          <w:pPr>
            <w:pStyle w:val="Contents2"/>
            <w:tabs>
              <w:tab w:val="clear" w:pos="800"/>
              <w:tab w:val="clear" w:pos="9962"/>
              <w:tab w:val="right" w:pos="9972" w:leader="dot"/>
            </w:tabs>
            <w:rPr/>
          </w:pPr>
          <w:hyperlink w:anchor="__RefHeading___Toc37632_832650626">
            <w:r>
              <w:rPr>
                <w:webHidden/>
                <w:rStyle w:val="IndexLink"/>
              </w:rPr>
              <w:t>7.1 File extension and compression</w:t>
              <w:tab/>
              <w:t>87</w:t>
            </w:r>
          </w:hyperlink>
        </w:p>
        <w:p>
          <w:pPr>
            <w:pStyle w:val="Contents2"/>
            <w:tabs>
              <w:tab w:val="clear" w:pos="800"/>
              <w:tab w:val="clear" w:pos="9962"/>
              <w:tab w:val="right" w:pos="9972" w:leader="dot"/>
            </w:tabs>
            <w:rPr/>
          </w:pPr>
          <w:hyperlink w:anchor="__RefHeading___Toc37634_832650626">
            <w:r>
              <w:rPr>
                <w:webHidden/>
                <w:rStyle w:val="IndexLink"/>
              </w:rPr>
              <w:t>7.2 Referencing elements within the document</w:t>
              <w:tab/>
              <w:t>87</w:t>
            </w:r>
          </w:hyperlink>
        </w:p>
        <w:p>
          <w:pPr>
            <w:pStyle w:val="Contents2"/>
            <w:tabs>
              <w:tab w:val="clear" w:pos="800"/>
              <w:tab w:val="clear" w:pos="9962"/>
              <w:tab w:val="right" w:pos="9972" w:leader="dot"/>
            </w:tabs>
            <w:rPr/>
          </w:pPr>
          <w:hyperlink w:anchor="__RefHeading___Toc37636_832650626">
            <w:r>
              <w:rPr>
                <w:webHidden/>
                <w:rStyle w:val="IndexLink"/>
              </w:rPr>
              <w:t>7.3 Searches against nucleotide sequences</w:t>
              <w:tab/>
              <w:t>87</w:t>
            </w:r>
          </w:hyperlink>
        </w:p>
        <w:p>
          <w:pPr>
            <w:pStyle w:val="Contents2"/>
            <w:tabs>
              <w:tab w:val="clear" w:pos="800"/>
              <w:tab w:val="clear" w:pos="9962"/>
              <w:tab w:val="right" w:pos="9972" w:leader="dot"/>
            </w:tabs>
            <w:rPr/>
          </w:pPr>
          <w:hyperlink w:anchor="__RefHeading___Toc37638_832650626">
            <w:r>
              <w:rPr>
                <w:webHidden/>
                <w:rStyle w:val="IndexLink"/>
              </w:rPr>
              <w:t>7.4 Reporting peptide and protein identifications passing a significance threshold</w:t>
              <w:tab/>
              <w:t>88</w:t>
            </w:r>
          </w:hyperlink>
        </w:p>
        <w:p>
          <w:pPr>
            <w:pStyle w:val="Contents2"/>
            <w:tabs>
              <w:tab w:val="clear" w:pos="800"/>
              <w:tab w:val="clear" w:pos="9962"/>
              <w:tab w:val="right" w:pos="9972" w:leader="dot"/>
            </w:tabs>
            <w:rPr/>
          </w:pPr>
          <w:hyperlink w:anchor="__RefHeading___Toc37640_832650626">
            <w:r>
              <w:rPr>
                <w:webHidden/>
                <w:rStyle w:val="IndexLink"/>
              </w:rPr>
              <w:t>7.5 Using decoy databases to set different thresholds of false discovery rate</w:t>
              <w:tab/>
              <w:t>89</w:t>
            </w:r>
          </w:hyperlink>
        </w:p>
        <w:p>
          <w:pPr>
            <w:pStyle w:val="Contents2"/>
            <w:tabs>
              <w:tab w:val="clear" w:pos="800"/>
              <w:tab w:val="clear" w:pos="9962"/>
              <w:tab w:val="right" w:pos="9972" w:leader="dot"/>
            </w:tabs>
            <w:rPr/>
          </w:pPr>
          <w:hyperlink w:anchor="__RefHeading___Toc37642_832650626">
            <w:r>
              <w:rPr>
                <w:webHidden/>
                <w:rStyle w:val="IndexLink"/>
              </w:rPr>
              <w:t>7.6 Database Filter</w:t>
              <w:tab/>
              <w:t>90</w:t>
            </w:r>
          </w:hyperlink>
        </w:p>
        <w:p>
          <w:pPr>
            <w:pStyle w:val="Contents2"/>
            <w:tabs>
              <w:tab w:val="clear" w:pos="800"/>
              <w:tab w:val="clear" w:pos="9962"/>
              <w:tab w:val="right" w:pos="9972" w:leader="dot"/>
            </w:tabs>
            <w:rPr/>
          </w:pPr>
          <w:hyperlink w:anchor="__RefHeading___Toc37644_832650626">
            <w:r>
              <w:rPr>
                <w:webHidden/>
                <w:rStyle w:val="IndexLink"/>
              </w:rPr>
              <w:t>7.7 Types of parameters and values</w:t>
              <w:tab/>
              <w:t>90</w:t>
            </w:r>
          </w:hyperlink>
        </w:p>
        <w:p>
          <w:pPr>
            <w:pStyle w:val="Contents2"/>
            <w:tabs>
              <w:tab w:val="clear" w:pos="800"/>
              <w:tab w:val="clear" w:pos="9962"/>
              <w:tab w:val="right" w:pos="9972" w:leader="dot"/>
            </w:tabs>
            <w:rPr/>
          </w:pPr>
          <w:hyperlink w:anchor="__RefHeading___Toc37646_832650626">
            <w:r>
              <w:rPr>
                <w:webHidden/>
                <w:rStyle w:val="IndexLink"/>
              </w:rPr>
              <w:t>7.8 Reporting fragmentation ions</w:t>
              <w:tab/>
              <w:t>90</w:t>
            </w:r>
          </w:hyperlink>
        </w:p>
        <w:p>
          <w:pPr>
            <w:pStyle w:val="Contents3"/>
            <w:tabs>
              <w:tab w:val="clear" w:pos="720"/>
              <w:tab w:val="right" w:pos="9972" w:leader="dot"/>
            </w:tabs>
            <w:rPr/>
          </w:pPr>
          <w:hyperlink w:anchor="__RefHeading___Toc37648_832650626">
            <w:r>
              <w:rPr>
                <w:webHidden/>
                <w:rStyle w:val="IndexLink"/>
              </w:rPr>
              <w:t>7.8.1 Internal fragments and immonium ions</w:t>
              <w:tab/>
              <w:t>91</w:t>
            </w:r>
          </w:hyperlink>
        </w:p>
        <w:p>
          <w:pPr>
            <w:pStyle w:val="Contents3"/>
            <w:tabs>
              <w:tab w:val="clear" w:pos="720"/>
              <w:tab w:val="right" w:pos="9972" w:leader="dot"/>
            </w:tabs>
            <w:rPr/>
          </w:pPr>
          <w:hyperlink w:anchor="__RefHeading___Toc37650_832650626">
            <w:r>
              <w:rPr>
                <w:webHidden/>
                <w:rStyle w:val="IndexLink"/>
              </w:rPr>
              <w:t>7.8.2 Encoding Neutral loss fragment ions</w:t>
              <w:tab/>
              <w:t>91</w:t>
            </w:r>
          </w:hyperlink>
        </w:p>
        <w:p>
          <w:pPr>
            <w:pStyle w:val="Contents2"/>
            <w:tabs>
              <w:tab w:val="clear" w:pos="800"/>
              <w:tab w:val="clear" w:pos="9962"/>
              <w:tab w:val="right" w:pos="9972" w:leader="dot"/>
            </w:tabs>
            <w:rPr/>
          </w:pPr>
          <w:hyperlink w:anchor="__RefHeading___Toc37652_832650626">
            <w:r>
              <w:rPr>
                <w:webHidden/>
                <w:rStyle w:val="IndexLink"/>
              </w:rPr>
              <w:t>7.9 Enzyme definition</w:t>
              <w:tab/>
              <w:t>92</w:t>
            </w:r>
          </w:hyperlink>
        </w:p>
        <w:p>
          <w:pPr>
            <w:pStyle w:val="Contents2"/>
            <w:tabs>
              <w:tab w:val="clear" w:pos="800"/>
              <w:tab w:val="clear" w:pos="9962"/>
              <w:tab w:val="right" w:pos="9972" w:leader="dot"/>
            </w:tabs>
            <w:rPr/>
          </w:pPr>
          <w:hyperlink w:anchor="__RefHeading___Toc37654_832650626">
            <w:r>
              <w:rPr>
                <w:webHidden/>
                <w:rStyle w:val="IndexLink"/>
              </w:rPr>
              <w:t>7.10 Unknown modifications</w:t>
              <w:tab/>
              <w:t>93</w:t>
            </w:r>
          </w:hyperlink>
        </w:p>
        <w:p>
          <w:pPr>
            <w:pStyle w:val="Contents2"/>
            <w:tabs>
              <w:tab w:val="clear" w:pos="800"/>
              <w:tab w:val="clear" w:pos="9962"/>
              <w:tab w:val="right" w:pos="9972" w:leader="dot"/>
            </w:tabs>
            <w:rPr/>
          </w:pPr>
          <w:hyperlink w:anchor="__RefHeading___Toc37656_832650626">
            <w:r>
              <w:rPr>
                <w:webHidden/>
                <w:rStyle w:val="IndexLink"/>
              </w:rPr>
              <w:t>7.11 Identifications based on multiple mass spectra</w:t>
              <w:tab/>
              <w:t>93</w:t>
            </w:r>
          </w:hyperlink>
        </w:p>
        <w:p>
          <w:pPr>
            <w:pStyle w:val="Contents2"/>
            <w:tabs>
              <w:tab w:val="clear" w:pos="800"/>
              <w:tab w:val="clear" w:pos="9962"/>
              <w:tab w:val="right" w:pos="9972" w:leader="dot"/>
            </w:tabs>
            <w:rPr/>
          </w:pPr>
          <w:hyperlink w:anchor="__RefHeading___Toc17760_3464680541">
            <w:r>
              <w:rPr>
                <w:webHidden/>
                <w:rStyle w:val="IndexLink"/>
              </w:rPr>
              <w:t xml:space="preserve">7.12 </w:t>
            </w:r>
            <w:r>
              <w:rPr>
                <w:rStyle w:val="IndexLink"/>
                <w:iCs/>
              </w:rPr>
              <w:t>Linking SearchModification elements to Modification elements</w:t>
            </w:r>
            <w:r>
              <w:rPr>
                <w:rStyle w:val="IndexLink"/>
              </w:rPr>
              <w:tab/>
              <w:t>98</w:t>
            </w:r>
          </w:hyperlink>
        </w:p>
        <w:p>
          <w:pPr>
            <w:pStyle w:val="Contents1"/>
            <w:tabs>
              <w:tab w:val="clear" w:pos="720"/>
              <w:tab w:val="right" w:pos="9972" w:leader="dot"/>
            </w:tabs>
            <w:rPr/>
          </w:pPr>
          <w:hyperlink w:anchor="__RefHeading___Toc37658_832650626">
            <w:r>
              <w:rPr>
                <w:webHidden/>
                <w:rStyle w:val="IndexLink"/>
              </w:rPr>
              <w:t>8. Conclusions</w:t>
              <w:tab/>
              <w:t>99</w:t>
            </w:r>
          </w:hyperlink>
        </w:p>
        <w:p>
          <w:pPr>
            <w:pStyle w:val="Contents1"/>
            <w:tabs>
              <w:tab w:val="clear" w:pos="720"/>
              <w:tab w:val="right" w:pos="9972" w:leader="dot"/>
            </w:tabs>
            <w:rPr/>
          </w:pPr>
          <w:hyperlink w:anchor="__RefHeading___Toc37660_832650626">
            <w:r>
              <w:rPr>
                <w:webHidden/>
                <w:rStyle w:val="IndexLink"/>
              </w:rPr>
              <w:t>9. Authors and Contributors</w:t>
              <w:tab/>
              <w:t>99</w:t>
            </w:r>
          </w:hyperlink>
        </w:p>
        <w:p>
          <w:pPr>
            <w:pStyle w:val="Contents1"/>
            <w:tabs>
              <w:tab w:val="clear" w:pos="720"/>
              <w:tab w:val="right" w:pos="9972" w:leader="dot"/>
            </w:tabs>
            <w:rPr/>
          </w:pPr>
          <w:hyperlink w:anchor="__RefHeading___Toc37662_832650626">
            <w:r>
              <w:rPr>
                <w:webHidden/>
                <w:rStyle w:val="IndexLink"/>
              </w:rPr>
              <w:t>10. References</w:t>
              <w:tab/>
              <w:t>101</w:t>
            </w:r>
          </w:hyperlink>
        </w:p>
        <w:p>
          <w:pPr>
            <w:pStyle w:val="Contents1"/>
            <w:tabs>
              <w:tab w:val="clear" w:pos="720"/>
              <w:tab w:val="right" w:pos="9972" w:leader="dot"/>
            </w:tabs>
            <w:rPr/>
          </w:pPr>
          <w:hyperlink w:anchor="__RefHeading___Toc37664_832650626">
            <w:r>
              <w:rPr>
                <w:webHidden/>
                <w:rStyle w:val="IndexLink"/>
              </w:rPr>
              <w:t>11. Intellectual Property Statement</w:t>
              <w:tab/>
              <w:t>101</w:t>
            </w:r>
          </w:hyperlink>
        </w:p>
        <w:p>
          <w:pPr>
            <w:pStyle w:val="Contents1"/>
            <w:tabs>
              <w:tab w:val="clear" w:pos="720"/>
              <w:tab w:val="right" w:pos="9972" w:leader="dot"/>
            </w:tabs>
            <w:rPr/>
          </w:pPr>
          <w:hyperlink w:anchor="__RefHeading___Toc37666_832650626">
            <w:r>
              <w:rPr>
                <w:webHidden/>
                <w:rStyle w:val="IndexLink"/>
              </w:rPr>
              <w:t>Copyright Notice</w:t>
              <w:tab/>
              <w:t>102</w:t>
            </w:r>
          </w:hyperlink>
          <w:r>
            <w:rPr>
              <w:rStyle w:val="IndexLink"/>
            </w:rPr>
            <w:fldChar w:fldCharType="end"/>
          </w:r>
        </w:p>
      </w:sdtContent>
    </w:sdt>
    <w:p>
      <w:pPr>
        <w:pStyle w:val="Normal"/>
        <w:rPr>
          <w:highlight w:val="yellow"/>
          <w:lang w:val="en-US"/>
        </w:rPr>
      </w:pPr>
      <w:r>
        <w:rPr>
          <w:highlight w:val="yellow"/>
          <w:lang w:val="en-US"/>
        </w:rPr>
      </w:r>
    </w:p>
    <w:p>
      <w:pPr>
        <w:pStyle w:val="Heading1"/>
        <w:rPr/>
      </w:pPr>
      <w:bookmarkStart w:id="5" w:name="__RefHeading___Toc37408_832650626"/>
      <w:bookmarkStart w:id="6" w:name="_Ref116882289"/>
      <w:bookmarkStart w:id="7" w:name="_Toc118017562"/>
      <w:bookmarkStart w:id="8" w:name="_Toc156877856"/>
      <w:bookmarkStart w:id="9" w:name="_Toc477259802"/>
      <w:bookmarkEnd w:id="5"/>
      <w:r>
        <w:rPr/>
        <w:t>Introduction</w:t>
      </w:r>
      <w:bookmarkEnd w:id="6"/>
      <w:bookmarkEnd w:id="7"/>
      <w:bookmarkEnd w:id="8"/>
      <w:bookmarkEnd w:id="9"/>
    </w:p>
    <w:p>
      <w:pPr>
        <w:pStyle w:val="Heading2"/>
        <w:ind w:left="0" w:hanging="0"/>
        <w:rPr/>
      </w:pPr>
      <w:bookmarkStart w:id="10" w:name="__RefHeading___Toc37410_832650626"/>
      <w:bookmarkStart w:id="11" w:name="_Toc477259803"/>
      <w:bookmarkEnd w:id="10"/>
      <w:r>
        <w:rPr/>
        <w:t>Background</w:t>
      </w:r>
      <w:bookmarkEnd w:id="11"/>
    </w:p>
    <w:p>
      <w:pPr>
        <w:pStyle w:val="Normal"/>
        <w:jc w:val="both"/>
        <w:rPr>
          <w:lang w:val="en-US"/>
        </w:rPr>
      </w:pPr>
      <w:r>
        <w:rPr>
          <w:lang w:val="en-US"/>
        </w:rPr>
        <w:t xml:space="preserve">This document addresses the systematic description of (poly)peptide identification and characterisation based upon mass spectrometry (MS). A large number of different proteomics search engines are available that produce output in a variety of different formats. It is intended that mzIdentML will provide a common standard format for identification results to support a range of scenarios encountered in proteome informatics. mzIdentML has been developed with a view to supporting the following general tasks (more specific use cases are provided in Section </w:t>
      </w:r>
      <w:r>
        <w:rPr>
          <w:lang w:val="en-US"/>
        </w:rPr>
        <w:fldChar w:fldCharType="begin"/>
      </w:r>
      <w:r>
        <w:rPr>
          <w:lang w:val="en-US"/>
        </w:rPr>
        <w:instrText> REF _Ref211659702 \r \h </w:instrText>
      </w:r>
      <w:r>
        <w:rPr>
          <w:lang w:val="en-US"/>
        </w:rPr>
        <w:fldChar w:fldCharType="separate"/>
      </w:r>
      <w:r>
        <w:rPr>
          <w:lang w:val="en-US"/>
        </w:rPr>
        <w:t>2.</w:t>
      </w:r>
      <w:r>
        <w:rPr>
          <w:lang w:val="en-US"/>
        </w:rPr>
        <w:fldChar w:fldCharType="end"/>
      </w:r>
      <w:r>
        <w:rPr>
          <w:lang w:val="en-US"/>
        </w:rPr>
        <w:t>):</w:t>
      </w:r>
    </w:p>
    <w:p>
      <w:pPr>
        <w:pStyle w:val="Normal"/>
        <w:rPr>
          <w:lang w:val="en-US"/>
        </w:rPr>
      </w:pPr>
      <w:r>
        <w:rPr>
          <w:lang w:val="en-US"/>
        </w:rPr>
      </w:r>
    </w:p>
    <w:p>
      <w:pPr>
        <w:pStyle w:val="Normal"/>
        <w:numPr>
          <w:ilvl w:val="0"/>
          <w:numId w:val="12"/>
        </w:numPr>
        <w:jc w:val="both"/>
        <w:rPr>
          <w:lang w:val="en-US"/>
        </w:rPr>
      </w:pPr>
      <w:r>
        <w:rPr>
          <w:i/>
          <w:lang w:val="en-US"/>
        </w:rPr>
        <w:t xml:space="preserve">The discovery of relevant results, </w:t>
      </w:r>
      <w:r>
        <w:rPr>
          <w:lang w:val="en-US"/>
        </w:rPr>
        <w:t>so that, for example, data sets in a database that use a particular technique or combination of techniques can be identified and studied by experimentalists during experiment design or data analysis.</w:t>
      </w:r>
    </w:p>
    <w:p>
      <w:pPr>
        <w:pStyle w:val="Normal"/>
        <w:numPr>
          <w:ilvl w:val="0"/>
          <w:numId w:val="12"/>
        </w:numPr>
        <w:jc w:val="both"/>
        <w:rPr>
          <w:lang w:val="en-US"/>
        </w:rPr>
      </w:pPr>
      <w:r>
        <w:rPr>
          <w:i/>
          <w:lang w:val="en-US"/>
        </w:rPr>
        <w:t>The sharing of best practice</w:t>
      </w:r>
      <w:r>
        <w:rPr>
          <w:lang w:val="en-US"/>
        </w:rPr>
        <w:t>, so that, for example, analyses that have been particularly successful at identifying a certain group of peptides/proteins can be interpreted by consumers of the data.</w:t>
      </w:r>
    </w:p>
    <w:p>
      <w:pPr>
        <w:pStyle w:val="Normal"/>
        <w:numPr>
          <w:ilvl w:val="0"/>
          <w:numId w:val="12"/>
        </w:numPr>
        <w:jc w:val="both"/>
        <w:rPr>
          <w:lang w:val="en-US"/>
        </w:rPr>
      </w:pPr>
      <w:r>
        <w:rPr>
          <w:i/>
          <w:lang w:val="en-US"/>
        </w:rPr>
        <w:t>The evaluation of results</w:t>
      </w:r>
      <w:r>
        <w:rPr>
          <w:lang w:val="en-US"/>
        </w:rPr>
        <w:t>, so that, for example, sufficient information is provided about how a particular analysis was performed to allow the results to be critically evaluated.</w:t>
      </w:r>
    </w:p>
    <w:p>
      <w:pPr>
        <w:pStyle w:val="Normal"/>
        <w:numPr>
          <w:ilvl w:val="0"/>
          <w:numId w:val="12"/>
        </w:numPr>
        <w:jc w:val="both"/>
        <w:rPr>
          <w:lang w:val="en-US"/>
        </w:rPr>
      </w:pPr>
      <w:r>
        <w:rPr>
          <w:i/>
          <w:lang w:val="en-US"/>
        </w:rPr>
        <w:t xml:space="preserve">The sharing of data sets, </w:t>
      </w:r>
      <w:r>
        <w:rPr>
          <w:lang w:val="en-US"/>
        </w:rPr>
        <w:t>so that, for example, public repositories can import or export data, or multi-site projects can share results to support integrated analysis.</w:t>
      </w:r>
    </w:p>
    <w:p>
      <w:pPr>
        <w:pStyle w:val="Normal"/>
        <w:numPr>
          <w:ilvl w:val="0"/>
          <w:numId w:val="12"/>
        </w:numPr>
        <w:jc w:val="both"/>
        <w:rPr>
          <w:lang w:val="en-US"/>
        </w:rPr>
      </w:pPr>
      <w:r>
        <w:rPr>
          <w:i/>
          <w:iCs/>
          <w:lang w:val="en-US"/>
        </w:rPr>
        <w:t>The creation of a format for input to analysis software</w:t>
      </w:r>
      <w:r>
        <w:rPr>
          <w:lang w:val="en-US"/>
        </w:rPr>
        <w:t>, for example, allowing software to be designed that provides a meta-score over the output from several search engines.</w:t>
      </w:r>
    </w:p>
    <w:p>
      <w:pPr>
        <w:pStyle w:val="Normal"/>
        <w:numPr>
          <w:ilvl w:val="0"/>
          <w:numId w:val="12"/>
        </w:numPr>
        <w:jc w:val="both"/>
        <w:rPr>
          <w:lang w:val="en-US"/>
        </w:rPr>
      </w:pPr>
      <w:r>
        <w:rPr>
          <w:i/>
          <w:iCs/>
          <w:lang w:val="en-US"/>
        </w:rPr>
        <w:t>An internal format for pipeline analysis software</w:t>
      </w:r>
      <w:r>
        <w:rPr>
          <w:iCs/>
          <w:lang w:val="en-US"/>
        </w:rPr>
        <w:t>, for example, allowing analysis software to store intermediate results from different stages of an identification pipeline, prior to the final results being assembled in a single mzIdentML file.</w:t>
      </w:r>
    </w:p>
    <w:p>
      <w:pPr>
        <w:pStyle w:val="Normal"/>
        <w:ind w:left="360" w:hanging="0"/>
        <w:rPr>
          <w:lang w:val="en-US"/>
        </w:rPr>
      </w:pPr>
      <w:r>
        <w:rPr>
          <w:lang w:val="en-US"/>
        </w:rPr>
      </w:r>
    </w:p>
    <w:p>
      <w:pPr>
        <w:pStyle w:val="Normal"/>
        <w:jc w:val="both"/>
        <w:rPr>
          <w:lang w:val="en-US"/>
        </w:rPr>
      </w:pPr>
      <w:r>
        <w:rPr>
          <w:lang w:val="en-US"/>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Tutorial material can be located on the PSI website (see </w:t>
      </w:r>
      <w:hyperlink r:id="rId2">
        <w:r>
          <w:rPr>
            <w:rStyle w:val="InternetLink"/>
            <w:lang w:val="en-US"/>
          </w:rPr>
          <w:t>http://www.psidev.info/mzidentml</w:t>
        </w:r>
      </w:hyperlink>
      <w:r>
        <w:rPr>
          <w:lang w:val="en-US"/>
        </w:rPr>
        <w:t>).</w:t>
      </w:r>
    </w:p>
    <w:p>
      <w:pPr>
        <w:pStyle w:val="Normal"/>
        <w:jc w:val="both"/>
        <w:rPr>
          <w:highlight w:val="cyan"/>
          <w:lang w:val="en-US"/>
        </w:rPr>
      </w:pPr>
      <w:r>
        <w:rPr>
          <w:highlight w:val="cyan"/>
          <w:lang w:val="en-US"/>
        </w:rPr>
      </w:r>
    </w:p>
    <w:p>
      <w:pPr>
        <w:pStyle w:val="Heading2"/>
        <w:ind w:left="0" w:hanging="0"/>
        <w:jc w:val="both"/>
        <w:rPr/>
      </w:pPr>
      <w:bookmarkStart w:id="12" w:name="__RefHeading___Toc37412_832650626"/>
      <w:bookmarkStart w:id="13" w:name="_Toc477259804"/>
      <w:bookmarkEnd w:id="12"/>
      <w:r>
        <w:rPr/>
        <w:t>Document Structure</w:t>
      </w:r>
      <w:bookmarkEnd w:id="13"/>
    </w:p>
    <w:p>
      <w:pPr>
        <w:pStyle w:val="Normal"/>
        <w:jc w:val="both"/>
        <w:rPr>
          <w:highlight w:val="yellow"/>
          <w:lang w:val="en-US"/>
        </w:rPr>
      </w:pPr>
      <w:r>
        <w:rPr>
          <w:lang w:val="en-US"/>
        </w:rPr>
        <w:t xml:space="preserve">The remainder of this document is structured as follows. Section </w:t>
      </w:r>
      <w:r>
        <w:rPr>
          <w:lang w:val="en-US"/>
        </w:rPr>
        <w:fldChar w:fldCharType="begin"/>
      </w:r>
      <w:r>
        <w:rPr>
          <w:lang w:val="en-US"/>
        </w:rPr>
        <w:instrText> REF _Ref216758743 \r \h </w:instrText>
      </w:r>
      <w:r>
        <w:rPr>
          <w:lang w:val="en-US"/>
        </w:rPr>
        <w:fldChar w:fldCharType="separate"/>
      </w:r>
      <w:r>
        <w:rPr>
          <w:lang w:val="en-US"/>
        </w:rPr>
        <w:t>2.</w:t>
      </w:r>
      <w:r>
        <w:rPr>
          <w:lang w:val="en-US"/>
        </w:rPr>
        <w:fldChar w:fldCharType="end"/>
      </w:r>
      <w:r>
        <w:rPr>
          <w:lang w:val="en-US"/>
        </w:rPr>
        <w:t xml:space="preserve"> lists use cases mzIdentML is designed to support. Section </w:t>
      </w:r>
      <w:r>
        <w:rPr>
          <w:lang w:val="en-US"/>
        </w:rPr>
        <w:fldChar w:fldCharType="begin"/>
      </w:r>
      <w:r>
        <w:rPr>
          <w:lang w:val="en-US"/>
        </w:rPr>
        <w:instrText> REF _Ref206411919 \r \h </w:instrText>
      </w:r>
      <w:r>
        <w:rPr>
          <w:lang w:val="en-US"/>
        </w:rPr>
        <w:fldChar w:fldCharType="separate"/>
      </w:r>
      <w:r>
        <w:rPr>
          <w:lang w:val="en-US"/>
        </w:rPr>
        <w:t>3.</w:t>
      </w:r>
      <w:r>
        <w:rPr>
          <w:lang w:val="en-US"/>
        </w:rPr>
        <w:fldChar w:fldCharType="end"/>
      </w:r>
      <w:r>
        <w:rPr>
          <w:lang w:val="en-US"/>
        </w:rPr>
        <w:t xml:space="preserve"> describes the terminology used. Section </w:t>
      </w:r>
      <w:r>
        <w:rPr>
          <w:lang w:val="en-US"/>
        </w:rPr>
        <w:fldChar w:fldCharType="begin"/>
      </w:r>
      <w:r>
        <w:rPr>
          <w:lang w:val="en-US"/>
        </w:rPr>
        <w:instrText> REF _Ref216758768 \r \h </w:instrText>
      </w:r>
      <w:r>
        <w:rPr>
          <w:lang w:val="en-US"/>
        </w:rPr>
        <w:fldChar w:fldCharType="separate"/>
      </w:r>
      <w:r>
        <w:rPr>
          <w:lang w:val="en-US"/>
        </w:rPr>
        <w:t>4.</w:t>
      </w:r>
      <w:r>
        <w:rPr>
          <w:lang w:val="en-US"/>
        </w:rPr>
        <w:fldChar w:fldCharType="end"/>
      </w:r>
      <w:r>
        <w:rPr>
          <w:lang w:val="en-US"/>
        </w:rPr>
        <w:t xml:space="preserve"> describes how the specification presented in Section </w:t>
      </w:r>
      <w:r>
        <w:rPr>
          <w:lang w:val="en-US"/>
        </w:rPr>
        <w:fldChar w:fldCharType="begin"/>
      </w:r>
      <w:r>
        <w:rPr>
          <w:lang w:val="en-US"/>
        </w:rPr>
        <w:instrText> REF _Ref453235444 \r \h </w:instrText>
      </w:r>
      <w:r>
        <w:rPr>
          <w:lang w:val="en-US"/>
        </w:rPr>
        <w:fldChar w:fldCharType="separate"/>
      </w:r>
      <w:r>
        <w:rPr>
          <w:lang w:val="en-US"/>
        </w:rPr>
        <w:t>4.</w:t>
      </w:r>
      <w:r>
        <w:rPr>
          <w:lang w:val="en-US"/>
        </w:rPr>
        <w:fldChar w:fldCharType="end"/>
      </w:r>
      <w:r>
        <w:rPr>
          <w:lang w:val="en-US"/>
        </w:rPr>
        <w:t xml:space="preserve">  relates to other specifications, both those that it extends and those that it is intended to complement.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 xml:space="preserve"> contains the documentation for the XML schema which is generated automatically and several parts of the schema are documented in more detail in Section </w:t>
      </w:r>
      <w:r>
        <w:rPr>
          <w:lang w:val="en-US"/>
        </w:rPr>
        <w:fldChar w:fldCharType="begin"/>
      </w:r>
      <w:r>
        <w:rPr>
          <w:lang w:val="en-US"/>
        </w:rPr>
        <w:instrText> REF _Ref217199331 \r \h </w:instrText>
      </w:r>
      <w:r>
        <w:rPr>
          <w:lang w:val="en-US"/>
        </w:rPr>
        <w:fldChar w:fldCharType="separate"/>
      </w:r>
      <w:r>
        <w:rPr>
          <w:lang w:val="en-US"/>
        </w:rPr>
        <w:t>7.</w:t>
      </w:r>
      <w:r>
        <w:rPr>
          <w:lang w:val="en-US"/>
        </w:rPr>
        <w:fldChar w:fldCharType="end"/>
      </w:r>
      <w:r>
        <w:rPr>
          <w:lang w:val="en-US"/>
        </w:rPr>
        <w:t xml:space="preserve">. Conclusions are presented in Section </w:t>
      </w:r>
      <w:r>
        <w:rPr>
          <w:lang w:val="en-US"/>
        </w:rPr>
        <w:fldChar w:fldCharType="begin"/>
      </w:r>
      <w:r>
        <w:rPr>
          <w:lang w:val="en-US"/>
        </w:rPr>
        <w:instrText> REF _Ref170622236 \r \h </w:instrText>
      </w:r>
      <w:r>
        <w:rPr>
          <w:lang w:val="en-US"/>
        </w:rPr>
        <w:fldChar w:fldCharType="separate"/>
      </w:r>
      <w:r>
        <w:rPr>
          <w:lang w:val="en-US"/>
        </w:rPr>
        <w:t>8.</w:t>
      </w:r>
      <w:r>
        <w:rPr>
          <w:lang w:val="en-US"/>
        </w:rPr>
        <w:fldChar w:fldCharType="end"/>
      </w:r>
      <w:r>
        <w:rPr>
          <w:lang w:val="en-US"/>
        </w:rPr>
        <w:t>.</w:t>
      </w:r>
    </w:p>
    <w:p>
      <w:pPr>
        <w:pStyle w:val="Normal"/>
        <w:rPr>
          <w:highlight w:val="yellow"/>
          <w:lang w:val="en-US"/>
        </w:rPr>
      </w:pPr>
      <w:r>
        <w:rPr>
          <w:highlight w:val="yellow"/>
          <w:lang w:val="en-US"/>
        </w:rPr>
      </w:r>
    </w:p>
    <w:p>
      <w:pPr>
        <w:pStyle w:val="Heading1"/>
        <w:rPr/>
      </w:pPr>
      <w:bookmarkStart w:id="14" w:name="__RefHeading___Toc37414_832650626"/>
      <w:bookmarkStart w:id="15" w:name="_Toc477259805"/>
      <w:bookmarkStart w:id="16" w:name="_Ref211659702"/>
      <w:bookmarkStart w:id="17" w:name="_Ref216758743"/>
      <w:bookmarkStart w:id="18" w:name="_Toc170636040"/>
      <w:bookmarkEnd w:id="14"/>
      <w:r>
        <w:rPr/>
        <w:t>Use Cases for mzIdentML</w:t>
      </w:r>
      <w:bookmarkEnd w:id="15"/>
      <w:bookmarkEnd w:id="16"/>
      <w:bookmarkEnd w:id="17"/>
      <w:bookmarkEnd w:id="18"/>
    </w:p>
    <w:p>
      <w:pPr>
        <w:pStyle w:val="Normal"/>
        <w:jc w:val="both"/>
        <w:rPr>
          <w:lang w:val="en-US"/>
        </w:rPr>
      </w:pPr>
      <w:r>
        <w:rPr>
          <w:lang w:val="en-US"/>
        </w:rPr>
        <w:t>The following use cases have driven the development of the mzIdentML data model and XML schema,</w:t>
      </w:r>
      <w:ins w:id="12" w:author="Juan Antonio Vizcaino" w:date="2023-05-24T08:56:00Z">
        <w:r>
          <w:rPr>
            <w:lang w:val="en-US"/>
          </w:rPr>
          <w:t xml:space="preserve"> </w:t>
        </w:r>
      </w:ins>
      <w:del w:id="13" w:author="Juan Antonio Vizcaino" w:date="2023-05-24T08:55:00Z">
        <w:r>
          <w:rPr>
            <w:lang w:val="en-US"/>
          </w:rPr>
          <w:delText xml:space="preserve"> </w:delText>
        </w:r>
      </w:del>
      <w:r>
        <w:rPr>
          <w:lang w:val="en-US"/>
        </w:rPr>
        <w:t xml:space="preserve">and are used to define the scope of the format in the current version. </w:t>
      </w:r>
    </w:p>
    <w:p>
      <w:pPr>
        <w:pStyle w:val="Normal"/>
        <w:jc w:val="both"/>
        <w:rPr>
          <w:lang w:val="en-US"/>
        </w:rPr>
      </w:pPr>
      <w:r>
        <w:rPr>
          <w:lang w:val="en-US"/>
        </w:rPr>
      </w:r>
    </w:p>
    <w:p>
      <w:pPr>
        <w:pStyle w:val="Normal"/>
        <w:rPr/>
      </w:pPr>
      <w:r>
        <w:rPr/>
        <w:t xml:space="preserve">It should be possible to create a tool that loads an mzIdentML document and enables users to examine results from an MS or MSn analysis. </w:t>
      </w:r>
      <w:del w:id="14" w:author="Colin Combe" w:date="2023-01-25T14:43:00Z">
        <w:r>
          <w:rPr/>
          <w:delText xml:space="preserve">However, there is no support for aggregating evidence from multiple MS levels. </w:delText>
        </w:r>
      </w:del>
      <w:ins w:id="15" w:author="Colin Combe" w:date="2023-05-18T08:20:00Z">
        <w:r>
          <w:rPr/>
          <w:t xml:space="preserve">As of mzIdentML version 1.3.0, there is support for </w:t>
        </w:r>
      </w:ins>
      <w:ins w:id="16" w:author="Colin Combe" w:date="2023-05-18T08:21:00Z">
        <w:r>
          <w:rPr/>
          <w:t xml:space="preserve">aggregating evidence from multiple MS levels by using </w:t>
        </w:r>
      </w:ins>
      <w:ins w:id="17" w:author="Colin Combe" w:date="2023-05-18T08:22:00Z">
        <w:r>
          <w:rPr/>
          <w:t xml:space="preserve">the encoding for identifications based on multiple spectra given in Section 7.11. </w:t>
        </w:r>
      </w:ins>
      <w:r>
        <w:rPr/>
        <w:t>There should be sufficient information for the tool to generate output reports that conform to the requirements made by journals for publication and that conform to the relevant MIAPE guidelines. For example:</w:t>
        <w:br/>
        <w:t>·</w:t>
      </w:r>
      <w:del w:id="18" w:author="Colin Combe" w:date="2023-06-28T10:24:00Z">
        <w:r>
          <w:rPr/>
          <w:delText>   </w:delText>
        </w:r>
      </w:del>
      <w:r>
        <w:rPr/>
        <w:t xml:space="preserve"> For a Peptide Mass Fingerprint (PMF) search, it should be possible to display the spectrum and show the matches of the peaks to the relevant peptides.</w:t>
        <w:br/>
        <w:t>·</w:t>
      </w:r>
      <w:del w:id="19" w:author="Colin Combe" w:date="2023-06-28T10:24:00Z">
        <w:r>
          <w:rPr/>
          <w:delText>   </w:delText>
        </w:r>
      </w:del>
      <w:r>
        <w:rPr/>
        <w:t xml:space="preserve"> For an MS/MS search, it should be possible to locate which spectrum matched to which peptide in the original file.</w:t>
      </w:r>
    </w:p>
    <w:p>
      <w:pPr>
        <w:pStyle w:val="Normal"/>
        <w:numPr>
          <w:ilvl w:val="0"/>
          <w:numId w:val="17"/>
        </w:numPr>
        <w:tabs>
          <w:tab w:val="clear" w:pos="720"/>
          <w:tab w:val="left" w:pos="360" w:leader="none"/>
        </w:tabs>
        <w:ind w:left="360" w:hanging="360"/>
        <w:jc w:val="both"/>
        <w:rPr>
          <w:lang w:val="en-US"/>
        </w:rPr>
      </w:pPr>
      <w:r>
        <w:rPr>
          <w:lang w:val="en-US"/>
        </w:rPr>
        <w:t>There should be sufficient information stored in the instance document to enable a user to run the same or a similar search on the same or another search engine. This means that all search parameters should be described in sufficient detail and that sufficient information is available to determine which database (if any) the data were searched against. The peak lists data do not need to be included in the instance document, but do need to be suitably referenced.</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of searching a decoy database in the same instance document as the results from the target database. It should then be possible to write a viewer application that enables a user to investigate the effect of changing, for example, a threshold value on the false discovery rate. This would only be possible if results that are generally considered lower quality from the search are also saved in the mzIdentML document (rather than just top matches) and if the results from the decoy search are also saved. It would only be possible to do this at the peptide level for an MS/MS search, because changing thresholds would normally have some effect on the protein grouping algorithm.</w:t>
      </w:r>
    </w:p>
    <w:p>
      <w:pPr>
        <w:pStyle w:val="Normal"/>
        <w:numPr>
          <w:ilvl w:val="0"/>
          <w:numId w:val="17"/>
        </w:numPr>
        <w:tabs>
          <w:tab w:val="clear" w:pos="720"/>
          <w:tab w:val="left" w:pos="360" w:leader="none"/>
        </w:tabs>
        <w:ind w:left="360" w:hanging="360"/>
        <w:jc w:val="both"/>
        <w:rPr>
          <w:lang w:val="en-US"/>
        </w:rPr>
      </w:pPr>
      <w:r>
        <w:rPr>
          <w:lang w:val="en-US"/>
        </w:rPr>
        <w:t>It should be possible to save manual or automated annotation of proteins/peptides in an instance document. A third party tool could be used to save annotations and validations of identified proteins/peptides to an existing instance document.</w:t>
      </w:r>
    </w:p>
    <w:p>
      <w:pPr>
        <w:pStyle w:val="Normal"/>
        <w:numPr>
          <w:ilvl w:val="0"/>
          <w:numId w:val="17"/>
        </w:numPr>
        <w:tabs>
          <w:tab w:val="clear" w:pos="720"/>
          <w:tab w:val="left" w:pos="360" w:leader="none"/>
        </w:tabs>
        <w:ind w:left="360" w:hanging="360"/>
        <w:jc w:val="both"/>
        <w:rPr>
          <w:lang w:val="en-US"/>
        </w:rPr>
      </w:pPr>
      <w:r>
        <w:rPr>
          <w:lang w:val="en-US"/>
        </w:rPr>
        <w:t>It should be possible to save the results from a search of a metabolically labelled sample. For example, with a 14N/15N experiment, two separate sets of amino acid masses are used, and it must be possible to tell which masses were used for each peptide result.</w:t>
      </w:r>
    </w:p>
    <w:p>
      <w:pPr>
        <w:pStyle w:val="Normal"/>
        <w:numPr>
          <w:ilvl w:val="0"/>
          <w:numId w:val="17"/>
        </w:numPr>
        <w:tabs>
          <w:tab w:val="clear" w:pos="720"/>
          <w:tab w:val="left" w:pos="360" w:leader="none"/>
        </w:tabs>
        <w:ind w:left="360" w:hanging="360"/>
        <w:jc w:val="both"/>
        <w:rPr>
          <w:lang w:val="en-US"/>
        </w:rPr>
      </w:pPr>
      <w:r>
        <w:rPr>
          <w:lang w:val="en-US"/>
        </w:rPr>
        <w:t>For a search of multiple peak lists, it should be possible to identify the spectrum that matched a particular peptide or protein reported by the search engine. For example, in an LC-MS/MS run, it should be possible to refer back to the spectrum in the peak list file that was searched and from there, if the information is available, to be able to determine the retention time of the spectrum.</w:t>
      </w:r>
    </w:p>
    <w:p>
      <w:pPr>
        <w:pStyle w:val="Normal"/>
        <w:numPr>
          <w:ilvl w:val="0"/>
          <w:numId w:val="17"/>
        </w:numPr>
        <w:tabs>
          <w:tab w:val="clear" w:pos="720"/>
          <w:tab w:val="left" w:pos="360" w:leader="none"/>
        </w:tabs>
        <w:ind w:left="360" w:hanging="360"/>
        <w:jc w:val="both"/>
        <w:rPr>
          <w:lang w:val="en-US"/>
        </w:rPr>
      </w:pPr>
      <w:r>
        <w:rPr>
          <w:lang w:val="en-US"/>
        </w:rPr>
        <w:t>It should be possible to search a file to retrieve all molecules that have a specified modification.</w:t>
      </w:r>
    </w:p>
    <w:p>
      <w:pPr>
        <w:pStyle w:val="Normal"/>
        <w:numPr>
          <w:ilvl w:val="0"/>
          <w:numId w:val="17"/>
        </w:numPr>
        <w:tabs>
          <w:tab w:val="clear" w:pos="720"/>
          <w:tab w:val="left" w:pos="360" w:leader="none"/>
        </w:tabs>
        <w:ind w:left="360" w:hanging="360"/>
        <w:jc w:val="both"/>
        <w:rPr>
          <w:lang w:val="en-US"/>
        </w:rPr>
      </w:pPr>
      <w:r>
        <w:rPr>
          <w:lang w:val="en-US"/>
        </w:rPr>
        <w:t>It should be possible to store the results of a search of spectra against other spectra - i.e. a spectral library search.</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a top down search i.e. analysis of complete proteins. </w:t>
      </w:r>
    </w:p>
    <w:p>
      <w:pPr>
        <w:pStyle w:val="Normal"/>
        <w:numPr>
          <w:ilvl w:val="0"/>
          <w:numId w:val="17"/>
        </w:numPr>
        <w:tabs>
          <w:tab w:val="clear" w:pos="720"/>
          <w:tab w:val="left" w:pos="360" w:leader="none"/>
        </w:tabs>
        <w:ind w:left="360" w:hanging="360"/>
        <w:jc w:val="both"/>
        <w:rPr>
          <w:lang w:val="en-US"/>
        </w:rPr>
      </w:pPr>
      <w:r>
        <w:rPr>
          <w:lang w:val="en-US"/>
        </w:rPr>
        <w:t>Support should be provided for storing fragmentation data so that for example viewers could display which ions in the input data match predicted ion fragment masses.</w:t>
      </w:r>
    </w:p>
    <w:p>
      <w:pPr>
        <w:pStyle w:val="Normal"/>
        <w:numPr>
          <w:ilvl w:val="0"/>
          <w:numId w:val="17"/>
        </w:numPr>
        <w:tabs>
          <w:tab w:val="clear" w:pos="720"/>
          <w:tab w:val="left" w:pos="360" w:leader="none"/>
        </w:tabs>
        <w:ind w:left="360" w:hanging="360"/>
        <w:jc w:val="both"/>
        <w:rPr>
          <w:lang w:val="en-US"/>
        </w:rPr>
      </w:pPr>
      <w:r>
        <w:rPr>
          <w:lang w:val="en-US"/>
        </w:rPr>
        <w:t xml:space="preserve">There should be support for storing the results of searches of peptides against nucleic acid databases, including the information about which translation frame the matches were found in. </w:t>
      </w:r>
    </w:p>
    <w:p>
      <w:pPr>
        <w:pStyle w:val="Normal"/>
        <w:numPr>
          <w:ilvl w:val="0"/>
          <w:numId w:val="17"/>
        </w:numPr>
        <w:tabs>
          <w:tab w:val="clear" w:pos="720"/>
          <w:tab w:val="left" w:pos="360" w:leader="none"/>
        </w:tabs>
        <w:ind w:left="360" w:hanging="360"/>
        <w:jc w:val="both"/>
        <w:rPr>
          <w:lang w:val="en-US"/>
        </w:rPr>
      </w:pPr>
      <w:r>
        <w:rPr>
          <w:lang w:val="en-US"/>
        </w:rPr>
        <w:t>It should be possible to combine the results from multiple search engines into one mzIdentML document. For example, the peptide spectrum matches (PSMs) from two or more different search engines could be combined using a third tool to give one set of protein results.</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w:t>
      </w:r>
      <w:r>
        <w:rPr>
          <w:i/>
          <w:lang w:val="en-US"/>
        </w:rPr>
        <w:t xml:space="preserve">de novo </w:t>
      </w:r>
      <w:r>
        <w:rPr>
          <w:lang w:val="en-US"/>
        </w:rPr>
        <w:t xml:space="preserve">peptide sequencing results, to the extent that it will be possible to enumerate and record all possible matches found by a </w:t>
      </w:r>
      <w:r>
        <w:rPr>
          <w:i/>
          <w:lang w:val="en-US"/>
        </w:rPr>
        <w:t>de novo</w:t>
      </w:r>
      <w:r>
        <w:rPr>
          <w:lang w:val="en-US"/>
        </w:rPr>
        <w:t xml:space="preserve"> technique. However, we anticipate that this can produce large files. </w:t>
      </w:r>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the results of MS/MS </w:t>
      </w:r>
      <w:del w:id="20" w:author="Juan Antonio Vizcaino" w:date="2023-01-25T10:39:00Z">
        <w:r>
          <w:rPr>
            <w:lang w:val="en-US"/>
          </w:rPr>
          <w:delText>cross-link</w:delText>
        </w:r>
      </w:del>
      <w:ins w:id="21" w:author="Juan Antonio Vizcaino" w:date="2023-01-25T10:39:00Z">
        <w:r>
          <w:rPr>
            <w:lang w:val="en-US"/>
          </w:rPr>
          <w:t>crosslink</w:t>
        </w:r>
      </w:ins>
      <w:r>
        <w:rPr>
          <w:lang w:val="en-US"/>
        </w:rPr>
        <w:t xml:space="preserve">ing approaches, whereby two peptides </w:t>
      </w:r>
      <w:del w:id="22" w:author="Juan Antonio Vizcaino" w:date="2023-01-25T10:39:00Z">
        <w:r>
          <w:rPr>
            <w:lang w:val="en-US"/>
          </w:rPr>
          <w:delText>cross-link</w:delText>
        </w:r>
      </w:del>
      <w:ins w:id="23" w:author="Juan Antonio Vizcaino" w:date="2023-01-25T10:39:00Z">
        <w:r>
          <w:rPr>
            <w:lang w:val="en-US"/>
          </w:rPr>
          <w:t>crosslink</w:t>
        </w:r>
      </w:ins>
      <w:r>
        <w:rPr>
          <w:lang w:val="en-US"/>
        </w:rPr>
        <w:t>ed using chemical reagents or biologically occurring modifications have been identified (newly added in mzIdentML 1.2).</w:t>
      </w:r>
      <w:ins w:id="24" w:author="Juan Antonio Vizcaino" w:date="2023-05-04T12:01:00Z">
        <w:r>
          <w:rPr>
            <w:lang w:val="en-US"/>
          </w:rPr>
          <w:t xml:space="preserve"> New use cases</w:t>
        </w:r>
      </w:ins>
      <w:ins w:id="25" w:author="Juan Antonio Vizcaino" w:date="2023-05-04T12:14:00Z">
        <w:r>
          <w:rPr>
            <w:lang w:val="en-US"/>
          </w:rPr>
          <w:t xml:space="preserve"> for crosslinking data</w:t>
        </w:r>
      </w:ins>
      <w:ins w:id="26" w:author="Juan Antonio Vizcaino" w:date="2023-05-04T12:01:00Z">
        <w:r>
          <w:rPr>
            <w:lang w:val="en-US"/>
          </w:rPr>
          <w:t xml:space="preserve"> have b</w:t>
        </w:r>
      </w:ins>
      <w:ins w:id="27" w:author="Juan Antonio Vizcaino" w:date="2023-05-04T12:02:00Z">
        <w:r>
          <w:rPr>
            <w:lang w:val="en-US"/>
          </w:rPr>
          <w:t xml:space="preserve">een added in mzIdentML 1.3. From this version, </w:t>
        </w:r>
      </w:ins>
      <w:ins w:id="28" w:author="Juan Antonio Vizcaino" w:date="2023-05-04T12:03:00Z">
        <w:r>
          <w:rPr>
            <w:lang w:val="en-US"/>
          </w:rPr>
          <w:t>t</w:t>
        </w:r>
      </w:ins>
      <w:ins w:id="29" w:author="Juan Antonio Vizcaino" w:date="2023-05-04T12:02:00Z">
        <w:r>
          <w:rPr>
            <w:lang w:val="en-US"/>
          </w:rPr>
          <w:t>his information is available in the mzIdentML crosslinking extension document</w:t>
        </w:r>
      </w:ins>
      <w:ins w:id="30" w:author="Juan Antonio Vizcaino" w:date="2023-05-24T08:56:00Z">
        <w:r>
          <w:rPr>
            <w:lang w:val="en-US"/>
          </w:rPr>
          <w:t>, and not in this main specification document</w:t>
        </w:r>
      </w:ins>
      <w:ins w:id="31" w:author="Juan Antonio Vizcaino" w:date="2023-05-04T12:02:00Z">
        <w:r>
          <w:rPr>
            <w:lang w:val="en-US"/>
          </w:rPr>
          <w:t>.</w:t>
        </w:r>
      </w:ins>
    </w:p>
    <w:p>
      <w:pPr>
        <w:pStyle w:val="Normal"/>
        <w:numPr>
          <w:ilvl w:val="0"/>
          <w:numId w:val="17"/>
        </w:numPr>
        <w:tabs>
          <w:tab w:val="clear" w:pos="720"/>
          <w:tab w:val="left" w:pos="360" w:leader="none"/>
        </w:tabs>
        <w:ind w:left="360" w:hanging="360"/>
        <w:jc w:val="both"/>
        <w:rPr>
          <w:lang w:val="en-US"/>
        </w:rPr>
      </w:pPr>
      <w:r>
        <w:rPr>
          <w:lang w:val="en-US"/>
        </w:rPr>
        <w:t xml:space="preserve">It should be possible to store at a basic level of detail the molecular interaction data that can be inferred from </w:t>
      </w:r>
      <w:del w:id="32" w:author="Juan Antonio Vizcaino" w:date="2023-01-25T10:39:00Z">
        <w:r>
          <w:rPr>
            <w:lang w:val="en-US"/>
          </w:rPr>
          <w:delText>cross-link</w:delText>
        </w:r>
      </w:del>
      <w:ins w:id="33" w:author="Juan Antonio Vizcaino" w:date="2023-01-25T10:39:00Z">
        <w:r>
          <w:rPr>
            <w:lang w:val="en-US"/>
          </w:rPr>
          <w:t>crosslink</w:t>
        </w:r>
      </w:ins>
      <w:r>
        <w:rPr>
          <w:lang w:val="en-US"/>
        </w:rPr>
        <w:t>ing approaches (newly added in mzIdentML 1.2).</w:t>
      </w:r>
      <w:ins w:id="34" w:author="Juan Antonio Vizcaino" w:date="2023-05-04T12:02:00Z">
        <w:r>
          <w:rPr>
            <w:lang w:val="en-US"/>
          </w:rPr>
          <w:t xml:space="preserve"> </w:t>
        </w:r>
      </w:ins>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the positions of modifications on a peptide chain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represent statistical values or scores associated with peptide identifications, formed from groups of redundant peptide-spectrum matches (PSMs) reporting on the same peptide (newly added in mzIdentML 1.2).</w:t>
      </w:r>
    </w:p>
    <w:p>
      <w:pPr>
        <w:pStyle w:val="Normal"/>
        <w:numPr>
          <w:ilvl w:val="0"/>
          <w:numId w:val="17"/>
        </w:numPr>
        <w:tabs>
          <w:tab w:val="clear" w:pos="720"/>
          <w:tab w:val="left" w:pos="360" w:leader="none"/>
        </w:tabs>
        <w:ind w:left="360" w:hanging="360"/>
        <w:jc w:val="both"/>
        <w:rPr>
          <w:lang w:val="en-US"/>
        </w:rPr>
      </w:pPr>
      <w:r>
        <w:rPr>
          <w:lang w:val="en-US"/>
        </w:rPr>
        <w:t>It should be possible to capture the output of proteogenomics analyses such as the mapping of peptides to gene models and chromosomes (newly added in mzIdentML 1.2).</w:t>
      </w:r>
    </w:p>
    <w:p>
      <w:pPr>
        <w:pStyle w:val="Normal"/>
        <w:jc w:val="both"/>
        <w:rPr>
          <w:lang w:val="en-US"/>
        </w:rPr>
      </w:pPr>
      <w:r>
        <w:rPr>
          <w:lang w:val="en-US"/>
        </w:rPr>
      </w:r>
    </w:p>
    <w:p>
      <w:pPr>
        <w:pStyle w:val="Normal"/>
        <w:jc w:val="both"/>
        <w:rPr>
          <w:lang w:val="en-US"/>
        </w:rPr>
      </w:pPr>
      <w:r>
        <w:rPr>
          <w:lang w:val="en-US"/>
        </w:rPr>
        <w:t>There should be limited support for:</w:t>
      </w:r>
    </w:p>
    <w:p>
      <w:pPr>
        <w:pStyle w:val="Normal"/>
        <w:numPr>
          <w:ilvl w:val="0"/>
          <w:numId w:val="18"/>
        </w:numPr>
        <w:tabs>
          <w:tab w:val="clear" w:pos="720"/>
          <w:tab w:val="left" w:pos="360" w:leader="none"/>
        </w:tabs>
        <w:ind w:left="360" w:hanging="360"/>
        <w:jc w:val="both"/>
        <w:rPr>
          <w:lang w:val="en-US"/>
        </w:rPr>
      </w:pPr>
      <w:r>
        <w:rPr>
          <w:lang w:val="en-US"/>
        </w:rPr>
        <w:t xml:space="preserve">Sequence tagging, in which short sequences defined by a </w:t>
      </w:r>
      <w:r>
        <w:rPr>
          <w:i/>
          <w:lang w:val="en-US"/>
        </w:rPr>
        <w:t xml:space="preserve">de novo </w:t>
      </w:r>
      <w:r>
        <w:rPr>
          <w:lang w:val="en-US"/>
        </w:rPr>
        <w:t>process are used to characterize spectra. The final results from a sequence-tag-filtered search can be stored in mzIdentML, but the details of tag generation and filtering cannot.</w:t>
      </w:r>
    </w:p>
    <w:p>
      <w:pPr>
        <w:pStyle w:val="Normal"/>
        <w:jc w:val="both"/>
        <w:rPr>
          <w:lang w:val="en-US"/>
        </w:rPr>
      </w:pPr>
      <w:r>
        <w:rPr>
          <w:lang w:val="en-US"/>
        </w:rPr>
      </w:r>
    </w:p>
    <w:p>
      <w:pPr>
        <w:pStyle w:val="Normal"/>
        <w:jc w:val="both"/>
        <w:rPr>
          <w:lang w:val="en-US"/>
        </w:rPr>
      </w:pPr>
      <w:r>
        <w:rPr>
          <w:lang w:val="en-US"/>
        </w:rPr>
        <w:t xml:space="preserve">The following use cases </w:t>
      </w:r>
      <w:r>
        <w:rPr>
          <w:u w:val="single"/>
          <w:lang w:val="en-US"/>
        </w:rPr>
        <w:t>will not be</w:t>
      </w:r>
      <w:r>
        <w:rPr>
          <w:lang w:val="en-US"/>
        </w:rPr>
        <w:t xml:space="preserve"> supported in version 1.2 of mzIdentML:</w:t>
      </w:r>
    </w:p>
    <w:p>
      <w:pPr>
        <w:pStyle w:val="Normal"/>
        <w:numPr>
          <w:ilvl w:val="0"/>
          <w:numId w:val="19"/>
        </w:numPr>
        <w:tabs>
          <w:tab w:val="clear" w:pos="720"/>
          <w:tab w:val="left" w:pos="360" w:leader="none"/>
        </w:tabs>
        <w:ind w:left="360" w:hanging="360"/>
        <w:jc w:val="both"/>
        <w:rPr>
          <w:lang w:val="en-US"/>
        </w:rPr>
      </w:pPr>
      <w:r>
        <w:rPr>
          <w:lang w:val="en-US"/>
        </w:rPr>
        <w:t>It should be possible to store relative and absolute quantitation information at the peptide and protein level using all the popular techniques – this is captured in mzQuantML and also in mzTab.</w:t>
      </w:r>
    </w:p>
    <w:p>
      <w:pPr>
        <w:pStyle w:val="Normal"/>
        <w:numPr>
          <w:ilvl w:val="0"/>
          <w:numId w:val="19"/>
        </w:numPr>
        <w:tabs>
          <w:tab w:val="clear" w:pos="720"/>
          <w:tab w:val="left" w:pos="360" w:leader="none"/>
        </w:tabs>
        <w:ind w:left="360" w:hanging="360"/>
        <w:jc w:val="both"/>
        <w:rPr>
          <w:lang w:val="en-US"/>
        </w:rPr>
      </w:pPr>
      <w:r>
        <w:rPr>
          <w:lang w:val="en-US"/>
        </w:rPr>
        <w:t xml:space="preserve">Support for complex workflows where multiple data processing algorithms are combined in a pipeline; i.e. only “final” results are represented in mzIdentML v1.2 in one protein list. </w:t>
      </w:r>
    </w:p>
    <w:p>
      <w:pPr>
        <w:pStyle w:val="Normal"/>
        <w:jc w:val="both"/>
        <w:rPr>
          <w:highlight w:val="yellow"/>
          <w:lang w:val="en-US"/>
        </w:rPr>
      </w:pPr>
      <w:r>
        <w:rPr>
          <w:highlight w:val="yellow"/>
          <w:lang w:val="en-US"/>
        </w:rPr>
      </w:r>
    </w:p>
    <w:p>
      <w:pPr>
        <w:pStyle w:val="Heading1"/>
        <w:jc w:val="both"/>
        <w:rPr/>
      </w:pPr>
      <w:bookmarkStart w:id="19" w:name="__RefHeading___Toc37416_832650626"/>
      <w:bookmarkStart w:id="20" w:name="_Toc477259806"/>
      <w:bookmarkStart w:id="21" w:name="_Toc170636041"/>
      <w:bookmarkStart w:id="22" w:name="_Ref206411919"/>
      <w:bookmarkEnd w:id="19"/>
      <w:r>
        <w:rPr/>
        <w:t>Concepts and Terminology</w:t>
      </w:r>
      <w:bookmarkEnd w:id="20"/>
      <w:bookmarkEnd w:id="21"/>
      <w:bookmarkEnd w:id="22"/>
    </w:p>
    <w:p>
      <w:pPr>
        <w:pStyle w:val="Normal"/>
        <w:jc w:val="both"/>
        <w:rPr>
          <w:rFonts w:cs="Arial"/>
          <w:lang w:val="en-US"/>
        </w:rPr>
      </w:pPr>
      <w:r>
        <w:rPr>
          <w:lang w:val="en-US"/>
        </w:rPr>
        <w:t>This document assumes familiarity with XML Schema notation (</w:t>
      </w:r>
      <w:hyperlink r:id="rId3">
        <w:r>
          <w:rPr>
            <w:rStyle w:val="InternetLink"/>
            <w:lang w:val="en-US"/>
          </w:rPr>
          <w:t>www.w3.org/XML/Schema</w:t>
        </w:r>
      </w:hyperlink>
      <w:r>
        <w:rPr>
          <w:lang w:val="en-US"/>
        </w:rPr>
        <w:t xml:space="preserve">). </w:t>
      </w:r>
      <w:r>
        <w:rPr>
          <w:rFonts w:cs="Arial"/>
          <w:lang w:val="en-US"/>
        </w:rPr>
        <w:t>The key words “MUST,” “MUST NOT,” “REQUIRED,” “SHALL,” “SHALL NOT,” “SHOULD,” “SHOULD NOT,” “RECOMMENDED,” “MAY,” and “OPTIONAL” are to be interpreted as described in RFC-2119 (</w:t>
      </w:r>
      <w:hyperlink r:id="rId4">
        <w:r>
          <w:rPr>
            <w:rStyle w:val="InternetLink"/>
            <w:rFonts w:cs="Arial"/>
            <w:lang w:val="en-US"/>
          </w:rPr>
          <w:t>http://www.ietf.org/rfc/rfc2119.txt</w:t>
        </w:r>
      </w:hyperlink>
      <w:r>
        <w:rPr>
          <w:rFonts w:cs="Arial"/>
          <w:lang w:val="en-US"/>
        </w:rPr>
        <w:t>).</w:t>
      </w:r>
    </w:p>
    <w:p>
      <w:pPr>
        <w:pStyle w:val="Normal"/>
        <w:jc w:val="both"/>
        <w:rPr>
          <w:lang w:val="en-US"/>
        </w:rPr>
      </w:pPr>
      <w:r>
        <w:rPr>
          <w:lang w:val="en-US"/>
        </w:rPr>
      </w:r>
    </w:p>
    <w:p>
      <w:pPr>
        <w:pStyle w:val="Heading1"/>
        <w:jc w:val="both"/>
        <w:rPr/>
      </w:pPr>
      <w:bookmarkStart w:id="23" w:name="__RefHeading___Toc37418_832650626"/>
      <w:bookmarkStart w:id="24" w:name="_Toc170636042"/>
      <w:bookmarkStart w:id="25" w:name="_Toc477259807"/>
      <w:bookmarkStart w:id="26" w:name="_Ref453235444"/>
      <w:bookmarkStart w:id="27" w:name="_Ref216758768"/>
      <w:bookmarkStart w:id="28" w:name="_Ref456698050"/>
      <w:bookmarkEnd w:id="23"/>
      <w:r>
        <w:rPr/>
        <w:t>Relationship to Other Specifications</w:t>
      </w:r>
      <w:bookmarkEnd w:id="24"/>
      <w:bookmarkEnd w:id="25"/>
      <w:bookmarkEnd w:id="26"/>
      <w:bookmarkEnd w:id="27"/>
      <w:bookmarkEnd w:id="28"/>
    </w:p>
    <w:p>
      <w:pPr>
        <w:pStyle w:val="Normal"/>
        <w:jc w:val="both"/>
        <w:rPr>
          <w:lang w:val="en-US"/>
        </w:rPr>
      </w:pPr>
      <w:r>
        <w:rPr>
          <w:lang w:val="en-US"/>
        </w:rPr>
        <w:t>The specification described in this document is not being developed in isolation; indeed, it is designed to be complementary to, and thus used in conjunction with, several existing and emerging models. Related specifications include the following:</w:t>
      </w:r>
    </w:p>
    <w:p>
      <w:pPr>
        <w:pStyle w:val="Normal"/>
        <w:jc w:val="both"/>
        <w:rPr>
          <w:lang w:val="en-US"/>
        </w:rPr>
      </w:pPr>
      <w:r>
        <w:rPr>
          <w:lang w:val="en-US"/>
        </w:rPr>
      </w:r>
    </w:p>
    <w:p>
      <w:pPr>
        <w:pStyle w:val="Normal"/>
        <w:numPr>
          <w:ilvl w:val="0"/>
          <w:numId w:val="13"/>
        </w:numPr>
        <w:jc w:val="both"/>
        <w:rPr>
          <w:lang w:val="en-US"/>
        </w:rPr>
      </w:pPr>
      <w:r>
        <w:rPr>
          <w:i/>
          <w:lang w:val="en-US"/>
        </w:rPr>
        <w:t>MIAPE MSI</w:t>
      </w:r>
      <w:r>
        <w:rPr>
          <w:lang w:val="en-US"/>
        </w:rPr>
        <w:t xml:space="preserve"> (</w:t>
      </w:r>
      <w:hyperlink r:id="rId5">
        <w:r>
          <w:rPr>
            <w:rStyle w:val="InternetLink"/>
            <w:lang w:val="en-US"/>
          </w:rPr>
          <w:t>http://www.psidev.info/groups/miape</w:t>
        </w:r>
      </w:hyperlink>
      <w:r>
        <w:rPr>
          <w:lang w:val="en-US"/>
        </w:rPr>
        <w:t xml:space="preserve">) The Minimum Information About a Proteomics Experiment: Mass spectrometry Informatics document defines a checklist of information that should be reported about such a study. </w:t>
      </w:r>
    </w:p>
    <w:p>
      <w:pPr>
        <w:pStyle w:val="Normal"/>
        <w:numPr>
          <w:ilvl w:val="0"/>
          <w:numId w:val="13"/>
        </w:numPr>
        <w:jc w:val="both"/>
        <w:rPr>
          <w:lang w:val="en-US"/>
        </w:rPr>
      </w:pPr>
      <w:r>
        <w:rPr>
          <w:i/>
          <w:lang w:val="en-US"/>
        </w:rPr>
        <w:t xml:space="preserve">mzML </w:t>
      </w:r>
      <w:r>
        <w:rPr>
          <w:lang w:val="en-US"/>
        </w:rPr>
        <w:t>(</w:t>
      </w:r>
      <w:hyperlink r:id="rId6">
        <w:r>
          <w:rPr>
            <w:rStyle w:val="InternetLink"/>
            <w:lang w:val="en-US"/>
          </w:rPr>
          <w:t>http://www.psidev.info/mzml</w:t>
        </w:r>
      </w:hyperlink>
      <w:r>
        <w:rPr>
          <w:lang w:val="en-US"/>
        </w:rPr>
        <w:t xml:space="preserve">). mzML is the PSI standard for capturing mass spectra / peak lists resulting from MS in proteomics. It is RECOMMENDED that mzIdentML should be used in conjunction with mzML, although it is possible to use mzIdentML with other formats of mass spectra. This document does not assume familiarity with mzML </w:t>
      </w:r>
      <w:r>
        <w:fldChar w:fldCharType="begin"/>
      </w:r>
      <w:r>
        <w:rPr>
          <w:lang w:val="en-US"/>
        </w:rPr>
        <w:instrText>ADDIN EN.CITE &lt;EndNote&gt;&lt;Cite&gt;&lt;Author&gt;Martens&lt;/Author&gt;&lt;Year&gt;2011&lt;/Year&gt;&lt;RecNum&gt;417&lt;/RecNum&gt;&lt;DisplayText&gt;(1)&lt;/DisplayText&gt;&lt;record&gt;&lt;rec-number&gt;417&lt;/rec-number&gt;&lt;foreign-keys&gt;&lt;key app="EN" db-id="s9ww2zr5qvr0poev0pqx9a9990fptzrpfzfr" timestamp="0"&gt;417&lt;/key&gt;&lt;/foreign-keys&gt;&lt;ref-type name="Journal Article"&gt;17&lt;/ref-type&gt;&lt;contributors&gt;&lt;authors&gt;&lt;author&gt;Martens, Lennart&lt;/author&gt;&lt;author&gt;Chambers, Matthew&lt;/author&gt;&lt;author&gt;Sturm, Marc&lt;/author&gt;&lt;author&gt;Kessner, Darren&lt;/author&gt;&lt;author&gt;Levander, Fredrik&lt;/author&gt;&lt;author&gt;Shofstahl, Jim&lt;/author&gt;&lt;author&gt;Tang, Wilfred H.&lt;/author&gt;&lt;author&gt;Römpp, Andreas&lt;/author&gt;&lt;author&gt;Neumann, Steffen&lt;/author&gt;&lt;author&gt;Pizarro, Angel D.&lt;/author&gt;&lt;author&gt;Montecchi-Palazzi, Luisa&lt;/author&gt;&lt;author&gt;Tasman, Natalie&lt;/author&gt;&lt;author&gt;Coleman, Mike&lt;/author&gt;&lt;author&gt;Reisinger, Florian&lt;/author&gt;&lt;author&gt;Souda, Puneet&lt;/author&gt;&lt;author&gt;Hermjakob, Henning&lt;/author&gt;&lt;author&gt;Binz, Pierre-Alain&lt;/author&gt;&lt;author&gt;Deutsch, Eric W.&lt;/author&gt;&lt;/authors&gt;&lt;/contributors&gt;&lt;titles&gt;&lt;title&gt;mzML—a Community Standard for Mass Spectrometry Data&lt;/title&gt;&lt;secondary-title&gt;Molecular &amp;amp; Cellular Proteomics&lt;/secondary-title&gt;&lt;/titles&gt;&lt;periodical&gt;&lt;full-title&gt;Molecular &amp;amp; Cellular Proteomics&lt;/full-title&gt;&lt;/periodical&gt;&lt;pages&gt;R110.000133&lt;/pages&gt;&lt;volume&gt;10&lt;/volume&gt;&lt;number&gt;1&lt;/number&gt;&lt;dates&gt;&lt;year&gt;2011&lt;/year&gt;&lt;pub-dates&gt;&lt;date&gt;January 1, 2011&lt;/date&gt;&lt;/pub-dates&gt;&lt;/dates&gt;&lt;urls&gt;&lt;related-urls&gt;&lt;url&gt;http://www.mcponline.org/content/10/1/R110.000133.abstract&lt;/url&gt;&lt;/related-urls&gt;&lt;/urls&gt;&lt;electronic-resource-num&gt;10.1074/mcp.R110.000133&lt;/electronic-resource-num&gt;&lt;/record&gt;&lt;/Cite&gt;&lt;/EndNote&gt;</w:instrText>
      </w:r>
      <w:r>
        <w:rPr>
          <w:lang w:val="en-US"/>
        </w:rPr>
      </w:r>
      <w:r>
        <w:rPr>
          <w:lang w:val="en-US"/>
        </w:rPr>
        <w:fldChar w:fldCharType="separate"/>
      </w:r>
      <w:r>
        <w:rPr>
          <w:lang w:val="en-US"/>
        </w:rPr>
        <w:t>(1)</w:t>
      </w:r>
      <w:r>
        <w:rPr>
          <w:lang w:val="en-US"/>
        </w:rPr>
      </w:r>
      <w:r>
        <w:rPr>
          <w:lang w:val="en-US"/>
        </w:rPr>
        <w:fldChar w:fldCharType="end"/>
      </w:r>
      <w:r>
        <w:rPr>
          <w:lang w:val="en-US"/>
        </w:rPr>
        <w:t>.</w:t>
      </w:r>
    </w:p>
    <w:p>
      <w:pPr>
        <w:pStyle w:val="Normal"/>
        <w:numPr>
          <w:ilvl w:val="0"/>
          <w:numId w:val="13"/>
        </w:numPr>
        <w:jc w:val="both"/>
        <w:rPr>
          <w:lang w:val="en-US"/>
        </w:rPr>
      </w:pPr>
      <w:r>
        <w:rPr>
          <w:i/>
          <w:lang w:val="en-US"/>
        </w:rPr>
        <w:t xml:space="preserve">mzQuantML </w:t>
      </w:r>
      <w:r>
        <w:rPr>
          <w:lang w:val="en-US"/>
        </w:rPr>
        <w:t>(</w:t>
      </w:r>
      <w:hyperlink r:id="rId7">
        <w:r>
          <w:rPr>
            <w:rStyle w:val="InternetLink"/>
            <w:lang w:val="en-US"/>
          </w:rPr>
          <w:t>http://www.psidev.info/mzquantml</w:t>
        </w:r>
      </w:hyperlink>
      <w:r>
        <w:rPr>
          <w:lang w:val="en-US"/>
        </w:rPr>
        <w:t xml:space="preserve">). mzQuantML is the PSI standard for capturing quantitative proteomics data from 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(2)</w:t>
      </w:r>
      <w:r>
        <w:rPr>
          <w:lang w:val="en-US"/>
        </w:rPr>
      </w:r>
      <w:r>
        <w:rPr>
          <w:lang w:val="en-US"/>
        </w:rPr>
        <w:fldChar w:fldCharType="end"/>
      </w:r>
      <w:r>
        <w:rPr>
          <w:lang w:val="en-US"/>
        </w:rPr>
        <w:t xml:space="preserve"> mzQuantML files that report quantitative data MAY reference mzIdentML files containing the detailed identification data.</w:t>
      </w:r>
    </w:p>
    <w:p>
      <w:pPr>
        <w:pStyle w:val="Normal"/>
        <w:numPr>
          <w:ilvl w:val="0"/>
          <w:numId w:val="13"/>
        </w:numPr>
        <w:jc w:val="both"/>
        <w:rPr>
          <w:lang w:val="en-US"/>
        </w:rPr>
      </w:pPr>
      <w:r>
        <w:rPr>
          <w:i/>
          <w:lang w:val="en-US"/>
        </w:rPr>
        <w:t>mzTab</w:t>
      </w:r>
      <w:r>
        <w:rPr>
          <w:lang w:val="en-US"/>
        </w:rPr>
        <w:t xml:space="preserve"> (</w:t>
      </w:r>
      <w:hyperlink r:id="rId8">
        <w:r>
          <w:rPr>
            <w:rStyle w:val="InternetLink"/>
            <w:lang w:val="en-US"/>
          </w:rPr>
          <w:t>http://www.psidev.info/mztab</w:t>
        </w:r>
      </w:hyperlink>
      <w:r>
        <w:rPr>
          <w:lang w:val="en-US"/>
        </w:rPr>
        <w:t xml:space="preserve">). mzTab is the PSI standard that can represent identification and quantification results at different levels of detail, in a tab-delimited format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(3)</w:t>
      </w:r>
      <w:r>
        <w:rPr>
          <w:lang w:val="en-US"/>
        </w:rPr>
      </w:r>
      <w:r>
        <w:rPr>
          <w:lang w:val="en-US"/>
        </w:rPr>
        <w:fldChar w:fldCharType="end"/>
      </w:r>
      <w:r>
        <w:rPr>
          <w:lang w:val="en-US"/>
        </w:rPr>
        <w:t xml:space="preserve">. mzTab results can represent a subset of all the information included in a mzidentML file. However, in mzTab 1.0 while there is support for some of the new features represented in mzidentML 1.2 (e.g. ambiguity in the modification position), other features are not explicitly supported (e.g. </w:t>
      </w:r>
      <w:del w:id="35" w:author="Juan Antonio Vizcaino" w:date="2023-01-25T10:39:00Z">
        <w:r>
          <w:rPr>
            <w:lang w:val="en-US"/>
          </w:rPr>
          <w:delText>cross-link</w:delText>
        </w:r>
      </w:del>
      <w:ins w:id="36" w:author="Juan Antonio Vizcaino" w:date="2023-01-25T10:39:00Z">
        <w:r>
          <w:rPr>
            <w:lang w:val="en-US"/>
          </w:rPr>
          <w:t>crosslink</w:t>
        </w:r>
      </w:ins>
      <w:r>
        <w:rPr>
          <w:lang w:val="en-US"/>
        </w:rPr>
        <w:t>ing). mzTab files MAY reference mzIdentML files.</w:t>
      </w:r>
    </w:p>
    <w:p>
      <w:pPr>
        <w:pStyle w:val="Normal"/>
        <w:numPr>
          <w:ilvl w:val="0"/>
          <w:numId w:val="13"/>
        </w:numPr>
        <w:jc w:val="both"/>
        <w:rPr>
          <w:lang w:val="en-US"/>
        </w:rPr>
      </w:pPr>
      <w:r>
        <w:rPr>
          <w:i/>
          <w:lang w:val="en-US"/>
        </w:rPr>
        <w:t xml:space="preserve">PSI-MI XML / MITAB </w:t>
      </w:r>
      <w:r>
        <w:rPr>
          <w:lang w:val="en-US"/>
        </w:rPr>
        <w:t>(</w:t>
      </w:r>
      <w:hyperlink r:id="rId9">
        <w:r>
          <w:rPr>
            <w:rStyle w:val="InternetLink"/>
            <w:lang w:val="en-US"/>
          </w:rPr>
          <w:t>http://www.psidev.info/groups/molecular-interactions</w:t>
        </w:r>
      </w:hyperlink>
      <w:r>
        <w:rPr>
          <w:lang w:val="en-US"/>
        </w:rPr>
        <w:t xml:space="preserve">). The PSI has developed specifications for molecular interaction evidence in XML format (PSI-MI) and tab-separated (MITAB). When MS </w:t>
      </w:r>
      <w:del w:id="37" w:author="Juan Antonio Vizcaino" w:date="2023-01-25T10:39:00Z">
        <w:r>
          <w:rPr>
            <w:lang w:val="en-US"/>
          </w:rPr>
          <w:delText>cross-link</w:delText>
        </w:r>
      </w:del>
      <w:ins w:id="38" w:author="Juan Antonio Vizcaino" w:date="2023-01-25T10:39:00Z">
        <w:r>
          <w:rPr>
            <w:lang w:val="en-US"/>
          </w:rPr>
          <w:t>crosslink</w:t>
        </w:r>
      </w:ins>
      <w:r>
        <w:rPr>
          <w:lang w:val="en-US"/>
        </w:rPr>
        <w:t xml:space="preserve">ing data is stored in mzIdentML, including evidence for protein interactions, the file can act in a complementary manner (e.g. providing source data) to a PSI-MI </w:t>
      </w:r>
      <w:r>
        <w:fldChar w:fldCharType="begin"/>
      </w:r>
      <w:r>
        <w:rPr>
          <w:lang w:val="en-US"/>
        </w:rPr>
        <w:instrText>ADDIN EN.CITE &lt;EndNote&gt;&lt;Cite&gt;&lt;Author&gt;Kerrien&lt;/Author&gt;&lt;Year&gt;2007&lt;/Year&gt;&lt;RecNum&gt;429&lt;/RecNum&gt;&lt;DisplayText&gt;(4)&lt;/DisplayText&gt;&lt;record&gt;&lt;rec-number&gt;429&lt;/rec-number&gt;&lt;foreign-keys&gt;&lt;key app="EN" db-id="s9ww2zr5qvr0poev0pqx9a9990fptzrpfzfr" timestamp="0"&gt;429&lt;/key&gt;&lt;/foreign-keys&gt;&lt;ref-type name="Journal Article"&gt;17&lt;/ref-type&gt;&lt;contributors&gt;&lt;authors&gt;&lt;author&gt;Kerrien, Samuel&lt;/author&gt;&lt;author&gt;Orchard, Sandra&lt;/author&gt;&lt;author&gt;Montecchi-Palazzi, Luisa&lt;/author&gt;&lt;author&gt;Aranda, Bruno&lt;/author&gt;&lt;author&gt;Quinn, Antony&lt;/author&gt;&lt;author&gt;Vinod, Nisha&lt;/author&gt;&lt;author&gt;Bader, Gary&lt;/author&gt;&lt;author&gt;Xenarios, Ioannis&lt;/author&gt;&lt;author&gt;Wojcik, Jerome&lt;/author&gt;&lt;author&gt;Sherman, David&lt;/author&gt;&lt;author&gt;Tyers, Mike&lt;/author&gt;&lt;author&gt;Salama, John&lt;/author&gt;&lt;author&gt;Moore, Susan&lt;/author&gt;&lt;author&gt;Ceol, Arnaud&lt;/author&gt;&lt;author&gt;Chatr-aryamontri, Andrew&lt;/author&gt;&lt;author&gt;Oesterheld, Matthias&lt;/author&gt;&lt;author&gt;Stumpflen, Volker&lt;/author&gt;&lt;author&gt;Salwinski, Lukasz&lt;/author&gt;&lt;author&gt;Nerothin, Jason&lt;/author&gt;&lt;author&gt;Cerami, Ethan&lt;/author&gt;&lt;author&gt;Cusick, Michael&lt;/author&gt;&lt;author&gt;Vidal, Marc&lt;/author&gt;&lt;author&gt;Gilson, Michael&lt;/author&gt;&lt;author&gt;Armstrong, John&lt;/author&gt;&lt;author&gt;Woollard, Peter&lt;/author&gt;&lt;author&gt;Hogue, Christopher&lt;/author&gt;&lt;author&gt;Eisenberg, David&lt;/author&gt;&lt;author&gt;Cesareni, Gianni&lt;/author&gt;&lt;author&gt;Apweiler, Rolf&lt;/author&gt;&lt;author&gt;Hermjakob, Henning&lt;/author&gt;&lt;/authors&gt;&lt;/contributors&gt;&lt;titles&gt;&lt;title&gt;Broadening the horizon - level 2.5 of the HUPO-PSI format for molecular interactions&lt;/title&gt;&lt;secondary-title&gt;BMC Biology&lt;/secondary-title&gt;&lt;/titles&gt;&lt;pages&gt;44&lt;/pages&gt;&lt;volume&gt;5&lt;/volume&gt;&lt;number&gt;1&lt;/number&gt;&lt;dates&gt;&lt;year&gt;2007&lt;/year&gt;&lt;/dates&gt;&lt;isbn&gt;1741-7007&lt;/isbn&gt;&lt;accession-num&gt;doi:10.1186/1741-7007-5-44&lt;/accession-num&gt;&lt;urls&gt;&lt;related-urls&gt;&lt;url&gt;http://www.biomedcentral.com/1741-7007/5/44&lt;/url&gt;&lt;/related-urls&gt;&lt;/urls&gt;&lt;/record&gt;&lt;/Cite&gt;&lt;/EndNote&gt;</w:instrText>
      </w:r>
      <w:r>
        <w:rPr>
          <w:lang w:val="en-US"/>
        </w:rPr>
      </w:r>
      <w:r>
        <w:rPr>
          <w:lang w:val="en-US"/>
        </w:rPr>
        <w:fldChar w:fldCharType="separate"/>
      </w:r>
      <w:r>
        <w:rPr>
          <w:lang w:val="en-US"/>
        </w:rPr>
        <w:t>(4)</w:t>
      </w:r>
      <w:r>
        <w:rPr>
          <w:lang w:val="en-US"/>
        </w:rPr>
      </w:r>
      <w:r>
        <w:rPr>
          <w:lang w:val="en-US"/>
        </w:rPr>
        <w:fldChar w:fldCharType="end"/>
      </w:r>
      <w:r>
        <w:rPr>
          <w:lang w:val="en-US"/>
        </w:rPr>
        <w:t xml:space="preserve"> or MITAB file.</w:t>
      </w:r>
    </w:p>
    <w:p>
      <w:pPr>
        <w:pStyle w:val="Normal"/>
        <w:jc w:val="both"/>
        <w:rPr>
          <w:highlight w:val="yellow"/>
          <w:lang w:val="en-US"/>
        </w:rPr>
      </w:pPr>
      <w:r>
        <w:rPr>
          <w:highlight w:val="yellow"/>
          <w:lang w:val="en-US"/>
        </w:rPr>
        <w:t xml:space="preserve"> </w:t>
      </w:r>
    </w:p>
    <w:p>
      <w:pPr>
        <w:pStyle w:val="Normal"/>
        <w:rPr>
          <w:lang w:val="en-US"/>
        </w:rPr>
      </w:pPr>
      <w:r>
        <w:rPr>
          <w:lang w:val="en-US"/>
        </w:rPr>
      </w:r>
    </w:p>
    <w:p>
      <w:pPr>
        <w:pStyle w:val="Heading2"/>
        <w:ind w:left="0" w:hanging="0"/>
        <w:rPr/>
      </w:pPr>
      <w:bookmarkStart w:id="29" w:name="__RefHeading___Toc37420_832650626"/>
      <w:bookmarkStart w:id="30" w:name="_Toc477259808"/>
      <w:bookmarkEnd w:id="29"/>
      <w:r>
        <w:rPr/>
        <w:t>The PSI Mass Spectrometry Controlled Vocabulary (CV)</w:t>
      </w:r>
      <w:bookmarkEnd w:id="30"/>
    </w:p>
    <w:p>
      <w:pPr>
        <w:pStyle w:val="Normal"/>
        <w:jc w:val="both"/>
        <w:rPr>
          <w:lang w:val="en-US"/>
        </w:rPr>
      </w:pPr>
      <w:r>
        <w:rPr>
          <w:lang w:val="en-US"/>
        </w:rPr>
        <w:t xml:space="preserve">The PSI-MS controlled vocabulary (CV) </w:t>
      </w:r>
      <w:r>
        <w:fldChar w:fldCharType="begin"/>
      </w:r>
      <w:r>
        <w:rPr>
          <w:lang w:val="en-US"/>
        </w:rPr>
        <w:instrText>ADDIN EN.CITE &lt;EndNote&gt;&lt;Cite&gt;&lt;Author&gt;Mayer&lt;/Author&gt;&lt;Year&gt;2013&lt;/Year&gt;&lt;RecNum&gt;625&lt;/RecNum&gt;&lt;DisplayText&gt;(5)&lt;/DisplayText&gt;&lt;record&gt;&lt;rec-number&gt;625&lt;/rec-number&gt;&lt;foreign-keys&gt;&lt;key app="EN" db-id="s9ww2zr5qvr0poev0pqx9a9990fptzrpfzfr"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urls&gt;&lt;related-urls&gt;&lt;url&gt;http://database.oxfordjournals.org/content/2013/bat009.abstract&lt;/url&gt;&lt;/related-urls&gt;&lt;/urls&gt;&lt;electronic-resource-num&gt;10.1093/database/bat009&lt;/electronic-resource-num&gt;&lt;/record&gt;&lt;/Cite&gt;&lt;/EndNote&gt;</w:instrText>
      </w:r>
      <w:r>
        <w:rPr>
          <w:lang w:val="en-US"/>
        </w:rPr>
      </w:r>
      <w:r>
        <w:rPr>
          <w:lang w:val="en-US"/>
        </w:rPr>
        <w:fldChar w:fldCharType="separate"/>
      </w:r>
      <w:r>
        <w:rPr>
          <w:lang w:val="en-US"/>
        </w:rPr>
        <w:t>(5)</w:t>
      </w:r>
      <w:r>
        <w:rPr>
          <w:lang w:val="en-US"/>
        </w:rPr>
      </w:r>
      <w:r>
        <w:rPr>
          <w:lang w:val="en-US"/>
        </w:rPr>
        <w:fldChar w:fldCharType="end"/>
      </w:r>
      <w:r>
        <w:rPr>
          <w:lang w:val="en-US"/>
        </w:rPr>
        <w:t xml:space="preserve"> is intended to provide terms for annotation of mzML, mzIdentML, mzQuantML and other PSI standard file formats. The CV has been generated by collection of terms from software vendors and academic groups working in the area of MS and proteome informatics. Some terms describe attributes that must be coupled with a numerical value attribute in the &lt;cvParam&gt; element (e.g. MS:1001191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by having a “has_units” key in the CV itself (relationship: has_units: UO:0000221 ! dalton). The details of which terms are allowed or required in a given schema section is reported in the mapping file (Section </w:t>
      </w:r>
      <w:r>
        <w:rPr>
          <w:lang w:val="en-US"/>
        </w:rPr>
        <w:fldChar w:fldCharType="begin"/>
      </w:r>
      <w:r>
        <w:rPr>
          <w:lang w:val="en-US"/>
        </w:rPr>
        <w:instrText> REF _Ref217200132 \r \h </w:instrText>
      </w:r>
      <w:r>
        <w:rPr>
          <w:lang w:val="en-US"/>
        </w:rPr>
        <w:fldChar w:fldCharType="separate"/>
      </w:r>
      <w:r>
        <w:rPr>
          <w:lang w:val="en-US"/>
        </w:rPr>
        <w:t>4.2</w:t>
      </w:r>
      <w:r>
        <w:rPr>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As recommended by the PSI CV guidelines, psi-ms.obo should be dynamically maintained </w:t>
      </w:r>
      <w:r>
        <w:rPr>
          <w:i/>
          <w:lang w:val="en-US"/>
        </w:rPr>
        <w:t>via</w:t>
      </w:r>
      <w:r>
        <w:rPr>
          <w:lang w:val="en-US"/>
        </w:rPr>
        <w:t xml:space="preserve"> the </w:t>
      </w:r>
      <w:hyperlink r:id="rId10">
        <w:r>
          <w:rPr>
            <w:rStyle w:val="InternetLink"/>
            <w:lang w:val="en-US"/>
          </w:rPr>
          <w:t>psidev-ms-vocab@lists.sourceforge.net</w:t>
        </w:r>
      </w:hyperlink>
      <w:r>
        <w:rPr>
          <w:lang w:val="en-US"/>
        </w:rPr>
        <w:t xml:space="preserve"> mailing list that allows any user to request new terms, in agreement with the community involved. Once a consensus is reached among the community the new terms are added within a few business days. </w:t>
      </w:r>
    </w:p>
    <w:p>
      <w:pPr>
        <w:pStyle w:val="Normal"/>
        <w:jc w:val="both"/>
        <w:rPr>
          <w:lang w:val="en-US"/>
        </w:rPr>
      </w:pPr>
      <w:r>
        <w:rPr>
          <w:lang w:val="en-US"/>
        </w:rPr>
      </w:r>
    </w:p>
    <w:p>
      <w:pPr>
        <w:pStyle w:val="Normal"/>
        <w:jc w:val="both"/>
        <w:rPr>
          <w:lang w:val="en-US"/>
        </w:rPr>
      </w:pPr>
      <w:r>
        <w:rPr>
          <w:lang w:val="en-US"/>
        </w:rPr>
        <w:t>In general, modifications SHOULD be sourced from Unimod (</w:t>
      </w:r>
      <w:hyperlink r:id="rId11">
        <w:r>
          <w:rPr>
            <w:rStyle w:val="InternetLink"/>
            <w:rFonts w:cs="Arial"/>
            <w:lang w:val="en-US"/>
          </w:rPr>
          <w:t>http://www.unimod.org/obo/unimod.obo</w:t>
        </w:r>
      </w:hyperlink>
      <w:r>
        <w:rPr>
          <w:lang w:val="en-US"/>
        </w:rPr>
        <w:t xml:space="preserve">) where possible. For encoding </w:t>
      </w:r>
      <w:del w:id="39" w:author="Juan Antonio Vizcaino" w:date="2023-01-25T10:39:00Z">
        <w:r>
          <w:rPr>
            <w:lang w:val="en-US"/>
          </w:rPr>
          <w:delText>cross-link</w:delText>
        </w:r>
      </w:del>
      <w:ins w:id="40" w:author="Juan Antonio Vizcaino" w:date="2023-01-25T10:39:00Z">
        <w:r>
          <w:rPr>
            <w:lang w:val="en-US"/>
          </w:rPr>
          <w:t>crosslink</w:t>
        </w:r>
      </w:ins>
      <w:r>
        <w:rPr>
          <w:lang w:val="en-US"/>
        </w:rPr>
        <w:t>ing results, the XLMOD-CV SHOULD be used (</w:t>
      </w:r>
      <w:hyperlink r:id="rId12">
        <w:r>
          <w:rPr>
            <w:rStyle w:val="InternetLink"/>
            <w:lang w:val="en-US"/>
          </w:rPr>
          <w:t>https://raw.githubusercontent.com/HUPO-PSI/mzIdentML/master/cv/XLMOD.obo</w:t>
        </w:r>
      </w:hyperlink>
      <w:r>
        <w:rPr>
          <w:lang w:val="en-US"/>
        </w:rPr>
        <w:t xml:space="preserve">), unless suitable terms can be obtained from Unimod at a later date. </w:t>
      </w:r>
    </w:p>
    <w:p>
      <w:pPr>
        <w:pStyle w:val="Normal"/>
        <w:rPr>
          <w:lang w:val="en-US"/>
        </w:rPr>
      </w:pPr>
      <w:r>
        <w:rPr>
          <w:lang w:val="en-US"/>
        </w:rPr>
      </w:r>
    </w:p>
    <w:p>
      <w:pPr>
        <w:pStyle w:val="Normal"/>
        <w:rPr>
          <w:rFonts w:cs="Arial"/>
          <w:lang w:val="en-US"/>
        </w:rPr>
      </w:pPr>
      <w:r>
        <w:rPr>
          <w:rFonts w:cs="Arial"/>
          <w:lang w:val="en-US"/>
        </w:rPr>
        <w:t>The following ontologies or controlled vocabularies specified below may also be suitable or required in certain instances:</w:t>
      </w:r>
    </w:p>
    <w:p>
      <w:pPr>
        <w:pStyle w:val="Normal"/>
        <w:numPr>
          <w:ilvl w:val="0"/>
          <w:numId w:val="14"/>
        </w:numPr>
        <w:rPr>
          <w:rFonts w:cs="Arial"/>
          <w:lang w:val="en-US"/>
        </w:rPr>
      </w:pPr>
      <w:r>
        <w:rPr>
          <w:rFonts w:cs="Arial"/>
          <w:lang w:val="en-US"/>
        </w:rPr>
        <w:t>Unit Ontology (</w:t>
      </w:r>
      <w:hyperlink r:id="rId13">
        <w:r>
          <w:rPr>
            <w:rStyle w:val="InternetLink"/>
            <w:lang w:val="en-US"/>
          </w:rPr>
          <w:t>http://bioportal.bioontology.org/ontologies/UO?p=classes&amp;conceptid=root</w:t>
        </w:r>
      </w:hyperlink>
      <w:r>
        <w:rPr>
          <w:rStyle w:val="InternetLink"/>
          <w:lang w:val="en-US"/>
        </w:rPr>
        <w:t>).</w:t>
      </w:r>
    </w:p>
    <w:p>
      <w:pPr>
        <w:pStyle w:val="Normal"/>
        <w:numPr>
          <w:ilvl w:val="0"/>
          <w:numId w:val="14"/>
        </w:numPr>
        <w:rPr>
          <w:rFonts w:cs="Arial"/>
          <w:lang w:val="en-US"/>
        </w:rPr>
      </w:pPr>
      <w:r>
        <w:rPr>
          <w:rFonts w:cs="Arial"/>
          <w:lang w:val="en-US"/>
        </w:rPr>
        <w:t>ChEBI (</w:t>
      </w:r>
      <w:hyperlink r:id="rId14">
        <w:r>
          <w:rPr>
            <w:rStyle w:val="InternetLink"/>
            <w:rFonts w:cs="Arial"/>
            <w:lang w:val="en-US"/>
          </w:rPr>
          <w:t>http://www.ebi.ac.uk/chebi/</w:t>
        </w:r>
      </w:hyperlink>
      <w:r>
        <w:rPr>
          <w:rFonts w:cs="Arial"/>
          <w:lang w:val="en-US"/>
        </w:rPr>
        <w:t>).</w:t>
      </w:r>
    </w:p>
    <w:p>
      <w:pPr>
        <w:pStyle w:val="Normal"/>
        <w:numPr>
          <w:ilvl w:val="0"/>
          <w:numId w:val="14"/>
        </w:numPr>
        <w:rPr>
          <w:rFonts w:cs="Arial"/>
          <w:lang w:val="en-US"/>
        </w:rPr>
      </w:pPr>
      <w:r>
        <w:rPr>
          <w:rFonts w:cs="Arial"/>
          <w:lang w:val="en-US"/>
        </w:rPr>
        <w:t>For describing sample types, any suitable and stable ontologies MAY be used.</w:t>
      </w:r>
    </w:p>
    <w:p>
      <w:pPr>
        <w:pStyle w:val="Normal"/>
        <w:rPr>
          <w:lang w:val="en-US"/>
        </w:rPr>
      </w:pPr>
      <w:r>
        <w:rPr>
          <w:lang w:val="en-US"/>
        </w:rPr>
      </w:r>
    </w:p>
    <w:p>
      <w:pPr>
        <w:pStyle w:val="Normal"/>
        <w:rPr>
          <w:rFonts w:cs="Arial"/>
          <w:lang w:val="en-US"/>
        </w:rPr>
      </w:pPr>
      <w:r>
        <w:rPr>
          <w:lang w:val="en-US"/>
        </w:rPr>
        <w:t xml:space="preserve">The </w:t>
      </w:r>
      <w:r>
        <w:rPr>
          <w:rFonts w:cs="Arial"/>
          <w:lang w:val="en-US"/>
        </w:rPr>
        <w:t>PSI Protein modifications CV (</w:t>
      </w:r>
      <w:hyperlink r:id="rId15">
        <w:r>
          <w:rPr>
            <w:rStyle w:val="InternetLink"/>
            <w:rFonts w:cs="Arial"/>
            <w:lang w:val="en-US"/>
          </w:rPr>
          <w:t>http://psidev.cvs.sourceforge.net/viewvc/psidev/psi/mod/data/PSI-MOD.obo</w:t>
        </w:r>
      </w:hyperlink>
      <w:r>
        <w:rPr>
          <w:rFonts w:cs="Arial"/>
          <w:lang w:val="en-US"/>
        </w:rPr>
        <w:t>) is now DEPRECATED for use in mzIdentML. It is RECOMMENDED to use Unimod wherever possible.</w:t>
      </w:r>
    </w:p>
    <w:p>
      <w:pPr>
        <w:pStyle w:val="Normal"/>
        <w:rPr>
          <w:lang w:val="en-US"/>
        </w:rPr>
      </w:pPr>
      <w:r>
        <w:rPr>
          <w:lang w:val="en-US"/>
        </w:rPr>
      </w:r>
    </w:p>
    <w:p>
      <w:pPr>
        <w:pStyle w:val="Normal"/>
        <w:rPr>
          <w:lang w:val="en-US"/>
        </w:rPr>
      </w:pPr>
      <w:r>
        <w:rPr>
          <w:lang w:val="en-US"/>
        </w:rPr>
      </w:r>
    </w:p>
    <w:p>
      <w:pPr>
        <w:pStyle w:val="Heading2"/>
        <w:ind w:left="0" w:hanging="0"/>
        <w:rPr/>
      </w:pPr>
      <w:bookmarkStart w:id="31" w:name="__RefHeading___Toc37422_832650626"/>
      <w:bookmarkStart w:id="32" w:name="_Ref217200132"/>
      <w:bookmarkStart w:id="33" w:name="_Toc477259809"/>
      <w:bookmarkEnd w:id="31"/>
      <w:r>
        <w:rPr/>
        <w:t>Validation of controlled vocabulary terms</w:t>
      </w:r>
      <w:bookmarkEnd w:id="32"/>
      <w:bookmarkEnd w:id="33"/>
    </w:p>
    <w:p>
      <w:pPr>
        <w:pStyle w:val="Normal"/>
        <w:jc w:val="both"/>
        <w:rPr>
          <w:lang w:val="en-US"/>
        </w:rPr>
      </w:pPr>
      <w:r>
        <w:rPr>
          <w:lang w:val="en-US"/>
        </w:rPr>
        <w:t xml:space="preserve">The correct usage of controlled vocabulary terms within mzIdentML is governed by the use of a mapping file that defines each XML location (XPath) where a &lt;cvParam&gt; instance can be used, and the allowed terms from the PSI-MS, or other CVs. The mapping file is read and interpreted by validation software, checking that the data annotation is consistent. The mapping file needs to be checked and updated when the structure of the CV is changed, and in some instances when new terms are added to the CV. XML paths are associated with CV terms along with a requirement level (MAY, SHOULD or MUST) defining what should be reported by validation software if one of the mapped terms is not provided in an instance document. Syntactic and semantic validation SHOULD be checked using the official Java-based validator available from </w:t>
      </w:r>
      <w:hyperlink r:id="rId16">
        <w:r>
          <w:rPr>
            <w:rStyle w:val="InternetLink"/>
            <w:lang w:val="en-US"/>
          </w:rPr>
          <w:t>http://www.psidev.info/mzidentml</w:t>
        </w:r>
      </w:hyperlink>
      <w:r>
        <w:rPr>
          <w:lang w:val="en-US"/>
        </w:rPr>
        <w:t>.</w:t>
      </w:r>
    </w:p>
    <w:p>
      <w:pPr>
        <w:pStyle w:val="Normal"/>
        <w:rPr>
          <w:lang w:val="en-US"/>
        </w:rPr>
      </w:pPr>
      <w:r>
        <w:rPr>
          <w:lang w:val="en-US"/>
        </w:rPr>
      </w:r>
    </w:p>
    <w:p>
      <w:pPr>
        <w:pStyle w:val="Heading2"/>
        <w:ind w:left="0" w:hanging="0"/>
        <w:rPr/>
      </w:pPr>
      <w:bookmarkStart w:id="34" w:name="__RefHeading___Toc37424_832650626"/>
      <w:bookmarkStart w:id="35" w:name="_Toc477259810"/>
      <w:bookmarkEnd w:id="34"/>
      <w:r>
        <w:rPr/>
        <w:t>Changes from version 1.1.0 to version 1.2.0</w:t>
      </w:r>
      <w:bookmarkEnd w:id="35"/>
    </w:p>
    <w:p>
      <w:pPr>
        <w:pStyle w:val="Normal"/>
        <w:jc w:val="both"/>
        <w:rPr>
          <w:lang w:val="en-US"/>
        </w:rPr>
      </w:pPr>
      <w:r>
        <w:rPr>
          <w:lang w:val="en-US"/>
        </w:rPr>
        <w:t xml:space="preserve">The primary update requiring the change from version 1.1.0 to version 1.2.0 is in the inclusion of guidelines for encoding protein group results (Section </w:t>
      </w:r>
      <w:r>
        <w:rPr>
          <w:lang w:val="en-US"/>
        </w:rPr>
        <w:fldChar w:fldCharType="begin"/>
      </w:r>
      <w:r>
        <w:rPr>
          <w:lang w:val="en-US"/>
        </w:rPr>
        <w:instrText> REF _Ref374439841 \r \h </w:instrText>
      </w:r>
      <w:r>
        <w:rPr>
          <w:lang w:val="en-US"/>
        </w:rPr>
        <w:fldChar w:fldCharType="separate"/>
      </w:r>
      <w:r>
        <w:rPr>
          <w:lang w:val="en-US"/>
        </w:rPr>
        <w:t>5.2.1</w:t>
      </w:r>
      <w:r>
        <w:rPr>
          <w:lang w:val="en-US"/>
        </w:rPr>
        <w:fldChar w:fldCharType="end"/>
      </w:r>
      <w:r>
        <w:rPr>
          <w:lang w:val="en-US"/>
        </w:rPr>
        <w:t xml:space="preserve">). Several examples referenced throughout the document are annotated with version 1.1.0. In these cases, it can be assumed that these files are also valid 1.2.0 files, since they do not include protein inference results. Other minor changes have been made to the specification since version 1.1.0, with regards to the encoding of specific workflows – notably searches where pre-fractionation has been performed (Section </w:t>
      </w:r>
      <w:r>
        <w:rPr>
          <w:lang w:val="en-US"/>
        </w:rPr>
        <w:fldChar w:fldCharType="begin"/>
      </w:r>
      <w:r>
        <w:rPr>
          <w:lang w:val="en-US"/>
        </w:rPr>
        <w:instrText> REF _Ref359851724 \r \h </w:instrText>
      </w:r>
      <w:r>
        <w:rPr>
          <w:lang w:val="en-US"/>
        </w:rPr>
        <w:fldChar w:fldCharType="separate"/>
      </w:r>
      <w:r>
        <w:rPr>
          <w:lang w:val="en-US"/>
        </w:rPr>
        <w:t>5.2.5</w:t>
      </w:r>
      <w:r>
        <w:rPr>
          <w:lang w:val="en-US"/>
        </w:rPr>
        <w:fldChar w:fldCharType="end"/>
      </w:r>
      <w:r>
        <w:rPr>
          <w:lang w:val="en-US"/>
        </w:rPr>
        <w:t xml:space="preserve">), searches employing multiple search engines (Section </w:t>
      </w:r>
      <w:r>
        <w:rPr>
          <w:lang w:val="en-US"/>
        </w:rPr>
        <w:fldChar w:fldCharType="begin"/>
      </w:r>
      <w:r>
        <w:rPr>
          <w:lang w:val="en-US"/>
        </w:rPr>
        <w:instrText> REF _Ref359851738 \r \h </w:instrText>
      </w:r>
      <w:r>
        <w:rPr>
          <w:lang w:val="en-US"/>
        </w:rPr>
        <w:fldChar w:fldCharType="separate"/>
      </w:r>
      <w:r>
        <w:rPr>
          <w:lang w:val="en-US"/>
        </w:rPr>
        <w:t>5.2.4</w:t>
      </w:r>
      <w:r>
        <w:rPr>
          <w:lang w:val="en-US"/>
        </w:rPr>
        <w:fldChar w:fldCharType="end"/>
      </w:r>
      <w:r>
        <w:rPr>
          <w:lang w:val="en-US"/>
        </w:rPr>
        <w:t xml:space="preserve">), </w:t>
      </w:r>
      <w:r>
        <w:rPr>
          <w:i/>
          <w:lang w:val="en-US"/>
        </w:rPr>
        <w:t xml:space="preserve">de novo </w:t>
      </w:r>
      <w:r>
        <w:rPr>
          <w:lang w:val="en-US"/>
        </w:rPr>
        <w:t xml:space="preserve">sequencing (Section </w:t>
      </w:r>
      <w:r>
        <w:rPr>
          <w:lang w:val="en-US"/>
        </w:rPr>
        <w:fldChar w:fldCharType="begin"/>
      </w:r>
      <w:r>
        <w:rPr>
          <w:lang w:val="en-US"/>
        </w:rPr>
        <w:instrText> REF _Ref381196471 \r \h </w:instrText>
      </w:r>
      <w:r>
        <w:rPr>
          <w:lang w:val="en-US"/>
        </w:rPr>
        <w:fldChar w:fldCharType="separate"/>
      </w:r>
      <w:r>
        <w:rPr>
          <w:lang w:val="en-US"/>
        </w:rPr>
        <w:t>5.2.2</w:t>
      </w:r>
      <w:r>
        <w:rPr>
          <w:lang w:val="en-US"/>
        </w:rPr>
        <w:fldChar w:fldCharType="end"/>
      </w:r>
      <w:r>
        <w:rPr>
          <w:lang w:val="en-US"/>
        </w:rPr>
        <w:t>) and spectral library searches (</w:t>
      </w:r>
      <w:r>
        <w:rPr>
          <w:lang w:val="en-US"/>
        </w:rPr>
        <w:fldChar w:fldCharType="begin"/>
      </w:r>
      <w:r>
        <w:rPr>
          <w:lang w:val="en-US"/>
        </w:rPr>
        <w:instrText> REF _Ref450046411 \r \h </w:instrText>
      </w:r>
      <w:r>
        <w:rPr>
          <w:lang w:val="en-US"/>
        </w:rPr>
        <w:fldChar w:fldCharType="separate"/>
      </w:r>
      <w:r>
        <w:rPr>
          <w:lang w:val="en-US"/>
        </w:rPr>
        <w:t>5.2.3</w:t>
      </w:r>
      <w:r>
        <w:rPr>
          <w:lang w:val="en-US"/>
        </w:rPr>
        <w:fldChar w:fldCharType="end"/>
      </w:r>
      <w:r>
        <w:rPr>
          <w:lang w:val="en-US"/>
        </w:rPr>
        <w:t xml:space="preserve">). </w:t>
      </w:r>
    </w:p>
    <w:p>
      <w:pPr>
        <w:pStyle w:val="Normal"/>
        <w:rPr>
          <w:lang w:val="en-US"/>
        </w:rPr>
      </w:pPr>
      <w:r>
        <w:rPr>
          <w:lang w:val="en-US"/>
        </w:rPr>
      </w:r>
    </w:p>
    <w:p>
      <w:pPr>
        <w:pStyle w:val="Normal"/>
        <w:jc w:val="both"/>
        <w:rPr>
          <w:b/>
          <w:b/>
          <w:lang w:val="en-US"/>
        </w:rPr>
      </w:pPr>
      <w:r>
        <w:rPr>
          <w:lang w:val="en-US"/>
        </w:rPr>
        <w:t>Several new CV terms are now mandatory within the &lt;SpectrumIdentificationProtocol&gt; element - enabling the new features to be differentiated and recognised automatically by processing software, as follows.</w:t>
      </w:r>
      <w:r>
        <w:rPr>
          <w:b/>
          <w:lang w:val="en-US"/>
        </w:rPr>
        <w:t xml:space="preserve"> 1…</w:t>
      </w:r>
      <w:r>
        <w:rPr>
          <w:b/>
          <w:i/>
          <w:lang w:val="en-US"/>
        </w:rPr>
        <w:t>n</w:t>
      </w:r>
      <w:r>
        <w:rPr>
          <w:b/>
          <w:lang w:val="en-US"/>
        </w:rPr>
        <w:t xml:space="preserve">  of the following terms MUST be present:</w:t>
      </w:r>
    </w:p>
    <w:p>
      <w:pPr>
        <w:pStyle w:val="Normal"/>
        <w:rPr>
          <w:b/>
          <w:b/>
          <w:lang w:val="en-US"/>
        </w:rPr>
      </w:pPr>
      <w:r>
        <w:rPr>
          <w:b/>
          <w:lang w:val="en-US"/>
        </w:rPr>
      </w:r>
    </w:p>
    <w:tbl>
      <w:tblPr>
        <w:tblW w:w="98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596"/>
        <w:gridCol w:w="2376"/>
        <w:gridCol w:w="3872"/>
      </w:tblGrid>
      <w:tr>
        <w:trPr/>
        <w:tc>
          <w:tcPr>
            <w:tcW w:w="359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CV term name</w:t>
            </w:r>
          </w:p>
        </w:tc>
        <w:tc>
          <w:tcPr>
            <w:tcW w:w="2376"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Accession</w:t>
            </w:r>
          </w:p>
        </w:tc>
        <w:tc>
          <w:tcPr>
            <w:tcW w:w="3872" w:type="dxa"/>
            <w:tcBorders>
              <w:top w:val="single" w:sz="8" w:space="0" w:color="4F81BD"/>
              <w:left w:val="single" w:sz="8" w:space="0" w:color="4F81BD"/>
              <w:bottom w:val="single" w:sz="18" w:space="0" w:color="4F81BD"/>
              <w:right w:val="single" w:sz="8" w:space="0" w:color="4F81BD"/>
            </w:tcBorders>
            <w:shd w:color="auto" w:fill="auto" w:val="clear"/>
          </w:tcPr>
          <w:p>
            <w:pPr>
              <w:pStyle w:val="Normal"/>
              <w:widowControl w:val="false"/>
              <w:rPr>
                <w:b/>
                <w:b/>
                <w:bCs/>
                <w:lang w:val="en-US"/>
              </w:rPr>
            </w:pPr>
            <w:r>
              <w:rPr>
                <w:b/>
                <w:bCs/>
                <w:lang w:val="en-US"/>
              </w:rPr>
              <w:t>Reference to section within this document</w:t>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ind w:left="720" w:hanging="720"/>
              <w:rPr>
                <w:bCs/>
                <w:lang w:val="en-US"/>
              </w:rPr>
            </w:pPr>
            <w:r>
              <w:rPr>
                <w:bCs/>
                <w:lang w:val="en-US"/>
              </w:rPr>
              <w:t>peptide-level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_Ref409017290 \r \h </w:instrText>
            </w:r>
            <w:r>
              <w:rPr/>
              <w:fldChar w:fldCharType="separate"/>
            </w:r>
            <w:r>
              <w:rPr/>
              <w:t>5.2.7</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modification localization scoring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MS:1002491</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_Ref409017297 \r \h </w:instrText>
            </w:r>
            <w:r>
              <w:rPr/>
              <w:fldChar w:fldCharType="separate"/>
            </w:r>
            <w:r>
              <w:rPr/>
              <w:t>5.2.8</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consensus scoring</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MS:1002492</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_Ref359851738 \r \h </w:instrText>
            </w:r>
            <w:r>
              <w:rPr/>
              <w:fldChar w:fldCharType="separate"/>
            </w:r>
            <w:r>
              <w:rPr/>
              <w:t>5.2.4</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sample pre-fractionation</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MS:1002493</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fldChar w:fldCharType="begin"/>
            </w:r>
            <w:r>
              <w:rPr/>
              <w:instrText> REF _Ref409017323 \r \h </w:instrText>
            </w:r>
            <w:r>
              <w:rPr/>
              <w:fldChar w:fldCharType="separate"/>
            </w:r>
            <w:r>
              <w:rPr/>
              <w:t>5.2.5</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del w:id="41" w:author="Juan Antonio Vizcaino" w:date="2023-01-25T10:39:00Z">
              <w:r>
                <w:rPr>
                  <w:bCs/>
                  <w:lang w:val="en-US"/>
                </w:rPr>
                <w:delText>cross-link</w:delText>
              </w:r>
            </w:del>
            <w:ins w:id="42" w:author="Juan Antonio Vizcaino" w:date="2023-01-25T10:39:00Z">
              <w:r>
                <w:rPr>
                  <w:bCs/>
                  <w:lang w:val="en-US"/>
                </w:rPr>
                <w:t>crosslink</w:t>
              </w:r>
            </w:ins>
            <w:r>
              <w:rPr>
                <w:bCs/>
                <w:lang w:val="en-US"/>
              </w:rPr>
              <w:t>ing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MS:1002494</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_Ref409017331 \r \h </w:instrText>
            </w:r>
            <w:r>
              <w:rPr/>
              <w:fldChar w:fldCharType="separate"/>
            </w:r>
            <w:r>
              <w:rPr/>
              <w:t>5.2.9</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de novo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MS:1001010</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_Ref381196471 \r \h </w:instrText>
            </w:r>
            <w:r>
              <w:rPr/>
              <w:fldChar w:fldCharType="separate"/>
            </w:r>
            <w:r>
              <w:rPr/>
              <w:t>5.2.2</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spectral library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MS:1001031</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_Ref450046411 \r \h </w:instrText>
            </w:r>
            <w:r>
              <w:rPr/>
              <w:fldChar w:fldCharType="separate"/>
            </w:r>
            <w:r>
              <w:rPr/>
              <w:t>5.2.3</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bCs/>
                <w:lang w:val="en-US"/>
              </w:rPr>
            </w:pPr>
            <w:r>
              <w:rPr>
                <w:bCs/>
                <w:lang w:val="en-US"/>
              </w:rPr>
              <w:t>proteogenomics search</w:t>
            </w:r>
          </w:p>
        </w:tc>
        <w:tc>
          <w:tcPr>
            <w:tcW w:w="2376"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lang w:val="en-US"/>
              </w:rPr>
              <w:t>MS:1002635</w:t>
            </w:r>
          </w:p>
        </w:tc>
        <w:tc>
          <w:tcPr>
            <w:tcW w:w="3872" w:type="dxa"/>
            <w:tcBorders>
              <w:top w:val="single" w:sz="8" w:space="0" w:color="4F81BD"/>
              <w:left w:val="single" w:sz="8" w:space="0" w:color="4F81BD"/>
              <w:bottom w:val="single" w:sz="8" w:space="0" w:color="4F81BD"/>
              <w:right w:val="single" w:sz="8" w:space="0" w:color="4F81BD"/>
            </w:tcBorders>
            <w:shd w:color="auto" w:fill="D3DFEE" w:val="clear"/>
          </w:tcPr>
          <w:p>
            <w:pPr>
              <w:pStyle w:val="Normal"/>
              <w:widowControl w:val="false"/>
              <w:rPr>
                <w:lang w:val="en-US"/>
              </w:rPr>
            </w:pPr>
            <w:r>
              <w:rPr/>
              <w:fldChar w:fldCharType="begin"/>
            </w:r>
            <w:r>
              <w:rPr/>
              <w:instrText> REF _Ref450046417 \r \h </w:instrText>
            </w:r>
            <w:r>
              <w:rPr/>
              <w:fldChar w:fldCharType="separate"/>
            </w:r>
            <w:r>
              <w:rPr/>
              <w:t>5.2.10</w:t>
            </w:r>
            <w:r>
              <w:rPr/>
              <w:fldChar w:fldCharType="end"/>
            </w:r>
          </w:p>
        </w:tc>
      </w:tr>
      <w:tr>
        <w:trPr/>
        <w:tc>
          <w:tcPr>
            <w:tcW w:w="359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bCs/>
                <w:lang w:val="en-US"/>
              </w:rPr>
            </w:pPr>
            <w:r>
              <w:rPr>
                <w:bCs/>
                <w:lang w:val="en-US"/>
              </w:rPr>
              <w:t>no special processing</w:t>
            </w:r>
          </w:p>
        </w:tc>
        <w:tc>
          <w:tcPr>
            <w:tcW w:w="2376"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MS:1002495</w:t>
            </w:r>
          </w:p>
        </w:tc>
        <w:tc>
          <w:tcPr>
            <w:tcW w:w="3872" w:type="dxa"/>
            <w:tcBorders>
              <w:top w:val="single" w:sz="8" w:space="0" w:color="4F81BD"/>
              <w:left w:val="single" w:sz="8" w:space="0" w:color="4F81BD"/>
              <w:bottom w:val="single" w:sz="8" w:space="0" w:color="4F81BD"/>
              <w:right w:val="single" w:sz="8" w:space="0" w:color="4F81BD"/>
            </w:tcBorders>
            <w:shd w:color="auto" w:fill="auto" w:val="clear"/>
          </w:tcPr>
          <w:p>
            <w:pPr>
              <w:pStyle w:val="Normal"/>
              <w:widowControl w:val="false"/>
              <w:rPr>
                <w:lang w:val="en-US"/>
              </w:rPr>
            </w:pPr>
            <w:r>
              <w:rPr>
                <w:lang w:val="en-US"/>
              </w:rPr>
              <w:t>Used to indicate that none of the above (new) features have been included in the file.</w:t>
            </w:r>
          </w:p>
        </w:tc>
      </w:tr>
    </w:tbl>
    <w:p>
      <w:pPr>
        <w:pStyle w:val="Caption1"/>
        <w:rPr>
          <w:lang w:val="en-US"/>
        </w:rPr>
      </w:pPr>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1</w:t>
      </w:r>
      <w:r>
        <w:rPr>
          <w:lang w:val="en-US"/>
        </w:rPr>
        <w:fldChar w:fldCharType="end"/>
      </w:r>
      <w:r>
        <w:rPr>
          <w:lang w:val="en-US"/>
        </w:rPr>
        <w:t xml:space="preserve"> </w:t>
      </w:r>
      <w:r>
        <w:rPr>
          <w:b w:val="false"/>
          <w:lang w:val="en-US"/>
        </w:rPr>
        <w:t>New CV terms now mandatory (1...</w:t>
      </w:r>
      <w:r>
        <w:rPr>
          <w:b w:val="false"/>
          <w:i/>
          <w:lang w:val="en-US"/>
        </w:rPr>
        <w:t>n</w:t>
      </w:r>
      <w:r>
        <w:rPr>
          <w:b w:val="false"/>
          <w:lang w:val="en-US"/>
        </w:rPr>
        <w:t xml:space="preserve"> terms MUST be present) within the &lt;SpectrumIdentificationProtocol&gt; element in mzIdentML 1.2. Terms “de novo search” and “spectral library search” MUST appear under the &lt;SearchType&gt; element. All other terms MUST appear under the &lt;AdditionalSearchParams&gt; element.</w:t>
      </w:r>
    </w:p>
    <w:p>
      <w:pPr>
        <w:pStyle w:val="Normal"/>
        <w:rPr>
          <w:lang w:val="en-US"/>
          <w:ins w:id="44" w:author="Jones, Andy" w:date="2022-05-13T11:38:00Z"/>
        </w:rPr>
      </w:pPr>
      <w:ins w:id="43" w:author="Jones, Andy" w:date="2022-05-13T11:38:00Z">
        <w:r>
          <w:rPr>
            <w:lang w:val="en-US"/>
          </w:rPr>
        </w:r>
      </w:ins>
    </w:p>
    <w:p>
      <w:pPr>
        <w:pStyle w:val="Heading2"/>
        <w:ind w:left="0" w:hanging="0"/>
        <w:rPr/>
      </w:pPr>
      <w:ins w:id="45" w:author="Jones, Andy" w:date="2022-05-13T11:39:00Z">
        <w:bookmarkStart w:id="36" w:name="__RefHeading___Toc37426_832650626"/>
        <w:bookmarkEnd w:id="36"/>
        <w:r>
          <w:rPr/>
          <w:t>Changes from</w:t>
        </w:r>
      </w:ins>
      <w:ins w:id="46" w:author="Juan Antonio Vizcaino" w:date="2023-02-17T15:09:00Z">
        <w:r>
          <w:rPr/>
          <w:t xml:space="preserve"> version</w:t>
        </w:r>
      </w:ins>
      <w:ins w:id="47" w:author="Jones, Andy" w:date="2022-05-13T11:39:00Z">
        <w:r>
          <w:rPr/>
          <w:t xml:space="preserve"> 1.2.0 to 1.</w:t>
        </w:r>
      </w:ins>
      <w:ins w:id="48" w:author="Juan Antonio Vizcaino" w:date="2023-05-04T12:03:00Z">
        <w:r>
          <w:rPr/>
          <w:t>3</w:t>
        </w:r>
      </w:ins>
      <w:del w:id="49" w:author="Juan Antonio Vizcaino" w:date="2023-05-04T12:03:00Z">
        <w:r>
          <w:rPr/>
          <w:delText>2</w:delText>
        </w:r>
      </w:del>
      <w:ins w:id="50" w:author="Jones, Andy" w:date="2022-05-13T11:39:00Z">
        <w:r>
          <w:rPr/>
          <w:t>.</w:t>
        </w:r>
      </w:ins>
      <w:ins w:id="51" w:author="Juan Antonio Vizcaino" w:date="2023-05-04T12:03:00Z">
        <w:r>
          <w:rPr/>
          <w:t>0</w:t>
        </w:r>
      </w:ins>
      <w:del w:id="52" w:author="Juan Antonio Vizcaino" w:date="2023-05-04T12:03:00Z">
        <w:r>
          <w:rPr/>
          <w:delText>1</w:delText>
        </w:r>
      </w:del>
    </w:p>
    <w:p>
      <w:pPr>
        <w:pStyle w:val="Nobreak"/>
        <w:rPr>
          <w:lang w:val="en-US" w:eastAsia="en-US"/>
        </w:rPr>
      </w:pPr>
      <w:r>
        <w:rPr>
          <w:lang w:val="en-US" w:eastAsia="en-US"/>
        </w:rPr>
      </w:r>
    </w:p>
    <w:p>
      <w:pPr>
        <w:pStyle w:val="Normal"/>
        <w:rPr>
          <w:lang w:val="en-US"/>
          <w:ins w:id="97" w:author="Colin Combe" w:date="2023-06-28T10:43:00Z"/>
        </w:rPr>
      </w:pPr>
      <w:ins w:id="53" w:author="Jones, Andy" w:date="2022-05-13T11:39:00Z">
        <w:r>
          <w:rPr>
            <w:lang w:val="en-US"/>
          </w:rPr>
          <w:t>The core of this</w:t>
        </w:r>
      </w:ins>
      <w:ins w:id="54" w:author="Juan Antonio Vizcaino" w:date="2023-07-11T14:05:00Z">
        <w:r>
          <w:rPr>
            <w:lang w:val="en-US"/>
          </w:rPr>
          <w:t xml:space="preserve"> specification</w:t>
        </w:r>
      </w:ins>
      <w:ins w:id="55" w:author="Jones, Andy" w:date="2022-05-13T11:39:00Z">
        <w:r>
          <w:rPr>
            <w:lang w:val="en-US"/>
          </w:rPr>
          <w:t xml:space="preserve"> document remains unchanged from 1.2.0, but </w:t>
        </w:r>
      </w:ins>
      <w:ins w:id="56" w:author="Jones, Andy" w:date="2022-05-13T11:40:00Z">
        <w:r>
          <w:rPr>
            <w:lang w:val="en-US"/>
          </w:rPr>
          <w:t xml:space="preserve">version </w:t>
        </w:r>
      </w:ins>
      <w:ins w:id="57" w:author="Jones, Andy" w:date="2022-05-13T11:39:00Z">
        <w:r>
          <w:rPr>
            <w:lang w:val="en-US"/>
          </w:rPr>
          <w:t>1.</w:t>
        </w:r>
      </w:ins>
      <w:ins w:id="58" w:author="Juan Antonio Vizcaino" w:date="2023-05-04T12:03:00Z">
        <w:r>
          <w:rPr>
            <w:lang w:val="en-US"/>
          </w:rPr>
          <w:t>3.0</w:t>
        </w:r>
      </w:ins>
      <w:del w:id="59" w:author="Juan Antonio Vizcaino" w:date="2023-05-04T12:03:00Z">
        <w:r>
          <w:rPr>
            <w:lang w:val="en-US"/>
          </w:rPr>
          <w:delText>2.1</w:delText>
        </w:r>
      </w:del>
      <w:ins w:id="60" w:author="Jones, Andy" w:date="2022-05-13T11:40:00Z">
        <w:r>
          <w:rPr>
            <w:lang w:val="en-US"/>
          </w:rPr>
          <w:t xml:space="preserve"> now supports extensions for additional features</w:t>
        </w:r>
      </w:ins>
      <w:ins w:id="61" w:author="Juan Antonio Vizcaino" w:date="2023-05-24T08:57:00Z">
        <w:r>
          <w:rPr>
            <w:lang w:val="en-US"/>
          </w:rPr>
          <w:t xml:space="preserve"> or use cases</w:t>
        </w:r>
      </w:ins>
      <w:ins w:id="62" w:author="Jones, Andy" w:date="2022-05-13T11:42:00Z">
        <w:r>
          <w:rPr>
            <w:lang w:val="en-US"/>
          </w:rPr>
          <w:t xml:space="preserve">, described in additional </w:t>
        </w:r>
      </w:ins>
      <w:ins w:id="63" w:author="Juan Antonio Vizcaino" w:date="2023-05-04T12:03:00Z">
        <w:r>
          <w:rPr>
            <w:lang w:val="en-US"/>
          </w:rPr>
          <w:t xml:space="preserve">extension </w:t>
        </w:r>
      </w:ins>
      <w:ins w:id="64" w:author="Jones, Andy" w:date="2022-05-13T11:42:00Z">
        <w:r>
          <w:rPr>
            <w:lang w:val="en-US"/>
          </w:rPr>
          <w:t xml:space="preserve">documents </w:t>
        </w:r>
      </w:ins>
      <w:ins w:id="65" w:author="Juan Antonio Vizcaino" w:date="2023-05-04T12:15:00Z">
        <w:r>
          <w:rPr>
            <w:lang w:val="en-US"/>
          </w:rPr>
          <w:t xml:space="preserve">located </w:t>
        </w:r>
      </w:ins>
      <w:ins w:id="66" w:author="Jones, Andy" w:date="2022-05-13T11:42:00Z">
        <w:r>
          <w:rPr>
            <w:lang w:val="en-US"/>
          </w:rPr>
          <w:t>in the same folder</w:t>
        </w:r>
      </w:ins>
      <w:ins w:id="67" w:author="Juan Antonio Vizcaino" w:date="2023-01-25T10:56:00Z">
        <w:r>
          <w:rPr>
            <w:lang w:val="en-US"/>
          </w:rPr>
          <w:t>.</w:t>
        </w:r>
      </w:ins>
      <w:ins w:id="68" w:author="Juan Antonio Vizcaino" w:date="2023-01-25T10:57:00Z">
        <w:r>
          <w:rPr>
            <w:lang w:val="en-US"/>
          </w:rPr>
          <w:t xml:space="preserve"> At the </w:t>
        </w:r>
      </w:ins>
      <w:del w:id="69" w:author="Colin Combe" w:date="2023-06-28T10:41:00Z">
        <w:r>
          <w:rPr>
            <w:lang w:val="en-US"/>
          </w:rPr>
          <w:delText>moment</w:delText>
        </w:r>
      </w:del>
      <w:ins w:id="70" w:author="Colin Combe" w:date="2023-06-28T10:41:00Z">
        <w:r>
          <w:rPr>
            <w:lang w:val="en-US"/>
          </w:rPr>
          <w:t>time</w:t>
        </w:r>
      </w:ins>
      <w:ins w:id="71" w:author="Juan Antonio Vizcaino" w:date="2023-01-25T10:57:00Z">
        <w:r>
          <w:rPr>
            <w:lang w:val="en-US"/>
          </w:rPr>
          <w:t xml:space="preserve"> of writing, extensions for crosslinking</w:t>
        </w:r>
      </w:ins>
      <w:ins w:id="72" w:author="Juan Antonio Vizcaino" w:date="2023-07-11T14:05:00Z">
        <w:r>
          <w:rPr>
            <w:lang w:val="en-US"/>
          </w:rPr>
          <w:t xml:space="preserve"> data</w:t>
        </w:r>
      </w:ins>
      <w:ins w:id="73" w:author="Juan Antonio Vizcaino" w:date="2023-01-25T10:57:00Z">
        <w:r>
          <w:rPr>
            <w:lang w:val="en-US"/>
          </w:rPr>
          <w:t xml:space="preserve"> and glycopeptides are in progress, but others may take place in the future.</w:t>
        </w:r>
      </w:ins>
      <w:del w:id="74" w:author="Juan Antonio Vizcaino" w:date="2023-01-25T10:56:00Z">
        <w:r>
          <w:rPr>
            <w:lang w:val="en-US"/>
          </w:rPr>
          <w:delText>.</w:delText>
        </w:r>
      </w:del>
      <w:ins w:id="75" w:author="Jones, Andy" w:date="2022-05-13T11:42:00Z">
        <w:r>
          <w:rPr>
            <w:lang w:val="en-US"/>
          </w:rPr>
          <w:t xml:space="preserve"> </w:t>
        </w:r>
      </w:ins>
      <w:ins w:id="76" w:author="Juan Antonio Vizcaino" w:date="2023-05-04T12:05:00Z">
        <w:r>
          <w:rPr>
            <w:lang w:val="en-US"/>
          </w:rPr>
          <w:t xml:space="preserve"> </w:t>
        </w:r>
      </w:ins>
      <w:ins w:id="77" w:author="Jones, Andy" w:date="2022-05-13T11:42:00Z">
        <w:r>
          <w:rPr>
            <w:lang w:val="en-US"/>
          </w:rPr>
          <w:t xml:space="preserve">Implementers only need to </w:t>
        </w:r>
      </w:ins>
      <w:ins w:id="78" w:author="Jones, Andy" w:date="2022-05-13T11:43:00Z">
        <w:r>
          <w:rPr>
            <w:lang w:val="en-US"/>
          </w:rPr>
          <w:t>incorporate</w:t>
        </w:r>
      </w:ins>
      <w:ins w:id="79" w:author="Jones, Andy" w:date="2022-05-13T11:42:00Z">
        <w:r>
          <w:rPr>
            <w:lang w:val="en-US"/>
          </w:rPr>
          <w:t xml:space="preserve"> </w:t>
        </w:r>
      </w:ins>
      <w:ins w:id="80" w:author="Jones, Andy" w:date="2022-05-13T11:43:00Z">
        <w:r>
          <w:rPr>
            <w:lang w:val="en-US"/>
          </w:rPr>
          <w:t>the extensions if supporting the specific extra features</w:t>
        </w:r>
      </w:ins>
      <w:ins w:id="81" w:author="Juan Antonio Vizcaino" w:date="2023-05-04T12:05:00Z">
        <w:r>
          <w:rPr>
            <w:lang w:val="en-US"/>
          </w:rPr>
          <w:t xml:space="preserve"> or use cases</w:t>
        </w:r>
      </w:ins>
      <w:ins w:id="82" w:author="Juan Antonio Vizcaino" w:date="2023-05-04T12:15:00Z">
        <w:r>
          <w:rPr>
            <w:lang w:val="en-US"/>
          </w:rPr>
          <w:t xml:space="preserve"> </w:t>
        </w:r>
      </w:ins>
      <w:del w:id="83" w:author="Colin Combe" w:date="2023-05-18T08:25:00Z">
        <w:r>
          <w:rPr>
            <w:lang w:val="en-US"/>
          </w:rPr>
          <w:delText>supported in mzIdentML 1.3.0</w:delText>
        </w:r>
      </w:del>
      <w:del w:id="84" w:author="Juan Antonio Vizcaino" w:date="2023-05-04T12:05:00Z">
        <w:r>
          <w:rPr>
            <w:lang w:val="en-US"/>
          </w:rPr>
          <w:delText xml:space="preserve"> described there</w:delText>
        </w:r>
      </w:del>
      <w:ins w:id="85" w:author="Colin Combe" w:date="2023-05-18T08:26:00Z">
        <w:r>
          <w:rPr>
            <w:lang w:val="en-US"/>
          </w:rPr>
          <w:t>described there</w:t>
        </w:r>
      </w:ins>
      <w:ins w:id="86" w:author="Jones, Andy" w:date="2022-05-13T11:43:00Z">
        <w:r>
          <w:rPr>
            <w:lang w:val="en-US"/>
          </w:rPr>
          <w:t>.</w:t>
        </w:r>
      </w:ins>
      <w:ins w:id="87" w:author="Joshua Klein" w:date="2023-05-29T14:09:00Z">
        <w:r>
          <w:rPr>
            <w:lang w:val="en-US"/>
          </w:rPr>
          <w:t xml:space="preserve"> A document signals which </w:t>
        </w:r>
      </w:ins>
      <w:ins w:id="88" w:author="Joshua Klein" w:date="2023-05-29T14:10:00Z">
        <w:r>
          <w:rPr>
            <w:lang w:val="en-US"/>
          </w:rPr>
          <w:t xml:space="preserve">extensions it requires by including </w:t>
        </w:r>
      </w:ins>
      <w:del w:id="89" w:author="Colin Combe" w:date="2023-06-28T10:42:00Z">
        <w:r>
          <w:rPr>
            <w:lang w:val="en-US"/>
          </w:rPr>
          <w:delText>a &lt;cvParam&gt; that is a child of MS:1003373 in &lt;AdditionalSearchParams&gt;</w:delText>
        </w:r>
      </w:del>
      <w:r>
        <w:rPr/>
        <w:commentReference w:id="1"/>
      </w:r>
      <w:r>
        <w:rPr/>
        <w:commentReference w:id="2"/>
      </w:r>
      <w:del w:id="90" w:author="Colin Combe" w:date="2023-06-28T10:42:00Z">
        <w:r>
          <w:rPr>
            <w:lang w:val="en-US"/>
          </w:rPr>
          <w:delText xml:space="preserve"> in the appropriate protocol.</w:delText>
        </w:r>
      </w:del>
      <w:ins w:id="91" w:author="Colin Combe" w:date="2023-06-28T10:42:00Z">
        <w:r>
          <w:rPr>
            <w:lang w:val="en-US"/>
          </w:rPr>
          <w:t xml:space="preserve">&lt;cvParam&gt; elements that are children of </w:t>
        </w:r>
      </w:ins>
      <w:ins w:id="92" w:author="Juan Antonio Vizcaino" w:date="2023-07-11T14:06:00Z">
        <w:r>
          <w:rPr>
            <w:lang w:val="en-US"/>
          </w:rPr>
          <w:t xml:space="preserve">the term </w:t>
        </w:r>
      </w:ins>
      <w:ins w:id="93" w:author="Colin Combe" w:date="2023-06-28T10:42:00Z">
        <w:r>
          <w:rPr>
            <w:lang w:val="en-US"/>
          </w:rPr>
          <w:t>MS:1003373</w:t>
        </w:r>
      </w:ins>
      <w:ins w:id="94" w:author="Juan Antonio Vizcaino" w:date="2023-07-11T14:06:00Z">
        <w:r>
          <w:rPr>
            <w:lang w:val="en-US"/>
          </w:rPr>
          <w:t>,</w:t>
        </w:r>
      </w:ins>
      <w:ins w:id="95" w:author="Colin Combe" w:date="2023-06-28T10:42:00Z">
        <w:r>
          <w:rPr>
            <w:lang w:val="en-US"/>
          </w:rPr>
          <w:t xml:space="preserve"> </w:t>
        </w:r>
      </w:ins>
      <w:r>
        <w:rPr/>
        <w:commentReference w:id="3"/>
      </w:r>
      <w:ins w:id="96" w:author="Colin Combe" w:date="2023-06-28T10:42:00Z">
        <w:r>
          <w:rPr>
            <w:lang w:val="en-US"/>
          </w:rPr>
          <w:t xml:space="preserve"> immediately after the &lt;cvList&gt; element inside the  &lt;MzIdentML&gt; element.</w:t>
        </w:r>
      </w:ins>
    </w:p>
    <w:p>
      <w:pPr>
        <w:pStyle w:val="Normal"/>
        <w:rPr>
          <w:lang w:val="en-US"/>
          <w:ins w:id="99" w:author="Colin Combe" w:date="2023-06-28T10:43:00Z"/>
        </w:rPr>
      </w:pPr>
      <w:ins w:id="98" w:author="Colin Combe" w:date="2023-06-28T10:43:00Z">
        <w:r>
          <w:rPr>
            <w:lang w:val="en-US"/>
          </w:rPr>
        </w:r>
      </w:ins>
    </w:p>
    <w:p>
      <w:pPr>
        <w:pStyle w:val="Normal"/>
        <w:rPr>
          <w:lang w:val="en-US"/>
          <w:ins w:id="107" w:author="Colin Combe" w:date="2023-06-28T10:43:00Z"/>
        </w:rPr>
      </w:pPr>
      <w:ins w:id="100" w:author="Colin Combe" w:date="2023-06-28T10:43:00Z">
        <w:r>
          <w:rPr>
            <w:lang w:val="en-US"/>
          </w:rPr>
          <w:t>Th</w:t>
        </w:r>
      </w:ins>
      <w:ins w:id="101" w:author="Colin Combe" w:date="2023-06-28T10:43:00Z">
        <w:r>
          <w:rPr>
            <w:sz w:val="24"/>
            <w:szCs w:val="24"/>
            <w:lang w:val="en-US"/>
          </w:rPr>
          <w:t>is is the on</w:t>
        </w:r>
      </w:ins>
      <w:ins w:id="102" w:author="Colin Combe" w:date="2023-06-28T10:43:00Z">
        <w:r>
          <w:rPr>
            <w:sz w:val="24"/>
            <w:szCs w:val="24"/>
            <w:lang w:val="en-US"/>
          </w:rPr>
          <w:t>ly</w:t>
        </w:r>
      </w:ins>
      <w:ins w:id="103" w:author="Colin Combe" w:date="2023-06-28T10:43:00Z">
        <w:r>
          <w:rPr>
            <w:sz w:val="24"/>
            <w:szCs w:val="24"/>
            <w:lang w:val="en-US"/>
          </w:rPr>
          <w:t xml:space="preserve"> </w:t>
        </w:r>
      </w:ins>
      <w:ins w:id="104" w:author="Colin Combe" w:date="2023-06-28T10:43:00Z">
        <w:r>
          <w:rPr>
            <w:lang w:val="en-US"/>
          </w:rPr>
          <w:t>change to the XML schema definition for mzIdentML 1.3.0: &lt;</w:t>
        </w:r>
      </w:ins>
      <w:ins w:id="105" w:author="Colin Combe" w:date="2023-06-28T10:43:00Z">
        <w:commentRangeStart w:id="4"/>
        <w:r>
          <w:rPr>
            <w:lang w:val="en-US"/>
          </w:rPr>
          <w:t>cvParam</w:t>
        </w:r>
      </w:ins>
      <w:r>
        <w:rPr>
          <w:lang w:val="en-US"/>
        </w:rPr>
      </w:r>
      <w:ins w:id="106" w:author="Colin Combe" w:date="2023-06-28T10:43:00Z">
        <w:commentRangeEnd w:id="4"/>
        <w:r>
          <w:commentReference w:id="4"/>
        </w:r>
        <w:r>
          <w:rPr>
            <w:lang w:val="en-US"/>
          </w:rPr>
          <w:t>&gt; elements can be included immediately after the &lt;cvList&gt; element inside the top level &lt;MzIdetnML&gt; element, to permit declaring the version of extension documents.</w:t>
        </w:r>
      </w:ins>
    </w:p>
    <w:p>
      <w:pPr>
        <w:pStyle w:val="Normal"/>
        <w:rPr>
          <w:lang w:val="en-US"/>
          <w:ins w:id="109" w:author="Juan Antonio Vizcaino" w:date="2023-01-25T09:37:00Z"/>
        </w:rPr>
      </w:pPr>
      <w:ins w:id="108" w:author="Juan Antonio Vizcaino" w:date="2023-01-25T09:37:00Z">
        <w:r>
          <w:rPr>
            <w:lang w:val="en-US"/>
          </w:rPr>
        </w:r>
      </w:ins>
    </w:p>
    <w:p>
      <w:pPr>
        <w:pStyle w:val="Normal"/>
        <w:rPr>
          <w:lang w:val="en-US"/>
          <w:del w:id="129" w:author="Colin Combe" w:date="2023-06-28T10:43:00Z"/>
        </w:rPr>
      </w:pPr>
      <w:del w:id="110" w:author="Colin Combe" w:date="2023-07-03T12:08:00Z">
        <w:r>
          <w:rPr>
            <w:lang w:val="en-US"/>
          </w:rPr>
          <w:delText>Additionally, a</w:delText>
        </w:r>
      </w:del>
      <w:ins w:id="111" w:author="Colin Combe" w:date="2023-07-03T12:08:00Z">
        <w:r>
          <w:rPr>
            <w:lang w:val="en-US"/>
          </w:rPr>
          <w:t>A</w:t>
        </w:r>
      </w:ins>
      <w:ins w:id="112" w:author="Juan Antonio Vizcaino" w:date="2023-01-25T09:37:00Z">
        <w:r>
          <w:rPr>
            <w:lang w:val="en-US"/>
          </w:rPr>
          <w:t xml:space="preserve"> new section has </w:t>
        </w:r>
      </w:ins>
      <w:ins w:id="113" w:author="Colin Combe" w:date="2023-07-03T12:08:00Z">
        <w:r>
          <w:rPr>
            <w:lang w:val="en-US"/>
          </w:rPr>
          <w:t xml:space="preserve">also </w:t>
        </w:r>
      </w:ins>
      <w:ins w:id="114" w:author="Juan Antonio Vizcaino" w:date="2023-01-25T09:37:00Z">
        <w:r>
          <w:rPr>
            <w:lang w:val="en-US"/>
          </w:rPr>
          <w:t xml:space="preserve">been added to explain how to encode </w:t>
        </w:r>
      </w:ins>
      <w:ins w:id="115" w:author="Juan Antonio Vizcaino" w:date="2023-01-25T10:45:00Z">
        <w:r>
          <w:rPr>
            <w:lang w:val="en-US"/>
          </w:rPr>
          <w:t>identifications</w:t>
        </w:r>
      </w:ins>
      <w:ins w:id="116" w:author="Juan Antonio Vizcaino" w:date="2023-01-25T09:37:00Z">
        <w:r>
          <w:rPr>
            <w:lang w:val="en-US"/>
          </w:rPr>
          <w:t xml:space="preserve"> coming from multiple spectra</w:t>
        </w:r>
      </w:ins>
      <w:ins w:id="117" w:author="Juan Antonio Vizcaino" w:date="2023-01-25T10:45:00Z">
        <w:r>
          <w:rPr>
            <w:lang w:val="en-US"/>
          </w:rPr>
          <w:t xml:space="preserve"> (Section </w:t>
        </w:r>
      </w:ins>
      <w:ins w:id="118" w:author="Juan Antonio Vizcaino" w:date="2023-02-15T13:32:00Z">
        <w:r>
          <w:rPr>
            <w:lang w:val="en-US"/>
          </w:rPr>
          <w:t>7.</w:t>
        </w:r>
      </w:ins>
      <w:ins w:id="119" w:author="Juan Antonio Vizcaino" w:date="2023-02-15T13:32:00Z">
        <w:commentRangeStart w:id="5"/>
        <w:r>
          <w:rPr>
            <w:lang w:val="en-US"/>
          </w:rPr>
          <w:t>11</w:t>
        </w:r>
      </w:ins>
      <w:r>
        <w:rPr>
          <w:lang w:val="en-US"/>
        </w:rPr>
      </w:r>
      <w:ins w:id="120" w:author="Juan Antonio Vizcaino" w:date="2023-01-25T10:45:00Z">
        <w:commentRangeEnd w:id="5"/>
        <w:r>
          <w:commentReference w:id="5"/>
        </w:r>
        <w:r>
          <w:rPr>
            <w:lang w:val="en-US"/>
          </w:rPr>
          <w:t>)</w:t>
        </w:r>
      </w:ins>
      <w:ins w:id="121" w:author="Juan Antonio Vizcaino" w:date="2023-01-25T09:37:00Z">
        <w:r>
          <w:rPr>
            <w:lang w:val="en-US"/>
          </w:rPr>
          <w:t>.</w:t>
        </w:r>
      </w:ins>
      <w:ins w:id="122" w:author="Juan Antonio Vizcaino" w:date="2023-05-04T12:19:00Z">
        <w:r>
          <w:rPr>
            <w:lang w:val="en-US"/>
          </w:rPr>
          <w:t xml:space="preserve"> </w:t>
        </w:r>
      </w:ins>
      <w:del w:id="123" w:author="Colin Combe" w:date="2023-05-18T08:26:00Z">
        <w:r>
          <w:rPr>
            <w:lang w:val="en-US"/>
          </w:rPr>
          <w:delText xml:space="preserve">As a consequence, </w:delText>
        </w:r>
      </w:del>
      <w:del w:id="124" w:author="Colin Combe" w:date="2023-05-18T08:26:00Z">
        <w:r>
          <w:rPr>
            <w:color w:val="000000"/>
            <w:lang w:val="en-US"/>
          </w:rPr>
          <w:delText>t</w:delText>
        </w:r>
      </w:del>
      <w:ins w:id="125" w:author="Colin Combe" w:date="2023-05-18T08:26:00Z">
        <w:r>
          <w:rPr>
            <w:lang w:val="en-US"/>
          </w:rPr>
          <w:t>T</w:t>
        </w:r>
      </w:ins>
      <w:ins w:id="126" w:author="Juan Antonio Vizcaino" w:date="2023-05-04T12:19:00Z">
        <w:r>
          <w:rPr>
            <w:color w:val="000000"/>
          </w:rPr>
          <w:t>he “combined spectra” type of input file format from version 1.2.0 has been retired and is not part of the 1.3.0 specification</w:t>
        </w:r>
      </w:ins>
      <w:ins w:id="127" w:author="Colin Combe" w:date="2023-06-28T10:43:00Z">
        <w:r>
          <w:rPr>
            <w:color w:val="000000"/>
          </w:rPr>
          <w:t>.</w:t>
        </w:r>
      </w:ins>
      <w:del w:id="128" w:author="Colin Combe" w:date="2023-06-28T10:43:00Z">
        <w:r>
          <w:rPr>
            <w:color w:val="000000"/>
          </w:rPr>
          <w:delText>.</w:delText>
        </w:r>
      </w:del>
    </w:p>
    <w:p>
      <w:pPr>
        <w:pStyle w:val="Normal"/>
        <w:rPr>
          <w:lang w:val="en-US"/>
          <w:ins w:id="134" w:author="Colin Combe" w:date="2023-05-19T09:06:00Z"/>
        </w:rPr>
      </w:pPr>
      <w:del w:id="130" w:author="Colin Combe" w:date="2023-06-28T10:43:00Z">
        <w:r>
          <w:rPr>
            <w:lang w:val="en-US"/>
          </w:rPr>
          <w:delText>Additionally, t</w:delText>
        </w:r>
      </w:del>
      <w:del w:id="131" w:author="Juan Antonio Vizcaino" w:date="2023-05-24T08:59:00Z">
        <w:r>
          <w:rPr>
            <w:lang w:val="en-US"/>
          </w:rPr>
          <w:delText>T</w:delText>
        </w:r>
      </w:del>
      <w:del w:id="132" w:author="Colin Combe" w:date="2023-06-28T10:43:00Z">
        <w:r>
          <w:rPr>
            <w:lang w:val="en-US"/>
          </w:rPr>
          <w:delText xml:space="preserve">the </w:delText>
        </w:r>
      </w:del>
      <w:del w:id="133" w:author="Juan Antonio Vizcaino" w:date="2023-05-24T08:59:00Z">
        <w:r>
          <w:rPr>
            <w:lang w:val="en-US"/>
          </w:rPr>
          <w:delText>s</w:delText>
        </w:r>
      </w:del>
    </w:p>
    <w:p>
      <w:pPr>
        <w:pStyle w:val="Normal"/>
        <w:rPr>
          <w:lang w:val="en-US"/>
          <w:ins w:id="136" w:author="Colin Combe" w:date="2023-07-03T12:08:00Z"/>
        </w:rPr>
      </w:pPr>
      <w:ins w:id="135" w:author="Colin Combe" w:date="2023-07-03T12:08:00Z">
        <w:r>
          <w:rPr>
            <w:lang w:val="en-US"/>
          </w:rPr>
        </w:r>
      </w:ins>
    </w:p>
    <w:p>
      <w:pPr>
        <w:pStyle w:val="Normal"/>
        <w:rPr>
          <w:lang w:val="en-US"/>
          <w:ins w:id="143" w:author="Colin Combe" w:date="2023-07-03T12:08:00Z"/>
        </w:rPr>
      </w:pPr>
      <w:ins w:id="137" w:author="Colin Combe" w:date="2023-07-03T12:08:00Z">
        <w:r>
          <w:rPr>
            <w:lang w:val="en-US"/>
          </w:rPr>
          <w:t>Additionally, two new CV terms have been introduced to provide an optional mechanism for linking the &lt;Modification&gt; elements inside &lt;Peptide&gt; elements</w:t>
        </w:r>
      </w:ins>
      <w:del w:id="138" w:author="Colin Combe" w:date="2023-07-19T10:11:59Z">
        <w:r>
          <w:rPr>
            <w:lang w:val="en-US"/>
          </w:rPr>
          <w:delText>,</w:delText>
        </w:r>
      </w:del>
      <w:ins w:id="139" w:author="Colin Combe" w:date="2023-07-03T12:08:00Z">
        <w:r>
          <w:rPr>
            <w:lang w:val="en-US"/>
          </w:rPr>
          <w:t xml:space="preserve"> to &lt;SearchModification&gt; elements (Section 7.1</w:t>
        </w:r>
      </w:ins>
      <w:ins w:id="140" w:author="Colin Combe" w:date="2023-07-03T12:08:00Z">
        <w:r>
          <w:rPr>
            <w:lang w:val="en-US"/>
          </w:rPr>
          <w:t>2</w:t>
        </w:r>
      </w:ins>
      <w:ins w:id="141" w:author="Colin Combe" w:date="2023-07-03T12:08:00Z">
        <w:r>
          <w:rPr>
            <w:lang w:val="en-US"/>
          </w:rPr>
          <w:t xml:space="preserve">). </w:t>
        </w:r>
      </w:ins>
      <w:ins w:id="142" w:author="Colin Combe" w:date="2023-07-03T12:08:00Z">
        <w:r>
          <w:rPr>
            <w:lang w:val="en-US"/>
          </w:rPr>
          <w:t>These are:</w:t>
        </w:r>
      </w:ins>
    </w:p>
    <w:p>
      <w:pPr>
        <w:pStyle w:val="Normal"/>
        <w:numPr>
          <w:ilvl w:val="0"/>
          <w:numId w:val="22"/>
        </w:numPr>
        <w:rPr>
          <w:lang w:val="en-US"/>
          <w:ins w:id="146" w:author="Colin Combe" w:date="2023-07-03T12:08:00Z"/>
        </w:rPr>
      </w:pPr>
      <w:ins w:id="144" w:author="Colin Combe" w:date="2023-07-03T12:08:00Z">
        <w:r>
          <w:rPr>
            <w:lang w:val="en-US"/>
          </w:rPr>
          <w:t>“</w:t>
        </w:r>
      </w:ins>
      <w:ins w:id="145" w:author="Colin Combe" w:date="2023-07-03T12:08:00Z">
        <w:r>
          <w:rPr>
            <w:lang w:val="en-US"/>
          </w:rPr>
          <w:t>search modification id” (MS:1003392),</w:t>
        </w:r>
      </w:ins>
    </w:p>
    <w:p>
      <w:pPr>
        <w:pStyle w:val="Normal"/>
        <w:numPr>
          <w:ilvl w:val="0"/>
          <w:numId w:val="22"/>
        </w:numPr>
        <w:rPr>
          <w:lang w:val="en-US"/>
          <w:del w:id="149" w:author="Colin Combe" w:date="2023-07-20T10:57:04Z"/>
        </w:rPr>
      </w:pPr>
      <w:ins w:id="147" w:author="Colin Combe" w:date="2023-07-03T12:08:00Z">
        <w:r>
          <w:rPr>
            <w:lang w:val="en-US"/>
          </w:rPr>
          <w:t>“</w:t>
        </w:r>
      </w:ins>
      <w:ins w:id="148" w:author="Colin Combe" w:date="2023-07-03T12:08:00Z">
        <w:r>
          <w:rPr>
            <w:lang w:val="en-US"/>
          </w:rPr>
          <w:t>search modification id ref” (MS:1003393).</w:t>
        </w:r>
      </w:ins>
    </w:p>
    <w:p>
      <w:pPr>
        <w:pStyle w:val="Normal"/>
        <w:numPr>
          <w:ilvl w:val="0"/>
          <w:numId w:val="22"/>
        </w:numPr>
        <w:rPr>
          <w:lang w:val="en-US"/>
          <w:ins w:id="154" w:author="Colin Combe" w:date="2023-07-03T12:08:00Z"/>
        </w:rPr>
      </w:pPr>
      <w:del w:id="150" w:author="Juan Antonio Vizcaino" w:date="2023-07-11T14:08:00Z">
        <w:r>
          <w:rPr>
            <w:lang w:val="en-US"/>
          </w:rPr>
          <w:delText>in</w:delText>
        </w:r>
      </w:del>
      <w:del w:id="151" w:author="Colin Combe" w:date="2023-07-20T10:57:02Z">
        <w:r>
          <w:rPr>
            <w:lang w:val="en-US"/>
          </w:rPr>
          <w:delText>throughout</w:delText>
        </w:r>
      </w:del>
      <w:del w:id="152" w:author="Juan Antonio Vizcaino" w:date="2023-07-11T14:08:00Z">
        <w:r>
          <w:rPr>
            <w:lang w:val="en-US"/>
          </w:rPr>
          <w:delText>cannot</w:delText>
        </w:r>
      </w:del>
      <w:del w:id="153" w:author="Colin Combe" w:date="2023-07-19T10:11:54Z">
        <w:r>
          <w:rPr>
            <w:lang w:val="en-US"/>
          </w:rPr>
          <w:delText>MUST NOT</w:delText>
        </w:r>
      </w:del>
    </w:p>
    <w:p>
      <w:pPr>
        <w:pStyle w:val="Normal"/>
        <w:rPr>
          <w:lang w:val="en-US"/>
          <w:ins w:id="156" w:author="Juan Antonio Vizcaino" w:date="2023-01-25T09:37:00Z"/>
        </w:rPr>
      </w:pPr>
      <w:ins w:id="155" w:author="Juan Antonio Vizcaino" w:date="2023-01-25T09:37:00Z">
        <w:r>
          <w:rPr>
            <w:lang w:val="en-US"/>
          </w:rPr>
        </w:r>
      </w:ins>
    </w:p>
    <w:p>
      <w:pPr>
        <w:pStyle w:val="Normal"/>
        <w:rPr>
          <w:lang w:val="en-US"/>
          <w:ins w:id="177" w:author="Jones, Andy" w:date="2022-05-13T11:39:00Z"/>
        </w:rPr>
      </w:pPr>
      <w:ins w:id="157" w:author="Juan Antonio Vizcaino" w:date="2023-01-25T09:37:00Z">
        <w:r>
          <w:rPr>
            <w:lang w:val="en-US"/>
          </w:rPr>
          <w:t>Furthermore, different typ</w:t>
        </w:r>
      </w:ins>
      <w:ins w:id="158" w:author="Juan Antonio Vizcaino" w:date="2023-01-25T09:38:00Z">
        <w:r>
          <w:rPr>
            <w:lang w:val="en-US"/>
          </w:rPr>
          <w:t>os and small details have been refined</w:t>
        </w:r>
      </w:ins>
      <w:ins w:id="159" w:author="Juan Antonio Vizcaino" w:date="2023-07-11T14:08:00Z">
        <w:r>
          <w:rPr>
            <w:lang w:val="en-US"/>
          </w:rPr>
          <w:t xml:space="preserve"> throughout the text</w:t>
        </w:r>
      </w:ins>
      <w:ins w:id="160" w:author="Juan Antonio Vizcaino" w:date="2023-01-25T09:38:00Z">
        <w:r>
          <w:rPr>
            <w:lang w:val="en-US"/>
          </w:rPr>
          <w:t xml:space="preserve">. As an example, the hyphenated term </w:t>
        </w:r>
      </w:ins>
      <w:ins w:id="161" w:author="Juan Antonio Vizcaino" w:date="2023-01-25T10:46:00Z">
        <w:r>
          <w:rPr>
            <w:lang w:val="en-US"/>
          </w:rPr>
          <w:t>“</w:t>
        </w:r>
      </w:ins>
      <w:ins w:id="162" w:author="Juan Antonio Vizcaino" w:date="2023-01-25T10:39:00Z">
        <w:r>
          <w:rPr>
            <w:lang w:val="en-US"/>
          </w:rPr>
          <w:t>cross</w:t>
        </w:r>
      </w:ins>
      <w:ins w:id="163" w:author="Juan Antonio Vizcaino" w:date="2023-01-25T10:46:00Z">
        <w:r>
          <w:rPr>
            <w:lang w:val="en-US"/>
          </w:rPr>
          <w:t>-</w:t>
        </w:r>
      </w:ins>
      <w:ins w:id="164" w:author="Juan Antonio Vizcaino" w:date="2023-01-25T10:39:00Z">
        <w:r>
          <w:rPr>
            <w:lang w:val="en-US"/>
          </w:rPr>
          <w:t>link</w:t>
        </w:r>
      </w:ins>
      <w:ins w:id="165" w:author="Juan Antonio Vizcaino" w:date="2023-01-25T09:38:00Z">
        <w:r>
          <w:rPr>
            <w:lang w:val="en-US"/>
          </w:rPr>
          <w:t>ing</w:t>
        </w:r>
      </w:ins>
      <w:ins w:id="166" w:author="Juan Antonio Vizcaino" w:date="2023-01-25T10:46:00Z">
        <w:r>
          <w:rPr>
            <w:lang w:val="en-US"/>
          </w:rPr>
          <w:t xml:space="preserve">” (used in </w:t>
        </w:r>
      </w:ins>
      <w:ins w:id="167" w:author="Juan Antonio Vizcaino" w:date="2023-05-24T09:00:00Z">
        <w:r>
          <w:rPr>
            <w:lang w:val="en-US"/>
          </w:rPr>
          <w:t xml:space="preserve">version </w:t>
        </w:r>
      </w:ins>
      <w:ins w:id="168" w:author="Juan Antonio Vizcaino" w:date="2023-01-25T10:46:00Z">
        <w:r>
          <w:rPr>
            <w:lang w:val="en-US"/>
          </w:rPr>
          <w:t>1.2.0)</w:t>
        </w:r>
      </w:ins>
      <w:ins w:id="169" w:author="Juan Antonio Vizcaino" w:date="2023-01-25T09:38:00Z">
        <w:r>
          <w:rPr>
            <w:lang w:val="en-US"/>
          </w:rPr>
          <w:t xml:space="preserve"> has no</w:t>
        </w:r>
      </w:ins>
      <w:ins w:id="170" w:author="Juan Antonio Vizcaino" w:date="2023-01-25T10:46:00Z">
        <w:r>
          <w:rPr>
            <w:lang w:val="en-US"/>
          </w:rPr>
          <w:t>w</w:t>
        </w:r>
      </w:ins>
      <w:ins w:id="171" w:author="Juan Antonio Vizcaino" w:date="2023-01-25T09:38:00Z">
        <w:r>
          <w:rPr>
            <w:lang w:val="en-US"/>
          </w:rPr>
          <w:t xml:space="preserve"> been de-hyphenated</w:t>
        </w:r>
      </w:ins>
      <w:ins w:id="172" w:author="Juan Antonio Vizcaino" w:date="2023-01-25T10:47:00Z">
        <w:r>
          <w:rPr>
            <w:lang w:val="en-US"/>
          </w:rPr>
          <w:t xml:space="preserve"> throughout</w:t>
        </w:r>
      </w:ins>
      <w:ins w:id="173" w:author="Juan Antonio Vizcaino" w:date="2023-02-15T13:33:00Z">
        <w:r>
          <w:rPr>
            <w:lang w:val="en-US"/>
          </w:rPr>
          <w:t xml:space="preserve"> this 1.</w:t>
        </w:r>
      </w:ins>
      <w:ins w:id="174" w:author="Juan Antonio Vizcaino" w:date="2023-05-04T12:04:00Z">
        <w:r>
          <w:rPr>
            <w:lang w:val="en-US"/>
          </w:rPr>
          <w:t>3.0</w:t>
        </w:r>
      </w:ins>
      <w:ins w:id="175" w:author="Juan Antonio Vizcaino" w:date="2023-02-15T13:33:00Z">
        <w:r>
          <w:rPr>
            <w:lang w:val="en-US"/>
          </w:rPr>
          <w:t xml:space="preserve"> updated specification document</w:t>
        </w:r>
      </w:ins>
      <w:ins w:id="176" w:author="Juan Antonio Vizcaino" w:date="2023-01-25T09:38:00Z">
        <w:r>
          <w:rPr>
            <w:lang w:val="en-US"/>
          </w:rPr>
          <w:t>.</w:t>
        </w:r>
      </w:ins>
    </w:p>
    <w:p>
      <w:pPr>
        <w:pStyle w:val="Normal"/>
        <w:rPr>
          <w:lang w:val="en-US"/>
          <w:del w:id="179" w:author="Juan Antonio Vizcaino" w:date="2023-05-24T09:00:00Z"/>
        </w:rPr>
      </w:pPr>
      <w:del w:id="178" w:author="Juan Antonio Vizcaino" w:date="2023-05-24T09:00:00Z">
        <w:r>
          <w:rPr>
            <w:lang w:val="en-US"/>
          </w:rPr>
        </w:r>
      </w:del>
    </w:p>
    <w:p>
      <w:pPr>
        <w:pStyle w:val="Normal"/>
        <w:rPr>
          <w:lang w:val="en-US"/>
        </w:rPr>
      </w:pPr>
      <w:r>
        <w:rPr>
          <w:lang w:val="en-US"/>
        </w:rPr>
      </w:r>
    </w:p>
    <w:p>
      <w:pPr>
        <w:pStyle w:val="Heading1"/>
        <w:rPr/>
      </w:pPr>
      <w:bookmarkStart w:id="37" w:name="__RefHeading___Toc37428_832650626"/>
      <w:bookmarkStart w:id="38" w:name="_Toc477259811"/>
      <w:bookmarkEnd w:id="37"/>
      <w:r>
        <w:rPr/>
        <w:t>Format scope and specific use cases</w:t>
      </w:r>
      <w:bookmarkEnd w:id="38"/>
    </w:p>
    <w:p>
      <w:pPr>
        <w:pStyle w:val="Normal"/>
        <w:rPr>
          <w:lang w:val="en-US"/>
        </w:rPr>
      </w:pPr>
      <w:r>
        <w:rPr>
          <w:lang w:val="en-US"/>
        </w:rPr>
      </w:r>
    </w:p>
    <w:p>
      <w:pPr>
        <w:pStyle w:val="Heading3"/>
        <w:rPr/>
      </w:pPr>
      <w:bookmarkStart w:id="39" w:name="__RefHeading___Toc37430_832650626"/>
      <w:bookmarkStart w:id="40" w:name="_Toc477259812"/>
      <w:bookmarkEnd w:id="39"/>
      <w:r>
        <w:rPr/>
        <w:t>Handling updates to the controlled vocabulary</w:t>
      </w:r>
      <w:bookmarkEnd w:id="40"/>
    </w:p>
    <w:p>
      <w:pPr>
        <w:pStyle w:val="Normal"/>
        <w:jc w:val="both"/>
        <w:rPr>
          <w:lang w:val="en-US"/>
        </w:rPr>
      </w:pPr>
      <w:r>
        <w:rPr>
          <w:lang w:val="en-US"/>
        </w:rPr>
        <w:t xml:space="preserve">In brief, when a new term is required, the file producers must contact the CV working group </w:t>
      </w:r>
      <w:r>
        <w:rPr>
          <w:i/>
          <w:lang w:val="en-US"/>
        </w:rPr>
        <w:t>via</w:t>
      </w:r>
      <w:r>
        <w:rPr>
          <w:lang w:val="en-US"/>
        </w:rPr>
        <w:t xml:space="preserve"> e-mail (</w:t>
      </w:r>
      <w:hyperlink r:id="rId17">
        <w:r>
          <w:rPr>
            <w:rStyle w:val="InternetLink"/>
            <w:lang w:val="en-US"/>
          </w:rPr>
          <w:t>psidev-ms-vocab@lists.sourceforge.net</w:t>
        </w:r>
      </w:hyperlink>
      <w:r>
        <w:rPr>
          <w:lang w:val="en-US"/>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pPr>
        <w:pStyle w:val="Normal"/>
        <w:rPr>
          <w:lang w:val="en-US"/>
        </w:rPr>
      </w:pPr>
      <w:r>
        <w:rPr>
          <w:lang w:val="en-US"/>
        </w:rPr>
      </w:r>
    </w:p>
    <w:p>
      <w:pPr>
        <w:pStyle w:val="Heading3"/>
        <w:rPr/>
      </w:pPr>
      <w:bookmarkStart w:id="41" w:name="__RefHeading___Toc37432_832650626"/>
      <w:bookmarkStart w:id="42" w:name="_Toc477259813"/>
      <w:bookmarkEnd w:id="41"/>
      <w:r>
        <w:rPr/>
        <w:t>Identifying the input spectrum for each result</w:t>
      </w:r>
      <w:bookmarkEnd w:id="42"/>
    </w:p>
    <w:p>
      <w:pPr>
        <w:pStyle w:val="Normal"/>
        <w:jc w:val="both"/>
        <w:rPr>
          <w:lang w:val="en-US"/>
        </w:rPr>
      </w:pPr>
      <w:r>
        <w:rPr>
          <w:lang w:val="en-US"/>
        </w:rPr>
        <w:t xml:space="preserve">A &lt;SpectrumIdentificationResult&gt; is linked to the source spectrum (in an external file) from which the identifications are made by way of a reference in the spectrumID attribute and </w:t>
      </w:r>
      <w:r>
        <w:rPr>
          <w:i/>
          <w:lang w:val="en-US"/>
        </w:rPr>
        <w:t>via</w:t>
      </w:r>
      <w:r>
        <w:rPr>
          <w:lang w:val="en-US"/>
        </w:rPr>
        <w:t xml:space="preserve"> the &lt;SpectraData&gt; element which stores the URL of the file in the location attribute. It is advantageous if there is a consistent system for identifying spectra in different file formats. The following table is implemented in the PSI-MS CV for providing consistent identifiers for different spectrum file formats. A CV term MUST be imported into the &lt;SpectraData&gt; element to demonstrate which system for identifying input spectra is being used in the spectrumID attribute of &lt;SpectrumIdentificationResult&gt;. </w:t>
      </w:r>
    </w:p>
    <w:p>
      <w:pPr>
        <w:pStyle w:val="Normal"/>
        <w:jc w:val="both"/>
        <w:rPr>
          <w:lang w:val="en-US"/>
        </w:rPr>
      </w:pPr>
      <w:r>
        <w:rPr>
          <w:lang w:val="en-US"/>
        </w:rPr>
      </w:r>
    </w:p>
    <w:p>
      <w:pPr>
        <w:pStyle w:val="Normal"/>
        <w:jc w:val="both"/>
        <w:rPr>
          <w:i/>
          <w:i/>
          <w:lang w:val="en-US"/>
        </w:rPr>
      </w:pPr>
      <w:r>
        <w:rPr>
          <w:i/>
          <w:lang w:val="en-US"/>
        </w:rPr>
        <w:t>It is encouraged but not mandatory that a valid mzIdentML file is accompanied by the set of spectra that were searched.</w:t>
      </w:r>
      <w:r>
        <w:rPr>
          <w:lang w:val="en-US"/>
        </w:rPr>
        <w:t xml:space="preserve"> It is acknowledged that in many cases it will be useful to have an mzIdentML file and the input spectra together, there are practical problems processing such data depending on the spectrum file format (e.g. in case of proprietary formats), and cases where an mzIdentML is useful even if the spectra data is not available.</w:t>
      </w:r>
    </w:p>
    <w:p>
      <w:pPr>
        <w:pStyle w:val="Normal"/>
        <w:rPr>
          <w:i/>
          <w:i/>
          <w:lang w:val="en-US"/>
        </w:rPr>
      </w:pPr>
      <w:r>
        <w:rPr>
          <w:i/>
          <w:lang w:val="en-US"/>
        </w:rPr>
      </w:r>
    </w:p>
    <w:p>
      <w:pPr>
        <w:pStyle w:val="Normal"/>
        <w:jc w:val="both"/>
        <w:rPr>
          <w:b/>
          <w:b/>
          <w:lang w:val="en-US"/>
        </w:rPr>
      </w:pPr>
      <w:r>
        <w:rPr>
          <w:b/>
          <w:lang w:val="en-US"/>
        </w:rPr>
        <w:t xml:space="preserve">Update </w:t>
      </w:r>
      <w:ins w:id="180" w:author="Juan Antonio Vizcaino" w:date="2023-05-04T12:06:00Z">
        <w:r>
          <w:rPr>
            <w:b/>
            <w:lang w:val="en-US"/>
          </w:rPr>
          <w:t>from</w:t>
        </w:r>
      </w:ins>
      <w:del w:id="181" w:author="Juan Antonio Vizcaino" w:date="2023-05-04T12:06:00Z">
        <w:r>
          <w:rPr>
            <w:b/>
            <w:lang w:val="en-US"/>
          </w:rPr>
          <w:delText>in</w:delText>
        </w:r>
      </w:del>
      <w:r>
        <w:rPr>
          <w:b/>
          <w:lang w:val="en-US"/>
        </w:rPr>
        <w:t xml:space="preserve"> version 1.2</w:t>
      </w:r>
      <w:ins w:id="182" w:author="Juan Antonio Vizcaino" w:date="2023-05-24T09:00:00Z">
        <w:r>
          <w:rPr>
            <w:b/>
            <w:lang w:val="en-US"/>
          </w:rPr>
          <w:t>.0</w:t>
        </w:r>
      </w:ins>
      <w:r>
        <w:rPr>
          <w:b/>
          <w:lang w:val="en-US"/>
        </w:rPr>
        <w:t>:</w:t>
      </w:r>
    </w:p>
    <w:p>
      <w:pPr>
        <w:pStyle w:val="Normal"/>
        <w:jc w:val="both"/>
        <w:rPr>
          <w:lang w:val="en-US"/>
          <w:ins w:id="183" w:author="Juan Antonio Vizcaino" w:date="2023-05-04T12:24:00Z"/>
        </w:rPr>
      </w:pPr>
      <w:r>
        <w:rPr>
          <w:lang w:val="en-US"/>
        </w:rPr>
        <w:t>Version 1.1.0 of the specification document states “the CV holds the definite specification for legal encodings of spectrumID values”. In version 1.2, the only legal ways of referencing a spectrum identification format are provided below in Table 1. Any new spectral formats that cannot fit into this schema require an update to this document.</w:t>
      </w:r>
    </w:p>
    <w:p>
      <w:pPr>
        <w:pStyle w:val="Normal"/>
        <w:jc w:val="both"/>
        <w:rPr>
          <w:lang w:val="en-US"/>
          <w:ins w:id="185" w:author="Juan Antonio Vizcaino" w:date="2023-05-04T12:24:00Z"/>
        </w:rPr>
      </w:pPr>
      <w:ins w:id="184" w:author="Juan Antonio Vizcaino" w:date="2023-05-04T12:24:00Z">
        <w:r>
          <w:rPr>
            <w:lang w:val="en-US"/>
          </w:rPr>
        </w:r>
      </w:ins>
    </w:p>
    <w:p>
      <w:pPr>
        <w:pStyle w:val="Normal"/>
        <w:jc w:val="both"/>
        <w:rPr>
          <w:b/>
          <w:b/>
          <w:lang w:val="en-US"/>
          <w:ins w:id="191" w:author="Juan Antonio Vizcaino" w:date="2023-05-04T12:24:00Z"/>
        </w:rPr>
      </w:pPr>
      <w:ins w:id="186" w:author="Juan Antonio Vizcaino" w:date="2023-05-04T12:24:00Z">
        <w:r>
          <w:rPr>
            <w:b/>
            <w:lang w:val="en-US"/>
          </w:rPr>
          <w:t xml:space="preserve">Update </w:t>
        </w:r>
      </w:ins>
      <w:ins w:id="187" w:author="Juan Antonio Vizcaino" w:date="2023-07-11T14:09:00Z">
        <w:r>
          <w:rPr>
            <w:b/>
            <w:lang w:val="en-US"/>
          </w:rPr>
          <w:t>included in</w:t>
        </w:r>
      </w:ins>
      <w:ins w:id="188" w:author="Juan Antonio Vizcaino" w:date="2023-05-04T12:24:00Z">
        <w:r>
          <w:rPr>
            <w:b/>
            <w:lang w:val="en-US"/>
          </w:rPr>
          <w:t xml:space="preserve"> version 1.3</w:t>
        </w:r>
      </w:ins>
      <w:ins w:id="189" w:author="Juan Antonio Vizcaino" w:date="2023-05-24T09:00:00Z">
        <w:r>
          <w:rPr>
            <w:b/>
            <w:lang w:val="en-US"/>
          </w:rPr>
          <w:t>.0</w:t>
        </w:r>
      </w:ins>
      <w:ins w:id="190" w:author="Juan Antonio Vizcaino" w:date="2023-05-04T12:24:00Z">
        <w:r>
          <w:rPr>
            <w:b/>
            <w:lang w:val="en-US"/>
          </w:rPr>
          <w:t>:</w:t>
        </w:r>
      </w:ins>
    </w:p>
    <w:p>
      <w:pPr>
        <w:pStyle w:val="Normal"/>
        <w:jc w:val="both"/>
        <w:rPr>
          <w:iCs/>
          <w:lang w:val="en-US"/>
          <w:del w:id="195" w:author="Juan Antonio Vizcaino" w:date="2023-05-04T12:24:00Z"/>
        </w:rPr>
      </w:pPr>
      <w:ins w:id="192" w:author="Juan Antonio Vizcaino" w:date="2023-05-04T12:24:00Z">
        <w:r>
          <w:rPr>
            <w:iCs/>
            <w:lang w:val="en-US"/>
          </w:rPr>
          <w:t>All CV</w:t>
        </w:r>
      </w:ins>
      <w:ins w:id="193" w:author="Juan Antonio Vizcaino" w:date="2023-05-24T09:00:00Z">
        <w:r>
          <w:rPr>
            <w:iCs/>
            <w:lang w:val="en-US"/>
          </w:rPr>
          <w:t xml:space="preserve"> terms</w:t>
        </w:r>
      </w:ins>
      <w:ins w:id="194" w:author="Juan Antonio Vizcaino" w:date="2023-05-04T12:24:00Z">
        <w:r>
          <w:rPr>
            <w:iCs/>
            <w:lang w:val="en-US"/>
          </w:rPr>
          <w:t xml:space="preserve"> containing combined spectra input types have been deprecated. </w:t>
        </w:r>
      </w:ins>
    </w:p>
    <w:p>
      <w:pPr>
        <w:pStyle w:val="Normal"/>
        <w:jc w:val="both"/>
        <w:rPr>
          <w:iCs/>
          <w:lang w:val="en-US"/>
        </w:rPr>
      </w:pPr>
      <w:r>
        <w:rPr/>
      </w:r>
    </w:p>
    <w:p>
      <w:pPr>
        <w:pStyle w:val="Normal"/>
        <w:rPr>
          <w:lang w:val="en-US"/>
        </w:rPr>
      </w:pPr>
      <w:r>
        <w:rPr>
          <w:lang w:val="en-US"/>
        </w:rPr>
      </w:r>
    </w:p>
    <w:tbl>
      <w:tblPr>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4"/>
        <w:gridCol w:w="1473"/>
        <w:gridCol w:w="3824"/>
        <w:gridCol w:w="3424"/>
      </w:tblGrid>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ID</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Term</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Data type</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b/>
                <w:b/>
                <w:color w:val="000000"/>
                <w:lang w:val="en-US"/>
              </w:rPr>
            </w:pPr>
            <w:r>
              <w:rPr>
                <w:rFonts w:cs="Arial"/>
                <w:b/>
                <w:color w:val="000000"/>
                <w:lang w:val="en-US"/>
              </w:rPr>
              <w:t>Comment</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MS:1000768</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Thermo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controllerType=xsd:nonNegativeInteger controllerNumber=xsd:positiveInteger scan=xsd:positiveInteger</w:t>
            </w:r>
          </w:p>
          <w:p>
            <w:pPr>
              <w:pStyle w:val="Normal"/>
              <w:widowControl w:val="false"/>
              <w:rPr>
                <w:rFonts w:cs="Arial"/>
                <w:color w:val="000000"/>
                <w:lang w:val="en-US"/>
              </w:rPr>
            </w:pPr>
            <w:r>
              <w:rPr>
                <w:rFonts w:cs="Arial"/>
                <w:color w:val="000000"/>
                <w:lang w:val="en-US"/>
              </w:rPr>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controller=0 is usually the mass spectrometer. Space-separated values.</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MS:1000769</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Waters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function=xsd:positiveInteger process=xsd:nonNegativeInteger 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WIFF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sample=xsd:nonNegativeInteger period=xsd:nonNegativeInteger cycle=xsd:nonNegativeInteger experiment=xsd:nonNegativeInteger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Space-separated values.</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MS:1000771</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Bruker/Agilent YEP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MS:1000772</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BAF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MS:1000773</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Bruker FID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MS:1000774</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multiple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index=xsd:nonNegativeInteger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peak list files with multiple spectra, i.e. MGF, PKL, merged DTA files. Index is the spectrum number in the file, starting from 0.</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MS:1000775</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single peak list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file=xsd:IDREF</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The nativeID must be the same as the source file ID. Used for referencing peak list files with one spectrum per file, typically in a folder of PKL or DTAs, where each sourceFileRef is different.</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MS:1000776</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 number only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scan=xsd:nonNegativeInteger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mzXML, or a DTA folder where native scan numbers can be derived.</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MS:1000777</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 identifier nativeID format</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spectrum=xsd:nonNegativeInteger</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mzData. The spectrum ID attribute is referenced.</w:t>
            </w:r>
          </w:p>
        </w:tc>
      </w:tr>
      <w:tr>
        <w:trPr>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MS:1001530</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mzML unique identifier</w:t>
            </w:r>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xsd:string</w:t>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r>
              <w:rPr>
                <w:rFonts w:cs="Arial"/>
                <w:color w:val="000000"/>
                <w:lang w:val="en-US"/>
              </w:rPr>
              <w:t>Used for referencing mzML. The value of the spectrum ID attribute is referenced directly.</w:t>
            </w:r>
          </w:p>
        </w:tc>
      </w:tr>
      <w:tr>
        <w:trPr>
          <w:del w:id="196"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highlight w:val="yellow"/>
                <w:lang w:val="en-US"/>
              </w:rPr>
            </w:pPr>
            <w:del w:id="197" w:author="Juan Antonio Vizcaino" w:date="2023-05-04T12:23:00Z">
              <w:r>
                <w:rPr>
                  <w:rFonts w:cs="Arial"/>
                  <w:color w:val="000000"/>
                  <w:lang w:val="en-US"/>
                </w:rPr>
                <w:delText>MS:1002647</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198" w:author="Juan Antonio Vizcaino" w:date="2023-05-04T12:23:00Z">
              <w:r>
                <w:rPr>
                  <w:rFonts w:cs="Arial"/>
                  <w:color w:val="000000"/>
                  <w:lang w:val="en-US"/>
                </w:rPr>
                <w:delText>Thermo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00" w:author="Juan Antonio Vizcaino" w:date="2023-05-04T12:23:00Z"/>
              </w:rPr>
            </w:pPr>
            <w:del w:id="199" w:author="Juan Antonio Vizcaino" w:date="2023-05-04T12:23:00Z">
              <w:r>
                <w:rPr>
                  <w:rFonts w:cs="Arial"/>
                  <w:color w:val="000000"/>
                  <w:lang w:val="en-US"/>
                </w:rPr>
                <w:delText xml:space="preserve">controllerType=xsd:nonNegativeInteger controllerNumber=xsd:positiveInteger scan=xsd:positiveInteger, </w:delText>
              </w:r>
            </w:del>
          </w:p>
          <w:p>
            <w:pPr>
              <w:pStyle w:val="Normal"/>
              <w:widowControl w:val="false"/>
              <w:rPr>
                <w:rFonts w:cs="Arial"/>
                <w:color w:val="000000"/>
                <w:lang w:val="en-US"/>
                <w:del w:id="202" w:author="Juan Antonio Vizcaino" w:date="2023-05-04T12:23:00Z"/>
              </w:rPr>
            </w:pPr>
            <w:del w:id="201" w:author="Juan Antonio Vizcaino" w:date="2023-05-04T12:23:00Z">
              <w:r>
                <w:rPr>
                  <w:rFonts w:cs="Arial"/>
                  <w:color w:val="000000"/>
                  <w:lang w:val="en-US"/>
                </w:rPr>
                <w:delText>controllerType=xsd:nonNegativeInteger controllerNumber=xsd:positiveInteger scan=xsd:positiveInteger…</w:delText>
              </w:r>
            </w:del>
          </w:p>
          <w:p>
            <w:pPr>
              <w:pStyle w:val="Normal"/>
              <w:widowControl w:val="false"/>
              <w:rPr>
                <w:rFonts w:cs="Arial"/>
                <w:color w:val="000000"/>
                <w:lang w:val="en-US"/>
              </w:rPr>
            </w:pPr>
            <w:r>
              <w:rPr>
                <w:rFonts w:cs="Arial"/>
                <w:color w:val="000000"/>
                <w:lang w:val="en-US"/>
              </w:rPr>
            </w:r>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3" w:author="Juan Antonio Vizcaino" w:date="2023-05-04T12:23:00Z">
              <w:r>
                <w:rPr>
                  <w:rFonts w:cs="Arial"/>
                  <w:color w:val="000000"/>
                  <w:lang w:val="en-US"/>
                </w:rPr>
                <w:delText>Thermo nativeID comma separated list of spectra that have been combined prior to searching or interpretation.</w:delText>
              </w:r>
            </w:del>
          </w:p>
        </w:tc>
      </w:tr>
      <w:tr>
        <w:trPr>
          <w:del w:id="204"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5" w:author="Juan Antonio Vizcaino" w:date="2023-05-04T12:23:00Z">
              <w:r>
                <w:rPr>
                  <w:rFonts w:cs="Arial"/>
                  <w:color w:val="000000"/>
                  <w:lang w:val="en-US"/>
                </w:rPr>
                <w:delText>MS:1002648</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06" w:author="Juan Antonio Vizcaino" w:date="2023-05-04T12:23:00Z">
              <w:r>
                <w:rPr>
                  <w:rFonts w:cs="Arial"/>
                  <w:color w:val="000000"/>
                  <w:lang w:val="en-US"/>
                </w:rPr>
                <w:delText>Waters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08" w:author="Juan Antonio Vizcaino" w:date="2023-05-04T12:23:00Z"/>
              </w:rPr>
            </w:pPr>
            <w:del w:id="207" w:author="Juan Antonio Vizcaino" w:date="2023-05-04T12:23:00Z">
              <w:r>
                <w:rPr>
                  <w:rFonts w:cs="Arial"/>
                  <w:color w:val="000000"/>
                  <w:lang w:val="en-US"/>
                </w:rPr>
                <w:delText xml:space="preserve">function=xsd:positiveInteger process=xsd:nonNegativeInteger scan=xsd:nonNegativeInteger, </w:delText>
              </w:r>
            </w:del>
          </w:p>
          <w:p>
            <w:pPr>
              <w:pStyle w:val="Normal"/>
              <w:widowControl w:val="false"/>
              <w:rPr>
                <w:rFonts w:cs="Arial"/>
                <w:color w:val="000000"/>
                <w:lang w:val="en-US"/>
              </w:rPr>
            </w:pPr>
            <w:del w:id="209" w:author="Juan Antonio Vizcaino" w:date="2023-05-04T12:23:00Z">
              <w:r>
                <w:rPr>
                  <w:rFonts w:cs="Arial"/>
                  <w:color w:val="000000"/>
                  <w:lang w:val="en-US"/>
                </w:rPr>
                <w:delText>function=xsd:positiveInteger process=xsd:nonNegativeInteger 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0" w:author="Juan Antonio Vizcaino" w:date="2023-05-04T12:23:00Z">
              <w:r>
                <w:rPr>
                  <w:rFonts w:cs="Arial"/>
                  <w:color w:val="000000"/>
                  <w:lang w:val="en-US"/>
                </w:rPr>
                <w:delText>Waters nativeID comma separated list of spectra that have been combined prior to searching or interpretation.</w:delText>
              </w:r>
            </w:del>
          </w:p>
        </w:tc>
      </w:tr>
      <w:tr>
        <w:trPr>
          <w:del w:id="211"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2" w:author="Juan Antonio Vizcaino" w:date="2023-05-04T12:23:00Z">
              <w:r>
                <w:rPr>
                  <w:rFonts w:cs="Arial"/>
                  <w:color w:val="000000"/>
                  <w:lang w:val="en-US"/>
                </w:rPr>
                <w:delText>MS:1002649</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3" w:author="Juan Antonio Vizcaino" w:date="2023-05-04T12:23:00Z">
              <w:r>
                <w:rPr>
                  <w:rFonts w:cs="Arial"/>
                  <w:color w:val="000000"/>
                  <w:lang w:val="en-US"/>
                </w:rPr>
                <w:delText>WIFF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15" w:author="Juan Antonio Vizcaino" w:date="2023-05-04T12:23:00Z"/>
              </w:rPr>
            </w:pPr>
            <w:del w:id="214" w:author="Juan Antonio Vizcaino" w:date="2023-05-04T12:23:00Z">
              <w:r>
                <w:rPr>
                  <w:rFonts w:cs="Arial"/>
                  <w:color w:val="000000"/>
                  <w:lang w:val="en-US"/>
                </w:rPr>
                <w:delText xml:space="preserve">sample=xsd:nonNegativeInteger period=xsd:nonNegativeInteger cycle=xsd:nonNegativeInteger experiment=xsd:nonNegativeInteger, </w:delText>
              </w:r>
            </w:del>
          </w:p>
          <w:p>
            <w:pPr>
              <w:pStyle w:val="Normal"/>
              <w:widowControl w:val="false"/>
              <w:rPr>
                <w:rFonts w:cs="Arial"/>
                <w:color w:val="000000"/>
                <w:lang w:val="en-US"/>
              </w:rPr>
            </w:pPr>
            <w:del w:id="216" w:author="Juan Antonio Vizcaino" w:date="2023-05-04T12:23:00Z">
              <w:r>
                <w:rPr>
                  <w:rFonts w:cs="Arial"/>
                  <w:color w:val="000000"/>
                  <w:lang w:val="en-US"/>
                </w:rPr>
                <w:delText>sample=xsd:nonNegativeInteger period=xsd:nonNegativeInteger cycle=xsd:nonNegativeInteger experiment=xsd:nonNegativeInteger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7" w:author="Juan Antonio Vizcaino" w:date="2023-05-04T12:23:00Z">
              <w:r>
                <w:rPr>
                  <w:rFonts w:cs="Arial"/>
                  <w:color w:val="000000"/>
                  <w:lang w:val="en-US"/>
                </w:rPr>
                <w:delText>WIFF nativeID comma separated list of spectra that have been combined prior to searching or interpretation.</w:delText>
              </w:r>
            </w:del>
          </w:p>
        </w:tc>
      </w:tr>
      <w:tr>
        <w:trPr>
          <w:del w:id="218"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19" w:author="Juan Antonio Vizcaino" w:date="2023-05-04T12:23:00Z">
              <w:r>
                <w:rPr>
                  <w:rFonts w:cs="Arial"/>
                  <w:color w:val="000000"/>
                  <w:lang w:val="en-US"/>
                </w:rPr>
                <w:delText>MS:1002650</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0" w:author="Juan Antonio Vizcaino" w:date="2023-05-04T12:23:00Z">
              <w:r>
                <w:rPr>
                  <w:rFonts w:cs="Arial"/>
                  <w:color w:val="000000"/>
                  <w:lang w:val="en-US"/>
                </w:rPr>
                <w:delText>Bruker/Agilent YEP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22" w:author="Juan Antonio Vizcaino" w:date="2023-05-04T12:23:00Z"/>
              </w:rPr>
            </w:pPr>
            <w:del w:id="221"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del w:id="224" w:author="Juan Antonio Vizcaino" w:date="2023-05-04T12:23:00Z"/>
              </w:rPr>
            </w:pPr>
            <w:del w:id="223"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rPr>
            </w:pPr>
            <w:del w:id="225" w:author="Juan Antonio Vizcaino" w:date="2023-05-04T12:23:00Z">
              <w:r>
                <w:rPr>
                  <w:rFonts w:cs="Arial"/>
                  <w:color w:val="000000"/>
                  <w:lang w:val="en-US"/>
                </w:rPr>
                <w:delText>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6" w:author="Juan Antonio Vizcaino" w:date="2023-05-04T12:23:00Z">
              <w:r>
                <w:rPr>
                  <w:rFonts w:cs="Arial"/>
                  <w:color w:val="000000"/>
                  <w:lang w:val="en-US"/>
                </w:rPr>
                <w:delText>Bruker/Agilent YEP comma separated list of spectra that have been combined prior to searching or interpretation.</w:delText>
              </w:r>
            </w:del>
          </w:p>
        </w:tc>
      </w:tr>
      <w:tr>
        <w:trPr>
          <w:del w:id="227"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8" w:author="Juan Antonio Vizcaino" w:date="2023-05-04T12:23:00Z">
              <w:r>
                <w:rPr>
                  <w:rFonts w:cs="Arial"/>
                  <w:color w:val="000000"/>
                  <w:lang w:val="en-US"/>
                </w:rPr>
                <w:delText>MS:1002651</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29" w:author="Juan Antonio Vizcaino" w:date="2023-05-04T12:23:00Z">
              <w:r>
                <w:rPr>
                  <w:rFonts w:cs="Arial"/>
                  <w:color w:val="000000"/>
                  <w:lang w:val="en-US"/>
                </w:rPr>
                <w:delText>Bruker BAF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31" w:author="Juan Antonio Vizcaino" w:date="2023-05-04T12:23:00Z"/>
              </w:rPr>
            </w:pPr>
            <w:del w:id="230"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del w:id="233" w:author="Juan Antonio Vizcaino" w:date="2023-05-04T12:23:00Z"/>
              </w:rPr>
            </w:pPr>
            <w:del w:id="232"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rPr>
            </w:pPr>
            <w:del w:id="234" w:author="Juan Antonio Vizcaino" w:date="2023-05-04T12:23:00Z">
              <w:r>
                <w:rPr>
                  <w:rFonts w:cs="Arial"/>
                  <w:color w:val="000000"/>
                  <w:lang w:val="en-US"/>
                </w:rPr>
                <w:delText>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5" w:author="Juan Antonio Vizcaino" w:date="2023-05-04T12:23:00Z">
              <w:r>
                <w:rPr>
                  <w:rFonts w:cs="Arial"/>
                  <w:color w:val="000000"/>
                  <w:lang w:val="en-US"/>
                </w:rPr>
                <w:delText>Bruker BAF comma separated list of spectra that have been combined prior to searching or interpretation.</w:delText>
              </w:r>
            </w:del>
          </w:p>
        </w:tc>
      </w:tr>
      <w:tr>
        <w:trPr>
          <w:del w:id="236"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7" w:author="Juan Antonio Vizcaino" w:date="2023-05-04T12:23:00Z">
              <w:r>
                <w:rPr>
                  <w:rFonts w:cs="Arial"/>
                  <w:color w:val="000000"/>
                  <w:lang w:val="en-US"/>
                </w:rPr>
                <w:delText>MS:1002652</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38" w:author="Juan Antonio Vizcaino" w:date="2023-05-04T12:23:00Z">
              <w:r>
                <w:rPr>
                  <w:rFonts w:cs="Arial"/>
                  <w:color w:val="000000"/>
                  <w:lang w:val="en-US"/>
                </w:rPr>
                <w:delText>Bruker FID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40" w:author="Juan Antonio Vizcaino" w:date="2023-05-04T12:23:00Z"/>
              </w:rPr>
            </w:pPr>
            <w:del w:id="239"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del w:id="242" w:author="Juan Antonio Vizcaino" w:date="2023-05-04T12:23:00Z"/>
              </w:rPr>
            </w:pPr>
            <w:del w:id="241"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rPr>
            </w:pPr>
            <w:del w:id="243" w:author="Juan Antonio Vizcaino" w:date="2023-05-04T12:23:00Z">
              <w:r>
                <w:rPr>
                  <w:rFonts w:cs="Arial"/>
                  <w:color w:val="000000"/>
                  <w:lang w:val="en-US"/>
                </w:rPr>
                <w:delText>file=xsd:IDREF…</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44" w:author="Juan Antonio Vizcaino" w:date="2023-05-04T12:23:00Z">
              <w:r>
                <w:rPr>
                  <w:rFonts w:cs="Arial"/>
                  <w:color w:val="000000"/>
                  <w:lang w:val="en-US"/>
                </w:rPr>
                <w:delText>Bruker FID comma separated list of spectra that have been combined prior to searching or interpretation.</w:delText>
              </w:r>
            </w:del>
          </w:p>
        </w:tc>
      </w:tr>
      <w:tr>
        <w:trPr>
          <w:del w:id="245"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46" w:author="Juan Antonio Vizcaino" w:date="2023-05-04T12:23:00Z">
              <w:r>
                <w:rPr>
                  <w:rFonts w:cs="Arial"/>
                  <w:color w:val="000000"/>
                  <w:lang w:val="en-US"/>
                </w:rPr>
                <w:delText>MS:1002653</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47" w:author="Juan Antonio Vizcaino" w:date="2023-05-04T12:23:00Z">
              <w:r>
                <w:rPr>
                  <w:rFonts w:cs="Arial"/>
                  <w:color w:val="000000"/>
                  <w:lang w:val="en-US"/>
                </w:rPr>
                <w:delText>multiple peak list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49" w:author="Juan Antonio Vizcaino" w:date="2023-05-04T12:23:00Z"/>
              </w:rPr>
            </w:pPr>
            <w:del w:id="248" w:author="Juan Antonio Vizcaino" w:date="2023-05-04T12:23:00Z">
              <w:r>
                <w:rPr>
                  <w:rFonts w:cs="Arial"/>
                  <w:color w:val="000000"/>
                  <w:lang w:val="en-US"/>
                </w:rPr>
                <w:delText xml:space="preserve">index=xsd:nonNegativeInteger, </w:delText>
              </w:r>
            </w:del>
          </w:p>
          <w:p>
            <w:pPr>
              <w:pStyle w:val="Normal"/>
              <w:widowControl w:val="false"/>
              <w:rPr>
                <w:rFonts w:cs="Arial"/>
                <w:color w:val="000000"/>
                <w:lang w:val="en-US"/>
                <w:del w:id="251" w:author="Juan Antonio Vizcaino" w:date="2023-05-04T12:23:00Z"/>
              </w:rPr>
            </w:pPr>
            <w:del w:id="250" w:author="Juan Antonio Vizcaino" w:date="2023-05-04T12:23:00Z">
              <w:r>
                <w:rPr>
                  <w:rFonts w:cs="Arial"/>
                  <w:color w:val="000000"/>
                  <w:lang w:val="en-US"/>
                </w:rPr>
                <w:delText xml:space="preserve">index=xsd:nonNegativeInteger, </w:delText>
              </w:r>
            </w:del>
          </w:p>
          <w:p>
            <w:pPr>
              <w:pStyle w:val="Normal"/>
              <w:widowControl w:val="false"/>
              <w:rPr>
                <w:rFonts w:cs="Arial"/>
                <w:color w:val="000000"/>
                <w:lang w:val="en-US"/>
              </w:rPr>
            </w:pPr>
            <w:del w:id="252" w:author="Juan Antonio Vizcaino" w:date="2023-05-04T12:23:00Z">
              <w:r>
                <w:rPr>
                  <w:rFonts w:cs="Arial"/>
                  <w:color w:val="000000"/>
                  <w:lang w:val="en-US"/>
                </w:rPr>
                <w:delText>index=xsd:nonNegativeInteger…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3" w:author="Juan Antonio Vizcaino" w:date="2023-05-04T12:23:00Z">
              <w:r>
                <w:rPr>
                  <w:rFonts w:cs="Arial"/>
                  <w:color w:val="000000"/>
                  <w:lang w:val="en-US"/>
                </w:rPr>
                <w:delText>Multiple peak list nativeID comma separated list of spectra that have been merged prior to searching or used together in some other manner intrinsic to the search.</w:delText>
              </w:r>
            </w:del>
          </w:p>
        </w:tc>
      </w:tr>
      <w:tr>
        <w:trPr>
          <w:del w:id="254"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5" w:author="Juan Antonio Vizcaino" w:date="2023-05-04T12:23:00Z">
              <w:r>
                <w:rPr>
                  <w:rFonts w:cs="Arial"/>
                  <w:color w:val="000000"/>
                  <w:lang w:val="en-US"/>
                </w:rPr>
                <w:delText>MS:1002654</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56" w:author="Juan Antonio Vizcaino" w:date="2023-05-04T12:23:00Z">
              <w:r>
                <w:rPr>
                  <w:rFonts w:cs="Arial"/>
                  <w:color w:val="000000"/>
                  <w:lang w:val="en-US"/>
                </w:rPr>
                <w:delText>single peak list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58" w:author="Juan Antonio Vizcaino" w:date="2023-05-04T12:23:00Z"/>
              </w:rPr>
            </w:pPr>
            <w:del w:id="257"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del w:id="260" w:author="Juan Antonio Vizcaino" w:date="2023-05-04T12:23:00Z"/>
              </w:rPr>
            </w:pPr>
            <w:del w:id="259" w:author="Juan Antonio Vizcaino" w:date="2023-05-04T12:23:00Z">
              <w:r>
                <w:rPr>
                  <w:rFonts w:cs="Arial"/>
                  <w:color w:val="000000"/>
                  <w:lang w:val="en-US"/>
                </w:rPr>
                <w:delText xml:space="preserve">file=xsd:IDREF, </w:delText>
              </w:r>
            </w:del>
          </w:p>
          <w:p>
            <w:pPr>
              <w:pStyle w:val="Normal"/>
              <w:widowControl w:val="false"/>
              <w:rPr>
                <w:rFonts w:cs="Arial"/>
                <w:color w:val="000000"/>
                <w:lang w:val="en-US"/>
              </w:rPr>
            </w:pPr>
            <w:del w:id="261" w:author="Juan Antonio Vizcaino" w:date="2023-05-04T12:23:00Z">
              <w:r>
                <w:rPr>
                  <w:rFonts w:cs="Arial"/>
                  <w:color w:val="000000"/>
                  <w:lang w:val="en-US"/>
                </w:rPr>
                <w:delText>file=xsd:IDREF…</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2" w:author="Juan Antonio Vizcaino" w:date="2023-05-04T12:23:00Z">
              <w:r>
                <w:rPr>
                  <w:rFonts w:cs="Arial"/>
                  <w:color w:val="000000"/>
                  <w:lang w:val="en-US"/>
                </w:rPr>
                <w:delText>Single peak list nativeID comma separated list of spectra that have been combined prior to searching or interpretation.</w:delText>
              </w:r>
            </w:del>
          </w:p>
        </w:tc>
      </w:tr>
      <w:tr>
        <w:trPr>
          <w:del w:id="263"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4" w:author="Juan Antonio Vizcaino" w:date="2023-05-04T12:23:00Z">
              <w:r>
                <w:rPr>
                  <w:rFonts w:cs="Arial"/>
                  <w:color w:val="000000"/>
                  <w:lang w:val="en-US"/>
                </w:rPr>
                <w:delText>MS:1002655</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65" w:author="Juan Antonio Vizcaino" w:date="2023-05-04T12:23:00Z">
              <w:r>
                <w:rPr>
                  <w:rFonts w:cs="Arial"/>
                  <w:color w:val="000000"/>
                  <w:lang w:val="en-US"/>
                </w:rPr>
                <w:delText>scan number only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67" w:author="Juan Antonio Vizcaino" w:date="2023-05-04T12:23:00Z"/>
              </w:rPr>
            </w:pPr>
            <w:del w:id="266"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del w:id="269" w:author="Juan Antonio Vizcaino" w:date="2023-05-04T12:23:00Z"/>
              </w:rPr>
            </w:pPr>
            <w:del w:id="268" w:author="Juan Antonio Vizcaino" w:date="2023-05-04T12:23:00Z">
              <w:r>
                <w:rPr>
                  <w:rFonts w:cs="Arial"/>
                  <w:color w:val="000000"/>
                  <w:lang w:val="en-US"/>
                </w:rPr>
                <w:delText xml:space="preserve">scan=xsd:nonNegativeInteger, </w:delText>
              </w:r>
            </w:del>
          </w:p>
          <w:p>
            <w:pPr>
              <w:pStyle w:val="Normal"/>
              <w:widowControl w:val="false"/>
              <w:rPr>
                <w:rFonts w:cs="Arial"/>
                <w:color w:val="000000"/>
                <w:lang w:val="en-US"/>
              </w:rPr>
            </w:pPr>
            <w:del w:id="270" w:author="Juan Antonio Vizcaino" w:date="2023-05-04T12:23:00Z">
              <w:r>
                <w:rPr>
                  <w:rFonts w:cs="Arial"/>
                  <w:color w:val="000000"/>
                  <w:lang w:val="en-US"/>
                </w:rPr>
                <w:delText>scan=xsd:nonNegativeInteger…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71" w:author="Juan Antonio Vizcaino" w:date="2023-05-04T12:23:00Z">
              <w:r>
                <w:rPr>
                  <w:rFonts w:cs="Arial"/>
                  <w:color w:val="000000"/>
                  <w:lang w:val="en-US"/>
                </w:rPr>
                <w:delText>Scan number only nativeID comma separated list of spectra that have been combined prior to searching or interpretation.</w:delText>
              </w:r>
            </w:del>
          </w:p>
        </w:tc>
      </w:tr>
      <w:tr>
        <w:trPr>
          <w:del w:id="272"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73" w:author="Juan Antonio Vizcaino" w:date="2023-05-04T12:23:00Z">
              <w:r>
                <w:rPr>
                  <w:rFonts w:cs="Arial"/>
                  <w:color w:val="000000"/>
                  <w:lang w:val="en-US"/>
                </w:rPr>
                <w:delText>MS:1002656</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74" w:author="Juan Antonio Vizcaino" w:date="2023-05-04T12:23:00Z">
              <w:r>
                <w:rPr>
                  <w:rFonts w:cs="Arial"/>
                  <w:color w:val="000000"/>
                  <w:lang w:val="en-US"/>
                </w:rPr>
                <w:delText>spectrum identifier nativeID format,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76" w:author="Juan Antonio Vizcaino" w:date="2023-05-04T12:23:00Z"/>
              </w:rPr>
            </w:pPr>
            <w:del w:id="275" w:author="Juan Antonio Vizcaino" w:date="2023-05-04T12:23:00Z">
              <w:r>
                <w:rPr>
                  <w:rFonts w:cs="Arial"/>
                  <w:color w:val="000000"/>
                  <w:lang w:val="en-US"/>
                </w:rPr>
                <w:delText xml:space="preserve">spectrum=xsd:nonNegativeInteger, </w:delText>
              </w:r>
            </w:del>
          </w:p>
          <w:p>
            <w:pPr>
              <w:pStyle w:val="Normal"/>
              <w:widowControl w:val="false"/>
              <w:rPr>
                <w:rFonts w:cs="Arial"/>
                <w:color w:val="000000"/>
                <w:lang w:val="en-US"/>
                <w:del w:id="278" w:author="Juan Antonio Vizcaino" w:date="2023-05-04T12:23:00Z"/>
              </w:rPr>
            </w:pPr>
            <w:del w:id="277" w:author="Juan Antonio Vizcaino" w:date="2023-05-04T12:23:00Z">
              <w:r>
                <w:rPr>
                  <w:rFonts w:cs="Arial"/>
                  <w:color w:val="000000"/>
                  <w:lang w:val="en-US"/>
                </w:rPr>
                <w:delText xml:space="preserve">spectrum=xsd:nonNegativeInteger, </w:delText>
              </w:r>
            </w:del>
          </w:p>
          <w:p>
            <w:pPr>
              <w:pStyle w:val="Normal"/>
              <w:widowControl w:val="false"/>
              <w:rPr>
                <w:rFonts w:cs="Arial"/>
                <w:color w:val="000000"/>
                <w:lang w:val="en-US"/>
              </w:rPr>
            </w:pPr>
            <w:del w:id="279" w:author="Juan Antonio Vizcaino" w:date="2023-05-04T12:23:00Z">
              <w:r>
                <w:rPr>
                  <w:rFonts w:cs="Arial"/>
                  <w:color w:val="000000"/>
                  <w:lang w:val="en-US"/>
                </w:rPr>
                <w:delText>spectrum=xsd:nonNegativeInteger…</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80" w:author="Juan Antonio Vizcaino" w:date="2023-05-04T12:23:00Z">
              <w:r>
                <w:rPr>
                  <w:rFonts w:cs="Arial"/>
                  <w:color w:val="000000"/>
                  <w:lang w:val="en-US"/>
                </w:rPr>
                <w:delText>Spectrum identifier nativeID comma separated list of spectra that have been combined prior to searching or interpretation.</w:delText>
              </w:r>
            </w:del>
          </w:p>
        </w:tc>
      </w:tr>
      <w:tr>
        <w:trPr>
          <w:del w:id="281" w:author="Juan Antonio Vizcaino" w:date="2023-05-04T12:23:00Z"/>
          <w:trHeight w:val="308" w:hRule="atLeast"/>
        </w:trPr>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82" w:author="Juan Antonio Vizcaino" w:date="2023-05-04T12:23:00Z">
              <w:r>
                <w:rPr>
                  <w:rFonts w:cs="Arial"/>
                  <w:color w:val="000000"/>
                  <w:lang w:val="en-US"/>
                </w:rPr>
                <w:delText>MS:1002657</w:delText>
              </w:r>
            </w:del>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83" w:author="Juan Antonio Vizcaino" w:date="2023-05-04T12:23:00Z">
              <w:r>
                <w:rPr>
                  <w:rFonts w:cs="Arial"/>
                  <w:color w:val="000000"/>
                  <w:lang w:val="en-US"/>
                </w:rPr>
                <w:delText>mzML unique identifier, combined spectra</w:delText>
              </w:r>
            </w:del>
          </w:p>
        </w:tc>
        <w:tc>
          <w:tcPr>
            <w:tcW w:w="38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del w:id="285" w:author="Juan Antonio Vizcaino" w:date="2023-05-04T12:23:00Z"/>
              </w:rPr>
            </w:pPr>
            <w:del w:id="284" w:author="Juan Antonio Vizcaino" w:date="2023-05-04T12:23:00Z">
              <w:r>
                <w:rPr>
                  <w:rFonts w:cs="Arial"/>
                  <w:color w:val="000000"/>
                  <w:lang w:val="en-US"/>
                </w:rPr>
                <w:delText xml:space="preserve">xsd:string, </w:delText>
              </w:r>
            </w:del>
          </w:p>
          <w:p>
            <w:pPr>
              <w:pStyle w:val="Normal"/>
              <w:widowControl w:val="false"/>
              <w:rPr>
                <w:rFonts w:cs="Arial"/>
                <w:color w:val="000000"/>
                <w:lang w:val="en-US"/>
                <w:del w:id="287" w:author="Juan Antonio Vizcaino" w:date="2023-05-04T12:23:00Z"/>
              </w:rPr>
            </w:pPr>
            <w:del w:id="286" w:author="Juan Antonio Vizcaino" w:date="2023-05-04T12:23:00Z">
              <w:r>
                <w:rPr>
                  <w:rFonts w:cs="Arial"/>
                  <w:color w:val="000000"/>
                  <w:lang w:val="en-US"/>
                </w:rPr>
                <w:delText xml:space="preserve">xsd:string, </w:delText>
              </w:r>
            </w:del>
          </w:p>
          <w:p>
            <w:pPr>
              <w:pStyle w:val="Normal"/>
              <w:widowControl w:val="false"/>
              <w:rPr>
                <w:rFonts w:cs="Arial"/>
                <w:color w:val="000000"/>
                <w:lang w:val="en-US"/>
              </w:rPr>
            </w:pPr>
            <w:del w:id="288" w:author="Juan Antonio Vizcaino" w:date="2023-05-04T12:23:00Z">
              <w:r>
                <w:rPr>
                  <w:rFonts w:cs="Arial"/>
                  <w:color w:val="000000"/>
                  <w:lang w:val="en-US"/>
                </w:rPr>
                <w:delText>xsd:string…</w:delText>
              </w:r>
            </w:del>
          </w:p>
        </w:tc>
        <w:tc>
          <w:tcPr>
            <w:tcW w:w="3424"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rial"/>
                <w:color w:val="000000"/>
                <w:lang w:val="en-US"/>
              </w:rPr>
            </w:pPr>
            <w:del w:id="289" w:author="Juan Antonio Vizcaino" w:date="2023-05-04T12:23:00Z">
              <w:r>
                <w:rPr>
                  <w:rFonts w:cs="Arial"/>
                  <w:color w:val="000000"/>
                  <w:lang w:val="en-US"/>
                </w:rPr>
                <w:delText>Comma separated list of spectra that have been combined prior to searching or interpretation.</w:delText>
              </w:r>
            </w:del>
          </w:p>
        </w:tc>
      </w:tr>
    </w:tbl>
    <w:p>
      <w:pPr>
        <w:pStyle w:val="Caption1"/>
        <w:rPr>
          <w:lang w:val="en-US"/>
        </w:rPr>
      </w:pPr>
      <w:bookmarkStart w:id="43" w:name="_Ref450133236"/>
      <w:r>
        <w:rPr>
          <w:lang w:val="en-US"/>
        </w:rPr>
        <w:t xml:space="preserve">Table </w:t>
      </w:r>
      <w:r>
        <w:rPr>
          <w:lang w:val="en-US"/>
        </w:rPr>
        <w:fldChar w:fldCharType="begin"/>
      </w:r>
      <w:r>
        <w:rPr>
          <w:lang w:val="en-US"/>
        </w:rPr>
        <w:instrText> SEQ Table \* ARABIC </w:instrText>
      </w:r>
      <w:r>
        <w:rPr>
          <w:lang w:val="en-US"/>
        </w:rPr>
        <w:fldChar w:fldCharType="separate"/>
      </w:r>
      <w:r>
        <w:rPr>
          <w:lang w:val="en-US"/>
        </w:rPr>
        <w:t>2</w:t>
      </w:r>
      <w:r>
        <w:rPr>
          <w:lang w:val="en-US"/>
        </w:rPr>
        <w:fldChar w:fldCharType="end"/>
      </w:r>
      <w:bookmarkEnd w:id="43"/>
      <w:r>
        <w:rPr>
          <w:lang w:val="en-US"/>
        </w:rPr>
        <w:t xml:space="preserve">. </w:t>
      </w:r>
      <w:r>
        <w:rPr>
          <w:b w:val="false"/>
          <w:lang w:val="en-US"/>
        </w:rPr>
        <w:t>CV terms and rules implemented in the PSI-MS CV for formulating the “nativeID” to identify spectra in different file formats.</w:t>
      </w:r>
    </w:p>
    <w:p>
      <w:pPr>
        <w:pStyle w:val="Normal"/>
        <w:rPr>
          <w:lang w:val="en-US"/>
        </w:rPr>
      </w:pPr>
      <w:r>
        <w:rPr>
          <w:lang w:val="en-US"/>
        </w:rPr>
        <w:t xml:space="preserve">In mzIdentML, the spectrum ID attribute should be constructed following the data type specification in </w:t>
      </w:r>
      <w:r>
        <w:rPr>
          <w:lang w:val="en-US"/>
        </w:rPr>
        <w:fldChar w:fldCharType="begin"/>
      </w:r>
      <w:r>
        <w:rPr>
          <w:lang w:val="en-US"/>
        </w:rPr>
        <w:instrText> REF _Ref450133236 \h </w:instrText>
      </w:r>
      <w:r>
        <w:rPr>
          <w:lang w:val="en-US"/>
        </w:rPr>
        <w:fldChar w:fldCharType="separate"/>
      </w:r>
      <w:r>
        <w:rPr>
          <w:lang w:val="en-US"/>
        </w:rPr>
        <w:t>Table 2</w:t>
      </w:r>
      <w:r>
        <w:rPr>
          <w:lang w:val="en-US"/>
        </w:rPr>
        <w:fldChar w:fldCharType="end"/>
      </w:r>
      <w:r>
        <w:rPr>
          <w:lang w:val="en-US"/>
        </w:rPr>
        <w:t>. As an example, to reference the third spectrum (index=2) in an MGF (Mascot Generic Format) file:</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&lt;SpectrumIdentificationResult id="Res1" spectrumID="index=2" SpectraData_ref="InputSpectra1"&gt; </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&lt;SpectraData location="local/mgf/merge.mgf" id="SD_1"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accession="MS:1001062" name="Mascot MGF file"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&lt;/FileFormat&gt;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accession="MS:1000774" name="multiple peak list nativeID format" cvRef="PSI-MS" /&gt;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&lt;/SpectrumIDFormat&gt;</w:t>
      </w:r>
    </w:p>
    <w:p>
      <w:pPr>
        <w:pStyle w:val="Normal"/>
        <w:rPr>
          <w:rFonts w:ascii="Courier New" w:hAnsi="Courier New" w:cs="Courier New"/>
          <w:sz w:val="16"/>
          <w:szCs w:val="16"/>
          <w:lang w:val="en-US"/>
        </w:rPr>
      </w:pPr>
      <w:r>
        <w:rPr>
          <w:rFonts w:cs="Courier New" w:ascii="Courier New" w:hAnsi="Courier New"/>
          <w:sz w:val="16"/>
          <w:szCs w:val="16"/>
          <w:lang w:val="en-US"/>
        </w:rPr>
        <w:t>&lt;/SpectraData&gt;</w:t>
      </w:r>
    </w:p>
    <w:p>
      <w:pPr>
        <w:pStyle w:val="Normal"/>
        <w:rPr>
          <w:lang w:val="en-US"/>
        </w:rPr>
      </w:pPr>
      <w:r>
        <w:rPr>
          <w:lang w:val="en-US"/>
        </w:rPr>
      </w:r>
    </w:p>
    <w:p>
      <w:pPr>
        <w:pStyle w:val="Normal"/>
        <w:rPr>
          <w:lang w:val="en-US"/>
        </w:rPr>
      </w:pPr>
      <w:r>
        <w:rPr>
          <w:lang w:val="en-US"/>
        </w:rPr>
      </w:r>
    </w:p>
    <w:p>
      <w:pPr>
        <w:pStyle w:val="Heading2"/>
        <w:tabs>
          <w:tab w:val="clear" w:pos="720"/>
          <w:tab w:val="left" w:pos="709" w:leader="none"/>
        </w:tabs>
        <w:ind w:left="709" w:hanging="709"/>
        <w:rPr/>
      </w:pPr>
      <w:bookmarkStart w:id="44" w:name="__RefHeading___Toc37434_832650626"/>
      <w:bookmarkStart w:id="45" w:name="_Toc477259814"/>
      <w:bookmarkEnd w:id="44"/>
      <w:r>
        <w:rPr/>
        <w:t>Comments on Specific use cases</w:t>
      </w:r>
      <w:bookmarkEnd w:id="45"/>
    </w:p>
    <w:p>
      <w:pPr>
        <w:pStyle w:val="Normal"/>
        <w:jc w:val="both"/>
        <w:rPr>
          <w:lang w:val="en-US"/>
        </w:rPr>
      </w:pPr>
      <w:r>
        <w:rPr>
          <w:lang w:val="en-US"/>
        </w:rPr>
        <w:t>Many special use cases for mzIdentML were considered during its development. Each of these use cases has a corresponding example file that exercises the relevant part of the schema and provides a reference implementation example (see supporting documentation). Authors of software that create mzIdentML are encouraged to examine the examples that accompany this format release before implementing the writer. Further, such authors are encouraged to use the validator before releasing any new writer code and working with the PSI PI Working Group to resolve any issues. In the subsections below, we comment on a few of the notable use cases that were considered – in particular those newly added in mzIdentML 1.2</w:t>
      </w:r>
      <w:ins w:id="290" w:author="Juan Antonio Vizcaino" w:date="2023-05-04T12:06:00Z">
        <w:r>
          <w:rPr>
            <w:lang w:val="en-US"/>
          </w:rPr>
          <w:t>.</w:t>
        </w:r>
      </w:ins>
      <w:del w:id="291" w:author="Juan Antonio Vizcaino" w:date="2023-05-04T12:06:00Z">
        <w:r>
          <w:rPr>
            <w:lang w:val="en-US"/>
          </w:rPr>
          <w:delText>.</w:delText>
        </w:r>
      </w:del>
    </w:p>
    <w:p>
      <w:pPr>
        <w:pStyle w:val="Normal"/>
        <w:rPr>
          <w:lang w:val="en-US"/>
        </w:rPr>
      </w:pPr>
      <w:r>
        <w:rPr>
          <w:lang w:val="en-US"/>
        </w:rPr>
      </w:r>
    </w:p>
    <w:p>
      <w:pPr>
        <w:pStyle w:val="Normal"/>
        <w:rPr>
          <w:lang w:val="en-US"/>
        </w:rPr>
      </w:pPr>
      <w:r>
        <w:rPr>
          <w:lang w:val="en-US"/>
        </w:rPr>
      </w:r>
    </w:p>
    <w:p>
      <w:pPr>
        <w:pStyle w:val="Heading3"/>
        <w:rPr/>
      </w:pPr>
      <w:bookmarkStart w:id="46" w:name="__RefHeading___Toc37436_832650626"/>
      <w:bookmarkStart w:id="47" w:name="_Ref374439841"/>
      <w:bookmarkStart w:id="48" w:name="_Toc477259815"/>
      <w:bookmarkEnd w:id="46"/>
      <w:r>
        <w:rPr/>
        <w:t>Protein grouping encoding</w:t>
      </w:r>
      <w:bookmarkEnd w:id="47"/>
      <w:bookmarkEnd w:id="48"/>
    </w:p>
    <w:p>
      <w:pPr>
        <w:pStyle w:val="Nobreak"/>
        <w:jc w:val="both"/>
        <w:rPr>
          <w:lang w:val="en-US"/>
        </w:rPr>
      </w:pPr>
      <w:r>
        <w:rPr>
          <w:lang w:val="en-US"/>
        </w:rPr>
        <w:t xml:space="preserve">This section is newly inserted in the mzIdentML version 1.2.0 specifications. In version 1.1.0, CV terms had been proposed for representing set relationships between different proteins within groups, but there was not a requirement that particular terms were used. A given data structure from software could be mapped onto the hierarchy &lt;ProteinAmbiguityGroup&gt; and &lt;ProteinDetectionHypothesis&gt; in mzIdentML in different ways, leading to difficulties for data consumers. As such, a working group has now agreed a more rigid encoding detailed as follows and in </w:t>
      </w:r>
      <w:r>
        <w:fldChar w:fldCharType="begin"/>
      </w:r>
      <w:r>
        <w:rPr>
          <w:lang w:val="en-US"/>
        </w:rPr>
        <w:instrText>ADDIN EN.CITE &lt;EndNote&gt;&lt;Cite&gt;&lt;Author&gt;Seymour&lt;/Author&gt;&lt;Year&gt;2014&lt;/Year&gt;&lt;RecNum&gt;841&lt;/RecNum&gt;&lt;DisplayText&gt;(6)&lt;/DisplayText&gt;&lt;record&gt;&lt;rec-number&gt;841&lt;/rec-number&gt;&lt;foreign-keys&gt;&lt;key app="EN" db-id="s9ww2zr5qvr0poev0pqx9a9990fptzrpfzfr" timestamp="0"&gt;841&lt;/key&gt;&lt;/foreign-keys&gt;&lt;ref-type name="Journal Article"&gt;17&lt;/ref-type&gt;&lt;contributors&gt;&lt;authors&gt;&lt;author&gt;Seymour, S. L.&lt;/author&gt;&lt;author&gt;Farrah, T.&lt;/author&gt;&lt;author&gt;Binz, P. A.&lt;/author&gt;&lt;author&gt;Chalkley, R. J.&lt;/author&gt;&lt;author&gt;Cottrell, J. S.&lt;/author&gt;&lt;author&gt;Searle, B. C.&lt;/author&gt;&lt;author&gt;Tabb, D. L.&lt;/author&gt;&lt;author&gt;Vizcaino, J. A.&lt;/author&gt;&lt;author&gt;Prieto, G.&lt;/author&gt;&lt;author&gt;Uszkoreit, J.&lt;/author&gt;&lt;author&gt;Eisenacher, M.&lt;/author&gt;&lt;author&gt;Martinez-Bartolome, S.&lt;/author&gt;&lt;author&gt;Ghali, F.&lt;/author&gt;&lt;author&gt;Jones, A. R.&lt;/author&gt;&lt;/authors&gt;&lt;/contributors&gt;&lt;auth-address&gt;AB SCIEX, Redwood City, CA, USA.&lt;/auth-address&gt;&lt;titles&gt;&lt;title&gt;A standardized framing for reporting protein identifications in mzIdentML 1.2&lt;/title&gt;&lt;secondary-title&gt;Proteomics&lt;/secondary-title&gt;&lt;alt-title&gt;Proteomics&lt;/alt-title&gt;&lt;/titles&gt;&lt;periodical&gt;&lt;full-title&gt;Proteomics&lt;/full-title&gt;&lt;/periodical&gt;&lt;alt-periodical&gt;&lt;full-title&gt;Proteomics&lt;/full-title&gt;&lt;/alt-periodical&gt;&lt;pages&gt;2389-99&lt;/pages&gt;&lt;volume&gt;14&lt;/volume&gt;&lt;number&gt;21-22&lt;/number&gt;&lt;dates&gt;&lt;year&gt;2014&lt;/year&gt;&lt;pub-dates&gt;&lt;date&gt;Nov&lt;/date&gt;&lt;/pub-dates&gt;&lt;/dates&gt;&lt;isbn&gt;1615-9861 (Electronic)&amp;#xD;1615-9853 (Linking)&lt;/isbn&gt;&lt;accession-num&gt;25092112&lt;/accession-num&gt;&lt;urls&gt;&lt;related-urls&gt;&lt;url&gt;http://www.ncbi.nlm.nih.gov/pubmed/25092112&lt;/url&gt;&lt;/related-urls&gt;&lt;/urls&gt;&lt;electronic-resource-num&gt;10.1002/pmic.201400080&lt;/electronic-resource-num&gt;&lt;/record&gt;&lt;/Cite&gt;&lt;/EndNote&gt;</w:instrText>
      </w:r>
      <w:r>
        <w:rPr>
          <w:lang w:val="en-US"/>
        </w:rPr>
      </w:r>
      <w:r>
        <w:rPr>
          <w:lang w:val="en-US"/>
        </w:rPr>
        <w:fldChar w:fldCharType="separate"/>
      </w:r>
      <w:r>
        <w:rPr>
          <w:lang w:val="en-US"/>
        </w:rPr>
        <w:t>(6)</w:t>
      </w:r>
      <w:r>
        <w:rPr>
          <w:lang w:val="en-US"/>
        </w:rPr>
      </w:r>
      <w:r>
        <w:rPr>
          <w:lang w:val="en-US"/>
        </w:rPr>
        <w:fldChar w:fldCharType="end"/>
      </w:r>
      <w:r>
        <w:rPr>
          <w:lang w:val="en-US"/>
        </w:rPr>
        <w:t xml:space="preserve">. </w:t>
      </w:r>
    </w:p>
    <w:p>
      <w:pPr>
        <w:pStyle w:val="Normal"/>
        <w:rPr>
          <w:lang w:val="en-US"/>
        </w:rPr>
      </w:pPr>
      <w:r>
        <w:rPr>
          <w:lang w:val="en-US"/>
        </w:rPr>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As in mzIdentML version 1.1, a single protein accession that has been cited by software is captured in mzIdentML in &lt;ProteinDetectionHypothesis&gt; (PDH).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contain scores or statistical values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 “protein group”, representing a “biological entity” for which the software claims independent evidence is present, MUST be mapped onto &lt;ProteinAmbiguityGroup&gt; (PAG).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PAG MAY have additional scores produced by the export software, encoded as CV terms.</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reporting of protein identification thresholds is now mapped onto PAGs. There is no desire to change the core XML Schema Document (XSD) for mzIdentML and as such, a new CV term “protein group passes threshold” value= “xsd:boolean” MUST be present on every PAG (MS:1002415). If no thresholding has been done by the software, all protein groups MUST be annotated as “protein group passes threshold” value= “true”.</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The attribute </w:t>
      </w:r>
      <w:r>
        <w:rPr>
          <w:rFonts w:cs="Arial" w:ascii="Arial" w:hAnsi="Arial"/>
          <w:i/>
          <w:sz w:val="20"/>
          <w:szCs w:val="20"/>
          <w:lang w:val="en-US"/>
        </w:rPr>
        <w:t>passThreshold</w:t>
      </w:r>
      <w:r>
        <w:rPr>
          <w:rFonts w:cs="Arial" w:ascii="Arial" w:hAnsi="Arial"/>
          <w:sz w:val="20"/>
          <w:szCs w:val="20"/>
          <w:lang w:val="en-US"/>
        </w:rPr>
        <w:t xml:space="preserve"> = “true|false” remains present on PDH and MAY be used if software packages wish to report a two-level hierarchy of thresholds applied. However, it is not expected that consuming software will use this attribute to determine which proteins have been reported as identified. </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The &lt;ProteinDetectionList&gt; MUST contain the CV term “count of identified proteins” value= “xsd:integer” (MS:1002404). The value MUST be derived from the count of PAGs passing the threshold reported in the file and will be checked by validation software.</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Few software packages report “protein clusters” at present, but for those packages that wish to report clusters, a CV term “cluster identifier” value = “xsd:integer” SHOULD be used (MS:1002407). The integer identifier MUST be shared by all PAGs belonging to the same cluster. An optional term “count of identified clusters” value = “xsd:integer” (MS:1002406) MAY be annotated on the &lt;ProteinDetectionList&gt;.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Every PDH MUST be annotated as either a “leading protein” (MS:1002401) or a “non-leading protein” (MS:1002402), as defined in Table 2, within a PAG.  This recommendation thus makes it explicit for consuming software whether one or more proteins have stronger evidence than others in the group (see Table 2 for examples).</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An additional term, “group representative” (MS:1002403) MAY be used to annotate one PDH, which is also flagged as a “leading protein”, if the export software wishes to enforce that only one of potential several “leading proteins” will be interpreted by the consuming software as the representative of the group, for example acting as a tiebreaker.</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If the export software does not explicitly flag one protein as the “group representative”, it is assumed that if consuming software requires a single accession to represent the group, an arbitrary choice will be made (among “leading proteins” only if these exist).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 xml:space="preserve">Any PDHs MAY be annotated with terms present in the CV for spectrum/sequence same-set, spectrum/sequence subset, spectrum/sequence subsumable, marginally distinguished and so on (Table 2).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A PDH MAY be annotated with more than one of these terms if appropriate to describe the complex set relationships that exist within a group.</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 xml:space="preserve">Developers of software packages MAY propose additional terms for describing group membership of PDHs, which will be incorporated into the CV. </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 associated value for these CV terms MAY be used to annotate which PDH(s) are the super/same-set of the annotated PDH.</w:t>
      </w:r>
    </w:p>
    <w:p>
      <w:pPr>
        <w:pStyle w:val="ColorfulListAccent11"/>
        <w:numPr>
          <w:ilvl w:val="1"/>
          <w:numId w:val="20"/>
        </w:numPr>
        <w:spacing w:lineRule="auto" w:line="240"/>
        <w:jc w:val="both"/>
        <w:rPr>
          <w:rFonts w:ascii="Arial" w:hAnsi="Arial" w:cs="Arial"/>
          <w:sz w:val="20"/>
          <w:szCs w:val="20"/>
          <w:lang w:val="en-US"/>
        </w:rPr>
      </w:pPr>
      <w:r>
        <w:rPr>
          <w:rFonts w:cs="Arial" w:ascii="Arial" w:hAnsi="Arial"/>
          <w:sz w:val="20"/>
          <w:szCs w:val="20"/>
          <w:lang w:val="en-US"/>
        </w:rPr>
        <w:t>There is no expectation that consuming software should be aware of these terms, but they may be useful in internal pipeline or visualization software packages that are specifically designed to work with this terminology set.</w:t>
      </w:r>
    </w:p>
    <w:p>
      <w:pPr>
        <w:pStyle w:val="ColorfulListAccent11"/>
        <w:numPr>
          <w:ilvl w:val="0"/>
          <w:numId w:val="20"/>
        </w:numPr>
        <w:spacing w:lineRule="auto" w:line="240"/>
        <w:jc w:val="both"/>
        <w:rPr>
          <w:rFonts w:ascii="Arial" w:hAnsi="Arial" w:cs="Arial"/>
          <w:sz w:val="20"/>
          <w:szCs w:val="20"/>
          <w:lang w:val="en-US"/>
        </w:rPr>
      </w:pPr>
      <w:r>
        <w:rPr>
          <w:rFonts w:cs="Arial" w:ascii="Arial" w:hAnsi="Arial"/>
          <w:sz w:val="20"/>
          <w:szCs w:val="20"/>
          <w:lang w:val="en-US"/>
        </w:rPr>
        <w:t>Some PDHs could be mapped to more than one PAG, for example where proteins are multiply subsumed. To capture these cases, multiple PDHs in different PAGs MAY reference the same &lt;DBSequence&gt;.</w:t>
      </w:r>
    </w:p>
    <w:p>
      <w:pPr>
        <w:pStyle w:val="DefaultStyle"/>
        <w:spacing w:lineRule="auto" w:line="240" w:before="0" w:after="0"/>
        <w:jc w:val="both"/>
        <w:rPr>
          <w:rFonts w:ascii="Arial" w:hAnsi="Arial" w:cs="Arial"/>
          <w:sz w:val="20"/>
          <w:szCs w:val="20"/>
          <w:lang w:val="en-US"/>
        </w:rPr>
      </w:pPr>
      <w:r>
        <w:rPr>
          <w:rFonts w:cs="Arial" w:ascii="Arial" w:hAnsi="Arial"/>
          <w:sz w:val="20"/>
          <w:szCs w:val="20"/>
          <w:lang w:val="en-US"/>
        </w:rPr>
        <w:t xml:space="preserve">The semantic validation software has been updated to encode these rules and report errors (“MUST” rule), warnings (“SHOULD” rule) or informational messages (“MAY” rule). </w:t>
      </w:r>
    </w:p>
    <w:p>
      <w:pPr>
        <w:pStyle w:val="Normal"/>
        <w:rPr>
          <w:lang w:val="en-US"/>
        </w:rPr>
      </w:pPr>
      <w:r>
        <w:rPr>
          <w:lang w:val="en-US"/>
        </w:rPr>
      </w:r>
    </w:p>
    <w:tbl>
      <w:tblPr>
        <w:tblW w:w="9242" w:type="dxa"/>
        <w:jc w:val="left"/>
        <w:tblInd w:w="0" w:type="dxa"/>
        <w:tblLayout w:type="fixed"/>
        <w:tblCellMar>
          <w:top w:w="0" w:type="dxa"/>
          <w:left w:w="107" w:type="dxa"/>
          <w:bottom w:w="0" w:type="dxa"/>
          <w:right w:w="108" w:type="dxa"/>
        </w:tblCellMar>
        <w:tblLook w:val="04a0" w:noHBand="0" w:noVBand="1" w:firstColumn="1" w:lastRow="0" w:lastColumn="0" w:firstRow="1"/>
      </w:tblPr>
      <w:tblGrid>
        <w:gridCol w:w="1524"/>
        <w:gridCol w:w="1560"/>
        <w:gridCol w:w="1134"/>
        <w:gridCol w:w="1134"/>
        <w:gridCol w:w="3890"/>
      </w:tblGrid>
      <w:tr>
        <w:trPr/>
        <w:tc>
          <w:tcPr>
            <w:tcW w:w="152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tabs>
                <w:tab w:val="clear" w:pos="720"/>
                <w:tab w:val="right" w:pos="2288" w:leader="none"/>
              </w:tabs>
              <w:spacing w:lineRule="atLeast" w:line="100" w:before="0" w:after="0"/>
              <w:jc w:val="both"/>
              <w:rPr>
                <w:lang w:val="en-US"/>
              </w:rPr>
            </w:pPr>
            <w:r>
              <w:rPr>
                <w:b/>
                <w:bCs/>
                <w:color w:val="FFFFFF"/>
                <w:sz w:val="16"/>
                <w:szCs w:val="16"/>
                <w:lang w:val="en-US"/>
              </w:rPr>
              <w:t>mzIdentML context</w:t>
              <w:tab/>
            </w:r>
          </w:p>
        </w:tc>
        <w:tc>
          <w:tcPr>
            <w:tcW w:w="156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CV term</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Values</w:t>
            </w:r>
          </w:p>
        </w:tc>
        <w:tc>
          <w:tcPr>
            <w:tcW w:w="1134"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Require-ment level</w:t>
            </w:r>
          </w:p>
        </w:tc>
        <w:tc>
          <w:tcPr>
            <w:tcW w:w="389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tLeast" w:line="100" w:before="0" w:after="0"/>
              <w:jc w:val="both"/>
              <w:rPr>
                <w:lang w:val="en-US"/>
              </w:rPr>
            </w:pPr>
            <w:r>
              <w:rPr>
                <w:b/>
                <w:bCs/>
                <w:color w:val="FFFFFF"/>
                <w:sz w:val="16"/>
                <w:szCs w:val="16"/>
                <w:lang w:val="en-US"/>
              </w:rPr>
              <w:t>Description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proteins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The value reported MUST equal the number of PAGs with “protein group passes threshold” value = “true”</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count of identified clusters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jc w:val="both"/>
              <w:rPr>
                <w:lang w:val="en-US"/>
              </w:rPr>
            </w:pPr>
            <w:r>
              <w:rPr>
                <w:sz w:val="16"/>
                <w:szCs w:val="16"/>
                <w:lang w:val="en-US"/>
              </w:rPr>
              <w:t>If protein clusters have been reported in the file, the exporter may choose to annotate the ProteinDetectionList with the number identified above threshold.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number of distinct protein sequences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The number of distinct protein sequences among the PDHs in the group. For example, if there are two PDHs with different identifiers that have identical full length sequences, the value would be 1.</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cluster identifier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xsd:integer</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An identifier applied to protein groups to indicate that they are linked by shared peptides.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leading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non-leading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MUST </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OR</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Every PDH in each PAG MUST be flagged as a leading protein or a non-leading protein and each PAG MUST contain at least one leading protein, but MAY contain more than one. A “leading protein” is defined as a protein that has the strongest or near strongest (further explained in Table 3) set of evidence for being present in the sample studied, amongst the grouped protein accessions.  A “non-leading protein” is defined as a protein that has (substantially) less evidence than other proteins within the same group, and is thus less likely to have been present in the sample studied.</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group representative</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MAY contain zero or one PDH flagged as the group representative, if the software wishes to flag a preference (often arbitrary or for example based on alphabetical ordering) amongst the leading proteins. The group representative term can thus be viewed a “tiebreaker” if the export software wishes to make this distinction.</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bCs/>
                <w:sz w:val="16"/>
                <w:szCs w:val="16"/>
                <w:lang w:val="en-US"/>
              </w:rPr>
            </w:pPr>
            <w:r>
              <w:rPr>
                <w:bCs/>
                <w:sz w:val="16"/>
                <w:szCs w:val="16"/>
                <w:lang w:val="en-US"/>
              </w:rPr>
              <w:t>ProteinAmbiguity-Group</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200"/>
              <w:rPr>
                <w:sz w:val="16"/>
                <w:szCs w:val="16"/>
                <w:lang w:val="en-US"/>
              </w:rPr>
            </w:pPr>
            <w:r>
              <w:rPr>
                <w:sz w:val="16"/>
                <w:szCs w:val="16"/>
                <w:lang w:val="en-US"/>
              </w:rPr>
              <w:t>protein group passes threshold</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xsd:Boolean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MUST</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sz w:val="16"/>
                <w:szCs w:val="16"/>
                <w:lang w:val="en-US"/>
              </w:rPr>
            </w:pPr>
            <w:r>
              <w:rPr>
                <w:sz w:val="16"/>
                <w:szCs w:val="16"/>
                <w:lang w:val="en-US"/>
              </w:rPr>
              <w:t>Each PAG MUST be annotated with a Boolean CV term indicating whether the PAG has passed the threshold reported in the ProteinDetectionProtocol.</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same-set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matches to an identical set of peptide sequences.</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same-set protein</w:t>
            </w:r>
          </w:p>
          <w:p>
            <w:pPr>
              <w:pStyle w:val="DefaultStyle"/>
              <w:widowControl w:val="false"/>
              <w:spacing w:lineRule="atLeast" w:line="100" w:before="0" w:after="0"/>
              <w:rPr>
                <w:lang w:val="en-US"/>
              </w:rPr>
            </w:pPr>
            <w:r>
              <w:rPr>
                <w:lang w:val="en-US"/>
              </w:rPr>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same-set.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that is indistinguishable or equivalent to another protein in the group, having PSMs derived from the same set of spectra.</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a subset of the matched peptide sequences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sub-set protein</w:t>
            </w:r>
          </w:p>
          <w:p>
            <w:pPr>
              <w:pStyle w:val="DefaultStyle"/>
              <w:widowControl w:val="false"/>
              <w:spacing w:lineRule="atLeast" w:line="100" w:before="0" w:after="0"/>
              <w:rPr>
                <w:lang w:val="en-US"/>
              </w:rPr>
            </w:pPr>
            <w:r>
              <w:rPr>
                <w:lang w:val="en-US"/>
              </w:rPr>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are super-set.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spectra are a subset of the matched spectra for another protein in the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sequence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 protein for which the matched peptide sequences are the same, or a subset of, the matched peptide sequences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spectrum multiply subsumable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xsd: “list_of_ strings” space separated list of PDH IDs that subsume this PDH.</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 xml:space="preserve"> </w:t>
            </w:r>
            <w:r>
              <w:rPr>
                <w:sz w:val="16"/>
                <w:szCs w:val="16"/>
                <w:lang w:val="en-US"/>
              </w:rPr>
              <w:t>A protein for which the matched spectra are the same, or a subset of, the matched spectra for two or more other proteins combined. These other proteins need not all be in the same group.</w:t>
            </w:r>
          </w:p>
        </w:tc>
      </w:tr>
      <w:tr>
        <w:trPr/>
        <w:tc>
          <w:tcPr>
            <w:tcW w:w="152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bCs/>
                <w:sz w:val="16"/>
                <w:szCs w:val="16"/>
                <w:lang w:val="en-US"/>
              </w:rPr>
              <w:t>ProteinDetection-Hypothesis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marginally distinguished protein</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MAY</w:t>
            </w:r>
          </w:p>
        </w:tc>
        <w:tc>
          <w:tcPr>
            <w:tcW w:w="389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tLeast" w:line="100" w:before="0" w:after="0"/>
              <w:rPr>
                <w:lang w:val="en-US"/>
              </w:rPr>
            </w:pPr>
            <w:r>
              <w:rPr>
                <w:sz w:val="16"/>
                <w:szCs w:val="16"/>
                <w:lang w:val="en-US"/>
              </w:rPr>
              <w:t>Assigned to a non-leading PDH that has some independent evidence to support its presence relative to the leading protein(s) e.g. the PDH may have a unique peptide but not sufficient to be promoted as, for example, a leading protein of another a PAG.</w:t>
            </w:r>
          </w:p>
        </w:tc>
      </w:tr>
    </w:tbl>
    <w:p>
      <w:pPr>
        <w:pStyle w:val="Caption1"/>
        <w:jc w:val="both"/>
        <w:rPr>
          <w:b w:val="false"/>
          <w:b w:val="false"/>
          <w:lang w:val="en-US"/>
        </w:rPr>
      </w:pPr>
      <w:bookmarkStart w:id="49" w:name="_Ref329181175"/>
      <w:r>
        <w:rPr>
          <w:lang w:val="en-US"/>
        </w:rPr>
        <w:t xml:space="preserve">Table </w:t>
      </w:r>
      <w:bookmarkEnd w:id="49"/>
      <w:r>
        <w:rPr>
          <w:lang w:val="en-US"/>
        </w:rPr>
        <w:t>3.</w:t>
      </w:r>
      <w:r>
        <w:rPr>
          <w:b w:val="false"/>
          <w:lang w:val="en-US"/>
        </w:rPr>
        <w:t xml:space="preserve"> New CV terms for reporting protein set (group) relationships and global statistics about the protein identification results. The semantic validation software for mzIdentML version 1.2.0 reports an error (MUST), a warning (SHOULD) or an informational message (MAY) if these terms are not reported within the file.</w:t>
      </w:r>
    </w:p>
    <w:p>
      <w:pPr>
        <w:pStyle w:val="Normal"/>
        <w:rPr>
          <w:lang w:val="en-US"/>
        </w:rPr>
      </w:pPr>
      <w:r>
        <w:rPr>
          <w:lang w:val="en-US"/>
        </w:rPr>
      </w:r>
    </w:p>
    <w:tbl>
      <w:tblPr>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3"/>
        <w:gridCol w:w="2510"/>
        <w:gridCol w:w="4949"/>
      </w:tblGrid>
      <w:tr>
        <w:trPr/>
        <w:tc>
          <w:tcPr>
            <w:tcW w:w="2503"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Scenario</w:t>
            </w:r>
          </w:p>
        </w:tc>
        <w:tc>
          <w:tcPr>
            <w:tcW w:w="2510"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Software preference</w:t>
            </w:r>
          </w:p>
        </w:tc>
        <w:tc>
          <w:tcPr>
            <w:tcW w:w="4949" w:type="dxa"/>
            <w:tcBorders>
              <w:top w:val="single" w:sz="4" w:space="0" w:color="000000"/>
              <w:left w:val="single" w:sz="4" w:space="0" w:color="000000"/>
              <w:bottom w:val="single" w:sz="4" w:space="0" w:color="000000"/>
              <w:right w:val="single" w:sz="4" w:space="0" w:color="000000"/>
            </w:tcBorders>
            <w:shd w:color="auto" w:fill="4F81BD" w:val="clear"/>
          </w:tcPr>
          <w:p>
            <w:pPr>
              <w:pStyle w:val="DefaultStyle"/>
              <w:widowControl w:val="false"/>
              <w:spacing w:lineRule="auto" w:line="240" w:before="0" w:after="0"/>
              <w:jc w:val="both"/>
              <w:rPr>
                <w:rFonts w:eastAsia="MS Mincho"/>
                <w:b/>
                <w:b/>
                <w:bCs/>
                <w:color w:val="FFFFFF"/>
                <w:lang w:val="en-US"/>
              </w:rPr>
            </w:pPr>
            <w:r>
              <w:rPr>
                <w:rFonts w:eastAsia="MS Mincho"/>
                <w:b/>
                <w:bCs/>
                <w:color w:val="FFFFFF"/>
                <w:lang w:val="en-US"/>
              </w:rPr>
              <w:t>Encoding</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and B as same-set, C and D as subset.</w:t>
            </w:r>
          </w:p>
        </w:tc>
        <w:tc>
          <w:tcPr>
            <w:tcW w:w="251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4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(Use of formal same-set and subset notation is also allowed but optional)</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1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4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best protein, B, C and D are all subset or subsumed</w:t>
            </w:r>
          </w:p>
        </w:tc>
        <w:tc>
          <w:tcPr>
            <w:tcW w:w="2510"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N/A</w:t>
            </w:r>
          </w:p>
        </w:tc>
        <w:tc>
          <w:tcPr>
            <w:tcW w:w="4949" w:type="dxa"/>
            <w:tcBorders>
              <w:top w:val="doub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all four proteins as same-set or more generally as having equal evidence</w:t>
            </w:r>
          </w:p>
        </w:tc>
        <w:tc>
          <w:tcPr>
            <w:tcW w:w="251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make A the group representative (arbitrary)</w:t>
            </w:r>
          </w:p>
        </w:tc>
        <w:tc>
          <w:tcPr>
            <w:tcW w:w="494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1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group representative</w:t>
            </w:r>
          </w:p>
        </w:tc>
        <w:tc>
          <w:tcPr>
            <w:tcW w:w="494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leading protein</w:t>
            </w:r>
          </w:p>
        </w:tc>
      </w:tr>
      <w:tr>
        <w:trPr/>
        <w:tc>
          <w:tcPr>
            <w:tcW w:w="2503"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Software scores A as having slightly more evidence than B. B has additional weak independent evidence relative to A. C and D have less evidence than either A or B.</w:t>
            </w:r>
          </w:p>
        </w:tc>
        <w:tc>
          <w:tcPr>
            <w:tcW w:w="2510"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wishes to assign A as the leading protein and the independent evidence for B is not sufficient for it to form a new PAG.</w:t>
            </w:r>
          </w:p>
        </w:tc>
        <w:tc>
          <w:tcPr>
            <w:tcW w:w="4949" w:type="dxa"/>
            <w:tcBorders>
              <w:top w:val="doub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non-leading protein &amp; marginally distinguished (optional)</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c>
          <w:tcPr>
            <w:tcW w:w="2503"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10"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out of A and B or group representative</w:t>
            </w:r>
          </w:p>
        </w:tc>
        <w:tc>
          <w:tcPr>
            <w:tcW w:w="4949" w:type="dxa"/>
            <w:tcBorders>
              <w:top w:val="single" w:sz="4" w:space="0" w:color="000000"/>
              <w:left w:val="single" w:sz="4" w:space="0" w:color="000000"/>
              <w:bottom w:val="sing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 xml:space="preserve">A = leading protein  </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r>
        <w:trPr>
          <w:trHeight w:val="62" w:hRule="atLeast"/>
        </w:trPr>
        <w:tc>
          <w:tcPr>
            <w:tcW w:w="2503"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b/>
                <w:b/>
                <w:bCs/>
                <w:sz w:val="18"/>
                <w:szCs w:val="18"/>
                <w:lang w:val="en-US"/>
              </w:rPr>
            </w:pPr>
            <w:r>
              <w:rPr>
                <w:rFonts w:eastAsia="MS Mincho"/>
                <w:bCs/>
                <w:sz w:val="18"/>
                <w:szCs w:val="18"/>
                <w:lang w:val="en-US"/>
              </w:rPr>
              <w:t>As above</w:t>
            </w:r>
          </w:p>
        </w:tc>
        <w:tc>
          <w:tcPr>
            <w:tcW w:w="2510"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Software does not wish to choose which is the leading protein but does select a group representative</w:t>
            </w:r>
          </w:p>
        </w:tc>
        <w:tc>
          <w:tcPr>
            <w:tcW w:w="4949" w:type="dxa"/>
            <w:tcBorders>
              <w:top w:val="single" w:sz="4" w:space="0" w:color="000000"/>
              <w:left w:val="single" w:sz="4" w:space="0" w:color="000000"/>
              <w:bottom w:val="double" w:sz="4" w:space="0" w:color="000000"/>
              <w:right w:val="single" w:sz="4" w:space="0" w:color="000000"/>
            </w:tcBorders>
            <w:shd w:color="auto" w:fill="auto" w:val="clear"/>
          </w:tcPr>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A = leading protein &amp; group representative</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B = 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C = non-leading protein</w:t>
            </w:r>
          </w:p>
          <w:p>
            <w:pPr>
              <w:pStyle w:val="DefaultStyle"/>
              <w:widowControl w:val="false"/>
              <w:spacing w:lineRule="auto" w:line="240" w:before="0" w:after="0"/>
              <w:jc w:val="both"/>
              <w:rPr>
                <w:rFonts w:eastAsia="MS Mincho"/>
                <w:sz w:val="18"/>
                <w:szCs w:val="18"/>
                <w:lang w:val="en-US"/>
              </w:rPr>
            </w:pPr>
            <w:r>
              <w:rPr>
                <w:rFonts w:eastAsia="MS Mincho"/>
                <w:sz w:val="18"/>
                <w:szCs w:val="18"/>
                <w:lang w:val="en-US"/>
              </w:rPr>
              <w:t>D = non-leading protein</w:t>
            </w:r>
          </w:p>
        </w:tc>
      </w:tr>
    </w:tbl>
    <w:p>
      <w:pPr>
        <w:pStyle w:val="DefaultStyle"/>
        <w:jc w:val="both"/>
        <w:rPr>
          <w:lang w:val="en-US"/>
        </w:rPr>
      </w:pPr>
      <w:r>
        <w:rPr>
          <w:b/>
          <w:lang w:val="en-US"/>
        </w:rPr>
        <w:t>Table 4.</w:t>
      </w:r>
      <w:r>
        <w:rPr>
          <w:lang w:val="en-US"/>
        </w:rPr>
        <w:t xml:space="preserve"> A summary of grouping options and recommendation for CV term annotations, assuming a group of four related proteins A-D.</w:t>
      </w:r>
    </w:p>
    <w:p>
      <w:pPr>
        <w:pStyle w:val="Normal"/>
        <w:rPr>
          <w:lang w:val="en-US"/>
        </w:rPr>
      </w:pPr>
      <w:r>
        <w:rPr>
          <w:lang w:val="en-US"/>
        </w:rPr>
      </w:r>
    </w:p>
    <w:p>
      <w:pPr>
        <w:pStyle w:val="Heading3"/>
        <w:rPr/>
      </w:pPr>
      <w:bookmarkStart w:id="50" w:name="__RefHeading___Toc37438_832650626"/>
      <w:bookmarkStart w:id="51" w:name="_Toc477259816"/>
      <w:bookmarkStart w:id="52" w:name="_Ref381196471"/>
      <w:bookmarkEnd w:id="50"/>
      <w:r>
        <w:rPr/>
        <w:t xml:space="preserve">Support for </w:t>
      </w:r>
      <w:r>
        <w:rPr>
          <w:i/>
        </w:rPr>
        <w:t xml:space="preserve">de novo </w:t>
      </w:r>
      <w:r>
        <w:rPr/>
        <w:t>sequencing approaches</w:t>
      </w:r>
      <w:bookmarkEnd w:id="51"/>
      <w:bookmarkEnd w:id="52"/>
      <w:r>
        <w:rPr/>
        <w:t xml:space="preserve"> </w:t>
      </w:r>
    </w:p>
    <w:p>
      <w:pPr>
        <w:pStyle w:val="Normal"/>
        <w:jc w:val="both"/>
        <w:rPr>
          <w:lang w:val="en-US"/>
        </w:rPr>
      </w:pPr>
      <w:r>
        <w:rPr>
          <w:lang w:val="en-US"/>
        </w:rPr>
        <w:t xml:space="preserve">In mzIdentML version 1.1, &lt;SpectrumIdentificationItem&gt; had a mandatory sub-element &lt;PeptideEvidenceRef&gt; to link each PSM to all the proteins from which it could have originated. The inclusion of these mandatory requriements makes it difficult to represent results from </w:t>
      </w:r>
      <w:r>
        <w:rPr>
          <w:i/>
          <w:lang w:val="en-US"/>
        </w:rPr>
        <w:t xml:space="preserve">de novo </w:t>
      </w:r>
      <w:r>
        <w:rPr>
          <w:lang w:val="en-US"/>
        </w:rPr>
        <w:t xml:space="preserve">sequencing and spectral library search approaches where PSMs may not necessarily have originated from a protein database search. As such, in mzIdentML 1.2.0 &lt;PeptideEvidenceRef&gt; has a cardinality of 0...many. In all cases of sequence database search, export software MUST include all &lt;PeptideEvidenceRef&gt; elements for every PSM. </w:t>
      </w:r>
      <w:r>
        <w:rPr>
          <w:i/>
          <w:lang w:val="en-US"/>
        </w:rPr>
        <w:t xml:space="preserve">De novo </w:t>
      </w:r>
      <w:r>
        <w:rPr>
          <w:lang w:val="en-US"/>
        </w:rPr>
        <w:t xml:space="preserve">sequencing approaches are therefore supported, but only in a relatively straightforward manner, where complete peptide sequences are identified. Proposals for representing partial peptide sequences or sequence tags are encouraged for future iterations of the standard. </w:t>
      </w:r>
    </w:p>
    <w:p>
      <w:pPr>
        <w:pStyle w:val="Normal"/>
        <w:jc w:val="both"/>
        <w:rPr>
          <w:lang w:val="en-US"/>
        </w:rPr>
      </w:pPr>
      <w:r>
        <w:rPr>
          <w:lang w:val="en-US"/>
        </w:rPr>
      </w:r>
    </w:p>
    <w:p>
      <w:pPr>
        <w:pStyle w:val="Normal"/>
        <w:jc w:val="both"/>
        <w:rPr>
          <w:lang w:val="en-US"/>
        </w:rPr>
      </w:pPr>
      <w:r>
        <w:rPr>
          <w:lang w:val="en-US"/>
        </w:rPr>
      </w:r>
    </w:p>
    <w:p>
      <w:pPr>
        <w:pStyle w:val="Heading3"/>
        <w:jc w:val="both"/>
        <w:rPr/>
      </w:pPr>
      <w:bookmarkStart w:id="53" w:name="__RefHeading___Toc37440_832650626"/>
      <w:bookmarkStart w:id="54" w:name="_Toc477259817"/>
      <w:bookmarkStart w:id="55" w:name="_Ref450046411"/>
      <w:bookmarkEnd w:id="53"/>
      <w:r>
        <w:rPr/>
        <w:t>Spectral library searches</w:t>
      </w:r>
      <w:bookmarkEnd w:id="54"/>
      <w:bookmarkEnd w:id="55"/>
    </w:p>
    <w:p>
      <w:pPr>
        <w:pStyle w:val="Normal"/>
        <w:jc w:val="both"/>
        <w:rPr>
          <w:lang w:val="en-US"/>
        </w:rPr>
      </w:pPr>
      <w:r>
        <w:rPr>
          <w:lang w:val="en-US"/>
        </w:rPr>
        <w:t xml:space="preserve">An alternative to sequence database searches for identifying peptides from MS data is to search a pre-compiled library (spectral library) of PSMs. These spectral library searches are supported in mzIdentML. The recommended encoding is similar to sequence database search results. The main difference is that a &lt;Peptide&gt; entity SHOULD record each library entry that has been matched against. Additional scores or metadata about the library entity SHOULD be included as &lt;cvParam&gt; elements on &lt;Peptide&gt;. For searches against spectral archives i.e. where the identity of the library entry is unknown (there is no a peptide sequence assignment to the spectrum in the library), the encoding SHOULD include an empty string in &lt;PeptideSequence&gt;.  </w:t>
      </w:r>
    </w:p>
    <w:p>
      <w:pPr>
        <w:pStyle w:val="Normal"/>
        <w:jc w:val="both"/>
        <w:rPr>
          <w:lang w:val="en-US"/>
        </w:rPr>
      </w:pPr>
      <w:r>
        <w:rPr>
          <w:lang w:val="en-US"/>
        </w:rPr>
      </w:r>
    </w:p>
    <w:p>
      <w:pPr>
        <w:pStyle w:val="Normal"/>
        <w:jc w:val="both"/>
        <w:rPr>
          <w:lang w:val="en-US"/>
        </w:rPr>
      </w:pPr>
      <w:r>
        <w:rPr>
          <w:lang w:val="en-US"/>
        </w:rPr>
        <w:t xml:space="preserve">Note – there has been no formal change to the schema or CV requirements from mzIdentML 1.1 to 1.2.0 around spectral library encoding, but the intended encoding has changed. The mzIdentML 1.1. specifications stated that spectral library entries should be encoded within &lt;DBSequence&gt;, which does not well model the data produced. </w:t>
      </w:r>
    </w:p>
    <w:p>
      <w:pPr>
        <w:pStyle w:val="Normal"/>
        <w:rPr>
          <w:highlight w:val="yellow"/>
          <w:lang w:val="en-US"/>
        </w:rPr>
      </w:pPr>
      <w:r>
        <w:rPr>
          <w:highlight w:val="yellow"/>
          <w:lang w:val="en-US"/>
        </w:rPr>
      </w:r>
    </w:p>
    <w:p>
      <w:pPr>
        <w:pStyle w:val="Normal"/>
        <w:rPr>
          <w:lang w:val="en-US"/>
        </w:rPr>
      </w:pPr>
      <w:r>
        <w:rPr>
          <w:lang w:val="en-US"/>
        </w:rPr>
      </w:r>
    </w:p>
    <w:p>
      <w:pPr>
        <w:pStyle w:val="Heading3"/>
        <w:rPr/>
      </w:pPr>
      <w:bookmarkStart w:id="56" w:name="__RefHeading___Toc37442_832650626"/>
      <w:bookmarkStart w:id="57" w:name="_Toc477259818"/>
      <w:bookmarkStart w:id="58" w:name="_Ref359851738"/>
      <w:bookmarkEnd w:id="56"/>
      <w:r>
        <w:rPr/>
        <w:t>Multiple database search engines</w:t>
      </w:r>
      <w:bookmarkEnd w:id="57"/>
      <w:bookmarkEnd w:id="58"/>
    </w:p>
    <w:p>
      <w:pPr>
        <w:pStyle w:val="Nobreak"/>
        <w:jc w:val="both"/>
        <w:rPr>
          <w:lang w:val="en-US"/>
        </w:rPr>
      </w:pPr>
      <w:r>
        <w:rPr>
          <w:lang w:val="en-US"/>
        </w:rPr>
        <w:t>Proteomics research groups now commonly analyze MS data using multiple search engines and combine results to improve the number of peptide and protein identifications that can be made. The output of such approaches can be represented in mzIdentML as follows (see Section 6 for documentation of the model elements). Note that the RECOMMENDED encoding has changed since the version 1.1.0 specification as a result of community feedback. It has been decided that throughout mzIdentML, the spectrum referenced from a &lt;SpectrumIdentificationResult&gt; MUST be unique within a file i.e. only one set of ranked results can be provided per spectrum. This has implications for encoding the results of multiple search engines, as only consensus results (after they have been combined) can be represented in a valid mzIdentML 1.2.0 file. If exporters wish to maintain the original search engine results, these MAY be encoded using &lt;cvParam&gt; elements within &lt;SpectrumIdentificationItem&gt; containing additional scores, statistics and indicating the original rankings from the source search engine.</w:t>
      </w:r>
    </w:p>
    <w:p>
      <w:pPr>
        <w:pStyle w:val="Normal"/>
        <w:jc w:val="both"/>
        <w:rPr>
          <w:lang w:val="en-US"/>
        </w:rPr>
      </w:pPr>
      <w:r>
        <w:rPr>
          <w:lang w:val="en-US"/>
        </w:rPr>
      </w:r>
    </w:p>
    <w:p>
      <w:pPr>
        <w:pStyle w:val="Normal"/>
        <w:jc w:val="both"/>
        <w:rPr>
          <w:lang w:val="en-US"/>
        </w:rPr>
      </w:pPr>
      <w:r>
        <w:rPr>
          <w:lang w:val="en-US"/>
        </w:rPr>
        <w:t>The &lt;SpectrumIdentification&gt; element MUST reference a &lt;SpectrumIdentificationProtocol&gt; holding representative parameters used across all search engines (i.e. search tolerances, enzyme and modifications), since these are MANDATORY elements. If the same search parameters were not employed in all source searches, the parameters should be set with superset or widest values i.e. all modifications that have been searched, widest tolerances and so on. All search engines that have been employed SHOULD be represented within the &lt;AnalysisSoftwareList&gt;. The &lt;AnalysisSoftwareList&gt; SHOULD also record the software used to combine results. It must also be highlighted that mzIdentML cannot be used to model the order in which the software was used (it does not support workflows).</w:t>
      </w:r>
    </w:p>
    <w:p>
      <w:pPr>
        <w:pStyle w:val="Normal"/>
        <w:jc w:val="both"/>
        <w:rPr>
          <w:lang w:val="en-US"/>
        </w:rPr>
      </w:pPr>
      <w:r>
        <w:rPr>
          <w:lang w:val="en-US"/>
        </w:rPr>
      </w:r>
    </w:p>
    <w:p>
      <w:pPr>
        <w:pStyle w:val="Normal"/>
        <w:jc w:val="both"/>
        <w:rPr>
          <w:lang w:val="en-US"/>
        </w:rPr>
      </w:pPr>
      <w:r>
        <w:rPr>
          <w:lang w:val="en-US"/>
        </w:rPr>
        <w:t>The same encoding MAY also be used to describe other approaches where different search protocols are applied to the same spectra (for example using different parameter sets with the same search engine), and subsequently combined. In this case, it is RECOMMENDED that only a single (assumed best) score of any given type is represented once per &lt;SpectrumIdentificationItem&gt;.</w:t>
      </w:r>
    </w:p>
    <w:p>
      <w:pPr>
        <w:pStyle w:val="Normal"/>
        <w:rPr>
          <w:lang w:val="en-US"/>
        </w:rPr>
      </w:pPr>
      <w:r>
        <w:rPr>
          <w:lang w:val="en-US"/>
        </w:rPr>
      </w:r>
    </w:p>
    <w:p>
      <w:pPr>
        <w:pStyle w:val="Heading3"/>
        <w:rPr/>
      </w:pPr>
      <w:bookmarkStart w:id="59" w:name="__RefHeading___Toc37444_832650626"/>
      <w:bookmarkStart w:id="60" w:name="_Ref381192388"/>
      <w:bookmarkStart w:id="61" w:name="_Ref409017323"/>
      <w:bookmarkStart w:id="62" w:name="_Ref473024772"/>
      <w:bookmarkStart w:id="63" w:name="_Toc477259819"/>
      <w:bookmarkEnd w:id="59"/>
      <w:r>
        <w:rPr/>
        <w:t xml:space="preserve">Pre-fractionation of samples prior to </w:t>
      </w:r>
      <w:bookmarkStart w:id="64" w:name="_Ref359851724"/>
      <w:r>
        <w:rPr/>
        <w:t>MS</w:t>
      </w:r>
      <w:bookmarkEnd w:id="64"/>
      <w:r>
        <w:rPr/>
        <w:t xml:space="preserve"> and splitting of searches</w:t>
      </w:r>
      <w:bookmarkEnd w:id="62"/>
      <w:bookmarkEnd w:id="63"/>
      <w:r>
        <w:rPr/>
        <w:t xml:space="preserve"> </w:t>
      </w:r>
      <w:bookmarkEnd w:id="60"/>
      <w:bookmarkEnd w:id="61"/>
    </w:p>
    <w:p>
      <w:pPr>
        <w:pStyle w:val="Normal"/>
        <w:rPr>
          <w:lang w:val="en-US"/>
        </w:rPr>
      </w:pPr>
      <w:r>
        <w:rPr>
          <w:lang w:val="en-US"/>
        </w:rPr>
      </w:r>
      <w:bookmarkStart w:id="65" w:name="_Toc359851823"/>
      <w:bookmarkStart w:id="66" w:name="_Toc359851822"/>
      <w:bookmarkStart w:id="67" w:name="_Toc359851823"/>
      <w:bookmarkStart w:id="68" w:name="_Toc359851822"/>
      <w:bookmarkEnd w:id="67"/>
      <w:bookmarkEnd w:id="68"/>
    </w:p>
    <w:p>
      <w:pPr>
        <w:pStyle w:val="Normal"/>
        <w:jc w:val="both"/>
        <w:rPr>
          <w:lang w:val="en-US"/>
        </w:rPr>
      </w:pPr>
      <w:r>
        <w:rPr>
          <w:lang w:val="en-US"/>
        </w:rPr>
        <w:t xml:space="preserve">It is common in many workflows for pre-fractionation of a sample to be performed prior to MS, for example </w:t>
      </w:r>
      <w:r>
        <w:rPr>
          <w:i/>
          <w:lang w:val="en-US"/>
        </w:rPr>
        <w:t>via</w:t>
      </w:r>
      <w:r>
        <w:rPr>
          <w:lang w:val="en-US"/>
        </w:rPr>
        <w:t xml:space="preserve"> 1D or 2D gel electrophoresis or 2D LC. In some scenarios results of database searches are combined prior to protein inference and in other instances there is no combination of results prior to protein inference. We have identified the following scenarios and describe the RECOMMENDED encoding in each case in Table 5 below. </w:t>
      </w:r>
    </w:p>
    <w:p>
      <w:pPr>
        <w:pStyle w:val="Normal"/>
        <w:rPr>
          <w:lang w:val="en-US"/>
        </w:rPr>
      </w:pPr>
      <w:r>
        <w:rPr>
          <w:lang w:val="en-US"/>
        </w:rPr>
      </w:r>
    </w:p>
    <w:p>
      <w:pPr>
        <w:pStyle w:val="Normal"/>
        <w:rPr>
          <w:lang w:val="en-US"/>
        </w:rPr>
      </w:pPr>
      <w:r>
        <w:rPr>
          <w:lang w:val="en-US"/>
        </w:rPr>
      </w:r>
    </w:p>
    <w:tbl>
      <w:tblPr>
        <w:tblW w:w="99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36"/>
        <w:gridCol w:w="5015"/>
      </w:tblGrid>
      <w:tr>
        <w:trPr/>
        <w:tc>
          <w:tcPr>
            <w:tcW w:w="4936" w:type="dxa"/>
            <w:tcBorders>
              <w:top w:val="single" w:sz="8" w:space="0" w:color="7BA0CD"/>
              <w:left w:val="single" w:sz="8" w:space="0" w:color="7BA0CD"/>
              <w:bottom w:val="single" w:sz="4" w:space="0" w:color="000000"/>
            </w:tcBorders>
            <w:shd w:color="auto" w:fill="4F81BD" w:val="clear"/>
          </w:tcPr>
          <w:p>
            <w:pPr>
              <w:pStyle w:val="Normal"/>
              <w:widowControl w:val="false"/>
              <w:rPr>
                <w:b/>
                <w:b/>
                <w:bCs/>
                <w:color w:val="FFFFFF"/>
                <w:lang w:val="en-US"/>
              </w:rPr>
            </w:pPr>
            <w:r>
              <w:rPr>
                <w:b/>
                <w:bCs/>
                <w:color w:val="FFFFFF"/>
                <w:lang w:val="en-US"/>
              </w:rPr>
              <w:t>Scenario</w:t>
            </w:r>
          </w:p>
        </w:tc>
        <w:tc>
          <w:tcPr>
            <w:tcW w:w="5015" w:type="dxa"/>
            <w:tcBorders>
              <w:top w:val="single" w:sz="8" w:space="0" w:color="7BA0CD"/>
              <w:bottom w:val="single" w:sz="4" w:space="0" w:color="000000"/>
              <w:right w:val="single" w:sz="8" w:space="0" w:color="7BA0CD"/>
            </w:tcBorders>
            <w:shd w:color="auto" w:fill="4F81BD" w:val="clear"/>
          </w:tcPr>
          <w:p>
            <w:pPr>
              <w:pStyle w:val="Normal"/>
              <w:widowControl w:val="false"/>
              <w:rPr>
                <w:b/>
                <w:b/>
                <w:bCs/>
                <w:color w:val="FFFFFF"/>
                <w:lang w:val="en-US"/>
              </w:rPr>
            </w:pPr>
            <w:r>
              <w:rPr>
                <w:b/>
                <w:bCs/>
                <w:color w:val="FFFFFF"/>
                <w:lang w:val="en-US"/>
              </w:rPr>
              <w:t>Encoding</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vertAlign w:val="superscript"/>
                <w:lang w:val="en-US"/>
              </w:rPr>
            </w:pPr>
            <w:r>
              <w:rPr>
                <w:b/>
                <w:bCs/>
                <w:lang w:val="en-US"/>
              </w:rPr>
              <w:t>Scenario 1.</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protein-lists.</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i/>
                <w:lang w:val="en-US"/>
              </w:rPr>
              <w:t xml:space="preserve">n </w:t>
            </w:r>
            <w:r>
              <w:rPr>
                <w:lang w:val="en-US"/>
              </w:rPr>
              <w:t>mzIdentML files SHOULD be produced, each containing 1 &lt;SpectrumIdentificationList&gt;, 1</w:t>
            </w:r>
            <w:r>
              <w:rPr>
                <w:i/>
                <w:lang w:val="en-US"/>
              </w:rPr>
              <w:t xml:space="preserve"> </w:t>
            </w:r>
            <w:r>
              <w:rPr>
                <w:lang w:val="en-US"/>
              </w:rPr>
              <w:t>&lt;SpectrumIdentificationProtocol&gt;, 1&lt;SpectrumIdentification&gt;,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r>
        <w:trPr/>
        <w:tc>
          <w:tcPr>
            <w:tcW w:w="4936" w:type="dxa"/>
            <w:tcBorders>
              <w:top w:val="single" w:sz="8" w:space="0" w:color="7BA0CD"/>
              <w:left w:val="single" w:sz="8" w:space="0" w:color="7BA0CD"/>
              <w:bottom w:val="single" w:sz="8" w:space="0" w:color="7BA0CD"/>
            </w:tcBorders>
            <w:shd w:color="auto" w:fill="auto" w:val="clear"/>
          </w:tcPr>
          <w:p>
            <w:pPr>
              <w:pStyle w:val="Normal"/>
              <w:widowControl w:val="false"/>
              <w:rPr>
                <w:bCs/>
                <w:lang w:val="en-US"/>
              </w:rPr>
            </w:pPr>
            <w:r>
              <w:rPr>
                <w:b/>
                <w:bCs/>
                <w:lang w:val="en-US"/>
              </w:rPr>
              <w:t>Scenario 2.</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imports </w:t>
            </w:r>
            <w:r>
              <w:rPr>
                <w:bCs/>
                <w:i/>
                <w:lang w:val="en-US"/>
              </w:rPr>
              <w:t>n</w:t>
            </w:r>
            <w:r>
              <w:rPr>
                <w:bCs/>
                <w:lang w:val="en-US"/>
              </w:rPr>
              <w:t xml:space="preserve"> peak lists and performs </w:t>
            </w:r>
            <w:r>
              <w:rPr>
                <w:bCs/>
                <w:i/>
                <w:lang w:val="en-US"/>
              </w:rPr>
              <w:t xml:space="preserve">n </w:t>
            </w:r>
            <w:r>
              <w:rPr>
                <w:bCs/>
                <w:lang w:val="en-US"/>
              </w:rPr>
              <w:t>searches but internally integrates results to produce one protein list.</w:t>
            </w:r>
            <w:r>
              <w:rPr>
                <w:bCs/>
                <w:vertAlign w:val="superscript"/>
                <w:lang w:val="en-US"/>
              </w:rPr>
              <w:t xml:space="preserve"> </w:t>
            </w:r>
            <w:r>
              <w:rPr>
                <w:bCs/>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 xml:space="preserve">One single mzIdentML file SHOULD contain </w:t>
            </w:r>
            <w:r>
              <w:rPr>
                <w:i/>
                <w:lang w:val="en-US"/>
              </w:rPr>
              <w:t xml:space="preserve">n </w:t>
            </w:r>
            <w:r>
              <w:rPr>
                <w:lang w:val="en-US"/>
              </w:rPr>
              <w:t xml:space="preserve">&lt;SpectrumIdentificationList&gt;s, </w:t>
            </w:r>
            <w:r>
              <w:rPr>
                <w:i/>
                <w:lang w:val="en-US"/>
              </w:rPr>
              <w:t xml:space="preserve">n </w:t>
            </w:r>
            <w:r>
              <w:rPr>
                <w:lang w:val="en-US"/>
              </w:rPr>
              <w:t xml:space="preserve">&lt;SpectrumIdentificationProtocol&gt;s, </w:t>
            </w:r>
            <w:r>
              <w:rPr>
                <w:i/>
                <w:lang w:val="en-US"/>
              </w:rPr>
              <w:t xml:space="preserve">n </w:t>
            </w:r>
            <w:r>
              <w:rPr>
                <w:lang w:val="en-US"/>
              </w:rPr>
              <w:t>&lt;SpectrumIdentification&gt;s, 1 &lt;ProteinDetection&gt;, 1 &lt;ProteinDetectionList&gt;.</w:t>
            </w:r>
          </w:p>
          <w:p>
            <w:pPr>
              <w:pStyle w:val="Normal"/>
              <w:widowControl w:val="false"/>
              <w:rPr>
                <w:lang w:val="en-US"/>
              </w:rPr>
            </w:pPr>
            <w:r>
              <w:rPr>
                <w:lang w:val="en-US"/>
              </w:rPr>
            </w:r>
          </w:p>
          <w:p>
            <w:pPr>
              <w:pStyle w:val="Normal"/>
              <w:widowControl w:val="false"/>
              <w:rPr>
                <w:lang w:val="en-US"/>
              </w:rPr>
            </w:pPr>
            <w:r>
              <w:rPr>
                <w:lang w:val="en-US"/>
              </w:rPr>
              <w:t>The &lt;SpectrumIdentificationProtocol&gt;s MUST indicate that pre-fractionation has taken place, using the CV term indicated in Table 1.</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3.</w:t>
            </w:r>
            <w:r>
              <w:rPr>
                <w:bCs/>
                <w:lang w:val="en-US"/>
              </w:rPr>
              <w:t xml:space="preserve"> i) A sample is fractionated into </w:t>
            </w:r>
            <w:r>
              <w:rPr>
                <w:bCs/>
                <w:i/>
                <w:lang w:val="en-US"/>
              </w:rPr>
              <w:t>n</w:t>
            </w:r>
            <w:r>
              <w:rPr>
                <w:bCs/>
                <w:lang w:val="en-US"/>
              </w:rPr>
              <w:t xml:space="preserve"> sub-samples, prior to </w:t>
            </w:r>
            <w:r>
              <w:rPr>
                <w:bCs/>
                <w:i/>
                <w:lang w:val="en-US"/>
              </w:rPr>
              <w:t>n</w:t>
            </w:r>
            <w:r>
              <w:rPr>
                <w:bCs/>
                <w:lang w:val="en-US"/>
              </w:rPr>
              <w:t xml:space="preserve"> runs on the MS; ii) the search engine performs </w:t>
            </w:r>
            <w:r>
              <w:rPr>
                <w:bCs/>
                <w:i/>
                <w:lang w:val="en-US"/>
              </w:rPr>
              <w:t>n</w:t>
            </w:r>
            <w:r>
              <w:rPr>
                <w:bCs/>
                <w:lang w:val="en-US"/>
              </w:rPr>
              <w:t xml:space="preserve"> searches, producing </w:t>
            </w:r>
            <w:r>
              <w:rPr>
                <w:bCs/>
                <w:i/>
                <w:lang w:val="en-US"/>
              </w:rPr>
              <w:t>n</w:t>
            </w:r>
            <w:r>
              <w:rPr>
                <w:bCs/>
                <w:lang w:val="en-US"/>
              </w:rPr>
              <w:t xml:space="preserve"> lists of spectrum identifications; iii) post-processing software integrates results to produce one protein list.</w:t>
            </w:r>
            <w:r>
              <w:rPr>
                <w:bCs/>
                <w:vertAlign w:val="superscript"/>
                <w:lang w:val="en-US"/>
              </w:rPr>
              <w:t xml:space="preserve"> </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rPr>
            </w:pPr>
            <w:r>
              <w:rPr>
                <w:lang w:val="en-US"/>
              </w:rPr>
              <w:t>As Scenario 2.</w:t>
            </w:r>
          </w:p>
        </w:tc>
      </w:tr>
      <w:tr>
        <w:trPr/>
        <w:tc>
          <w:tcPr>
            <w:tcW w:w="49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Cs/>
                <w:lang w:val="en-US"/>
              </w:rPr>
            </w:pPr>
            <w:r>
              <w:rPr>
                <w:b/>
                <w:bCs/>
                <w:lang w:val="en-US"/>
              </w:rPr>
              <w:t>Scenario 4.</w:t>
            </w:r>
            <w:r>
              <w:rPr>
                <w:bCs/>
                <w:lang w:val="en-US"/>
              </w:rPr>
              <w:t xml:space="preserve"> i) There is no sample pre-fractionation and one run on the MS. ii) The spectra are split into </w:t>
            </w:r>
            <w:r>
              <w:rPr>
                <w:bCs/>
                <w:i/>
                <w:lang w:val="en-US"/>
              </w:rPr>
              <w:t xml:space="preserve">n </w:t>
            </w:r>
            <w:r>
              <w:rPr>
                <w:bCs/>
                <w:lang w:val="en-US"/>
              </w:rPr>
              <w:t xml:space="preserve">peak list files for searching (for example for parallelisation on a cluster), producing </w:t>
            </w:r>
            <w:r>
              <w:rPr>
                <w:bCs/>
                <w:i/>
                <w:lang w:val="en-US"/>
              </w:rPr>
              <w:t>n</w:t>
            </w:r>
            <w:r>
              <w:rPr>
                <w:bCs/>
                <w:lang w:val="en-US"/>
              </w:rPr>
              <w:t xml:space="preserve"> lists of PSMs iii) post-processing software re-combines results into one mzIdentML file producing 1 protein list.</w:t>
            </w:r>
          </w:p>
        </w:tc>
        <w:tc>
          <w:tcPr>
            <w:tcW w:w="5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i/>
                <w:i/>
                <w:lang w:val="en-US"/>
              </w:rPr>
            </w:pPr>
            <w:r>
              <w:rPr>
                <w:lang w:val="en-US"/>
              </w:rPr>
              <w:t>One single mzIdentML file SHOULD contain 1</w:t>
            </w:r>
            <w:r>
              <w:rPr>
                <w:i/>
                <w:lang w:val="en-US"/>
              </w:rPr>
              <w:t xml:space="preserve"> </w:t>
            </w:r>
            <w:r>
              <w:rPr>
                <w:lang w:val="en-US"/>
              </w:rPr>
              <w:t>&lt;SpectrumIdentificationList&gt;, 1</w:t>
            </w:r>
            <w:r>
              <w:rPr>
                <w:i/>
                <w:lang w:val="en-US"/>
              </w:rPr>
              <w:t xml:space="preserve"> </w:t>
            </w:r>
            <w:r>
              <w:rPr>
                <w:lang w:val="en-US"/>
              </w:rPr>
              <w:t xml:space="preserve">&lt;SpectrumIdentificationProtocol&gt;, 1 &lt;SpectrumIdentification&gt; referencing </w:t>
            </w:r>
            <w:r>
              <w:rPr>
                <w:i/>
                <w:lang w:val="en-US"/>
              </w:rPr>
              <w:t>n</w:t>
            </w:r>
            <w:r>
              <w:rPr>
                <w:lang w:val="en-US"/>
              </w:rPr>
              <w:t xml:space="preserve"> &lt;InputSpectra&gt; sub-elements, 1 &lt;ProteinDetection&gt;, 1 &lt;ProteinDetectionList&gt;.</w:t>
            </w:r>
          </w:p>
        </w:tc>
      </w:tr>
    </w:tbl>
    <w:p>
      <w:pPr>
        <w:pStyle w:val="Caption1"/>
        <w:rPr>
          <w:b w:val="false"/>
          <w:b w:val="false"/>
          <w:lang w:val="en-US"/>
        </w:rPr>
      </w:pPr>
      <w:r>
        <w:rPr>
          <w:lang w:val="en-US"/>
        </w:rPr>
        <w:t xml:space="preserve">Table 5. </w:t>
      </w:r>
      <w:r>
        <w:rPr>
          <w:b w:val="false"/>
          <w:lang w:val="en-US"/>
        </w:rPr>
        <w:t>A description of RECOMMENDED encodings in mzIdentML, where sample pre-fractionation has taken place.</w:t>
      </w:r>
    </w:p>
    <w:p>
      <w:pPr>
        <w:pStyle w:val="Normal"/>
        <w:rPr>
          <w:lang w:val="en-US"/>
        </w:rPr>
      </w:pPr>
      <w:r>
        <w:rPr>
          <w:lang w:val="en-US"/>
        </w:rPr>
      </w:r>
    </w:p>
    <w:p>
      <w:pPr>
        <w:pStyle w:val="Heading3"/>
        <w:rPr/>
      </w:pPr>
      <w:bookmarkStart w:id="69" w:name="__RefHeading___Toc37446_832650626"/>
      <w:bookmarkStart w:id="70" w:name="_Toc477259820"/>
      <w:bookmarkEnd w:id="69"/>
      <w:r>
        <w:rPr/>
        <w:t>Encoding replicate samples</w:t>
      </w:r>
      <w:bookmarkEnd w:id="70"/>
    </w:p>
    <w:p>
      <w:pPr>
        <w:pStyle w:val="Normal"/>
        <w:rPr>
          <w:lang w:val="en-US"/>
        </w:rPr>
      </w:pPr>
      <w:r>
        <w:rPr>
          <w:lang w:val="en-US"/>
        </w:rPr>
        <w:t xml:space="preserve">One mzIdentML file is intended to capture the analysis of one sample, including rules for pre-fractionation as discussed in Section </w:t>
      </w:r>
      <w:r>
        <w:rPr>
          <w:lang w:val="en-US"/>
        </w:rPr>
        <w:fldChar w:fldCharType="begin"/>
      </w:r>
      <w:r>
        <w:rPr>
          <w:lang w:val="en-US"/>
        </w:rPr>
        <w:instrText> REF _Ref473024772 \r \h </w:instrText>
      </w:r>
      <w:r>
        <w:rPr>
          <w:lang w:val="en-US"/>
        </w:rPr>
        <w:fldChar w:fldCharType="separate"/>
      </w:r>
      <w:r>
        <w:rPr>
          <w:lang w:val="en-US"/>
        </w:rPr>
        <w:t>5.2.5</w:t>
      </w:r>
      <w:r>
        <w:rPr>
          <w:lang w:val="en-US"/>
        </w:rPr>
        <w:fldChar w:fldCharType="end"/>
      </w:r>
      <w:r>
        <w:rPr>
          <w:lang w:val="en-US"/>
        </w:rPr>
        <w:t>. For encoding replicate samples (biological or technical), separate mzIdentML files SHOULD be used. A naming convention using suffixes MAY be adopted but the specifications of such are beyond the scope of this document.</w:t>
      </w:r>
    </w:p>
    <w:p>
      <w:pPr>
        <w:pStyle w:val="Normal"/>
        <w:rPr>
          <w:lang w:val="en-US"/>
        </w:rPr>
      </w:pPr>
      <w:r>
        <w:rPr>
          <w:lang w:val="en-US"/>
        </w:rPr>
      </w:r>
    </w:p>
    <w:p>
      <w:pPr>
        <w:pStyle w:val="Normal"/>
        <w:rPr>
          <w:lang w:val="en-US"/>
        </w:rPr>
      </w:pPr>
      <w:r>
        <w:rPr>
          <w:lang w:val="en-US"/>
        </w:rPr>
      </w:r>
    </w:p>
    <w:p>
      <w:pPr>
        <w:pStyle w:val="Heading3"/>
        <w:rPr/>
      </w:pPr>
      <w:bookmarkStart w:id="71" w:name="__RefHeading___Toc37448_832650626"/>
      <w:bookmarkStart w:id="72" w:name="_Ref409017290"/>
      <w:bookmarkStart w:id="73" w:name="_Toc477259821"/>
      <w:bookmarkEnd w:id="71"/>
      <w:r>
        <w:rPr/>
        <w:t>Peptide-level scores and statistical measures</w:t>
      </w:r>
      <w:bookmarkEnd w:id="72"/>
      <w:bookmarkEnd w:id="73"/>
    </w:p>
    <w:p>
      <w:pPr>
        <w:pStyle w:val="Nobreak"/>
        <w:jc w:val="both"/>
        <w:rPr>
          <w:lang w:val="en-US"/>
        </w:rPr>
      </w:pPr>
      <w:r>
        <w:rPr>
          <w:lang w:val="en-US"/>
        </w:rPr>
        <w:t xml:space="preserve">The format was designed with explicit support for encoding scores or statistical measures for PSMs, for individual proteins and for protein groups. However, the original design contained no explicit (schema level) support for peptide-level scores i.e. after redundant PSMs reporting on the same peptide have been removed. One of the challenges in this space is defining the mechanism of grouping multiple PSMs for the same </w:t>
      </w:r>
      <w:r>
        <w:rPr>
          <w:i/>
          <w:lang w:val="en-US"/>
        </w:rPr>
        <w:t xml:space="preserve">distinct peptide – </w:t>
      </w:r>
      <w:r>
        <w:rPr>
          <w:lang w:val="en-US"/>
        </w:rPr>
        <w:t>since in different contexts a distinct peptide could encompass one of the following concepts:</w:t>
      </w:r>
    </w:p>
    <w:p>
      <w:pPr>
        <w:pStyle w:val="Normal"/>
        <w:numPr>
          <w:ilvl w:val="0"/>
          <w:numId w:val="21"/>
        </w:numPr>
        <w:jc w:val="both"/>
        <w:rPr>
          <w:lang w:val="en-US"/>
        </w:rPr>
      </w:pPr>
      <w:r>
        <w:rPr>
          <w:lang w:val="en-US"/>
        </w:rPr>
        <w:t>A peptide sequence with a given set of modifications – located in specified positions, identified from a single charge state.</w:t>
      </w:r>
    </w:p>
    <w:p>
      <w:pPr>
        <w:pStyle w:val="Normal"/>
        <w:numPr>
          <w:ilvl w:val="0"/>
          <w:numId w:val="21"/>
        </w:numPr>
        <w:jc w:val="both"/>
        <w:rPr>
          <w:lang w:val="en-US"/>
        </w:rPr>
      </w:pPr>
      <w:r>
        <w:rPr>
          <w:lang w:val="en-US"/>
        </w:rPr>
        <w:t>A peptide sequence with a given set of modifications – located in specified positions, identified from different charge state ions.</w:t>
      </w:r>
    </w:p>
    <w:p>
      <w:pPr>
        <w:pStyle w:val="Normal"/>
        <w:numPr>
          <w:ilvl w:val="0"/>
          <w:numId w:val="21"/>
        </w:numPr>
        <w:jc w:val="both"/>
        <w:rPr>
          <w:lang w:val="en-US"/>
        </w:rPr>
      </w:pPr>
      <w:r>
        <w:rPr>
          <w:lang w:val="en-US"/>
        </w:rPr>
        <w:t>A peptide sequence with a given set of modifications – regardless of the positions of modifications.</w:t>
      </w:r>
    </w:p>
    <w:p>
      <w:pPr>
        <w:pStyle w:val="Normal"/>
        <w:numPr>
          <w:ilvl w:val="0"/>
          <w:numId w:val="21"/>
        </w:numPr>
        <w:jc w:val="both"/>
        <w:rPr>
          <w:lang w:val="en-US"/>
        </w:rPr>
      </w:pPr>
      <w:r>
        <w:rPr>
          <w:lang w:val="en-US"/>
        </w:rPr>
        <w:t>A peptide sequence regardless of the presence/absence of different modifications.</w:t>
      </w:r>
    </w:p>
    <w:p>
      <w:pPr>
        <w:pStyle w:val="Normal"/>
        <w:ind w:left="720" w:hanging="0"/>
        <w:jc w:val="both"/>
        <w:rPr>
          <w:lang w:val="en-US"/>
        </w:rPr>
      </w:pPr>
      <w:r>
        <w:rPr>
          <w:lang w:val="en-US"/>
        </w:rPr>
      </w:r>
    </w:p>
    <w:p>
      <w:pPr>
        <w:pStyle w:val="Normal"/>
        <w:jc w:val="both"/>
        <w:rPr>
          <w:lang w:val="en-US"/>
        </w:rPr>
      </w:pPr>
      <w:r>
        <w:rPr>
          <w:lang w:val="en-US"/>
        </w:rPr>
        <w:t xml:space="preserve">A mechanism for encoding these different types of distinct peptide grouping in the mzIdentML 1.2.0 specifications has been defined, using CV terms as described in </w:t>
      </w:r>
      <w:r>
        <w:rPr>
          <w:lang w:val="en-US"/>
        </w:rPr>
        <w:fldChar w:fldCharType="begin"/>
      </w:r>
      <w:r>
        <w:rPr>
          <w:lang w:val="en-US"/>
        </w:rPr>
        <w:instrText> REF _Ref385423481 \h </w:instrText>
      </w:r>
      <w:r>
        <w:rPr>
          <w:lang w:val="en-US"/>
        </w:rPr>
        <w:fldChar w:fldCharType="separate"/>
      </w:r>
      <w:r>
        <w:rPr>
          <w:lang w:val="en-US"/>
        </w:rPr>
        <w:t>Figure 1</w:t>
      </w:r>
      <w:r>
        <w:rPr>
          <w:lang w:val="en-US"/>
        </w:rPr>
        <w:fldChar w:fldCharType="end"/>
      </w:r>
      <w:r>
        <w:rPr>
          <w:lang w:val="en-US"/>
        </w:rPr>
        <w:t xml:space="preserve">. Three CV terms have currently been added to the PSI-MS CV: “group PSMs by sequence” (MS:1002496), “group PSMs by sequence with modifications” (MS:1002497) and “group PSMs by sequence with modifications and charge” (MS:1002498). </w:t>
      </w:r>
    </w:p>
    <w:p>
      <w:pPr>
        <w:pStyle w:val="Normal"/>
        <w:jc w:val="both"/>
        <w:rPr>
          <w:lang w:val="en-US"/>
        </w:rPr>
      </w:pPr>
      <w:r>
        <w:rPr>
          <w:lang w:val="en-US"/>
        </w:rPr>
      </w:r>
    </w:p>
    <w:p>
      <w:pPr>
        <w:pStyle w:val="Normal"/>
        <w:jc w:val="both"/>
        <w:rPr>
          <w:lang w:val="en-US"/>
        </w:rPr>
      </w:pPr>
      <w:r>
        <w:rPr>
          <w:lang w:val="en-US"/>
        </w:rPr>
        <w:t>The following additional features have also been added to mzIdentML 1.2.0 to support peptide-level scores (Figure 1). First, an additional CV term “peptide-level scoring” (</w:t>
      </w:r>
      <w:r>
        <w:rPr>
          <w:bCs/>
          <w:lang w:val="en-US"/>
        </w:rPr>
        <w:t>MS:1002490) MUST be included (when this process is being reported)</w:t>
      </w:r>
      <w:r>
        <w:rPr>
          <w:lang w:val="en-US"/>
        </w:rPr>
        <w:t xml:space="preserve"> in &lt;SpectrumIdentificationProtocol&gt;, as shown in Figure 1A and Table 1. In addition, the &lt;SpectrumIdentificationProtocol&gt;</w:t>
      </w:r>
      <w:r>
        <w:rPr>
          <w:i/>
          <w:lang w:val="en-US"/>
        </w:rPr>
        <w:t xml:space="preserve"> </w:t>
      </w:r>
      <w:r>
        <w:rPr>
          <w:lang w:val="en-US"/>
        </w:rPr>
        <w:t xml:space="preserve">contains a &lt;Threshold&gt; element, used in previous versions, for representing the threshold applied at the PSM level. In mzIdentML 1.2, the element can now be used to demonstrate the threshold applied at the PSM and/or peptide-level, through the use of appropriate CV terms. </w:t>
      </w:r>
    </w:p>
    <w:p>
      <w:pPr>
        <w:pStyle w:val="Normal"/>
        <w:jc w:val="both"/>
        <w:rPr>
          <w:lang w:val="en-US"/>
        </w:rPr>
      </w:pPr>
      <w:r>
        <w:rPr>
          <w:lang w:val="en-US"/>
        </w:rPr>
      </w:r>
    </w:p>
    <w:p>
      <w:pPr>
        <w:pStyle w:val="Normal"/>
        <w:jc w:val="both"/>
        <w:rPr>
          <w:lang w:val="en-US"/>
        </w:rPr>
      </w:pPr>
      <w:r>
        <w:rPr>
          <w:lang w:val="en-US"/>
        </w:rPr>
        <w:t xml:space="preserve">Additionally, a mechanism is needed for capturing how different PSMs are grouped into a single entity. This is achieved by adding a CV term to every PSM in the file “peptide group ID” (MS:1002520), whereby the associated value is a unique identifier shared between all PSMs in the same peptide group. In the example in Figure 1D, the unique identifier used is the peptide sequence itself (since when grouping by sequence irrespective of modification status this value must be unique), although this could be an arbitrary value such as an integer code. </w:t>
      </w:r>
    </w:p>
    <w:p>
      <w:pPr>
        <w:pStyle w:val="Normal"/>
        <w:jc w:val="both"/>
        <w:rPr>
          <w:lang w:val="en-US"/>
        </w:rPr>
      </w:pPr>
      <w:r>
        <w:rPr>
          <w:lang w:val="en-US"/>
        </w:rPr>
      </w:r>
    </w:p>
    <w:p>
      <w:pPr>
        <w:pStyle w:val="Normal"/>
        <w:jc w:val="both"/>
        <w:rPr>
          <w:lang w:val="en-US"/>
        </w:rPr>
      </w:pPr>
      <w:r>
        <w:rPr>
          <w:lang w:val="en-US"/>
        </w:rPr>
        <w:t xml:space="preserve">The mzIdentML file must be able to record scores or statistical values at the peptide level. This is achieved </w:t>
      </w:r>
      <w:r>
        <w:rPr>
          <w:i/>
          <w:lang w:val="en-US"/>
        </w:rPr>
        <w:t>via</w:t>
      </w:r>
      <w:r>
        <w:rPr>
          <w:lang w:val="en-US"/>
        </w:rPr>
        <w:t xml:space="preserve"> adding CV terms with identical values to all PSMs within the same peptide-group, with an indication that it is a peptide-level value, </w:t>
      </w:r>
      <w:r>
        <w:rPr>
          <w:i/>
          <w:lang w:val="en-US"/>
        </w:rPr>
        <w:t>via</w:t>
      </w:r>
      <w:r>
        <w:rPr>
          <w:lang w:val="en-US"/>
        </w:rPr>
        <w:t xml:space="preserve"> the convention of the prefix “peptide:” in the CV term name (Figure 1E). Finally, a mechanism has been added for recording peptides both above and below the threshold, to allow complete statistical re-evaluation by downstream software. PSM-level threshold is covered </w:t>
      </w:r>
      <w:r>
        <w:rPr>
          <w:i/>
          <w:lang w:val="en-US"/>
        </w:rPr>
        <w:t>via</w:t>
      </w:r>
      <w:r>
        <w:rPr>
          <w:lang w:val="en-US"/>
        </w:rPr>
        <w:t xml:space="preserve"> the </w:t>
      </w:r>
      <w:r>
        <w:rPr>
          <w:i/>
          <w:lang w:val="en-US"/>
        </w:rPr>
        <w:t>passThreshold</w:t>
      </w:r>
      <w:r>
        <w:rPr>
          <w:lang w:val="en-US"/>
        </w:rPr>
        <w:t xml:space="preserve"> attribute on the &lt;SpectrumIdentificationItem&gt;</w:t>
      </w:r>
      <w:r>
        <w:rPr>
          <w:i/>
          <w:lang w:val="en-US"/>
        </w:rPr>
        <w:t xml:space="preserve"> </w:t>
      </w:r>
      <w:r>
        <w:rPr>
          <w:lang w:val="en-US"/>
        </w:rPr>
        <w:t>element. To enable additional thresholding at the peptide-level, a new CV term is required for all PSMs (“peptide passes threshold”, MS:1002500) as shown in Figure 1F.</w:t>
      </w:r>
    </w:p>
    <w:p>
      <w:pPr>
        <w:pStyle w:val="Normal"/>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129655" cy="8167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8"/>
                    <a:stretch>
                      <a:fillRect/>
                    </a:stretch>
                  </pic:blipFill>
                  <pic:spPr bwMode="auto">
                    <a:xfrm>
                      <a:off x="0" y="0"/>
                      <a:ext cx="6129655" cy="8167370"/>
                    </a:xfrm>
                    <a:prstGeom prst="rect">
                      <a:avLst/>
                    </a:prstGeom>
                  </pic:spPr>
                </pic:pic>
              </a:graphicData>
            </a:graphic>
          </wp:inline>
        </w:drawing>
      </w:r>
    </w:p>
    <w:p>
      <w:pPr>
        <w:pStyle w:val="Caption1"/>
        <w:rPr>
          <w:lang w:val="en-US"/>
        </w:rPr>
      </w:pPr>
      <w:bookmarkStart w:id="74" w:name="_Ref385423481"/>
      <w:r>
        <w:rPr>
          <w:lang w:val="en-US"/>
        </w:rPr>
        <w:t xml:space="preserve">Figure </w:t>
      </w:r>
      <w:r>
        <w:rPr>
          <w:lang w:val="en-US"/>
        </w:rPr>
        <w:fldChar w:fldCharType="begin"/>
      </w:r>
      <w:r>
        <w:rPr>
          <w:lang w:val="en-US"/>
        </w:rPr>
        <w:instrText> SEQ Figure \* ARABIC </w:instrText>
      </w:r>
      <w:r>
        <w:rPr>
          <w:lang w:val="en-US"/>
        </w:rPr>
        <w:fldChar w:fldCharType="separate"/>
      </w:r>
      <w:r>
        <w:rPr>
          <w:lang w:val="en-US"/>
        </w:rPr>
        <w:t>1</w:t>
      </w:r>
      <w:r>
        <w:rPr>
          <w:lang w:val="en-US"/>
        </w:rPr>
        <w:fldChar w:fldCharType="end"/>
      </w:r>
      <w:bookmarkEnd w:id="74"/>
      <w:r>
        <w:rPr>
          <w:lang w:val="en-US"/>
        </w:rPr>
        <w:t xml:space="preserve">. </w:t>
      </w:r>
      <w:r>
        <w:rPr>
          <w:b w:val="false"/>
          <w:lang w:val="en-US"/>
        </w:rPr>
        <w:t>The mechanism for encoding peptide-level statistics in mzIdentML 1.2.0.</w:t>
      </w:r>
    </w:p>
    <w:p>
      <w:pPr>
        <w:pStyle w:val="Normal"/>
        <w:rPr>
          <w:lang w:val="en-US"/>
        </w:rPr>
      </w:pPr>
      <w:r>
        <w:rPr>
          <w:lang w:val="en-US"/>
        </w:rPr>
      </w:r>
    </w:p>
    <w:p>
      <w:pPr>
        <w:pStyle w:val="Normal"/>
        <w:rPr>
          <w:lang w:val="en-US"/>
        </w:rPr>
      </w:pPr>
      <w:r>
        <w:rPr>
          <w:lang w:val="en-US"/>
        </w:rPr>
      </w:r>
    </w:p>
    <w:p>
      <w:pPr>
        <w:pStyle w:val="Heading3"/>
        <w:rPr/>
      </w:pPr>
      <w:bookmarkStart w:id="75" w:name="__RefHeading___Toc37450_832650626"/>
      <w:bookmarkStart w:id="76" w:name="_Ref449348756"/>
      <w:bookmarkStart w:id="77" w:name="_Ref409017297"/>
      <w:bookmarkStart w:id="78" w:name="_Toc477259822"/>
      <w:bookmarkEnd w:id="75"/>
      <w:r>
        <w:rPr/>
        <w:t>Encoding modification localisation scores</w:t>
      </w:r>
      <w:bookmarkEnd w:id="76"/>
      <w:bookmarkEnd w:id="77"/>
      <w:bookmarkEnd w:id="78"/>
    </w:p>
    <w:p>
      <w:pPr>
        <w:pStyle w:val="Nobreak"/>
        <w:rPr>
          <w:lang w:val="en-US" w:eastAsia="en-US"/>
        </w:rPr>
      </w:pPr>
      <w:r>
        <w:rPr>
          <w:lang w:val="en-US" w:eastAsia="en-US"/>
        </w:rPr>
      </w:r>
    </w:p>
    <w:p>
      <w:pPr>
        <w:pStyle w:val="Nobreak"/>
        <w:jc w:val="both"/>
        <w:rPr>
          <w:rFonts w:ascii="Times New Roman" w:hAnsi="Times New Roman"/>
          <w:sz w:val="24"/>
          <w:szCs w:val="24"/>
          <w:lang w:val="en-US" w:eastAsia="en-US"/>
        </w:rPr>
      </w:pPr>
      <w:r>
        <w:rPr>
          <w:rFonts w:ascii="Times New Roman" w:hAnsi="Times New Roman"/>
          <w:sz w:val="24"/>
          <w:szCs w:val="24"/>
          <w:lang w:val="en-US" w:eastAsia="en-US"/>
          <w:rPrChange w:id="0" w:author="Juan Antonio Vizcaino" w:date="2023-05-24T09:04:00Z"/>
        </w:rPr>
        <w:t xml:space="preserve">A new addition to mzIdentML 1.2.0 is the ability to attach scores or statistical values to the position of a modification, with regards to the peptide sequence. A variety of software packages now export such values, since it is common for there to be more than one possible site of modification. Evidence from the presence or absence of fragment ions can enable a calculation of the likelihood of different possibilities. Such evidence trail is particularly important for some downstream uses of the data, such as profiling motifs for positions of modifications or populating databases with “experimentally observed” modification sites. </w:t>
      </w:r>
    </w:p>
    <w:p>
      <w:pPr>
        <w:pStyle w:val="Normal"/>
        <w:jc w:val="both"/>
        <w:rPr>
          <w:lang w:val="en-US" w:eastAsia="en-US"/>
        </w:rPr>
      </w:pPr>
      <w:r>
        <w:rPr>
          <w:lang w:val="en-US" w:eastAsia="en-US"/>
        </w:rPr>
      </w:r>
    </w:p>
    <w:p>
      <w:pPr>
        <w:pStyle w:val="Nobreak"/>
        <w:jc w:val="both"/>
        <w:rPr>
          <w:rFonts w:ascii="Times New Roman" w:hAnsi="Times New Roman"/>
          <w:sz w:val="24"/>
          <w:szCs w:val="24"/>
          <w:lang w:val="en-US"/>
        </w:rPr>
      </w:pPr>
      <w:r>
        <w:rPr>
          <w:rFonts w:ascii="Times New Roman" w:hAnsi="Times New Roman"/>
          <w:sz w:val="24"/>
          <w:szCs w:val="24"/>
          <w:lang w:val="en-US" w:eastAsia="en-US"/>
          <w:rPrChange w:id="0" w:author="Juan Antonio Vizcaino" w:date="2023-05-24T09:04:00Z"/>
        </w:rPr>
        <w:t xml:space="preserve">The encoding of such scores is achieved in mzIdentML 1.2.0 by making use of a regular expression attached within a &lt;cvParam&gt; at the level of &lt;SpectrumIdentificationItem&gt;. </w:t>
      </w:r>
      <w:r>
        <w:rPr>
          <w:rFonts w:ascii="Times New Roman" w:hAnsi="Times New Roman"/>
          <w:sz w:val="24"/>
          <w:szCs w:val="24"/>
          <w:lang w:val="en-US"/>
          <w:rPrChange w:id="0" w:author="Juan Antonio Vizcaino" w:date="2023-05-24T09:04:00Z"/>
        </w:rPr>
        <w:t xml:space="preserve">The following additional features to be present in mzIdentML 1.2.0 (Figure 2). </w:t>
      </w:r>
    </w:p>
    <w:p>
      <w:pPr>
        <w:pStyle w:val="Nobreak"/>
        <w:jc w:val="both"/>
        <w:rPr>
          <w:lang w:val="en-US"/>
        </w:rPr>
      </w:pPr>
      <w:r>
        <w:rPr>
          <w:lang w:val="en-US"/>
        </w:rPr>
      </w:r>
    </w:p>
    <w:p>
      <w:pPr>
        <w:pStyle w:val="Normal"/>
        <w:jc w:val="both"/>
        <w:rPr>
          <w:lang w:val="en-US"/>
        </w:rPr>
      </w:pPr>
      <w:r>
        <w:rPr>
          <w:lang w:val="en-US"/>
        </w:rPr>
        <w:t>To ensure that downstream software is aware that a file contains modification scores, a CV term is added to the &lt;SpectrumIdenticationProtocol&gt;</w:t>
      </w:r>
      <w:r>
        <w:rPr>
          <w:i/>
          <w:lang w:val="en-US"/>
        </w:rPr>
        <w:t xml:space="preserve"> </w:t>
      </w:r>
      <w:r>
        <w:rPr>
          <w:lang w:val="en-US"/>
        </w:rPr>
        <w:t xml:space="preserve">- “Modification localization scoring” (MS:1002491), as shown in Figure 2A and Table 1. Some approaches apply a statistical threshold for accepting or rejecting that a modification position has been confidently identified. The (re-usable) &lt;Peptide&gt; element has an attribute </w:t>
      </w:r>
      <w:r>
        <w:rPr>
          <w:i/>
          <w:lang w:val="en-US"/>
        </w:rPr>
        <w:t>via</w:t>
      </w:r>
      <w:r>
        <w:rPr>
          <w:lang w:val="en-US"/>
        </w:rPr>
        <w:t xml:space="preserve"> which the residue and location of a modification can be recorded. To remain backwards compatible, we recommend that the software implementing mod scoring (and export) in mzIdentML should continue to use these attributes, populating with the most likely modification position (Figure 2C). A new CV term (REQUIRED when MS:1002491 is present in the protocol) must be added to every &lt;Modification&gt; element – called “modification index” (MS:1002504), where the value serves as a unique identifier (local only to the containing &lt;Peptide&gt;) to be referenced from the PSM (Figure 2D). </w:t>
      </w:r>
    </w:p>
    <w:p>
      <w:pPr>
        <w:pStyle w:val="Nobreak"/>
        <w:jc w:val="both"/>
        <w:rPr>
          <w:lang w:val="en-US"/>
        </w:rPr>
      </w:pPr>
      <w:r>
        <w:rPr>
          <w:lang w:val="en-US"/>
        </w:rPr>
      </w:r>
    </w:p>
    <w:p>
      <w:pPr>
        <w:pStyle w:val="Nobreak"/>
        <w:jc w:val="both"/>
        <w:rPr>
          <w:rFonts w:ascii="Times New Roman" w:hAnsi="Times New Roman"/>
          <w:bCs/>
          <w:sz w:val="24"/>
          <w:szCs w:val="24"/>
          <w:lang w:val="en-US"/>
        </w:rPr>
      </w:pPr>
      <w:r>
        <w:rPr>
          <w:rFonts w:ascii="Times New Roman" w:hAnsi="Times New Roman"/>
          <w:sz w:val="24"/>
          <w:szCs w:val="24"/>
          <w:lang w:val="en-US"/>
          <w:rPrChange w:id="0" w:author="Juan Antonio Vizcaino" w:date="2023-05-24T09:05:00Z"/>
        </w:rPr>
        <w:t xml:space="preserve">The modification scores themselves are added as CV terms to the &lt;SpectrumIdentificationItem&gt; element referencing the peptide (e.g. “phosphoRS score”, Figure 2E), with a value provided as a regular expression of four values in a defined order - </w:t>
      </w:r>
      <w:r>
        <w:rPr>
          <w:rFonts w:ascii="Times New Roman" w:hAnsi="Times New Roman"/>
          <w:bCs/>
          <w:sz w:val="24"/>
          <w:szCs w:val="24"/>
          <w:lang w:val="en-US"/>
          <w:rPrChange w:id="0" w:author="Juan Antonio Vizcaino" w:date="2023-05-24T09:05:00Z"/>
        </w:rPr>
        <w:t>MOD_INDEX, SCORE</w:t>
      </w:r>
      <w:r>
        <w:rPr>
          <w:rFonts w:ascii="Times New Roman" w:hAnsi="Times New Roman"/>
          <w:sz w:val="24"/>
          <w:szCs w:val="24"/>
          <w:lang w:val="en-US"/>
          <w:rPrChange w:id="0" w:author="Juan Antonio Vizcaino" w:date="2023-05-24T09:05:00Z"/>
        </w:rPr>
        <w:t xml:space="preserve">, </w:t>
      </w:r>
      <w:r>
        <w:rPr>
          <w:rFonts w:ascii="Times New Roman" w:hAnsi="Times New Roman"/>
          <w:bCs/>
          <w:sz w:val="24"/>
          <w:szCs w:val="24"/>
          <w:lang w:val="en-US"/>
          <w:rPrChange w:id="0" w:author="Juan Antonio Vizcaino" w:date="2023-05-24T09:05:00Z"/>
        </w:rPr>
        <w:t>POSITION</w:t>
      </w:r>
      <w:r>
        <w:rPr>
          <w:rFonts w:ascii="Times New Roman" w:hAnsi="Times New Roman"/>
          <w:sz w:val="24"/>
          <w:szCs w:val="24"/>
          <w:lang w:val="en-US"/>
          <w:rPrChange w:id="0" w:author="Juan Antonio Vizcaino" w:date="2023-05-24T09:05:00Z"/>
        </w:rPr>
        <w:t xml:space="preserve">, </w:t>
      </w:r>
      <w:r>
        <w:rPr>
          <w:rFonts w:ascii="Times New Roman" w:hAnsi="Times New Roman"/>
          <w:bCs/>
          <w:sz w:val="24"/>
          <w:szCs w:val="24"/>
          <w:lang w:val="en-US"/>
          <w:rPrChange w:id="0" w:author="Juan Antonio Vizcaino" w:date="2023-05-24T09:05:00Z"/>
        </w:rPr>
        <w:t xml:space="preserve">PASS_THRESHOLD. MOD_INDEX is a reference to the </w:t>
      </w:r>
      <w:r>
        <w:rPr>
          <w:rFonts w:ascii="Times New Roman" w:hAnsi="Times New Roman"/>
          <w:sz w:val="24"/>
          <w:szCs w:val="24"/>
          <w:lang w:val="en-US"/>
          <w:rPrChange w:id="0" w:author="Juan Antonio Vizcaino" w:date="2023-05-24T09:05:00Z"/>
        </w:rPr>
        <w:t xml:space="preserve">“modification index” </w:t>
      </w:r>
      <w:r>
        <w:rPr>
          <w:rFonts w:ascii="Times New Roman" w:hAnsi="Times New Roman"/>
          <w:bCs/>
          <w:sz w:val="24"/>
          <w:szCs w:val="24"/>
          <w:lang w:val="en-US"/>
          <w:rPrChange w:id="0" w:author="Juan Antonio Vizcaino" w:date="2023-05-24T09:05:00Z"/>
        </w:rPr>
        <w:t xml:space="preserve">identifier provided in the referenced &lt;Peptide&gt; - &lt;Modification&gt; element. SCORE represents the score or statistical value (double data type) for the given position. POSITION is the scored modification position with respect to the peptide sequence (where position = 0 is the N-terminus, and the peptide length + 1 is used to indicate the C-terminus). The POSITION can include the bar symbol ‘|’, as a logical OR, if the score relates to multiple positions that can be distinguished.  PASS_THRESHOLD holds a Boolean (true, false) value to indicate whether the modification position passes the threshold described above. </w:t>
      </w:r>
    </w:p>
    <w:p>
      <w:pPr>
        <w:pStyle w:val="Normal"/>
        <w:jc w:val="both"/>
        <w:rPr>
          <w:lang w:val="en-US"/>
        </w:rPr>
      </w:pPr>
      <w:r>
        <w:rPr>
          <w:lang w:val="en-US"/>
        </w:rPr>
      </w:r>
    </w:p>
    <w:p>
      <w:pPr>
        <w:pStyle w:val="Normal"/>
        <w:rPr>
          <w:rFonts w:ascii="Courier" w:hAnsi="Courier"/>
          <w:bCs/>
          <w:sz w:val="16"/>
          <w:szCs w:val="16"/>
          <w:lang w:val="en-US"/>
        </w:rPr>
      </w:pPr>
      <w:r>
        <w:rPr>
          <w:rFonts w:ascii="Courier" w:hAnsi="Courier"/>
          <w:bCs/>
          <w:sz w:val="16"/>
          <w:szCs w:val="16"/>
          <w:lang w:val="en-US"/>
        </w:rPr>
        <w:t xml:space="preserve">&lt;cvParam accession="MS:1002380" cvRef="PSI-MS" value="1:0.03:2|3:true" name="modification rescored by false localization rate"/&gt; </w:t>
        <w:br/>
        <w:t>&lt;cvParam accession="MS:1002380" cvRef="PSI-MS" value="1:0.97:8|9:false" name="modification rescored by false localization rate"/&gt;</w:t>
      </w:r>
    </w:p>
    <w:p>
      <w:pPr>
        <w:pStyle w:val="Normal"/>
        <w:jc w:val="both"/>
        <w:rPr>
          <w:rFonts w:ascii="Courier" w:hAnsi="Courier"/>
          <w:bCs/>
          <w:sz w:val="16"/>
          <w:szCs w:val="16"/>
          <w:lang w:val="en-US"/>
        </w:rPr>
      </w:pPr>
      <w:r>
        <w:rPr>
          <w:rFonts w:ascii="Courier" w:hAnsi="Courier"/>
          <w:bCs/>
          <w:sz w:val="16"/>
          <w:szCs w:val="16"/>
          <w:lang w:val="en-US"/>
        </w:rPr>
      </w:r>
    </w:p>
    <w:p>
      <w:pPr>
        <w:pStyle w:val="Normal"/>
        <w:jc w:val="both"/>
        <w:rPr>
          <w:lang w:val="en-US"/>
        </w:rPr>
      </w:pPr>
      <w:r>
        <w:rPr>
          <w:bCs/>
          <w:lang w:val="en-US"/>
        </w:rPr>
        <w:t xml:space="preserve">The mechanism described MAY be used in conjunction with peptide-level scoring, using specific CV terms for peptide-level modification re-scoring. </w:t>
      </w:r>
    </w:p>
    <w:p>
      <w:pPr>
        <w:pStyle w:val="Nobreak"/>
        <w:rPr>
          <w:lang w:val="en-US"/>
        </w:rPr>
      </w:pPr>
      <w:r>
        <w:rPr/>
        <w:drawing>
          <wp:inline distT="0" distB="0" distL="0" distR="0">
            <wp:extent cx="4346575" cy="8338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9"/>
                    <a:stretch>
                      <a:fillRect/>
                    </a:stretch>
                  </pic:blipFill>
                  <pic:spPr bwMode="auto">
                    <a:xfrm>
                      <a:off x="0" y="0"/>
                      <a:ext cx="4346575" cy="8338185"/>
                    </a:xfrm>
                    <a:prstGeom prst="rect">
                      <a:avLst/>
                    </a:prstGeom>
                  </pic:spPr>
                </pic:pic>
              </a:graphicData>
            </a:graphic>
          </wp:inline>
        </w:drawing>
      </w:r>
    </w:p>
    <w:p>
      <w:pPr>
        <w:pStyle w:val="Caption1"/>
        <w:rPr>
          <w:lang w:val="en-US"/>
          <w:del w:id="303" w:author="Juan Antonio Vizcaino" w:date="2023-05-24T09:04:00Z"/>
        </w:rPr>
      </w:pPr>
      <w:r>
        <w:rPr>
          <w:lang w:val="en-US"/>
        </w:rPr>
        <w:t xml:space="preserve">Figure </w:t>
      </w:r>
      <w:r>
        <w:rPr>
          <w:b w:val="false"/>
          <w:bCs w:val="false"/>
          <w:lang w:val="en-US"/>
        </w:rPr>
        <w:fldChar w:fldCharType="begin"/>
      </w:r>
      <w:r>
        <w:rPr>
          <w:b w:val="false"/>
          <w:bCs w:val="false"/>
          <w:lang w:val="en-US"/>
        </w:rPr>
        <w:instrText> SEQ Figure \* ARABIC </w:instrText>
      </w:r>
      <w:r>
        <w:rPr>
          <w:b w:val="false"/>
          <w:bCs w:val="false"/>
          <w:lang w:val="en-US"/>
        </w:rPr>
        <w:fldChar w:fldCharType="separate"/>
      </w:r>
      <w:r>
        <w:rPr>
          <w:b w:val="false"/>
          <w:bCs w:val="false"/>
          <w:lang w:val="en-US"/>
        </w:rPr>
        <w:t>2</w:t>
      </w:r>
      <w:r>
        <w:rPr>
          <w:b w:val="false"/>
          <w:bCs w:val="false"/>
          <w:lang w:val="en-US"/>
        </w:rPr>
        <w:fldChar w:fldCharType="end"/>
      </w:r>
      <w:r>
        <w:rPr>
          <w:lang w:val="en-US"/>
        </w:rPr>
        <w:t xml:space="preserve">. </w:t>
      </w:r>
      <w:r>
        <w:rPr>
          <w:b w:val="false"/>
          <w:lang w:val="en-US"/>
        </w:rPr>
        <w:t>The specification in mzIdentML 1.2.0 for encoding modification localization scores, using CV terms.</w:t>
      </w:r>
    </w:p>
    <w:p>
      <w:pPr>
        <w:pStyle w:val="Caption1"/>
        <w:pPrChange w:id="0" w:author="Juan Antonio Vizcaino" w:date="2023-05-24T09:04:00Z"/>
        <w:rPr>
          <w:lang w:val="en-US"/>
        </w:rPr>
      </w:pPr>
      <w:r>
        <w:rPr/>
      </w:r>
    </w:p>
    <w:p>
      <w:pPr>
        <w:pStyle w:val="Heading3"/>
        <w:rPr/>
      </w:pPr>
      <w:bookmarkStart w:id="79" w:name="__RefHeading___Toc37452_832650626"/>
      <w:bookmarkStart w:id="80" w:name="_Toc477259823"/>
      <w:bookmarkStart w:id="81" w:name="_Ref409017331"/>
      <w:bookmarkEnd w:id="79"/>
      <w:r>
        <w:rPr/>
        <w:t xml:space="preserve">Encoding results of </w:t>
      </w:r>
      <w:del w:id="304" w:author="Juan Antonio Vizcaino" w:date="2023-01-25T10:39:00Z">
        <w:r>
          <w:rPr/>
          <w:delText>cross-link</w:delText>
        </w:r>
      </w:del>
      <w:ins w:id="305" w:author="Juan Antonio Vizcaino" w:date="2023-01-25T10:39:00Z">
        <w:r>
          <w:rPr/>
          <w:t>crosslink</w:t>
        </w:r>
      </w:ins>
      <w:r>
        <w:rPr/>
        <w:t>ing searches</w:t>
      </w:r>
      <w:bookmarkEnd w:id="80"/>
      <w:bookmarkEnd w:id="81"/>
    </w:p>
    <w:p>
      <w:pPr>
        <w:pStyle w:val="Nobreak"/>
        <w:jc w:val="both"/>
        <w:rPr>
          <w:rFonts w:ascii="Times New Roman" w:hAnsi="Times New Roman"/>
          <w:sz w:val="24"/>
          <w:szCs w:val="24"/>
          <w:lang w:val="en-US"/>
          <w:del w:id="320" w:author="Colin Combe" w:date="2023-05-18T08:31:00Z"/>
        </w:rPr>
      </w:pPr>
      <w:r>
        <w:rPr>
          <w:rFonts w:ascii="Times New Roman" w:hAnsi="Times New Roman"/>
          <w:sz w:val="24"/>
          <w:szCs w:val="24"/>
          <w:lang w:val="en-US" w:eastAsia="en-US"/>
          <w:rPrChange w:id="0" w:author="Juan Antonio Vizcaino" w:date="2023-05-24T09:20:00Z"/>
        </w:rPr>
        <w:t xml:space="preserve">See the </w:t>
      </w:r>
      <w:ins w:id="307" w:author="Juan Antonio Vizcaino" w:date="2023-05-24T09:20:00Z">
        <w:r>
          <w:rPr>
            <w:rFonts w:ascii="Times New Roman" w:hAnsi="Times New Roman"/>
            <w:sz w:val="24"/>
            <w:szCs w:val="24"/>
            <w:lang w:val="en-US" w:eastAsia="en-US"/>
          </w:rPr>
          <w:t xml:space="preserve">crosslinking </w:t>
        </w:r>
      </w:ins>
      <w:r>
        <w:rPr>
          <w:rFonts w:ascii="Times New Roman" w:hAnsi="Times New Roman"/>
          <w:sz w:val="24"/>
          <w:szCs w:val="24"/>
          <w:lang w:val="en-US" w:eastAsia="en-US"/>
          <w:rPrChange w:id="0" w:author="Juan Antonio Vizcaino" w:date="2023-05-24T09:20:00Z"/>
        </w:rPr>
        <w:t>extension document in the same folder as this document</w:t>
      </w:r>
      <w:ins w:id="309" w:author="Juan Antonio Vizcaino" w:date="2023-05-24T09:21:00Z">
        <w:r>
          <w:rPr>
            <w:rFonts w:ascii="Times New Roman" w:hAnsi="Times New Roman"/>
            <w:sz w:val="24"/>
            <w:szCs w:val="24"/>
            <w:lang w:val="en-US" w:eastAsia="en-US"/>
          </w:rPr>
          <w:t xml:space="preserve"> for all the details</w:t>
        </w:r>
      </w:ins>
      <w:r>
        <w:rPr>
          <w:rFonts w:ascii="Times New Roman" w:hAnsi="Times New Roman"/>
          <w:sz w:val="24"/>
          <w:szCs w:val="24"/>
          <w:lang w:val="en-US" w:eastAsia="en-US"/>
          <w:rPrChange w:id="0" w:author="Juan Antonio Vizcaino" w:date="2023-05-24T09:20:00Z"/>
        </w:rPr>
        <w:t xml:space="preserve">. </w:t>
      </w:r>
      <w:del w:id="311" w:author="Juan Antonio Vizcaino" w:date="2023-01-25T10:39:00Z">
        <w:r>
          <w:rPr>
            <w:rFonts w:ascii="Times New Roman" w:hAnsi="Times New Roman"/>
            <w:sz w:val="24"/>
            <w:szCs w:val="24"/>
            <w:lang w:val="en-US" w:eastAsia="en-US"/>
          </w:rPr>
          <w:delText>cross-link</w:delText>
        </w:r>
      </w:del>
      <w:del w:id="312" w:author="Colin Combe" w:date="2023-05-18T08:31:00Z">
        <w:r>
          <w:rPr>
            <w:rFonts w:ascii="Times New Roman" w:hAnsi="Times New Roman"/>
            <w:sz w:val="24"/>
            <w:szCs w:val="24"/>
            <w:lang w:val="en-US" w:eastAsia="en-US"/>
          </w:rPr>
          <w:delText xml:space="preserve">crosslinked peptides. This presents a new challenge for mzIdentML, since more than one peptide can be identified from the same spectrum – here termed the alpha and beta peptides, along with </w:delText>
        </w:r>
      </w:del>
      <w:del w:id="313" w:author="Juan Antonio Vizcaino" w:date="2023-01-25T10:39:00Z">
        <w:r>
          <w:rPr>
            <w:rFonts w:ascii="Times New Roman" w:hAnsi="Times New Roman"/>
            <w:sz w:val="24"/>
            <w:szCs w:val="24"/>
            <w:lang w:val="en-US" w:eastAsia="en-US"/>
          </w:rPr>
          <w:delText>cross-link</w:delText>
        </w:r>
      </w:del>
      <w:del w:id="314" w:author="Colin Combe" w:date="2023-05-18T08:31:00Z">
        <w:r>
          <w:rPr>
            <w:rFonts w:ascii="Times New Roman" w:hAnsi="Times New Roman"/>
            <w:sz w:val="24"/>
            <w:szCs w:val="24"/>
            <w:lang w:val="en-US" w:eastAsia="en-US"/>
          </w:rPr>
          <w:delText xml:space="preserve">crosslinker modifications, linked across the two chains (“donor” and “acceptor” </w:delText>
        </w:r>
      </w:del>
      <w:del w:id="315" w:author="Juan Antonio Vizcaino" w:date="2023-01-25T10:39:00Z">
        <w:r>
          <w:rPr>
            <w:rFonts w:ascii="Times New Roman" w:hAnsi="Times New Roman"/>
            <w:sz w:val="24"/>
            <w:szCs w:val="24"/>
            <w:lang w:val="en-US" w:eastAsia="en-US"/>
          </w:rPr>
          <w:delText>cross-link</w:delText>
        </w:r>
      </w:del>
      <w:del w:id="316" w:author="Colin Combe" w:date="2023-05-18T08:31:00Z">
        <w:r>
          <w:rPr>
            <w:rFonts w:ascii="Times New Roman" w:hAnsi="Times New Roman"/>
            <w:sz w:val="24"/>
            <w:szCs w:val="24"/>
            <w:lang w:val="en-US" w:eastAsia="en-US"/>
          </w:rPr>
          <w:delText xml:space="preserve">crosslink sites). The encoding, as exemplified in </w:delText>
        </w:r>
      </w:del>
      <w:del w:id="317" w:author="Colin Combe" w:date="2023-05-18T08:31:00Z">
        <w:r>
          <w:rPr>
            <w:lang w:val="en-US" w:eastAsia="en-US"/>
          </w:rPr>
          <w:fldChar w:fldCharType="begin"/>
        </w:r>
        <w:r>
          <w:rPr>
            <w:lang w:val="en-US" w:eastAsia="en-US"/>
          </w:rPr>
          <w:delInstrText> REF _Ref409016895 \h </w:delInstrText>
        </w:r>
        <w:r>
          <w:rPr>
            <w:lang w:val="en-US" w:eastAsia="en-US"/>
          </w:rPr>
          <w:fldChar w:fldCharType="separate"/>
        </w:r>
        <w:r>
          <w:rPr>
            <w:lang w:val="en-US" w:eastAsia="en-US"/>
          </w:rPr>
          <w:delText>Error: Reference source not found</w:delText>
        </w:r>
        <w:r>
          <w:rPr>
            <w:lang w:val="en-US" w:eastAsia="en-US"/>
          </w:rPr>
          <w:fldChar w:fldCharType="end"/>
        </w:r>
      </w:del>
      <w:del w:id="318" w:author="Colin Combe" w:date="2023-05-18T08:31:00Z">
        <w:r>
          <w:rPr>
            <w:rFonts w:ascii="Times New Roman" w:hAnsi="Times New Roman"/>
            <w:sz w:val="24"/>
            <w:szCs w:val="24"/>
            <w:lang w:val="en-US" w:eastAsia="en-US"/>
          </w:rPr>
          <w:delText xml:space="preserve">, enables scores or statistical measures to be assigned jointly to identification of the alpha-beta pair, or independently to the alpha and beta peptide chain. </w:delText>
        </w:r>
      </w:del>
      <w:del w:id="319" w:author="Colin Combe" w:date="2023-05-18T08:31:00Z">
        <w:r>
          <w:rPr>
            <w:rFonts w:ascii="Times New Roman" w:hAnsi="Times New Roman"/>
            <w:sz w:val="24"/>
            <w:szCs w:val="24"/>
            <w:lang w:val="en-US"/>
          </w:rPr>
          <w:delText>To fulfil these requirements in mzIdentML 1.2, the following adaptations were made.</w:delText>
        </w:r>
      </w:del>
    </w:p>
    <w:p>
      <w:pPr>
        <w:pStyle w:val="Nobreak"/>
        <w:jc w:val="both"/>
        <w:rPr>
          <w:lang w:val="en-US"/>
          <w:del w:id="322" w:author="Colin Combe" w:date="2023-05-18T08:31:00Z"/>
        </w:rPr>
      </w:pPr>
      <w:del w:id="321" w:author="Colin Combe" w:date="2023-05-18T08:31:00Z">
        <w:r>
          <w:rPr>
            <w:lang w:val="en-US"/>
          </w:rPr>
        </w:r>
      </w:del>
    </w:p>
    <w:p>
      <w:pPr>
        <w:pStyle w:val="Nobreak"/>
        <w:jc w:val="both"/>
        <w:rPr>
          <w:rFonts w:ascii="Times New Roman" w:hAnsi="Times New Roman"/>
          <w:sz w:val="24"/>
          <w:szCs w:val="24"/>
          <w:lang w:val="en-US"/>
          <w:del w:id="326" w:author="Colin Combe" w:date="2023-05-18T08:31:00Z"/>
        </w:rPr>
      </w:pPr>
      <w:del w:id="323" w:author="Colin Combe" w:date="2023-05-18T08:31:00Z">
        <w:r>
          <w:rPr>
            <w:b/>
            <w:i/>
            <w:lang w:val="en-US"/>
          </w:rPr>
          <w:delText xml:space="preserve">Encoding a </w:delText>
        </w:r>
      </w:del>
      <w:del w:id="324" w:author="Juan Antonio Vizcaino" w:date="2023-01-25T10:39:00Z">
        <w:r>
          <w:rPr>
            <w:b/>
            <w:i/>
            <w:lang w:val="en-US"/>
          </w:rPr>
          <w:delText>cross-link</w:delText>
        </w:r>
      </w:del>
      <w:del w:id="325" w:author="Colin Combe" w:date="2023-05-18T08:31:00Z">
        <w:r>
          <w:rPr>
            <w:b/>
            <w:i/>
            <w:lang w:val="en-US"/>
          </w:rPr>
          <w:delText>crosslinked peptide pair identification</w:delText>
        </w:r>
      </w:del>
    </w:p>
    <w:p>
      <w:pPr>
        <w:pStyle w:val="Nobreak"/>
        <w:jc w:val="both"/>
        <w:rPr>
          <w:rFonts w:ascii="Times New Roman" w:hAnsi="Times New Roman"/>
          <w:sz w:val="24"/>
          <w:szCs w:val="24"/>
          <w:lang w:val="en-US"/>
          <w:del w:id="344" w:author="Colin Combe" w:date="2023-05-18T08:31:00Z"/>
        </w:rPr>
      </w:pPr>
      <w:del w:id="327" w:author="Colin Combe" w:date="2023-05-18T08:31:00Z">
        <w:r>
          <w:rPr>
            <w:lang w:val="en-US"/>
          </w:rPr>
          <w:delText>First of all, the &lt;SpectrumIdentificationProtocol&gt; must contain the CV term “</w:delText>
        </w:r>
      </w:del>
      <w:del w:id="328" w:author="Juan Antonio Vizcaino" w:date="2023-01-25T10:39:00Z">
        <w:r>
          <w:rPr>
            <w:lang w:val="en-US"/>
          </w:rPr>
          <w:delText>cross-link</w:delText>
        </w:r>
      </w:del>
      <w:del w:id="329" w:author="Colin Combe" w:date="2023-05-18T08:31:00Z">
        <w:r>
          <w:rPr>
            <w:lang w:val="en-US"/>
          </w:rPr>
          <w:delText xml:space="preserve">crosslinking search” (MS:1002494) as shown in Figure 3A and Table 1. To represent the </w:delText>
        </w:r>
      </w:del>
      <w:del w:id="330" w:author="Juan Antonio Vizcaino" w:date="2023-01-25T10:40:00Z">
        <w:r>
          <w:rPr>
            <w:lang w:val="en-US"/>
          </w:rPr>
          <w:delText>cross-link</w:delText>
        </w:r>
      </w:del>
      <w:del w:id="331" w:author="Colin Combe" w:date="2023-05-18T08:31:00Z">
        <w:r>
          <w:rPr>
            <w:lang w:val="en-US"/>
          </w:rPr>
          <w:delText>crosslinkers, we have added a mechanism for relating two different &lt;Peptide&gt; elements together, using the CV terms “</w:delText>
        </w:r>
      </w:del>
      <w:del w:id="332" w:author="Juan Antonio Vizcaino" w:date="2023-01-25T10:40:00Z">
        <w:r>
          <w:rPr>
            <w:lang w:val="en-US"/>
          </w:rPr>
          <w:delText>cross-link</w:delText>
        </w:r>
      </w:del>
      <w:del w:id="333" w:author="Colin Combe" w:date="2023-05-18T08:31:00Z">
        <w:r>
          <w:rPr>
            <w:lang w:val="en-US"/>
          </w:rPr>
          <w:delText>crosslink donor” (MS:1002509) and “</w:delText>
        </w:r>
      </w:del>
      <w:del w:id="334" w:author="Juan Antonio Vizcaino" w:date="2023-01-25T10:40:00Z">
        <w:r>
          <w:rPr>
            <w:lang w:val="en-US"/>
          </w:rPr>
          <w:delText>cross-link</w:delText>
        </w:r>
      </w:del>
      <w:del w:id="335" w:author="Colin Combe" w:date="2023-05-18T08:31:00Z">
        <w:r>
          <w:rPr>
            <w:lang w:val="en-US"/>
          </w:rPr>
          <w:delText xml:space="preserve">crosslink acceptor” (MS:1002510), where an identical value indicates that they are grouped together (Figure 3B). The &lt;Modification&gt; element has an attribute </w:delText>
        </w:r>
      </w:del>
      <w:del w:id="336" w:author="Colin Combe" w:date="2023-05-18T08:31:00Z">
        <w:r>
          <w:rPr>
            <w:i/>
            <w:lang w:val="en-US"/>
          </w:rPr>
          <w:delText>monoisotopicMassDelta</w:delText>
        </w:r>
      </w:del>
      <w:del w:id="337" w:author="Colin Combe" w:date="2023-05-18T08:31:00Z">
        <w:r>
          <w:rPr>
            <w:lang w:val="en-US"/>
          </w:rPr>
          <w:delText xml:space="preserve">, and the </w:delText>
        </w:r>
      </w:del>
      <w:del w:id="338" w:author="Juan Antonio Vizcaino" w:date="2023-01-25T10:40:00Z">
        <w:r>
          <w:rPr>
            <w:lang w:val="en-US"/>
          </w:rPr>
          <w:delText>cross-link</w:delText>
        </w:r>
      </w:del>
      <w:del w:id="339" w:author="Colin Combe" w:date="2023-05-18T08:31:00Z">
        <w:r>
          <w:rPr>
            <w:lang w:val="en-US"/>
          </w:rPr>
          <w:delText xml:space="preserve">crosslink donor SHOULD contain the complete mass delta introduced by the </w:delText>
        </w:r>
      </w:del>
      <w:del w:id="340" w:author="Juan Antonio Vizcaino" w:date="2023-01-25T10:40:00Z">
        <w:r>
          <w:rPr>
            <w:lang w:val="en-US"/>
          </w:rPr>
          <w:delText>cross-link</w:delText>
        </w:r>
      </w:del>
      <w:del w:id="341" w:author="Colin Combe" w:date="2023-05-18T08:31:00Z">
        <w:r>
          <w:rPr>
            <w:lang w:val="en-US"/>
          </w:rPr>
          <w:delText xml:space="preserve">crosslinking reagent, and that the </w:delText>
        </w:r>
      </w:del>
      <w:del w:id="342" w:author="Juan Antonio Vizcaino" w:date="2023-01-25T10:40:00Z">
        <w:r>
          <w:rPr>
            <w:lang w:val="en-US"/>
          </w:rPr>
          <w:delText>cross-link</w:delText>
        </w:r>
      </w:del>
      <w:del w:id="343" w:author="Colin Combe" w:date="2023-05-18T08:31:00Z">
        <w:r>
          <w:rPr>
            <w:lang w:val="en-US"/>
          </w:rPr>
          <w:delText>crosslink acceptor reports a mass shift delta of zero. It is RECOMMENDED that the “donor” peptide SHOULD be the longer peptide, followed by alphabetical order for equal length peptides.</w:delText>
        </w:r>
      </w:del>
    </w:p>
    <w:p>
      <w:pPr>
        <w:pStyle w:val="Nobreak"/>
        <w:jc w:val="both"/>
        <w:rPr>
          <w:lang w:val="en-US"/>
          <w:del w:id="346" w:author="Colin Combe" w:date="2023-05-18T08:31:00Z"/>
        </w:rPr>
      </w:pPr>
      <w:del w:id="345" w:author="Colin Combe" w:date="2023-05-18T08:31:00Z">
        <w:r>
          <w:rPr>
            <w:lang w:val="en-US"/>
          </w:rPr>
        </w:r>
      </w:del>
    </w:p>
    <w:p>
      <w:pPr>
        <w:pStyle w:val="Nobreak"/>
        <w:jc w:val="both"/>
        <w:rPr>
          <w:rFonts w:ascii="Times New Roman" w:hAnsi="Times New Roman"/>
          <w:sz w:val="24"/>
          <w:szCs w:val="24"/>
          <w:lang w:val="en-US"/>
          <w:del w:id="352" w:author="Colin Combe" w:date="2023-05-18T08:31:00Z"/>
        </w:rPr>
      </w:pPr>
      <w:del w:id="347" w:author="Colin Combe" w:date="2023-05-18T08:31:00Z">
        <w:r>
          <w:rPr>
            <w:lang w:val="en-US"/>
          </w:rPr>
          <w:delText xml:space="preserve">For reporting the evidence associated with the identification, within a given &lt;SpectrumIdentificationResult&gt;, a pair of </w:delText>
        </w:r>
      </w:del>
      <w:del w:id="348" w:author="Juan Antonio Vizcaino" w:date="2023-01-25T10:40:00Z">
        <w:r>
          <w:rPr>
            <w:lang w:val="en-US"/>
          </w:rPr>
          <w:delText>cross-link</w:delText>
        </w:r>
      </w:del>
      <w:del w:id="349" w:author="Colin Combe" w:date="2023-05-18T08:31:00Z">
        <w:r>
          <w:rPr>
            <w:lang w:val="en-US"/>
          </w:rPr>
          <w:delText>crosslinked peptides MUST be reported as two instances of &lt;SpectrumIdentificationItem&gt; through having a shared local unique identifier as the value for the CV term “</w:delText>
        </w:r>
      </w:del>
      <w:del w:id="350" w:author="Juan Antonio Vizcaino" w:date="2023-01-25T10:40:00Z">
        <w:r>
          <w:rPr>
            <w:lang w:val="en-US"/>
          </w:rPr>
          <w:delText>cross-link</w:delText>
        </w:r>
      </w:del>
      <w:del w:id="351" w:author="Colin Combe" w:date="2023-05-18T08:31:00Z">
        <w:r>
          <w:rPr>
            <w:lang w:val="en-US"/>
          </w:rPr>
          <w:delText xml:space="preserve">crosslink spectrum identification item” (MS:1002511), as shown in Figure 3D. The two instances of &lt;SpectrumIdentificationItem&gt; MUST also share the same value for the rank attribute. </w:delText>
        </w:r>
      </w:del>
    </w:p>
    <w:p>
      <w:pPr>
        <w:pStyle w:val="Nobreak"/>
        <w:jc w:val="both"/>
        <w:rPr>
          <w:lang w:val="en-US"/>
          <w:del w:id="354" w:author="Colin Combe" w:date="2023-05-18T08:31:00Z"/>
        </w:rPr>
      </w:pPr>
      <w:del w:id="353" w:author="Colin Combe" w:date="2023-05-18T08:31:00Z">
        <w:r>
          <w:rPr>
            <w:lang w:val="en-US"/>
          </w:rPr>
        </w:r>
      </w:del>
    </w:p>
    <w:p>
      <w:pPr>
        <w:pStyle w:val="Nobreak"/>
        <w:jc w:val="both"/>
        <w:rPr>
          <w:rFonts w:ascii="Times New Roman" w:hAnsi="Times New Roman"/>
          <w:sz w:val="24"/>
          <w:szCs w:val="24"/>
          <w:lang w:val="en-US"/>
          <w:del w:id="359" w:author="Colin Combe" w:date="2023-05-18T08:31:00Z"/>
        </w:rPr>
      </w:pPr>
      <w:del w:id="355" w:author="Colin Combe" w:date="2023-05-18T08:31:00Z">
        <w:r>
          <w:rPr>
            <w:lang w:val="en-US"/>
          </w:rPr>
          <w:delText xml:space="preserve">If the search engine has produced a single score for the </w:delText>
        </w:r>
      </w:del>
      <w:del w:id="356" w:author="Juan Antonio Vizcaino" w:date="2023-01-25T10:40:00Z">
        <w:r>
          <w:rPr>
            <w:lang w:val="en-US"/>
          </w:rPr>
          <w:delText>cross-link</w:delText>
        </w:r>
      </w:del>
      <w:del w:id="357" w:author="Colin Combe" w:date="2023-05-18T08:31:00Z">
        <w:r>
          <w:rPr>
            <w:lang w:val="en-US"/>
          </w:rPr>
          <w:delText>crosslinked pair, both &lt;SpectrumIdentificationItem&gt; elements must carry the identical score (CV term and value, as in Figure 3E), but the two chains may also have additional, independent scores if needed (not shown).</w:delText>
        </w:r>
      </w:del>
      <w:del w:id="358" w:author="Colin Combe" w:date="2023-05-18T08:31:00Z">
        <w:r>
          <w:rPr>
            <w:lang w:val="en-US" w:eastAsia="en-US"/>
          </w:rPr>
          <w:delText xml:space="preserve"> </w:delText>
        </w:r>
      </w:del>
    </w:p>
    <w:p>
      <w:pPr>
        <w:pStyle w:val="Nobreak"/>
        <w:jc w:val="both"/>
        <w:rPr>
          <w:lang w:val="en-US" w:eastAsia="en-US"/>
          <w:del w:id="361" w:author="Colin Combe" w:date="2023-05-18T08:31:00Z"/>
        </w:rPr>
      </w:pPr>
      <w:del w:id="360" w:author="Colin Combe" w:date="2023-05-18T08:31:00Z">
        <w:r>
          <w:rPr>
            <w:lang w:val="en-US" w:eastAsia="en-US"/>
          </w:rPr>
        </w:r>
      </w:del>
    </w:p>
    <w:p>
      <w:pPr>
        <w:pStyle w:val="Nobreak"/>
        <w:jc w:val="both"/>
        <w:rPr>
          <w:rFonts w:ascii="Times New Roman" w:hAnsi="Times New Roman"/>
          <w:sz w:val="24"/>
          <w:szCs w:val="24"/>
          <w:lang w:val="en-US"/>
          <w:del w:id="369" w:author="Colin Combe" w:date="2023-05-18T08:31:00Z"/>
        </w:rPr>
      </w:pPr>
      <w:del w:id="362" w:author="Colin Combe" w:date="2023-05-18T08:31:00Z">
        <w:r>
          <w:rPr>
            <w:lang w:val="en-US" w:eastAsia="en-US"/>
          </w:rPr>
          <w:delText xml:space="preserve">Both </w:delText>
        </w:r>
      </w:del>
      <w:del w:id="363" w:author="Colin Combe" w:date="2023-05-18T08:31:00Z">
        <w:r>
          <w:rPr>
            <w:i/>
            <w:lang w:val="en-US" w:eastAsia="en-US"/>
          </w:rPr>
          <w:delText>&lt;SpectrumIdentificationItem&gt;</w:delText>
        </w:r>
      </w:del>
      <w:del w:id="364" w:author="Colin Combe" w:date="2023-05-18T08:31:00Z">
        <w:r>
          <w:rPr>
            <w:lang w:val="en-US" w:eastAsia="en-US"/>
          </w:rPr>
          <w:delText xml:space="preserve"> elements MUST have the same value for experimentalMassToCharge (i.e. the measured precursor mass value) and for </w:delText>
        </w:r>
      </w:del>
      <w:del w:id="365" w:author="Colin Combe" w:date="2023-05-18T08:31:00Z">
        <w:r>
          <w:rPr>
            <w:i/>
            <w:lang w:val="en-US" w:eastAsia="en-US"/>
          </w:rPr>
          <w:delText>calculatedMassToCharge</w:delText>
        </w:r>
      </w:del>
      <w:del w:id="366" w:author="Colin Combe" w:date="2023-05-18T08:31:00Z">
        <w:r>
          <w:rPr>
            <w:lang w:val="en-US" w:eastAsia="en-US"/>
          </w:rPr>
          <w:delText xml:space="preserve"> representing the theoretical mass of the pair of peptides plus the </w:delText>
        </w:r>
      </w:del>
      <w:del w:id="367" w:author="Juan Antonio Vizcaino" w:date="2023-01-25T10:40:00Z">
        <w:r>
          <w:rPr>
            <w:lang w:val="en-US" w:eastAsia="en-US"/>
          </w:rPr>
          <w:delText>cross-link</w:delText>
        </w:r>
      </w:del>
      <w:del w:id="368" w:author="Colin Combe" w:date="2023-05-18T08:31:00Z">
        <w:r>
          <w:rPr>
            <w:lang w:val="en-US" w:eastAsia="en-US"/>
          </w:rPr>
          <w:delText xml:space="preserve">crosslink. </w:delText>
        </w:r>
      </w:del>
    </w:p>
    <w:p>
      <w:pPr>
        <w:pStyle w:val="Nobreak"/>
        <w:suppressAutoHyphens w:val="false"/>
        <w:jc w:val="both"/>
        <w:rPr>
          <w:lang w:val="en-US" w:eastAsia="en-US"/>
          <w:del w:id="371" w:author="Colin Combe" w:date="2023-05-18T08:31:00Z"/>
        </w:rPr>
      </w:pPr>
      <w:del w:id="370" w:author="Colin Combe" w:date="2023-05-18T08:31:00Z">
        <w:r>
          <w:rPr>
            <w:lang w:val="en-US" w:eastAsia="en-US"/>
          </w:rPr>
        </w:r>
      </w:del>
    </w:p>
    <w:p>
      <w:pPr>
        <w:pStyle w:val="Nobreak"/>
        <w:suppressAutoHyphens w:val="false"/>
        <w:jc w:val="both"/>
        <w:rPr>
          <w:lang w:val="en-US" w:eastAsia="en-US"/>
          <w:del w:id="373" w:author="Colin Combe" w:date="2023-05-18T08:31:00Z"/>
        </w:rPr>
      </w:pPr>
      <w:del w:id="372" w:author="Colin Combe" w:date="2023-05-18T08:31:00Z">
        <w:r>
          <w:rPr>
            <w:lang w:val="en-US" w:eastAsia="en-US"/>
          </w:rPr>
        </w:r>
      </w:del>
    </w:p>
    <w:p>
      <w:pPr>
        <w:pStyle w:val="Nobreak"/>
        <w:suppressAutoHyphens w:val="false"/>
        <w:jc w:val="both"/>
        <w:rPr>
          <w:lang w:val="en-US" w:eastAsia="en-US"/>
          <w:del w:id="375" w:author="Colin Combe" w:date="2023-05-18T08:31:00Z"/>
        </w:rPr>
      </w:pPr>
      <w:del w:id="374" w:author="Colin Combe" w:date="2023-05-18T08:31:00Z">
        <w:r>
          <w:rPr>
            <w:b/>
            <w:i/>
            <w:lang w:val="en-US" w:eastAsia="en-US"/>
          </w:rPr>
          <w:delText>Encoding information from stable isotope labelling or multiple fragmentation approaches</w:delText>
        </w:r>
      </w:del>
    </w:p>
    <w:p>
      <w:pPr>
        <w:pStyle w:val="Nobreak"/>
        <w:jc w:val="both"/>
        <w:rPr>
          <w:rFonts w:ascii="Times New Roman" w:hAnsi="Times New Roman"/>
          <w:sz w:val="24"/>
          <w:szCs w:val="24"/>
          <w:lang w:val="en-US"/>
          <w:del w:id="398" w:author="Juan Antonio Vizcaino" w:date="2023-05-04T12:22:00Z"/>
        </w:rPr>
      </w:pPr>
      <w:del w:id="376" w:author="Colin Combe" w:date="2023-05-18T08:31:00Z">
        <w:r>
          <w:rPr>
            <w:lang w:val="en-US"/>
          </w:rPr>
          <w:delText xml:space="preserve">In some workflows, a consensus spectrum or collection of spectra is interpreted together to arrive at an identification of the </w:delText>
        </w:r>
      </w:del>
      <w:del w:id="377" w:author="Juan Antonio Vizcaino" w:date="2023-01-25T10:40:00Z">
        <w:r>
          <w:rPr>
            <w:lang w:val="en-US"/>
          </w:rPr>
          <w:delText>cross-link</w:delText>
        </w:r>
      </w:del>
      <w:del w:id="378" w:author="Colin Combe" w:date="2023-05-18T08:31:00Z">
        <w:r>
          <w:rPr>
            <w:lang w:val="en-US"/>
          </w:rPr>
          <w:delText xml:space="preserve">crosslinked pair. For cases where data are </w:delText>
        </w:r>
      </w:del>
      <w:del w:id="379" w:author="Colin Combe" w:date="2023-05-18T08:31:00Z">
        <w:r>
          <w:rPr>
            <w:i/>
            <w:lang w:val="en-US"/>
          </w:rPr>
          <w:delText xml:space="preserve">post-processed </w:delText>
        </w:r>
      </w:del>
      <w:del w:id="380" w:author="Colin Combe" w:date="2023-05-18T08:31:00Z">
        <w:r>
          <w:rPr>
            <w:lang w:val="en-US"/>
          </w:rPr>
          <w:delText xml:space="preserve">to arrive at a confident identification, the mechanism for peptide-level scoring SHOULD be used. However, there are some search approaches that intrinsically take into account multiple spectra to arrive at the identification: i) where “light” and “heavy” isotopes of the </w:delText>
        </w:r>
      </w:del>
      <w:del w:id="381" w:author="Juan Antonio Vizcaino" w:date="2023-01-25T10:40:00Z">
        <w:r>
          <w:rPr>
            <w:lang w:val="en-US"/>
          </w:rPr>
          <w:delText>cross-link</w:delText>
        </w:r>
      </w:del>
      <w:del w:id="382" w:author="Colin Combe" w:date="2023-05-18T08:31:00Z">
        <w:r>
          <w:rPr>
            <w:lang w:val="en-US"/>
          </w:rPr>
          <w:delText>crosslinker are used as a pair, combined together and searched once; ii) different fragmentation modes applied to the same precursor e.g. ETD and HCD; iii) MS</w:delText>
        </w:r>
      </w:del>
      <w:del w:id="383" w:author="Colin Combe" w:date="2023-05-18T08:31:00Z">
        <w:r>
          <w:rPr>
            <w:vertAlign w:val="superscript"/>
            <w:lang w:val="en-US"/>
          </w:rPr>
          <w:delText>3</w:delText>
        </w:r>
      </w:del>
      <w:del w:id="384" w:author="Colin Combe" w:date="2023-05-18T08:31:00Z">
        <w:r>
          <w:rPr>
            <w:lang w:val="en-US"/>
          </w:rPr>
          <w:delText xml:space="preserve"> fragmentation of particular MS</w:delText>
        </w:r>
      </w:del>
      <w:del w:id="385" w:author="Colin Combe" w:date="2023-05-18T08:31:00Z">
        <w:r>
          <w:rPr>
            <w:vertAlign w:val="superscript"/>
            <w:lang w:val="en-US"/>
          </w:rPr>
          <w:delText>2</w:delText>
        </w:r>
      </w:del>
      <w:del w:id="386" w:author="Colin Combe" w:date="2023-05-18T08:31:00Z">
        <w:r>
          <w:rPr>
            <w:lang w:val="en-US"/>
          </w:rPr>
          <w:delText xml:space="preserve"> products. See section 7.1. to see how to encode this information in mzidentML 1.3.0.</w:delText>
        </w:r>
      </w:del>
      <w:del w:id="387" w:author="Juan Antonio Vizcaino" w:date="2023-05-04T12:22:00Z">
        <w:r>
          <w:rPr>
            <w:lang w:val="en-US"/>
          </w:rPr>
          <w:delText>In these cases, the &lt;SpectraData&gt; element SHOULD specify that it is using a “combined spectra” type of input file format (Table 2). The referenced spectrum (</w:delText>
        </w:r>
      </w:del>
      <w:del w:id="388" w:author="Juan Antonio Vizcaino" w:date="2023-05-04T12:22:00Z">
        <w:r>
          <w:rPr>
            <w:i/>
            <w:lang w:val="en-US"/>
          </w:rPr>
          <w:delText>via</w:delText>
        </w:r>
      </w:del>
      <w:del w:id="389" w:author="Juan Antonio Vizcaino" w:date="2023-05-04T12:22:00Z">
        <w:r>
          <w:rPr>
            <w:lang w:val="en-US"/>
          </w:rPr>
          <w:delText xml:space="preserve"> the </w:delText>
        </w:r>
      </w:del>
      <w:del w:id="390" w:author="Juan Antonio Vizcaino" w:date="2023-05-04T12:22:00Z">
        <w:r>
          <w:rPr>
            <w:i/>
            <w:lang w:val="en-US"/>
          </w:rPr>
          <w:delText>spectrumID</w:delText>
        </w:r>
      </w:del>
      <w:del w:id="391" w:author="Juan Antonio Vizcaino" w:date="2023-05-04T12:22:00Z">
        <w:r>
          <w:rPr>
            <w:lang w:val="en-US"/>
          </w:rPr>
          <w:delText xml:space="preserve"> attribute) SHOULD contain a comma-separated list of identifiers e.g. </w:delText>
        </w:r>
      </w:del>
      <w:del w:id="392" w:author="Juan Antonio Vizcaino" w:date="2023-05-04T12:22:00Z">
        <w:r>
          <w:rPr>
            <w:i/>
            <w:lang w:val="en-US"/>
          </w:rPr>
          <w:delText>spectrumID= “index=1001, index=1007”</w:delText>
        </w:r>
      </w:del>
      <w:del w:id="393" w:author="Juan Antonio Vizcaino" w:date="2023-05-04T12:22:00Z">
        <w:r>
          <w:rPr>
            <w:lang w:val="en-US"/>
          </w:rPr>
          <w:delText xml:space="preserve">. For each peptide chain identified from the combined set of spectra (as a grouped identification of one </w:delText>
        </w:r>
      </w:del>
      <w:del w:id="394" w:author="Juan Antonio Vizcaino" w:date="2023-01-25T10:40:00Z">
        <w:r>
          <w:rPr>
            <w:lang w:val="en-US"/>
          </w:rPr>
          <w:delText>cross-link</w:delText>
        </w:r>
      </w:del>
      <w:del w:id="395" w:author="Juan Antonio Vizcaino" w:date="2023-05-04T12:22:00Z">
        <w:r>
          <w:rPr>
            <w:lang w:val="en-US"/>
          </w:rPr>
          <w:delText>ed pair), there SHOULD be exactly one &lt;SpectrumIdentificationItem&gt; - all sharing the same identifier under “</w:delText>
        </w:r>
      </w:del>
      <w:del w:id="396" w:author="Juan Antonio Vizcaino" w:date="2023-01-25T10:40:00Z">
        <w:r>
          <w:rPr>
            <w:lang w:val="en-US"/>
          </w:rPr>
          <w:delText>cross-link</w:delText>
        </w:r>
      </w:del>
      <w:del w:id="397" w:author="Juan Antonio Vizcaino" w:date="2023-05-04T12:22:00Z">
        <w:r>
          <w:rPr>
            <w:lang w:val="en-US"/>
          </w:rPr>
          <w:delText xml:space="preserve"> spectrum identification item”. </w:delText>
        </w:r>
      </w:del>
    </w:p>
    <w:p>
      <w:pPr>
        <w:pStyle w:val="Normal"/>
        <w:jc w:val="both"/>
        <w:rPr>
          <w:lang w:val="en-US"/>
          <w:del w:id="400" w:author="Juan Antonio Vizcaino" w:date="2023-05-04T12:22:00Z"/>
        </w:rPr>
      </w:pPr>
      <w:del w:id="399" w:author="Juan Antonio Vizcaino" w:date="2023-05-04T12:22:00Z">
        <w:r>
          <w:rPr>
            <w:lang w:val="en-US"/>
          </w:rPr>
        </w:r>
      </w:del>
    </w:p>
    <w:p>
      <w:pPr>
        <w:pStyle w:val="Nobreak"/>
        <w:jc w:val="both"/>
        <w:rPr>
          <w:rFonts w:ascii="Times New Roman" w:hAnsi="Times New Roman"/>
          <w:sz w:val="24"/>
          <w:szCs w:val="24"/>
          <w:lang w:val="en-US"/>
          <w:del w:id="414" w:author="Colin Combe" w:date="2023-05-18T08:31:00Z"/>
        </w:rPr>
      </w:pPr>
      <w:del w:id="401" w:author="Juan Antonio Vizcaino" w:date="2023-05-04T12:22:00Z">
        <w:r>
          <w:rPr>
            <w:lang w:val="en-US"/>
          </w:rPr>
          <w:delText>In the case of different fragmentation approaches (e.g. MS</w:delText>
        </w:r>
      </w:del>
      <w:del w:id="402" w:author="Juan Antonio Vizcaino" w:date="2023-05-04T12:22:00Z">
        <w:r>
          <w:rPr>
            <w:vertAlign w:val="superscript"/>
            <w:lang w:val="en-US"/>
          </w:rPr>
          <w:delText>2</w:delText>
        </w:r>
      </w:del>
      <w:del w:id="403" w:author="Juan Antonio Vizcaino" w:date="2023-05-04T12:22:00Z">
        <w:r>
          <w:rPr>
            <w:lang w:val="en-US"/>
          </w:rPr>
          <w:delText xml:space="preserve"> and MS</w:delText>
        </w:r>
      </w:del>
      <w:del w:id="404" w:author="Juan Antonio Vizcaino" w:date="2023-05-04T12:22:00Z">
        <w:r>
          <w:rPr>
            <w:vertAlign w:val="superscript"/>
            <w:lang w:val="en-US"/>
          </w:rPr>
          <w:delText>3</w:delText>
        </w:r>
      </w:del>
      <w:del w:id="405" w:author="Juan Antonio Vizcaino" w:date="2023-05-04T12:22:00Z">
        <w:r>
          <w:rPr>
            <w:lang w:val="en-US"/>
          </w:rPr>
          <w:delText xml:space="preserve">) applied to a single pair of </w:delText>
        </w:r>
      </w:del>
      <w:del w:id="406" w:author="Juan Antonio Vizcaino" w:date="2023-01-25T10:40:00Z">
        <w:r>
          <w:rPr>
            <w:lang w:val="en-US"/>
          </w:rPr>
          <w:delText>cross-link</w:delText>
        </w:r>
      </w:del>
      <w:del w:id="407" w:author="Juan Antonio Vizcaino" w:date="2023-05-04T12:22:00Z">
        <w:r>
          <w:rPr>
            <w:lang w:val="en-US"/>
          </w:rPr>
          <w:delText>ed peptides, there SHOULD be exactly two &lt;SpectrumIdentificationItem&gt; elements sharing the same identifier under “</w:delText>
        </w:r>
      </w:del>
      <w:del w:id="408" w:author="Juan Antonio Vizcaino" w:date="2023-01-25T10:40:00Z">
        <w:r>
          <w:rPr>
            <w:lang w:val="en-US"/>
          </w:rPr>
          <w:delText>cross-link</w:delText>
        </w:r>
      </w:del>
      <w:del w:id="409" w:author="Juan Antonio Vizcaino" w:date="2023-05-04T12:22:00Z">
        <w:r>
          <w:rPr>
            <w:lang w:val="en-US"/>
          </w:rPr>
          <w:delText xml:space="preserve"> spectrum identification item”. In the case, of “light” and “heavy” </w:delText>
        </w:r>
      </w:del>
      <w:del w:id="410" w:author="Juan Antonio Vizcaino" w:date="2023-01-25T10:40:00Z">
        <w:r>
          <w:rPr>
            <w:lang w:val="en-US"/>
          </w:rPr>
          <w:delText>cross-link</w:delText>
        </w:r>
      </w:del>
      <w:del w:id="411" w:author="Juan Antonio Vizcaino" w:date="2023-05-04T12:22:00Z">
        <w:r>
          <w:rPr>
            <w:lang w:val="en-US"/>
          </w:rPr>
          <w:delText>ed peptides, there SHOULD be exactly four &lt;SpectrumIdentificationItem&gt; elements, all sharing the same identifier under “</w:delText>
        </w:r>
      </w:del>
      <w:del w:id="412" w:author="Juan Antonio Vizcaino" w:date="2023-01-25T10:40:00Z">
        <w:r>
          <w:rPr>
            <w:lang w:val="en-US"/>
          </w:rPr>
          <w:delText>cross-link</w:delText>
        </w:r>
      </w:del>
      <w:del w:id="413" w:author="Juan Antonio Vizcaino" w:date="2023-05-04T12:22:00Z">
        <w:r>
          <w:rPr>
            <w:lang w:val="en-US"/>
          </w:rPr>
          <w:delText xml:space="preserve"> spectrum identification item” (light alpha chain, light beta chain, heavy alpha chain, heavy beta chain).</w:delText>
        </w:r>
      </w:del>
    </w:p>
    <w:p>
      <w:pPr>
        <w:pStyle w:val="Nobreak"/>
        <w:suppressAutoHyphens w:val="false"/>
        <w:jc w:val="both"/>
        <w:rPr>
          <w:lang w:val="en-US"/>
          <w:del w:id="416" w:author="Colin Combe" w:date="2023-05-18T08:31:00Z"/>
        </w:rPr>
      </w:pPr>
      <w:del w:id="415" w:author="Colin Combe" w:date="2023-05-18T08:31:00Z">
        <w:r>
          <w:rPr>
            <w:lang w:val="en-US"/>
          </w:rPr>
        </w:r>
      </w:del>
    </w:p>
    <w:p>
      <w:pPr>
        <w:pStyle w:val="Nobreak"/>
        <w:suppressAutoHyphens w:val="false"/>
        <w:jc w:val="both"/>
        <w:rPr>
          <w:lang w:val="en-US"/>
          <w:del w:id="418" w:author="Colin Combe" w:date="2023-05-18T08:31:00Z"/>
        </w:rPr>
      </w:pPr>
      <w:del w:id="417" w:author="Colin Combe" w:date="2023-05-18T08:31:00Z">
        <w:r>
          <w:rPr>
            <w:lang w:val="en-US"/>
          </w:rPr>
        </w:r>
      </w:del>
    </w:p>
    <w:p>
      <w:pPr>
        <w:pStyle w:val="Nobreak"/>
        <w:suppressAutoHyphens w:val="false"/>
        <w:jc w:val="both"/>
        <w:rPr>
          <w:lang w:val="en-US"/>
          <w:del w:id="420" w:author="Colin Combe" w:date="2023-05-18T08:31:00Z"/>
        </w:rPr>
      </w:pPr>
      <w:del w:id="419" w:author="Colin Combe" w:date="2023-05-18T08:31:00Z">
        <w:r>
          <w:rPr>
            <w:lang w:val="en-US"/>
          </w:rPr>
        </w:r>
      </w:del>
    </w:p>
    <w:p>
      <w:pPr>
        <w:pStyle w:val="Nobreak"/>
        <w:suppressAutoHyphens w:val="false"/>
        <w:jc w:val="both"/>
        <w:rPr>
          <w:lang w:val="en-US"/>
          <w:del w:id="422" w:author="Colin Combe" w:date="2023-05-18T08:31:00Z"/>
        </w:rPr>
      </w:pPr>
      <w:del w:id="421" w:author="Colin Combe" w:date="2023-05-18T08:31:00Z">
        <w:r>
          <w:rPr>
            <w:lang w:val="en-US"/>
          </w:rPr>
        </w:r>
      </w:del>
    </w:p>
    <w:p>
      <w:pPr>
        <w:pStyle w:val="Nobreak"/>
        <w:jc w:val="both"/>
        <w:rPr>
          <w:rFonts w:ascii="Times New Roman" w:hAnsi="Times New Roman"/>
          <w:sz w:val="24"/>
          <w:szCs w:val="24"/>
          <w:lang w:val="en-US"/>
          <w:del w:id="424" w:author="Colin Combe" w:date="2023-05-18T08:31:00Z"/>
        </w:rPr>
      </w:pPr>
      <w:del w:id="423" w:author="Colin Combe" w:date="2023-05-18T08:31:00Z">
        <w:r>
          <w:rPr>
            <w:rFonts w:ascii="Times New Roman" w:hAnsi="Times New Roman"/>
            <w:sz w:val="24"/>
            <w:szCs w:val="24"/>
            <w:lang w:val="en-US"/>
          </w:rPr>
        </w:r>
      </w:del>
    </w:p>
    <w:p>
      <w:pPr>
        <w:pStyle w:val="Nobreak"/>
        <w:jc w:val="both"/>
        <w:rPr>
          <w:rFonts w:ascii="Times New Roman" w:hAnsi="Times New Roman"/>
          <w:sz w:val="24"/>
          <w:szCs w:val="24"/>
          <w:lang w:val="en-US"/>
          <w:ins w:id="430" w:author="Unknown Author" w:date="2023-06-28T10:16:00Z"/>
        </w:rPr>
      </w:pPr>
      <w:del w:id="425" w:author="Colin Combe" w:date="2023-05-18T08:31:00Z">
        <w:bookmarkStart w:id="82" w:name="_Ref409016895111111111"/>
        <w:r>
          <w:rPr>
            <w:lang w:val="en-US"/>
          </w:rPr>
          <w:delText xml:space="preserve">Figure </w:delText>
        </w:r>
      </w:del>
      <w:del w:id="426" w:author="Colin Combe" w:date="2023-05-18T08:31:00Z">
        <w:r>
          <w:rPr>
            <w:lang w:val="en-US"/>
          </w:rPr>
          <w:fldChar w:fldCharType="begin"/>
        </w:r>
        <w:r>
          <w:rPr>
            <w:lang w:val="en-US"/>
          </w:rPr>
          <w:delInstrText> SEQ Figure \* ARABIC </w:delInstrText>
        </w:r>
        <w:r>
          <w:rPr>
            <w:lang w:val="en-US"/>
          </w:rPr>
          <w:fldChar w:fldCharType="separate"/>
        </w:r>
        <w:r>
          <w:rPr>
            <w:lang w:val="en-US"/>
          </w:rPr>
          <w:delText>3</w:delText>
        </w:r>
        <w:r>
          <w:rPr>
            <w:lang w:val="en-US"/>
          </w:rPr>
          <w:fldChar w:fldCharType="end"/>
        </w:r>
      </w:del>
      <w:del w:id="427" w:author="Colin Combe" w:date="2023-05-18T08:31:00Z">
        <w:bookmarkEnd w:id="82"/>
        <w:r>
          <w:rPr>
            <w:lang w:val="en-US"/>
          </w:rPr>
          <w:delText xml:space="preserve">. The encoding in mzIdentML 1.2.0 for annotating results of searches including </w:delText>
        </w:r>
      </w:del>
      <w:del w:id="428" w:author="Juan Antonio Vizcaino" w:date="2023-01-25T10:40:00Z">
        <w:r>
          <w:rPr>
            <w:lang w:val="en-US"/>
          </w:rPr>
          <w:delText>cross-link</w:delText>
        </w:r>
      </w:del>
      <w:del w:id="429" w:author="Colin Combe" w:date="2023-05-18T08:31:00Z">
        <w:r>
          <w:rPr>
            <w:lang w:val="en-US"/>
          </w:rPr>
          <w:delText>crosslinked peptides</w:delText>
        </w:r>
      </w:del>
    </w:p>
    <w:p>
      <w:pPr>
        <w:pStyle w:val="Nobreak"/>
        <w:jc w:val="both"/>
        <w:rPr>
          <w:rFonts w:ascii="Times New Roman" w:hAnsi="Times New Roman"/>
          <w:sz w:val="24"/>
          <w:szCs w:val="24"/>
          <w:lang w:val="en-US"/>
          <w:del w:id="432" w:author="Colin Combe" w:date="2023-05-18T08:31:00Z"/>
        </w:rPr>
      </w:pPr>
      <w:r>
        <w:rPr/>
        <w:commentReference w:id="6"/>
      </w:r>
      <w:del w:id="431" w:author="Colin Combe" w:date="2023-05-18T08:31:00Z">
        <w:r>
          <w:rPr>
            <w:rFonts w:ascii="Times New Roman" w:hAnsi="Times New Roman"/>
            <w:sz w:val="24"/>
            <w:szCs w:val="24"/>
            <w:lang w:val="en-US"/>
          </w:rPr>
          <w:delText xml:space="preserve">. </w:delText>
        </w:r>
      </w:del>
    </w:p>
    <w:p>
      <w:pPr>
        <w:pStyle w:val="Nobreak"/>
        <w:spacing w:before="120" w:after="120"/>
        <w:jc w:val="both"/>
        <w:rPr>
          <w:lang w:val="en-US"/>
          <w:del w:id="434" w:author="Colin Combe" w:date="2023-05-18T08:31:00Z"/>
        </w:rPr>
      </w:pPr>
      <w:del w:id="433" w:author="Colin Combe" w:date="2023-05-18T08:31:00Z">
        <w:r>
          <w:rPr>
            <w:lang w:val="en-US"/>
          </w:rPr>
        </w:r>
      </w:del>
    </w:p>
    <w:p>
      <w:pPr>
        <w:pStyle w:val="Nobreak"/>
        <w:jc w:val="both"/>
        <w:rPr>
          <w:rFonts w:ascii="Times New Roman" w:hAnsi="Times New Roman"/>
          <w:sz w:val="24"/>
          <w:szCs w:val="24"/>
          <w:lang w:val="en-US"/>
          <w:del w:id="438" w:author="Colin Combe" w:date="2023-05-18T08:31:00Z"/>
        </w:rPr>
      </w:pPr>
      <w:del w:id="435" w:author="Colin Combe" w:date="2023-05-18T08:31:00Z">
        <w:r>
          <w:rPr>
            <w:rFonts w:ascii="Times New Roman" w:hAnsi="Times New Roman"/>
            <w:b/>
            <w:i/>
            <w:sz w:val="24"/>
            <w:szCs w:val="24"/>
            <w:lang w:val="en-US"/>
          </w:rPr>
          <w:delText xml:space="preserve">Encoding evidence associated with </w:delText>
        </w:r>
      </w:del>
      <w:del w:id="436" w:author="Juan Antonio Vizcaino" w:date="2023-01-25T10:40:00Z">
        <w:r>
          <w:rPr>
            <w:rFonts w:ascii="Times New Roman" w:hAnsi="Times New Roman"/>
            <w:b/>
            <w:i/>
            <w:sz w:val="24"/>
            <w:szCs w:val="24"/>
            <w:lang w:val="en-US"/>
          </w:rPr>
          <w:delText>cross-link</w:delText>
        </w:r>
      </w:del>
      <w:del w:id="437" w:author="Colin Combe" w:date="2023-05-18T08:31:00Z">
        <w:r>
          <w:rPr>
            <w:rFonts w:ascii="Times New Roman" w:hAnsi="Times New Roman"/>
            <w:b/>
            <w:i/>
            <w:sz w:val="24"/>
            <w:szCs w:val="24"/>
            <w:lang w:val="en-US"/>
          </w:rPr>
          <w:delText>crosslinked position</w:delText>
        </w:r>
      </w:del>
    </w:p>
    <w:p>
      <w:pPr>
        <w:pStyle w:val="Nobreak"/>
        <w:jc w:val="both"/>
        <w:rPr>
          <w:rFonts w:ascii="Times New Roman" w:hAnsi="Times New Roman"/>
          <w:sz w:val="24"/>
          <w:szCs w:val="24"/>
          <w:lang w:val="en-US"/>
          <w:del w:id="444" w:author="Colin Combe" w:date="2023-05-18T08:31:00Z"/>
        </w:rPr>
      </w:pPr>
      <w:del w:id="439" w:author="Colin Combe" w:date="2023-05-18T08:31:00Z">
        <w:r>
          <w:rPr>
            <w:rFonts w:ascii="Times New Roman" w:hAnsi="Times New Roman"/>
            <w:sz w:val="24"/>
            <w:szCs w:val="24"/>
            <w:lang w:val="en-US"/>
          </w:rPr>
          <w:delText xml:space="preserve">The encoding for </w:delText>
        </w:r>
      </w:del>
      <w:del w:id="440" w:author="Juan Antonio Vizcaino" w:date="2023-01-25T10:40:00Z">
        <w:r>
          <w:rPr>
            <w:rFonts w:ascii="Times New Roman" w:hAnsi="Times New Roman"/>
            <w:sz w:val="24"/>
            <w:szCs w:val="24"/>
            <w:lang w:val="en-US"/>
          </w:rPr>
          <w:delText>cross-link</w:delText>
        </w:r>
      </w:del>
      <w:del w:id="441" w:author="Colin Combe" w:date="2023-05-18T08:31:00Z">
        <w:r>
          <w:rPr>
            <w:rFonts w:ascii="Times New Roman" w:hAnsi="Times New Roman"/>
            <w:sz w:val="24"/>
            <w:szCs w:val="24"/>
            <w:lang w:val="en-US"/>
          </w:rPr>
          <w:delText xml:space="preserve">crosslinked peptides MAY be combined with the encoding for modification localisation scoring, using the same mechanism (Section </w:delText>
        </w:r>
      </w:del>
      <w:del w:id="442" w:author="Colin Combe" w:date="2023-05-18T08:31:00Z">
        <w:r>
          <w:rPr>
            <w:lang w:val="en-US"/>
          </w:rPr>
          <w:fldChar w:fldCharType="begin"/>
        </w:r>
        <w:r>
          <w:rPr>
            <w:lang w:val="en-US"/>
          </w:rPr>
          <w:delInstrText> REF _Ref449348756 \n \h </w:delInstrText>
        </w:r>
        <w:r>
          <w:rPr>
            <w:lang w:val="en-US"/>
          </w:rPr>
          <w:fldChar w:fldCharType="separate"/>
        </w:r>
        <w:r>
          <w:rPr>
            <w:lang w:val="en-US"/>
          </w:rPr>
          <w:delText>5.2.8</w:delText>
        </w:r>
        <w:r>
          <w:rPr>
            <w:lang w:val="en-US"/>
          </w:rPr>
          <w:fldChar w:fldCharType="end"/>
        </w:r>
      </w:del>
      <w:del w:id="443" w:author="Colin Combe" w:date="2023-05-18T08:31:00Z">
        <w:r>
          <w:rPr>
            <w:rFonts w:ascii="Times New Roman" w:hAnsi="Times New Roman"/>
            <w:sz w:val="24"/>
            <w:szCs w:val="24"/>
            <w:lang w:val="en-US"/>
          </w:rPr>
          <w:delText xml:space="preserve">). </w:delText>
        </w:r>
      </w:del>
    </w:p>
    <w:p>
      <w:pPr>
        <w:pStyle w:val="Nobreak"/>
        <w:suppressAutoHyphens w:val="false"/>
        <w:jc w:val="both"/>
        <w:rPr>
          <w:lang w:val="en-US"/>
          <w:del w:id="446" w:author="Colin Combe" w:date="2023-05-18T08:31:00Z"/>
        </w:rPr>
      </w:pPr>
      <w:del w:id="445" w:author="Colin Combe" w:date="2023-05-18T08:31:00Z">
        <w:r>
          <w:rPr>
            <w:lang w:val="en-US"/>
          </w:rPr>
        </w:r>
      </w:del>
    </w:p>
    <w:p>
      <w:pPr>
        <w:pStyle w:val="Nobreak"/>
        <w:jc w:val="both"/>
        <w:rPr>
          <w:rFonts w:ascii="Times New Roman" w:hAnsi="Times New Roman"/>
          <w:sz w:val="24"/>
          <w:szCs w:val="24"/>
          <w:lang w:val="en-US"/>
          <w:del w:id="450" w:author="Colin Combe" w:date="2023-05-18T08:31:00Z"/>
        </w:rPr>
      </w:pPr>
      <w:del w:id="447" w:author="Colin Combe" w:date="2023-05-18T08:31:00Z">
        <w:r>
          <w:rPr>
            <w:rFonts w:ascii="Times New Roman" w:hAnsi="Times New Roman"/>
            <w:b/>
            <w:i/>
            <w:sz w:val="24"/>
            <w:szCs w:val="24"/>
            <w:lang w:val="en-US"/>
          </w:rPr>
          <w:delText xml:space="preserve">Encoding peptide-level rescoring of </w:delText>
        </w:r>
      </w:del>
      <w:del w:id="448" w:author="Juan Antonio Vizcaino" w:date="2023-01-25T10:40:00Z">
        <w:r>
          <w:rPr>
            <w:rFonts w:ascii="Times New Roman" w:hAnsi="Times New Roman"/>
            <w:b/>
            <w:i/>
            <w:sz w:val="24"/>
            <w:szCs w:val="24"/>
            <w:lang w:val="en-US"/>
          </w:rPr>
          <w:delText>cross-link</w:delText>
        </w:r>
      </w:del>
      <w:del w:id="449" w:author="Colin Combe" w:date="2023-05-18T08:31:00Z">
        <w:r>
          <w:rPr>
            <w:rFonts w:ascii="Times New Roman" w:hAnsi="Times New Roman"/>
            <w:b/>
            <w:i/>
            <w:sz w:val="24"/>
            <w:szCs w:val="24"/>
            <w:lang w:val="en-US"/>
          </w:rPr>
          <w:delText>crosslinking data</w:delText>
        </w:r>
      </w:del>
    </w:p>
    <w:p>
      <w:pPr>
        <w:pStyle w:val="Nobreak"/>
        <w:jc w:val="both"/>
        <w:rPr>
          <w:rFonts w:ascii="Times New Roman" w:hAnsi="Times New Roman"/>
          <w:sz w:val="24"/>
          <w:szCs w:val="24"/>
          <w:lang w:val="en-US"/>
          <w:del w:id="458" w:author="Colin Combe" w:date="2023-05-18T08:31:00Z"/>
        </w:rPr>
      </w:pPr>
      <w:del w:id="451" w:author="Colin Combe" w:date="2023-05-18T08:31:00Z">
        <w:r>
          <w:rPr>
            <w:rFonts w:ascii="Times New Roman" w:hAnsi="Times New Roman"/>
            <w:sz w:val="24"/>
            <w:szCs w:val="24"/>
            <w:lang w:val="en-US"/>
          </w:rPr>
          <w:delText xml:space="preserve">The </w:delText>
        </w:r>
      </w:del>
      <w:del w:id="452" w:author="Juan Antonio Vizcaino" w:date="2023-01-25T10:40:00Z">
        <w:r>
          <w:rPr>
            <w:rFonts w:ascii="Times New Roman" w:hAnsi="Times New Roman"/>
            <w:sz w:val="24"/>
            <w:szCs w:val="24"/>
            <w:lang w:val="en-US"/>
          </w:rPr>
          <w:delText>cross-link</w:delText>
        </w:r>
      </w:del>
      <w:del w:id="453" w:author="Colin Combe" w:date="2023-05-18T08:31:00Z">
        <w:r>
          <w:rPr>
            <w:rFonts w:ascii="Times New Roman" w:hAnsi="Times New Roman"/>
            <w:sz w:val="24"/>
            <w:szCs w:val="24"/>
            <w:lang w:val="en-US"/>
          </w:rPr>
          <w:delText xml:space="preserve">crosslinking approach MAY also be combined with peptide-level re-scoring (Section </w:delText>
        </w:r>
      </w:del>
      <w:del w:id="454" w:author="Colin Combe" w:date="2023-05-18T08:31:00Z">
        <w:r>
          <w:rPr>
            <w:rFonts w:ascii="Times New Roman" w:hAnsi="Times New Roman"/>
            <w:sz w:val="24"/>
            <w:szCs w:val="24"/>
            <w:lang w:val="en-US"/>
          </w:rPr>
          <w:fldChar w:fldCharType="begin"/>
        </w:r>
        <w:r>
          <w:rPr>
            <w:sz w:val="24"/>
            <w:szCs w:val="24"/>
            <w:rFonts w:ascii="Times New Roman" w:hAnsi="Times New Roman"/>
            <w:lang w:val="en-US"/>
          </w:rPr>
          <w:delInstrText> REF _Ref409017290 \n \h </w:delInstrText>
        </w:r>
        <w:r>
          <w:rPr>
            <w:sz w:val="24"/>
            <w:szCs w:val="24"/>
            <w:rFonts w:ascii="Times New Roman" w:hAnsi="Times New Roman"/>
            <w:lang w:val="en-US"/>
          </w:rPr>
          <w:fldChar w:fldCharType="separate"/>
        </w:r>
        <w:r>
          <w:rPr>
            <w:sz w:val="24"/>
            <w:szCs w:val="24"/>
            <w:rFonts w:ascii="Times New Roman" w:hAnsi="Times New Roman"/>
            <w:lang w:val="en-US"/>
          </w:rPr>
          <w:delText>5.2.7</w:delText>
        </w:r>
        <w:r>
          <w:rPr>
            <w:sz w:val="24"/>
            <w:szCs w:val="24"/>
            <w:rFonts w:ascii="Times New Roman" w:hAnsi="Times New Roman"/>
            <w:lang w:val="en-US"/>
          </w:rPr>
          <w:fldChar w:fldCharType="end"/>
        </w:r>
      </w:del>
      <w:del w:id="455" w:author="Colin Combe" w:date="2023-05-18T08:31:00Z">
        <w:r>
          <w:rPr>
            <w:rFonts w:ascii="Times New Roman" w:hAnsi="Times New Roman"/>
            <w:sz w:val="24"/>
            <w:szCs w:val="24"/>
            <w:lang w:val="en-US"/>
          </w:rPr>
          <w:delText xml:space="preserve">, with specific CV terms for scores associated with </w:delText>
        </w:r>
      </w:del>
      <w:del w:id="456" w:author="Juan Antonio Vizcaino" w:date="2023-01-25T10:40:00Z">
        <w:r>
          <w:rPr>
            <w:rFonts w:ascii="Times New Roman" w:hAnsi="Times New Roman"/>
            <w:sz w:val="24"/>
            <w:szCs w:val="24"/>
            <w:lang w:val="en-US"/>
          </w:rPr>
          <w:delText>cross-link</w:delText>
        </w:r>
      </w:del>
      <w:del w:id="457" w:author="Colin Combe" w:date="2023-05-18T08:31:00Z">
        <w:r>
          <w:rPr>
            <w:rFonts w:ascii="Times New Roman" w:hAnsi="Times New Roman"/>
            <w:sz w:val="24"/>
            <w:szCs w:val="24"/>
            <w:lang w:val="en-US"/>
          </w:rPr>
          <w:delText>crosslinked peptides rather than PSM-level terms), for approaches that do not follow the consensus spectrum approach outlined above.</w:delText>
        </w:r>
      </w:del>
    </w:p>
    <w:p>
      <w:pPr>
        <w:pStyle w:val="Nobreak"/>
        <w:suppressAutoHyphens w:val="false"/>
        <w:jc w:val="both"/>
        <w:rPr>
          <w:lang w:val="en-US"/>
          <w:del w:id="460" w:author="Colin Combe" w:date="2023-05-18T08:31:00Z"/>
        </w:rPr>
      </w:pPr>
      <w:del w:id="459" w:author="Colin Combe" w:date="2023-05-18T08:31:00Z">
        <w:r>
          <w:rPr>
            <w:lang w:val="en-US"/>
          </w:rPr>
        </w:r>
      </w:del>
    </w:p>
    <w:p>
      <w:pPr>
        <w:pStyle w:val="Nobreak"/>
        <w:suppressAutoHyphens w:val="false"/>
        <w:jc w:val="both"/>
        <w:rPr>
          <w:lang w:val="en-US"/>
          <w:del w:id="462" w:author="Colin Combe" w:date="2023-05-18T08:31:00Z"/>
        </w:rPr>
      </w:pPr>
      <w:del w:id="461" w:author="Colin Combe" w:date="2023-05-18T08:31:00Z">
        <w:r>
          <w:rPr>
            <w:b/>
            <w:i/>
            <w:lang w:val="en-US"/>
          </w:rPr>
          <w:delText>Encoding protein-level interaction evidence</w:delText>
        </w:r>
      </w:del>
    </w:p>
    <w:p>
      <w:pPr>
        <w:pStyle w:val="Nobreak"/>
        <w:jc w:val="both"/>
        <w:rPr>
          <w:rFonts w:ascii="Times New Roman" w:hAnsi="Times New Roman"/>
          <w:sz w:val="24"/>
          <w:szCs w:val="24"/>
          <w:lang w:val="en-US"/>
          <w:del w:id="474" w:author="Colin Combe" w:date="2023-05-18T08:31:00Z"/>
        </w:rPr>
      </w:pPr>
      <w:del w:id="463" w:author="Colin Combe" w:date="2023-05-18T08:31:00Z">
        <w:r>
          <w:rPr>
            <w:rFonts w:ascii="Times New Roman" w:hAnsi="Times New Roman"/>
            <w:sz w:val="24"/>
            <w:szCs w:val="24"/>
            <w:lang w:val="en-US"/>
          </w:rPr>
          <w:delText xml:space="preserve">In </w:delText>
        </w:r>
      </w:del>
      <w:del w:id="464" w:author="Juan Antonio Vizcaino" w:date="2023-01-25T10:40:00Z">
        <w:r>
          <w:rPr>
            <w:rFonts w:ascii="Times New Roman" w:hAnsi="Times New Roman"/>
            <w:sz w:val="24"/>
            <w:szCs w:val="24"/>
            <w:lang w:val="en-US"/>
          </w:rPr>
          <w:delText>cross-link</w:delText>
        </w:r>
      </w:del>
      <w:del w:id="465" w:author="Colin Combe" w:date="2023-05-18T08:31:00Z">
        <w:r>
          <w:rPr>
            <w:rFonts w:ascii="Times New Roman" w:hAnsi="Times New Roman"/>
            <w:sz w:val="24"/>
            <w:szCs w:val="24"/>
            <w:lang w:val="en-US"/>
          </w:rPr>
          <w:delText xml:space="preserve">crosslinking, protein identification, grouping or inference SHOULD follow the general encoding as decribed in Section </w:delText>
        </w:r>
      </w:del>
      <w:del w:id="466" w:author="Colin Combe" w:date="2023-05-18T08:31:00Z">
        <w:r>
          <w:rPr>
            <w:rFonts w:ascii="Times New Roman" w:hAnsi="Times New Roman"/>
            <w:sz w:val="24"/>
            <w:szCs w:val="24"/>
            <w:lang w:val="en-US"/>
          </w:rPr>
          <w:fldChar w:fldCharType="begin"/>
        </w:r>
        <w:r>
          <w:rPr>
            <w:sz w:val="24"/>
            <w:szCs w:val="24"/>
            <w:rFonts w:ascii="Times New Roman" w:hAnsi="Times New Roman"/>
            <w:lang w:val="en-US"/>
          </w:rPr>
          <w:delInstrText> REF _Ref374439841 \n \h </w:delInstrText>
        </w:r>
        <w:r>
          <w:rPr>
            <w:sz w:val="24"/>
            <w:szCs w:val="24"/>
            <w:rFonts w:ascii="Times New Roman" w:hAnsi="Times New Roman"/>
            <w:lang w:val="en-US"/>
          </w:rPr>
          <w:fldChar w:fldCharType="separate"/>
        </w:r>
        <w:r>
          <w:rPr>
            <w:sz w:val="24"/>
            <w:szCs w:val="24"/>
            <w:rFonts w:ascii="Times New Roman" w:hAnsi="Times New Roman"/>
            <w:lang w:val="en-US"/>
          </w:rPr>
          <w:delText>5.2.1</w:delText>
        </w:r>
        <w:r>
          <w:rPr>
            <w:sz w:val="24"/>
            <w:szCs w:val="24"/>
            <w:rFonts w:ascii="Times New Roman" w:hAnsi="Times New Roman"/>
            <w:lang w:val="en-US"/>
          </w:rPr>
          <w:fldChar w:fldCharType="end"/>
        </w:r>
      </w:del>
      <w:del w:id="467" w:author="Colin Combe" w:date="2023-05-18T08:31:00Z">
        <w:r>
          <w:rPr>
            <w:rFonts w:ascii="Times New Roman" w:hAnsi="Times New Roman"/>
            <w:sz w:val="24"/>
            <w:szCs w:val="24"/>
            <w:lang w:val="en-US"/>
          </w:rPr>
          <w:delText xml:space="preserve">. Where software has evidence that a pair of proteins is interacting due to the presence of </w:delText>
        </w:r>
      </w:del>
      <w:del w:id="468" w:author="Juan Antonio Vizcaino" w:date="2023-01-25T10:40:00Z">
        <w:r>
          <w:rPr>
            <w:rFonts w:ascii="Times New Roman" w:hAnsi="Times New Roman"/>
            <w:sz w:val="24"/>
            <w:szCs w:val="24"/>
            <w:lang w:val="en-US"/>
          </w:rPr>
          <w:delText>cross-link</w:delText>
        </w:r>
      </w:del>
      <w:del w:id="469" w:author="Colin Combe" w:date="2023-05-18T08:31:00Z">
        <w:r>
          <w:rPr>
            <w:rFonts w:ascii="Times New Roman" w:hAnsi="Times New Roman"/>
            <w:sz w:val="24"/>
            <w:szCs w:val="24"/>
            <w:lang w:val="en-US"/>
          </w:rPr>
          <w:delText>crosslinked peptides, such evidence can be encoded through adding CV terms to the &lt;ProteinDetectionHypothesis&gt; elements elements representing the two interacting proteins (</w:delText>
        </w:r>
      </w:del>
      <w:del w:id="470" w:author="Colin Combe" w:date="2023-05-18T08:31:00Z">
        <w:r>
          <w:rPr>
            <w:lang w:val="en-US"/>
          </w:rPr>
          <w:fldChar w:fldCharType="begin"/>
        </w:r>
        <w:r>
          <w:rPr>
            <w:lang w:val="en-US"/>
          </w:rPr>
          <w:delInstrText> REF _Ref449349335 \h </w:delInstrText>
        </w:r>
        <w:r>
          <w:rPr>
            <w:lang w:val="en-US"/>
          </w:rPr>
          <w:fldChar w:fldCharType="separate"/>
        </w:r>
        <w:r>
          <w:rPr>
            <w:lang w:val="en-US"/>
          </w:rPr>
          <w:delText>Error: Reference source not found</w:delText>
        </w:r>
        <w:r>
          <w:rPr>
            <w:lang w:val="en-US"/>
          </w:rPr>
          <w:fldChar w:fldCharType="end"/>
        </w:r>
      </w:del>
      <w:del w:id="471" w:author="Colin Combe" w:date="2023-05-18T08:31:00Z">
        <w:r>
          <w:rPr>
            <w:rFonts w:ascii="Times New Roman" w:hAnsi="Times New Roman"/>
            <w:sz w:val="24"/>
            <w:szCs w:val="24"/>
            <w:lang w:val="en-US"/>
          </w:rPr>
          <w:delText xml:space="preserve">). The value slot of the CV term MUST have the exact structure as shown in </w:delText>
        </w:r>
      </w:del>
      <w:del w:id="472" w:author="Colin Combe" w:date="2023-05-18T08:31:00Z">
        <w:r>
          <w:rPr>
            <w:lang w:val="en-US"/>
          </w:rPr>
          <w:fldChar w:fldCharType="begin"/>
        </w:r>
        <w:r>
          <w:rPr>
            <w:lang w:val="en-US"/>
          </w:rPr>
          <w:delInstrText> REF _Ref449349335 \h </w:delInstrText>
        </w:r>
        <w:r>
          <w:rPr>
            <w:lang w:val="en-US"/>
          </w:rPr>
          <w:fldChar w:fldCharType="separate"/>
        </w:r>
        <w:r>
          <w:rPr>
            <w:lang w:val="en-US"/>
          </w:rPr>
          <w:delText>Error: Reference source not found</w:delText>
        </w:r>
        <w:r>
          <w:rPr>
            <w:lang w:val="en-US"/>
          </w:rPr>
          <w:fldChar w:fldCharType="end"/>
        </w:r>
      </w:del>
      <w:del w:id="473" w:author="Colin Combe" w:date="2023-05-18T08:31:00Z">
        <w:r>
          <w:rPr>
            <w:rFonts w:ascii="Times New Roman" w:hAnsi="Times New Roman"/>
            <w:sz w:val="24"/>
            <w:szCs w:val="24"/>
            <w:lang w:val="en-US"/>
          </w:rPr>
          <w:delText xml:space="preserve">. </w:delText>
        </w:r>
      </w:del>
    </w:p>
    <w:p>
      <w:pPr>
        <w:pStyle w:val="Nobreak"/>
        <w:suppressAutoHyphens w:val="false"/>
        <w:jc w:val="both"/>
        <w:rPr>
          <w:lang w:val="en-US"/>
          <w:del w:id="476" w:author="Colin Combe" w:date="2023-05-18T08:31:00Z"/>
        </w:rPr>
      </w:pPr>
      <w:del w:id="475" w:author="Colin Combe" w:date="2023-05-18T08:31:00Z">
        <w:r>
          <w:rPr>
            <w:lang w:val="en-US"/>
          </w:rPr>
        </w:r>
      </w:del>
    </w:p>
    <w:p>
      <w:pPr>
        <w:pStyle w:val="Nobreak"/>
        <w:suppressAutoHyphens w:val="false"/>
        <w:jc w:val="both"/>
        <w:rPr>
          <w:lang w:val="en-US"/>
          <w:del w:id="480" w:author="Colin Combe" w:date="2023-05-18T08:31:00Z"/>
        </w:rPr>
      </w:pPr>
      <w:del w:id="477" w:author="Colin Combe" w:date="2023-05-18T08:31:00Z">
        <w:r>
          <w:rPr>
            <w:lang w:val="en-US"/>
          </w:rPr>
          <w:delText>If evidence exists that the same protein forms a homo-dimer, then the same protein accession can be used (</w:delText>
        </w:r>
      </w:del>
      <w:del w:id="478" w:author="Colin Combe" w:date="2023-05-18T08:31:00Z">
        <w:r>
          <w:rPr>
            <w:i/>
            <w:lang w:val="en-US"/>
          </w:rPr>
          <w:delText>via</w:delText>
        </w:r>
      </w:del>
      <w:del w:id="479" w:author="Colin Combe" w:date="2023-05-18T08:31:00Z">
        <w:r>
          <w:rPr>
            <w:lang w:val="en-US"/>
          </w:rPr>
          <w:delText xml:space="preserve"> two &lt;ProteinDetectionHypothesis&gt; elements) in two different &lt;ProteinAmbiguityGroup&gt; elements, and using the same interaction score mechanism as above. </w:delText>
        </w:r>
      </w:del>
    </w:p>
    <w:p>
      <w:pPr>
        <w:pStyle w:val="Nobreak"/>
        <w:suppressAutoHyphens w:val="false"/>
        <w:jc w:val="both"/>
        <w:rPr>
          <w:lang w:val="en-US"/>
          <w:del w:id="482" w:author="Colin Combe" w:date="2023-05-18T08:31:00Z"/>
        </w:rPr>
      </w:pPr>
      <w:del w:id="481" w:author="Colin Combe" w:date="2023-05-18T08:31:00Z">
        <w:r>
          <w:rPr>
            <w:lang w:val="en-US"/>
          </w:rPr>
        </w:r>
      </w:del>
    </w:p>
    <w:p>
      <w:pPr>
        <w:pStyle w:val="Nobreak"/>
        <w:suppressAutoHyphens w:val="false"/>
        <w:jc w:val="both"/>
        <w:rPr>
          <w:lang w:val="en-US"/>
          <w:del w:id="486" w:author="Colin Combe" w:date="2023-05-18T08:31:00Z"/>
        </w:rPr>
      </w:pPr>
      <w:del w:id="483" w:author="Colin Combe" w:date="2023-05-18T08:31:00Z">
        <w:r>
          <w:rPr>
            <w:lang w:val="en-US"/>
          </w:rPr>
          <w:delText xml:space="preserve">This way to encode molecular interaction data does not intend to capture all the details related to the interaction. There are other formats developed by the PSI-MI (Molecular Interactions) working group (e.g. PXI-MI XML and MITAB) that can be used to achieve this (see Section </w:delText>
        </w:r>
      </w:del>
      <w:del w:id="484" w:author="Colin Combe" w:date="2023-05-18T08:31:00Z">
        <w:r>
          <w:rPr>
            <w:lang w:val="en-US"/>
          </w:rPr>
          <w:fldChar w:fldCharType="begin"/>
        </w:r>
        <w:r>
          <w:rPr>
            <w:lang w:val="en-US"/>
          </w:rPr>
          <w:delInstrText> REF _Ref456698050 \r \h </w:delInstrText>
        </w:r>
        <w:r>
          <w:rPr>
            <w:lang w:val="en-US"/>
          </w:rPr>
          <w:fldChar w:fldCharType="separate"/>
        </w:r>
        <w:r>
          <w:rPr>
            <w:lang w:val="en-US"/>
          </w:rPr>
          <w:delText>4.</w:delText>
        </w:r>
        <w:r>
          <w:rPr>
            <w:lang w:val="en-US"/>
          </w:rPr>
          <w:fldChar w:fldCharType="end"/>
        </w:r>
      </w:del>
      <w:del w:id="485" w:author="Colin Combe" w:date="2023-05-18T08:31:00Z">
        <w:r>
          <w:rPr>
            <w:lang w:val="en-US"/>
          </w:rPr>
          <w:delText>).</w:delText>
        </w:r>
      </w:del>
    </w:p>
    <w:p>
      <w:pPr>
        <w:pStyle w:val="Nobreak"/>
        <w:suppressAutoHyphens w:val="false"/>
        <w:jc w:val="both"/>
        <w:rPr>
          <w:lang w:val="en-US"/>
          <w:del w:id="488" w:author="Colin Combe" w:date="2023-05-18T08:31:00Z"/>
        </w:rPr>
      </w:pPr>
      <w:del w:id="487" w:author="Colin Combe" w:date="2023-05-18T08:31:00Z">
        <w:r>
          <w:rPr>
            <w:lang w:val="en-US"/>
          </w:rPr>
        </w:r>
      </w:del>
    </w:p>
    <w:p>
      <w:pPr>
        <w:pStyle w:val="Nobreak"/>
        <w:suppressAutoHyphens w:val="false"/>
        <w:jc w:val="both"/>
        <w:rPr>
          <w:lang w:val="en-US"/>
          <w:del w:id="490" w:author="Colin Combe" w:date="2023-05-18T08:31:00Z"/>
        </w:rPr>
      </w:pPr>
      <w:del w:id="489" w:author="Colin Combe" w:date="2023-05-18T08:31:00Z">
        <w:r>
          <w:rPr>
            <w:b/>
            <w:lang w:val="en-US"/>
          </w:rPr>
          <w:delText>Encoding modifications searched</w:delText>
        </w:r>
      </w:del>
    </w:p>
    <w:p>
      <w:pPr>
        <w:pStyle w:val="Nobreak"/>
        <w:jc w:val="both"/>
        <w:rPr>
          <w:rFonts w:ascii="Times New Roman" w:hAnsi="Times New Roman"/>
          <w:sz w:val="24"/>
          <w:szCs w:val="24"/>
          <w:lang w:val="en-US"/>
          <w:del w:id="498" w:author="Colin Combe" w:date="2023-05-18T08:31:00Z"/>
        </w:rPr>
      </w:pPr>
      <w:del w:id="491" w:author="Colin Combe" w:date="2023-05-18T08:31:00Z">
        <w:r>
          <w:rPr>
            <w:rFonts w:ascii="Times New Roman" w:hAnsi="Times New Roman"/>
            <w:sz w:val="24"/>
            <w:szCs w:val="24"/>
            <w:lang w:val="en-US"/>
          </w:rPr>
          <w:delText xml:space="preserve">The &lt;SpectrumIdentificationProtocol&gt; element encodes, amongst other items, the modifications that were searched for. When encoding </w:delText>
        </w:r>
      </w:del>
      <w:del w:id="492" w:author="Juan Antonio Vizcaino" w:date="2023-01-25T10:40:00Z">
        <w:r>
          <w:rPr>
            <w:rFonts w:ascii="Times New Roman" w:hAnsi="Times New Roman"/>
            <w:sz w:val="24"/>
            <w:szCs w:val="24"/>
            <w:lang w:val="en-US"/>
          </w:rPr>
          <w:delText>cross-link</w:delText>
        </w:r>
      </w:del>
      <w:del w:id="493" w:author="Colin Combe" w:date="2023-05-18T08:31:00Z">
        <w:r>
          <w:rPr>
            <w:rFonts w:ascii="Times New Roman" w:hAnsi="Times New Roman"/>
            <w:sz w:val="24"/>
            <w:szCs w:val="24"/>
            <w:lang w:val="en-US"/>
          </w:rPr>
          <w:delText xml:space="preserve">crosslinking modifications, it is expected that at least two &lt;SearchModification&gt; elements SHOULD be used to encode each </w:delText>
        </w:r>
      </w:del>
      <w:del w:id="494" w:author="Juan Antonio Vizcaino" w:date="2023-01-25T10:40:00Z">
        <w:r>
          <w:rPr>
            <w:rFonts w:ascii="Times New Roman" w:hAnsi="Times New Roman"/>
            <w:sz w:val="24"/>
            <w:szCs w:val="24"/>
            <w:lang w:val="en-US"/>
          </w:rPr>
          <w:delText>cross-link</w:delText>
        </w:r>
      </w:del>
      <w:del w:id="495" w:author="Colin Combe" w:date="2023-05-18T08:31:00Z">
        <w:r>
          <w:rPr>
            <w:rFonts w:ascii="Times New Roman" w:hAnsi="Times New Roman"/>
            <w:sz w:val="24"/>
            <w:szCs w:val="24"/>
            <w:lang w:val="en-US"/>
          </w:rPr>
          <w:delText xml:space="preserve">crosslink reagent used, to encode the site specificity of both the donor and acceptor termini of the reagent, as shown below. The value slot of the </w:delText>
        </w:r>
      </w:del>
      <w:del w:id="496" w:author="Juan Antonio Vizcaino" w:date="2023-01-25T10:40:00Z">
        <w:r>
          <w:rPr>
            <w:rFonts w:ascii="Times New Roman" w:hAnsi="Times New Roman"/>
            <w:sz w:val="24"/>
            <w:szCs w:val="24"/>
            <w:lang w:val="en-US"/>
          </w:rPr>
          <w:delText>cross-link</w:delText>
        </w:r>
      </w:del>
      <w:del w:id="497" w:author="Colin Combe" w:date="2023-05-18T08:31:00Z">
        <w:r>
          <w:rPr>
            <w:rFonts w:ascii="Times New Roman" w:hAnsi="Times New Roman"/>
            <w:sz w:val="24"/>
            <w:szCs w:val="24"/>
            <w:lang w:val="en-US"/>
          </w:rPr>
          <w:delText>crosslink donor and acceptor pair CV terms, is interpreted as a local unique identifier for the pair.</w:delText>
        </w:r>
      </w:del>
    </w:p>
    <w:p>
      <w:pPr>
        <w:pStyle w:val="Nobreak"/>
        <w:suppressAutoHyphens w:val="false"/>
        <w:jc w:val="both"/>
        <w:rPr>
          <w:lang w:val="en-US"/>
          <w:del w:id="500" w:author="Colin Combe" w:date="2023-05-18T08:31:00Z"/>
        </w:rPr>
      </w:pPr>
      <w:del w:id="499" w:author="Colin Combe" w:date="2023-05-18T08:31:00Z">
        <w:r>
          <w:rPr>
            <w:lang w:val="en-US"/>
          </w:rPr>
        </w:r>
      </w:del>
    </w:p>
    <w:p>
      <w:pPr>
        <w:pStyle w:val="Nobreak"/>
        <w:suppressAutoHyphens w:val="false"/>
        <w:jc w:val="both"/>
        <w:rPr>
          <w:lang w:val="en-US"/>
          <w:del w:id="502" w:author="Colin Combe" w:date="2023-05-18T08:31:00Z"/>
        </w:rPr>
      </w:pPr>
      <w:del w:id="501" w:author="Colin Combe" w:date="2023-05-18T08:31:00Z">
        <w:r>
          <w:rPr>
            <w:rFonts w:cs="Courier New" w:ascii="Courier New" w:hAnsi="Courier New"/>
            <w:sz w:val="18"/>
            <w:szCs w:val="18"/>
            <w:lang w:val="en-US"/>
          </w:rPr>
          <w:delText>&lt;SearchModification fixedMod="false" massDelta="138.06808" residues="S T Y K"&gt;</w:delText>
        </w:r>
      </w:del>
    </w:p>
    <w:p>
      <w:pPr>
        <w:pStyle w:val="Nobreak"/>
        <w:suppressAutoHyphens w:val="false"/>
        <w:jc w:val="both"/>
        <w:rPr>
          <w:lang w:val="en-US"/>
          <w:del w:id="505" w:author="Colin Combe" w:date="2023-05-18T08:31:00Z"/>
        </w:rPr>
      </w:pPr>
      <w:del w:id="503" w:author="Colin Combe" w:date="2023-05-18T08:31:00Z">
        <w:r>
          <w:rPr>
            <w:rFonts w:cs="Courier New" w:ascii="Courier New" w:hAnsi="Courier New"/>
            <w:sz w:val="18"/>
            <w:szCs w:val="18"/>
            <w:lang w:val="en-US"/>
          </w:rPr>
          <w:delText xml:space="preserve">  </w:delText>
        </w:r>
      </w:del>
      <w:del w:id="504" w:author="Colin Combe" w:date="2023-05-18T08:31:00Z">
        <w:r>
          <w:rPr>
            <w:rFonts w:cs="Courier New" w:ascii="Courier New" w:hAnsi="Courier New"/>
            <w:sz w:val="18"/>
            <w:szCs w:val="18"/>
            <w:lang w:val="en-US"/>
          </w:rPr>
          <w:delText>&lt;cvParam cvRef="XLMOD" accession="XLMOD:02000" name="BS3"/&gt;</w:delText>
        </w:r>
      </w:del>
    </w:p>
    <w:p>
      <w:pPr>
        <w:pStyle w:val="Nobreak"/>
        <w:jc w:val="both"/>
        <w:rPr>
          <w:rFonts w:ascii="Times New Roman" w:hAnsi="Times New Roman"/>
          <w:sz w:val="24"/>
          <w:szCs w:val="24"/>
          <w:lang w:val="en-US"/>
          <w:del w:id="510" w:author="Colin Combe" w:date="2023-05-18T08:31:00Z"/>
        </w:rPr>
      </w:pPr>
      <w:del w:id="506" w:author="Colin Combe" w:date="2023-05-18T08:31:00Z">
        <w:r>
          <w:rPr>
            <w:rFonts w:cs="Courier New" w:ascii="Courier New" w:hAnsi="Courier New"/>
            <w:sz w:val="18"/>
            <w:szCs w:val="18"/>
            <w:lang w:val="en-US"/>
          </w:rPr>
          <w:delText xml:space="preserve">  </w:delText>
        </w:r>
      </w:del>
      <w:del w:id="507" w:author="Colin Combe" w:date="2023-05-18T08:31:00Z">
        <w:r>
          <w:rPr>
            <w:rFonts w:cs="Courier New" w:ascii="Courier New" w:hAnsi="Courier New"/>
            <w:sz w:val="18"/>
            <w:szCs w:val="18"/>
            <w:lang w:val="en-US"/>
          </w:rPr>
          <w:delText>&lt;cvParam cvRef="PSI-MS" accession="MS:1002509" name="</w:delText>
        </w:r>
      </w:del>
      <w:del w:id="508" w:author="Juan Antonio Vizcaino" w:date="2023-01-25T10:40:00Z">
        <w:r>
          <w:rPr>
            <w:rFonts w:cs="Courier New" w:ascii="Courier New" w:hAnsi="Courier New"/>
            <w:sz w:val="18"/>
            <w:szCs w:val="18"/>
            <w:lang w:val="en-US"/>
          </w:rPr>
          <w:delText>cross-link</w:delText>
        </w:r>
      </w:del>
      <w:del w:id="509" w:author="Colin Combe" w:date="2023-05-18T08:31:00Z">
        <w:r>
          <w:rPr>
            <w:rFonts w:cs="Courier New" w:ascii="Courier New" w:hAnsi="Courier New"/>
            <w:sz w:val="18"/>
            <w:szCs w:val="18"/>
            <w:lang w:val="en-US"/>
          </w:rPr>
          <w:delText>crosslink donor" value="0"/&gt;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12" w:author="Colin Combe" w:date="2023-05-18T08:31:00Z"/>
        </w:rPr>
      </w:pPr>
      <w:del w:id="511" w:author="Colin Combe" w:date="2023-05-18T08:31:00Z">
        <w:r>
          <w:rPr>
            <w:rFonts w:cs="Courier New" w:ascii="Courier New" w:hAnsi="Courier New"/>
            <w:sz w:val="18"/>
            <w:szCs w:val="18"/>
            <w:lang w:val="en-US"/>
          </w:rPr>
          <w:delText>&lt;/SearchModification&gt;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14" w:author="Colin Combe" w:date="2023-05-18T08:31:00Z"/>
        </w:rPr>
      </w:pPr>
      <w:del w:id="513" w:author="Colin Combe" w:date="2023-05-18T08:31:00Z">
        <w:r>
          <w:rPr>
            <w:rFonts w:cs="Courier New" w:ascii="Courier New" w:hAnsi="Courier New"/>
            <w:sz w:val="18"/>
            <w:szCs w:val="18"/>
            <w:lang w:val="en-US"/>
          </w:rPr>
          <w:delText>&lt;SearchModification fixedMod="false" massDelta="0.0" residues="S T Y K"&gt;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17" w:author="Colin Combe" w:date="2023-05-18T08:31:00Z"/>
        </w:rPr>
      </w:pPr>
      <w:del w:id="515" w:author="Colin Combe" w:date="2023-05-18T08:31:00Z">
        <w:r>
          <w:rPr>
            <w:rFonts w:cs="Courier New" w:ascii="Courier New" w:hAnsi="Courier New"/>
            <w:sz w:val="18"/>
            <w:szCs w:val="18"/>
            <w:lang w:val="en-US"/>
          </w:rPr>
          <w:delText xml:space="preserve">  </w:delText>
        </w:r>
      </w:del>
      <w:del w:id="516" w:author="Colin Combe" w:date="2023-05-18T08:31:00Z">
        <w:r>
          <w:rPr>
            <w:rFonts w:cs="Courier New" w:ascii="Courier New" w:hAnsi="Courier New"/>
            <w:sz w:val="18"/>
            <w:szCs w:val="18"/>
            <w:lang w:val="en-US"/>
          </w:rPr>
          <w:delText>&lt;cvParam cvRef="XLMOD" accession="XLMOD:02000" name="BS3"/&gt;</w:delText>
        </w:r>
      </w:del>
    </w:p>
    <w:p>
      <w:pPr>
        <w:pStyle w:val="Nobreak"/>
        <w:jc w:val="both"/>
        <w:rPr>
          <w:rFonts w:ascii="Times New Roman" w:hAnsi="Times New Roman"/>
          <w:sz w:val="24"/>
          <w:szCs w:val="24"/>
          <w:lang w:val="en-US"/>
          <w:del w:id="522" w:author="Colin Combe" w:date="2023-05-18T08:31:00Z"/>
        </w:rPr>
      </w:pPr>
      <w:del w:id="518" w:author="Colin Combe" w:date="2023-05-18T08:31:00Z">
        <w:r>
          <w:rPr>
            <w:rFonts w:cs="Courier New" w:ascii="Courier New" w:hAnsi="Courier New"/>
            <w:sz w:val="18"/>
            <w:szCs w:val="18"/>
            <w:lang w:val="en-US"/>
          </w:rPr>
          <w:delText xml:space="preserve">  </w:delText>
        </w:r>
      </w:del>
      <w:del w:id="519" w:author="Colin Combe" w:date="2023-05-18T08:31:00Z">
        <w:r>
          <w:rPr>
            <w:rFonts w:cs="Courier New" w:ascii="Courier New" w:hAnsi="Courier New"/>
            <w:sz w:val="18"/>
            <w:szCs w:val="18"/>
            <w:lang w:val="en-US"/>
          </w:rPr>
          <w:delText>&lt;cvParam cvRef="PSI-MS" accession="MS:1002510" name="</w:delText>
        </w:r>
      </w:del>
      <w:del w:id="520" w:author="Juan Antonio Vizcaino" w:date="2023-01-25T10:40:00Z">
        <w:r>
          <w:rPr>
            <w:rFonts w:cs="Courier New" w:ascii="Courier New" w:hAnsi="Courier New"/>
            <w:sz w:val="18"/>
            <w:szCs w:val="18"/>
            <w:lang w:val="en-US"/>
          </w:rPr>
          <w:delText>cross-link</w:delText>
        </w:r>
      </w:del>
      <w:del w:id="521" w:author="Colin Combe" w:date="2023-05-18T08:31:00Z">
        <w:r>
          <w:rPr>
            <w:rFonts w:cs="Courier New" w:ascii="Courier New" w:hAnsi="Courier New"/>
            <w:sz w:val="18"/>
            <w:szCs w:val="18"/>
            <w:lang w:val="en-US"/>
          </w:rPr>
          <w:delText>crosslink acceptor" value="0"/&gt;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4" w:author="Colin Combe" w:date="2023-05-18T08:31:00Z"/>
        </w:rPr>
      </w:pPr>
      <w:del w:id="523" w:author="Colin Combe" w:date="2023-05-18T08:31:00Z">
        <w:r>
          <w:rPr>
            <w:rFonts w:cs="Courier New" w:ascii="Courier New" w:hAnsi="Courier New"/>
            <w:sz w:val="18"/>
            <w:szCs w:val="18"/>
            <w:lang w:val="en-US"/>
          </w:rPr>
          <w:delText>&lt;/SearchModification&gt;</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6" w:author="Colin Combe" w:date="2023-05-18T08:31:00Z"/>
        </w:rPr>
      </w:pPr>
      <w:del w:id="525" w:author="Colin Combe" w:date="2023-05-18T08:31:00Z">
        <w:r>
          <w:rPr>
            <w:rFonts w:cs="Courier New" w:ascii="Courier New" w:hAnsi="Courier New"/>
            <w:sz w:val="18"/>
            <w:szCs w:val="18"/>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28" w:author="Colin Combe" w:date="2023-05-18T08:31:00Z"/>
        </w:rPr>
      </w:pPr>
      <w:del w:id="527" w:author="Colin Combe" w:date="2023-05-18T08:31:00Z">
        <w:r>
          <w:rPr>
            <w:rFonts w:cs="Courier New" w:ascii="Courier New" w:hAnsi="Courier New"/>
            <w:sz w:val="18"/>
            <w:szCs w:val="18"/>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30" w:author="Colin Combe" w:date="2023-05-18T08:31:00Z"/>
        </w:rPr>
      </w:pPr>
      <w:del w:id="529" w:author="Colin Combe" w:date="2023-05-18T08:31:00Z">
        <w:r>
          <w:rPr>
            <w:rFonts w:cs="Courier New" w:ascii="Courier New" w:hAnsi="Courier New"/>
            <w:sz w:val="18"/>
            <w:szCs w:val="18"/>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rFonts w:ascii="Courier New" w:hAnsi="Courier New" w:cs="Courier New"/>
          <w:sz w:val="18"/>
          <w:szCs w:val="18"/>
          <w:lang w:val="en-US"/>
          <w:del w:id="532" w:author="Colin Combe" w:date="2023-05-18T08:31:00Z"/>
        </w:rPr>
      </w:pPr>
      <w:del w:id="531" w:author="Colin Combe" w:date="2023-05-18T08:31:00Z">
        <w:r>
          <w:rPr>
            <w:rFonts w:cs="Courier New" w:ascii="Courier New" w:hAnsi="Courier New"/>
            <w:sz w:val="18"/>
            <w:szCs w:val="18"/>
            <w:lang w:val="en-US"/>
          </w:rPr>
        </w:r>
      </w:del>
    </w:p>
    <w:p>
      <w:pPr>
        <w:pStyle w:val="Nobreak"/>
        <w:jc w:val="both"/>
        <w:rPr>
          <w:rFonts w:ascii="Times New Roman" w:hAnsi="Times New Roman"/>
          <w:sz w:val="24"/>
          <w:szCs w:val="24"/>
          <w:lang w:val="en-US"/>
          <w:del w:id="534" w:author="Colin Combe" w:date="2023-05-18T08:31:00Z"/>
        </w:rPr>
      </w:pPr>
      <w:del w:id="533" w:author="Colin Combe" w:date="2023-05-18T08:31:00Z">
        <w:r>
          <w:rPr>
            <w:rFonts w:ascii="Times New Roman" w:hAnsi="Times New Roman"/>
            <w:sz w:val="24"/>
            <w:szCs w:val="24"/>
            <w:lang w:val="en-US"/>
          </w:rPr>
        </w:r>
      </w:del>
    </w:p>
    <w:p>
      <w:pPr>
        <w:pStyle w:val="Nobreak"/>
        <w:jc w:val="both"/>
        <w:rPr>
          <w:rFonts w:ascii="Times New Roman" w:hAnsi="Times New Roman"/>
          <w:sz w:val="24"/>
          <w:szCs w:val="24"/>
          <w:lang w:val="en-US"/>
          <w:del w:id="540" w:author="Colin Combe" w:date="2023-05-18T08:31:00Z"/>
        </w:rPr>
      </w:pPr>
      <w:del w:id="535" w:author="Colin Combe" w:date="2023-05-18T08:31:00Z">
        <w:bookmarkStart w:id="83" w:name="_Ref449349335111111111"/>
        <w:r>
          <w:rPr>
            <w:rFonts w:ascii="Times New Roman" w:hAnsi="Times New Roman"/>
            <w:sz w:val="24"/>
            <w:szCs w:val="24"/>
            <w:lang w:val="en-US"/>
          </w:rPr>
          <w:delText xml:space="preserve">Figure </w:delText>
        </w:r>
      </w:del>
      <w:del w:id="536" w:author="Colin Combe" w:date="2023-05-18T08:31:00Z">
        <w:r>
          <w:rPr>
            <w:lang w:val="en-US"/>
          </w:rPr>
          <w:fldChar w:fldCharType="begin"/>
        </w:r>
        <w:r>
          <w:rPr>
            <w:lang w:val="en-US"/>
          </w:rPr>
          <w:delInstrText> SEQ Figure \* ARABIC </w:delInstrText>
        </w:r>
        <w:r>
          <w:rPr>
            <w:lang w:val="en-US"/>
          </w:rPr>
          <w:fldChar w:fldCharType="separate"/>
        </w:r>
        <w:r>
          <w:rPr>
            <w:lang w:val="en-US"/>
          </w:rPr>
          <w:delText>4</w:delText>
        </w:r>
        <w:r>
          <w:rPr>
            <w:lang w:val="en-US"/>
          </w:rPr>
          <w:fldChar w:fldCharType="end"/>
        </w:r>
      </w:del>
      <w:del w:id="537" w:author="Colin Combe" w:date="2023-05-18T08:31:00Z">
        <w:bookmarkEnd w:id="83"/>
        <w:r>
          <w:rPr>
            <w:rFonts w:ascii="Times New Roman" w:hAnsi="Times New Roman"/>
            <w:sz w:val="24"/>
            <w:szCs w:val="24"/>
            <w:lang w:val="en-US"/>
          </w:rPr>
          <w:delText xml:space="preserve">. Encoding of protein interaction scores or statistics from </w:delText>
        </w:r>
      </w:del>
      <w:del w:id="538" w:author="Juan Antonio Vizcaino" w:date="2023-01-25T10:40:00Z">
        <w:r>
          <w:rPr>
            <w:rFonts w:ascii="Times New Roman" w:hAnsi="Times New Roman"/>
            <w:sz w:val="24"/>
            <w:szCs w:val="24"/>
            <w:lang w:val="en-US"/>
          </w:rPr>
          <w:delText>cross-link</w:delText>
        </w:r>
      </w:del>
      <w:del w:id="539" w:author="Colin Combe" w:date="2023-05-18T08:31:00Z">
        <w:r>
          <w:rPr>
            <w:rFonts w:ascii="Times New Roman" w:hAnsi="Times New Roman"/>
            <w:sz w:val="24"/>
            <w:szCs w:val="24"/>
            <w:lang w:val="en-US"/>
          </w:rPr>
          <w:delText>crosslinking in mzIdentML.</w:delText>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120"/>
        <w:jc w:val="both"/>
        <w:rPr>
          <w:lang w:val="en-US"/>
          <w:del w:id="542" w:author="Juan Antonio Vizcaino" w:date="2023-03-21T14:22:00Z"/>
        </w:rPr>
      </w:pPr>
      <w:del w:id="541" w:author="Juan Antonio Vizcaino" w:date="2023-03-21T14:22:00Z">
        <w:r>
          <w:rPr>
            <w:lang w:val="en-US"/>
          </w:rPr>
        </w:r>
      </w:del>
    </w:p>
    <w:p>
      <w:pPr>
        <w:pStyle w:val="Nobreak"/>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both"/>
        <w:rPr>
          <w:lang w:val="en-US"/>
          <w:del w:id="544" w:author="Colin Combe" w:date="2023-05-18T08:31:00Z"/>
        </w:rPr>
      </w:pPr>
      <w:del w:id="543" w:author="Colin Combe" w:date="2023-05-18T08:31:00Z">
        <w:r>
          <w:rPr>
            <w:lang w:val="en-US"/>
          </w:rPr>
        </w:r>
      </w:del>
    </w:p>
    <w:p>
      <w:pPr>
        <w:pStyle w:val="Nobreak"/>
        <w:jc w:val="both"/>
        <w:rPr>
          <w:rFonts w:ascii="Times New Roman" w:hAnsi="Times New Roman"/>
          <w:sz w:val="24"/>
          <w:szCs w:val="24"/>
          <w:lang w:val="en-US"/>
        </w:rPr>
      </w:pPr>
      <w:r>
        <w:rPr/>
      </w:r>
    </w:p>
    <w:p>
      <w:pPr>
        <w:pStyle w:val="Heading3"/>
        <w:rPr/>
      </w:pPr>
      <w:bookmarkStart w:id="84" w:name="__RefHeading___Toc37454_832650626"/>
      <w:bookmarkStart w:id="85" w:name="_Toc477259824"/>
      <w:bookmarkStart w:id="86" w:name="_Ref450046417"/>
      <w:bookmarkEnd w:id="84"/>
      <w:r>
        <w:rPr/>
        <w:t>Encoding proteogenomics annotation data</w:t>
      </w:r>
      <w:bookmarkEnd w:id="85"/>
      <w:bookmarkEnd w:id="86"/>
    </w:p>
    <w:p>
      <w:pPr>
        <w:pStyle w:val="Normal"/>
        <w:rPr>
          <w:lang w:val="en-US"/>
        </w:rPr>
      </w:pPr>
      <w:r>
        <w:rPr>
          <w:lang w:val="en-US"/>
        </w:rPr>
      </w:r>
    </w:p>
    <w:p>
      <w:pPr>
        <w:pStyle w:val="Normal"/>
        <w:jc w:val="both"/>
        <w:rPr>
          <w:lang w:val="en-US"/>
        </w:rPr>
      </w:pPr>
      <w:r>
        <w:rPr>
          <w:lang w:val="en-US"/>
        </w:rPr>
        <w:t xml:space="preserve">It is now common to use tandem MS data to improve current gene model annotations, in so-called proteogenomics approaches, for example based on making peptide identifications against the official gene models or against alternative databases generated by gene finders, mapping mRNA transcripts or six frame genome translations. Where identifications do not match the official genes, they give evidence in support of updates to the gene models. One of the key concepts required is the mapping of peptides back to chromosomes, including, for example, where they map across splice junctions. File format specifications are under development that can be used directly for genome visualisation, such as adaptations of the BED and BAM </w:t>
      </w:r>
      <w:r>
        <w:fldChar w:fldCharType="begin"/>
      </w:r>
      <w:r>
        <w:rPr>
          <w:lang w:val="en-US"/>
        </w:rPr>
        <w:instrText>ADDIN EN.CITE &lt;EndNote&gt;&lt;Cite&gt;&lt;Author&gt;Li&lt;/Author&gt;&lt;Year&gt;2009&lt;/Year&gt;&lt;RecNum&gt;945&lt;/RecNum&gt;&lt;DisplayText&gt;(7)&lt;/DisplayText&gt;&lt;record&gt;&lt;rec-number&gt;945&lt;/rec-number&gt;&lt;foreign-keys&gt;&lt;key app="EN" db-id="s9ww2zr5qvr0poev0pqx9a9990fptzrpfzfr" timestamp="1468931179"&gt;945&lt;/key&gt;&lt;/foreign-keys&gt;&lt;ref-type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-4803&lt;/isbn&gt;&lt;accession-num&gt;19505943&lt;/accession-num&gt;&lt;urls&gt;&lt;/urls&gt;&lt;custom2&gt;PMC2723002&lt;/custom2&gt;&lt;electronic-resource-num&gt;10.1093/bioinformatics/btp352&lt;/electronic-resource-num&gt;&lt;remote-database-provider&gt;NLM&lt;/remote-database-provider&gt;&lt;language&gt;eng&lt;/language&gt;&lt;/record&gt;&lt;/Cite&gt;&lt;/EndNote&gt;</w:instrText>
      </w:r>
      <w:r>
        <w:rPr>
          <w:lang w:val="en-US"/>
        </w:rPr>
      </w:r>
      <w:r>
        <w:rPr>
          <w:lang w:val="en-US"/>
        </w:rPr>
        <w:fldChar w:fldCharType="separate"/>
      </w:r>
      <w:r>
        <w:rPr>
          <w:lang w:val="en-US"/>
        </w:rPr>
        <w:t>(7)</w:t>
      </w:r>
      <w:r>
        <w:rPr>
          <w:lang w:val="en-US"/>
        </w:rPr>
      </w:r>
      <w:r>
        <w:rPr>
          <w:lang w:val="en-US"/>
        </w:rPr>
        <w:fldChar w:fldCharType="end"/>
      </w:r>
      <w:r>
        <w:rPr>
          <w:lang w:val="en-US"/>
        </w:rPr>
        <w:t xml:space="preserve"> formats commonly used in genomics. To ensure a consistent export is possible from mzIdentML to formats designed for genome visualisation or annotation, in mzIdentML 1.2, a consistent encoding of the chromosomal mappings has been developed, as exemplified in </w:t>
      </w:r>
      <w:ins w:id="545" w:author="Colin Combe" w:date="2023-07-04T13:08:00Z">
        <w:r>
          <w:rPr>
            <w:lang w:val="en-US"/>
          </w:rPr>
          <w:t>Figure 3</w:t>
        </w:r>
      </w:ins>
      <w:del w:id="546" w:author="Colin Combe" w:date="2023-07-04T13:08:00Z">
        <w:r>
          <w:rPr>
            <w:lang w:val="en-US"/>
          </w:rPr>
          <w:fldChar w:fldCharType="begin"/>
        </w:r>
        <w:r>
          <w:rPr>
            <w:lang w:val="en-US"/>
          </w:rPr>
          <w:delInstrText> REF _Ref449365743 \h </w:delInstrText>
        </w:r>
        <w:r>
          <w:rPr>
            <w:lang w:val="en-US"/>
          </w:rPr>
          <w:fldChar w:fldCharType="separate"/>
        </w:r>
        <w:r>
          <w:rPr>
            <w:lang w:val="en-US"/>
          </w:rPr>
          <w:delText xml:space="preserve">Figure </w:delText>
        </w:r>
        <w:r>
          <w:rPr>
            <w:lang w:val="en-US"/>
          </w:rPr>
          <w:fldChar w:fldCharType="end"/>
        </w:r>
      </w:del>
      <w:r>
        <w:rPr/>
        <w:commentReference w:id="7"/>
      </w:r>
      <w:r>
        <w:rPr>
          <w:lang w:val="en-US"/>
        </w:rPr>
        <w:t>.</w:t>
      </w:r>
    </w:p>
    <w:p>
      <w:pPr>
        <w:pStyle w:val="Normal"/>
        <w:keepNext w:val="true"/>
        <w:rPr>
          <w:lang w:val="en-US"/>
        </w:rPr>
      </w:pPr>
      <w:r>
        <w:rPr/>
        <w:drawing>
          <wp:inline distT="0" distB="0" distL="0" distR="0">
            <wp:extent cx="6327775" cy="73152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0"/>
                    <a:stretch>
                      <a:fillRect/>
                    </a:stretch>
                  </pic:blipFill>
                  <pic:spPr bwMode="auto">
                    <a:xfrm>
                      <a:off x="0" y="0"/>
                      <a:ext cx="6327775" cy="7315200"/>
                    </a:xfrm>
                    <a:prstGeom prst="rect">
                      <a:avLst/>
                    </a:prstGeom>
                  </pic:spPr>
                </pic:pic>
              </a:graphicData>
            </a:graphic>
          </wp:inline>
        </w:drawing>
      </w:r>
    </w:p>
    <w:p>
      <w:pPr>
        <w:pStyle w:val="Caption1"/>
        <w:rPr>
          <w:lang w:val="en-US"/>
        </w:rPr>
      </w:pPr>
      <w:bookmarkStart w:id="87" w:name="_Ref449365743"/>
      <w:r>
        <w:rPr>
          <w:lang w:val="en-US"/>
        </w:rPr>
        <w:t xml:space="preserve">Figure </w:t>
      </w:r>
      <w:del w:id="547" w:author="Colin Combe" w:date="2023-07-04T13:07:00Z">
        <w:bookmarkEnd w:id="87"/>
        <w:r>
          <w:rPr>
            <w:lang w:val="en-US"/>
          </w:rPr>
          <w:fldChar w:fldCharType="begin"/>
        </w:r>
        <w:r>
          <w:rPr>
            <w:lang w:val="en-US"/>
          </w:rPr>
          <w:delInstrText> SEQ Figure \* ARABIC </w:delInstrText>
        </w:r>
        <w:r>
          <w:rPr>
            <w:lang w:val="en-US"/>
          </w:rPr>
          <w:fldChar w:fldCharType="separate"/>
        </w:r>
        <w:r>
          <w:rPr>
            <w:lang w:val="en-US"/>
          </w:rPr>
          <w:delText>5</w:delText>
        </w:r>
        <w:r>
          <w:rPr>
            <w:lang w:val="en-US"/>
          </w:rPr>
          <w:fldChar w:fldCharType="end"/>
        </w:r>
      </w:del>
      <w:ins w:id="548" w:author="Colin Combe" w:date="2023-07-04T13:07:00Z">
        <w:r>
          <w:rPr>
            <w:lang w:val="en-US"/>
          </w:rPr>
          <w:t>3</w:t>
        </w:r>
      </w:ins>
      <w:r>
        <w:rPr>
          <w:lang w:val="en-US"/>
        </w:rPr>
        <w:t xml:space="preserve">. </w:t>
      </w:r>
      <w:r>
        <w:rPr>
          <w:b w:val="false"/>
          <w:lang w:val="en-US"/>
        </w:rPr>
        <w:t>The encoding for chromosomal coordinates in mzIdentML in support of proteogenomics approaches.</w:t>
      </w:r>
    </w:p>
    <w:p>
      <w:pPr>
        <w:pStyle w:val="Normal"/>
        <w:rPr>
          <w:lang w:val="en-US"/>
          <w:ins w:id="550" w:author="Juan Antonio Vizcaino" w:date="2023-03-21T14:22:00Z"/>
        </w:rPr>
      </w:pPr>
      <w:ins w:id="549" w:author="Juan Antonio Vizcaino" w:date="2023-03-21T14:22:00Z">
        <w:r>
          <w:rPr>
            <w:lang w:val="en-US"/>
          </w:rPr>
        </w:r>
      </w:ins>
    </w:p>
    <w:p>
      <w:pPr>
        <w:pStyle w:val="Normal"/>
        <w:rPr>
          <w:lang w:val="en-US"/>
          <w:ins w:id="552" w:author="Juan Antonio Vizcaino" w:date="2023-03-21T14:22:00Z"/>
        </w:rPr>
      </w:pPr>
      <w:ins w:id="551" w:author="Juan Antonio Vizcaino" w:date="2023-03-21T14:22:00Z">
        <w:r>
          <w:rPr>
            <w:lang w:val="en-US"/>
          </w:rPr>
        </w:r>
      </w:ins>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ind w:left="0" w:hanging="0"/>
        <w:rPr/>
      </w:pPr>
      <w:bookmarkStart w:id="88" w:name="__RefHeading___Toc37456_832650626"/>
      <w:bookmarkStart w:id="89" w:name="_Toc477259825"/>
      <w:bookmarkStart w:id="90" w:name="_Ref116791133"/>
      <w:bookmarkStart w:id="91" w:name="_Ref216762256"/>
      <w:bookmarkStart w:id="92" w:name="_Ref116791004"/>
      <w:bookmarkStart w:id="93" w:name="_Toc118017565"/>
      <w:bookmarkStart w:id="94" w:name="_Toc170636044"/>
      <w:bookmarkStart w:id="95" w:name="_Ref216762262"/>
      <w:bookmarkEnd w:id="88"/>
      <w:bookmarkEnd w:id="90"/>
      <w:bookmarkEnd w:id="92"/>
      <w:bookmarkEnd w:id="93"/>
      <w:bookmarkEnd w:id="94"/>
      <w:r>
        <w:rPr/>
        <w:t>Other supporting materials</w:t>
      </w:r>
      <w:bookmarkEnd w:id="89"/>
      <w:bookmarkEnd w:id="91"/>
      <w:bookmarkEnd w:id="95"/>
    </w:p>
    <w:p>
      <w:pPr>
        <w:pStyle w:val="Normal"/>
        <w:spacing w:before="0" w:after="120"/>
        <w:rPr>
          <w:lang w:val="en-US"/>
        </w:rPr>
      </w:pPr>
      <w:r>
        <w:rPr>
          <w:lang w:val="en-US"/>
        </w:rPr>
      </w:r>
    </w:p>
    <w:p>
      <w:pPr>
        <w:pStyle w:val="Normal"/>
        <w:spacing w:before="0" w:after="120"/>
        <w:jc w:val="both"/>
        <w:rPr>
          <w:lang w:val="en-US"/>
        </w:rPr>
      </w:pPr>
      <w:r>
        <w:rPr>
          <w:lang w:val="en-US"/>
        </w:rPr>
        <w:t xml:space="preserve">Example files demonstrating the different uses cases have been developed and are available from the following location: </w:t>
      </w:r>
      <w:hyperlink r:id="rId21">
        <w:del w:id="553" w:author="Unknown Author" w:date="2023-06-28T10:18:00Z">
          <w:r>
            <w:rPr>
              <w:rStyle w:val="InternetLink"/>
              <w:lang w:val="en-US"/>
            </w:rPr>
            <w:delText>https://github.com/HUPO-PSI/mzIdentML/tree/master/examples/1_2examples</w:delText>
          </w:r>
        </w:del>
      </w:hyperlink>
      <w:hyperlink r:id="rId22">
        <w:ins w:id="554" w:author="Unknown Author" w:date="2023-06-28T10:18:00Z">
          <w:commentRangeStart w:id="8"/>
          <w:r>
            <w:rPr>
              <w:rStyle w:val="InternetLink"/>
              <w:lang w:val="en-US"/>
            </w:rPr>
            <w:t>https://github.com/HUPO-PSI/mzIdentML/tree/master/examples/</w:t>
          </w:r>
        </w:ins>
      </w:hyperlink>
      <w:r>
        <w:rPr>
          <w:rStyle w:val="InternetLink"/>
          <w:lang w:val="en-US"/>
        </w:rPr>
      </w:r>
      <w:commentRangeEnd w:id="8"/>
      <w:r>
        <w:commentReference w:id="8"/>
      </w:r>
      <w:r>
        <w:rPr/>
        <w:commentReference w:id="9"/>
      </w:r>
      <w:r>
        <w:rPr>
          <w:lang w:val="en-US"/>
        </w:rPr>
        <w:t>. The sub-folder names indicate the features of the format being used in each example.</w:t>
      </w:r>
    </w:p>
    <w:p>
      <w:pPr>
        <w:pStyle w:val="Normal"/>
        <w:spacing w:before="0" w:after="120"/>
        <w:rPr>
          <w:lang w:val="en-US"/>
        </w:rPr>
      </w:pPr>
      <w:r>
        <w:rPr>
          <w:lang w:val="en-US"/>
        </w:rPr>
      </w:r>
    </w:p>
    <w:p>
      <w:pPr>
        <w:pStyle w:val="Heading1"/>
        <w:rPr/>
      </w:pPr>
      <w:bookmarkStart w:id="96" w:name="__RefHeading___Toc37458_832650626"/>
      <w:bookmarkStart w:id="97" w:name="_Toc477259826"/>
      <w:bookmarkStart w:id="98" w:name="_Ref116792072"/>
      <w:bookmarkStart w:id="99" w:name="_Ref1167910041"/>
      <w:bookmarkStart w:id="100" w:name="_Toc118017568"/>
      <w:bookmarkStart w:id="101" w:name="_Toc1706360441"/>
      <w:bookmarkStart w:id="102" w:name="_Toc170636045"/>
      <w:bookmarkStart w:id="103" w:name="_Ref1167911331"/>
      <w:bookmarkStart w:id="104" w:name="_Ref116791170"/>
      <w:bookmarkStart w:id="105" w:name="_Toc1180175651"/>
      <w:bookmarkEnd w:id="96"/>
      <w:bookmarkEnd w:id="99"/>
      <w:bookmarkEnd w:id="101"/>
      <w:bookmarkEnd w:id="103"/>
      <w:bookmarkEnd w:id="105"/>
      <w:r>
        <w:rPr/>
        <w:t>Model in XML Schema</w:t>
      </w:r>
      <w:bookmarkEnd w:id="97"/>
      <w:bookmarkEnd w:id="98"/>
      <w:bookmarkEnd w:id="100"/>
      <w:bookmarkEnd w:id="102"/>
      <w:bookmarkEnd w:id="104"/>
    </w:p>
    <w:p>
      <w:pPr>
        <w:pStyle w:val="Nobreak"/>
        <w:jc w:val="both"/>
        <w:rPr>
          <w:lang w:val="en-US"/>
        </w:rPr>
      </w:pPr>
      <w:r>
        <w:rPr>
          <w:lang w:val="en-US"/>
        </w:rPr>
        <w:t xml:space="preserve">An overview of the schema is presented in Figure </w:t>
      </w:r>
      <w:ins w:id="555" w:author="Unknown Author" w:date="2023-06-28T10:17:00Z">
        <w:r>
          <w:rPr>
            <w:lang w:val="en-US"/>
          </w:rPr>
          <w:t>4</w:t>
        </w:r>
      </w:ins>
      <w:del w:id="556" w:author="Unknown Author" w:date="2023-06-28T10:17:00Z">
        <w:r>
          <w:rPr>
            <w:lang w:val="en-US"/>
          </w:rPr>
          <w:delText>6</w:delText>
        </w:r>
      </w:del>
      <w:r>
        <w:rPr>
          <w:lang w:val="en-US"/>
        </w:rPr>
        <w:t xml:space="preserve">. The following documentation is automatically generated from the XML Schema. </w:t>
      </w:r>
    </w:p>
    <w:p>
      <w:pPr>
        <w:pStyle w:val="Nobreak"/>
        <w:rPr>
          <w:lang w:val="en-US"/>
        </w:rPr>
      </w:pPr>
      <w:r>
        <w:rPr>
          <w:lang w:val="en-US"/>
        </w:rPr>
      </w:r>
    </w:p>
    <w:p>
      <w:pPr>
        <w:pStyle w:val="Normal"/>
        <w:rPr>
          <w:lang w:val="en-US"/>
        </w:rPr>
      </w:pPr>
      <w:r>
        <w:rPr>
          <w:lang w:val="en-US"/>
        </w:rPr>
      </w:r>
    </w:p>
    <w:p>
      <w:pPr>
        <w:pStyle w:val="Normal"/>
        <w:keepNext w:val="true"/>
        <w:rPr>
          <w:lang w:val="en-US"/>
        </w:rPr>
      </w:pPr>
      <w:r>
        <w:rPr/>
        <w:drawing>
          <wp:inline distT="0" distB="0" distL="0" distR="0">
            <wp:extent cx="6400800" cy="329184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3"/>
                    <a:stretch>
                      <a:fillRect/>
                    </a:stretch>
                  </pic:blipFill>
                  <pic:spPr bwMode="auto">
                    <a:xfrm>
                      <a:off x="0" y="0"/>
                      <a:ext cx="6400800" cy="3291840"/>
                    </a:xfrm>
                    <a:prstGeom prst="rect">
                      <a:avLst/>
                    </a:prstGeom>
                  </pic:spPr>
                </pic:pic>
              </a:graphicData>
            </a:graphic>
          </wp:inline>
        </w:drawing>
      </w:r>
    </w:p>
    <w:p>
      <w:pPr>
        <w:pStyle w:val="Caption1"/>
        <w:rPr>
          <w:lang w:val="en-US"/>
        </w:rPr>
      </w:pPr>
      <w:bookmarkStart w:id="106" w:name="_Ref295300568"/>
      <w:r>
        <w:rPr>
          <w:lang w:val="en-US"/>
        </w:rPr>
        <w:t xml:space="preserve">Figure </w:t>
      </w:r>
      <w:ins w:id="557" w:author="Colin Combe" w:date="2023-07-04T13:09:00Z">
        <w:r>
          <w:rPr>
            <w:lang w:val="en-US"/>
          </w:rPr>
          <w:t>4</w:t>
        </w:r>
      </w:ins>
      <w:del w:id="558" w:author="Colin Combe" w:date="2023-07-04T13:09:00Z">
        <w:bookmarkEnd w:id="106"/>
        <w:r>
          <w:rPr>
            <w:lang w:val="en-US"/>
          </w:rPr>
          <w:fldChar w:fldCharType="begin"/>
        </w:r>
        <w:r>
          <w:rPr>
            <w:lang w:val="en-US"/>
          </w:rPr>
          <w:delInstrText> SEQ Figure \* ARABIC </w:delInstrText>
        </w:r>
        <w:r>
          <w:rPr>
            <w:lang w:val="en-US"/>
          </w:rPr>
          <w:fldChar w:fldCharType="separate"/>
        </w:r>
        <w:r>
          <w:rPr>
            <w:lang w:val="en-US"/>
          </w:rPr>
          <w:delText>6</w:delText>
        </w:r>
        <w:r>
          <w:rPr>
            <w:lang w:val="en-US"/>
          </w:rPr>
          <w:fldChar w:fldCharType="end"/>
        </w:r>
      </w:del>
      <w:r>
        <w:rPr>
          <w:lang w:val="en-US"/>
        </w:rPr>
        <w:t xml:space="preserve">. </w:t>
      </w:r>
      <w:r>
        <w:rPr>
          <w:b w:val="false"/>
          <w:lang w:val="en-US"/>
        </w:rPr>
        <w:t>A diagrammatic overview of the mzIdentML schema.</w:t>
      </w:r>
    </w:p>
    <w:p>
      <w:pPr>
        <w:pStyle w:val="Normal"/>
        <w:rPr>
          <w:lang w:val="en-US"/>
        </w:rPr>
      </w:pPr>
      <w:r>
        <w:rPr>
          <w:lang w:val="en-US"/>
        </w:rPr>
      </w:r>
    </w:p>
    <w:p>
      <w:pPr>
        <w:pStyle w:val="Heading2"/>
        <w:ind w:left="0" w:hanging="0"/>
        <w:rPr/>
      </w:pPr>
      <w:bookmarkStart w:id="107" w:name="__RefHeading___Toc37460_832650626"/>
      <w:bookmarkStart w:id="108" w:name="_Toc477259827"/>
      <w:bookmarkEnd w:id="107"/>
      <w:r>
        <w:rPr/>
        <w:t>Element &lt;</w:t>
      </w:r>
      <w:bookmarkStart w:id="109" w:name="MzIdentML"/>
      <w:r>
        <w:rPr/>
        <w:t>MzIdentML</w:t>
      </w:r>
      <w:bookmarkEnd w:id="109"/>
      <w:r>
        <w:rPr/>
        <w:t>&gt;</w:t>
      </w:r>
      <w:bookmarkEnd w:id="10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upper-most hierarchy level of mzIdentML with sub-containers for example describing software, protocols and search results (spectrum identifications or protein detection results).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MzIdentMLType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24"/>
              <w:gridCol w:w="1313"/>
              <w:gridCol w:w="827"/>
              <w:gridCol w:w="4990"/>
            </w:tblGrid>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creationDate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date on which the file was produced.</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3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3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versionRegex</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version of the schema this instance document refers to, in the format x.y.z. Changes to z should not affect prevent instance documents from validating.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462"/>
              <w:gridCol w:w="1134"/>
              <w:gridCol w:w="1181"/>
              <w:gridCol w:w="3677"/>
            </w:tblGrid>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List">
                    <w:r>
                      <w:rPr>
                        <w:rStyle w:val="InternetLink"/>
                        <w:lang w:val="en-US"/>
                      </w:rPr>
                      <w:t>cvList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controlled vocabularies used in the file.</w:t>
                  </w:r>
                </w:p>
              </w:tc>
            </w:tr>
            <w:tr>
              <w:trPr/>
              <w:tc>
                <w:tcPr>
                  <w:tcW w:w="2462" w:type="dxa"/>
                  <w:tcBorders>
                    <w:left w:val="outset" w:sz="6" w:space="0" w:color="000000"/>
                    <w:bottom w:val="outset" w:sz="6" w:space="0" w:color="000000"/>
                    <w:right w:val="outset" w:sz="6" w:space="0" w:color="000000"/>
                  </w:tcBorders>
                  <w:vAlign w:val="center"/>
                </w:tcPr>
                <w:p>
                  <w:pPr>
                    <w:pStyle w:val="Normal"/>
                    <w:widowControl w:val="false"/>
                    <w:rPr>
                      <w:lang w:val="en-US"/>
                    </w:rPr>
                  </w:pPr>
                  <w:hyperlink w:anchor="cvParam">
                    <w:ins w:id="559" w:author="Colin Combe" w:date="2023-06-28T10:30:00Z">
                      <w:commentRangeStart w:id="10"/>
                      <w:r>
                        <w:rPr>
                          <w:rStyle w:val="InternetLink"/>
                          <w:lang w:val="en-US"/>
                        </w:rPr>
                        <w:t>cvParam</w:t>
                      </w:r>
                    </w:ins>
                    <w:commentRangeEnd w:id="10"/>
                    <w:r>
                      <w:commentReference w:id="10"/>
                    </w:r>
                    <w:r>
                      <w:rPr>
                        <w:rStyle w:val="InternetLink"/>
                        <w:lang w:val="en-US"/>
                      </w:rPr>
                    </w:r>
                  </w:hyperlink>
                </w:p>
              </w:tc>
              <w:tc>
                <w:tcPr>
                  <w:tcW w:w="1134" w:type="dxa"/>
                  <w:tcBorders>
                    <w:left w:val="outset" w:sz="6" w:space="0" w:color="000000"/>
                    <w:bottom w:val="outset" w:sz="6" w:space="0" w:color="000000"/>
                    <w:right w:val="outset" w:sz="6" w:space="0" w:color="000000"/>
                  </w:tcBorders>
                  <w:vAlign w:val="center"/>
                </w:tcPr>
                <w:p>
                  <w:pPr>
                    <w:pStyle w:val="Normal"/>
                    <w:widowControl w:val="false"/>
                    <w:rPr>
                      <w:lang w:val="en-US"/>
                    </w:rPr>
                  </w:pPr>
                  <w:ins w:id="560" w:author="Colin Combe" w:date="2023-06-28T10:30:00Z">
                    <w:r>
                      <w:rPr>
                        <w:lang w:val="en-US"/>
                      </w:rPr>
                      <w:t>1</w:t>
                    </w:r>
                  </w:ins>
                </w:p>
              </w:tc>
              <w:tc>
                <w:tcPr>
                  <w:tcW w:w="1181" w:type="dxa"/>
                  <w:tcBorders>
                    <w:left w:val="outset" w:sz="6" w:space="0" w:color="000000"/>
                    <w:bottom w:val="outset" w:sz="6" w:space="0" w:color="000000"/>
                    <w:right w:val="outset" w:sz="6" w:space="0" w:color="000000"/>
                  </w:tcBorders>
                  <w:vAlign w:val="center"/>
                </w:tcPr>
                <w:p>
                  <w:pPr>
                    <w:pStyle w:val="Normal"/>
                    <w:widowControl w:val="false"/>
                    <w:rPr>
                      <w:lang w:val="en-US"/>
                    </w:rPr>
                  </w:pPr>
                  <w:ins w:id="561" w:author="Colin Combe" w:date="2023-06-28T10:30:00Z">
                    <w:r>
                      <w:rPr>
                        <w:lang w:val="en-US"/>
                      </w:rPr>
                      <w:t>unbounded</w:t>
                    </w:r>
                  </w:ins>
                </w:p>
              </w:tc>
              <w:tc>
                <w:tcPr>
                  <w:tcW w:w="3677" w:type="dxa"/>
                  <w:tcBorders>
                    <w:left w:val="outset" w:sz="6" w:space="0" w:color="000000"/>
                    <w:bottom w:val="outset" w:sz="6" w:space="0" w:color="000000"/>
                    <w:right w:val="outset" w:sz="6" w:space="0" w:color="000000"/>
                  </w:tcBorders>
                  <w:vAlign w:val="center"/>
                </w:tcPr>
                <w:p>
                  <w:pPr>
                    <w:pStyle w:val="Normal"/>
                    <w:widowControl w:val="false"/>
                    <w:rPr>
                      <w:lang w:val="en-US"/>
                    </w:rPr>
                  </w:pPr>
                  <w:ins w:id="562" w:author="Colin Combe" w:date="2023-06-28T10:30:00Z">
                    <w:r>
                      <w:rPr>
                        <w:lang w:val="en-US"/>
                      </w:rPr>
                      <w:t>A single entry from an ontology or a controlled vocabulary.</w:t>
                    </w:r>
                  </w:ins>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List">
                    <w:r>
                      <w:rPr>
                        <w:rStyle w:val="InternetLink"/>
                        <w:lang w:val="en-US"/>
                      </w:rPr>
                      <w:t>AnalysisSoftwareList</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software packages used to perform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vider">
                    <w:r>
                      <w:rPr>
                        <w:rStyle w:val="InternetLink"/>
                        <w:lang w:val="en-US"/>
                      </w:rPr>
                      <w:t>Provider</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uditCollection">
                    <w:r>
                      <w:rPr>
                        <w:rStyle w:val="InternetLink"/>
                        <w:lang w:val="en-US"/>
                      </w:rPr>
                      <w:t>AuditCollection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complete set of Contacts (people and organisations) for this file.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ampleCollection">
                    <w:r>
                      <w:rPr>
                        <w:rStyle w:val="InternetLink"/>
                        <w:lang w:val="en-US"/>
                      </w:rPr>
                      <w:t>AnalysisSampleCollection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uenceCollection">
                    <w:r>
                      <w:rPr>
                        <w:rStyle w:val="InternetLink"/>
                        <w:lang w:val="en-US"/>
                      </w:rPr>
                      <w:t>SequenceCollection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Collection">
                    <w:r>
                      <w:rPr>
                        <w:rStyle w:val="InternetLink"/>
                        <w:lang w:val="en-US"/>
                      </w:rPr>
                      <w:t>AnalysisCollection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analyses performed to get the results, which map the input and output data sets. Analyses are for example: SpectrumIdentification (resulting in peptides) or ProteinDetection (assemble proteins from peptides).</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rotocolCollection">
                    <w:r>
                      <w:rPr>
                        <w:rStyle w:val="InternetLink"/>
                        <w:lang w:val="en-US"/>
                      </w:rPr>
                      <w:t>AnalysisProtocolCollection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Collection">
                    <w:r>
                      <w:rPr>
                        <w:rStyle w:val="InternetLink"/>
                        <w:lang w:val="en-US"/>
                      </w:rPr>
                      <w:t>DataCollection</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collection of input and output data sets of the analyses. </w:t>
                  </w:r>
                </w:p>
              </w:tc>
            </w:tr>
            <w:tr>
              <w:trPr/>
              <w:tc>
                <w:tcPr>
                  <w:tcW w:w="24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BibliographicReference">
                    <w:r>
                      <w:rPr>
                        <w:rStyle w:val="InternetLink"/>
                        <w:lang w:val="en-US"/>
                      </w:rPr>
                      <w:t>BibliographicReference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Any bibliographic references associated with the file</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4396740" cy="5303520"/>
                  <wp:effectExtent l="0" t="0" r="0" b="0"/>
                  <wp:docPr id="5" name="Picture 8" descr="http://www.peptideatlas.org/PSI/schemas/mzIdentML/1.2/figures/MzIden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ttp://www.peptideatlas.org/PSI/schemas/mzIdentML/1.2/figures/MzIdentML1.1.png"/>
                          <pic:cNvPicPr>
                            <a:picLocks noChangeAspect="1" noChangeArrowheads="1"/>
                          </pic:cNvPicPr>
                        </pic:nvPicPr>
                        <pic:blipFill>
                          <a:blip r:embed="rId24"/>
                          <a:stretch>
                            <a:fillRect/>
                          </a:stretch>
                        </pic:blipFill>
                        <pic:spPr bwMode="auto">
                          <a:xfrm>
                            <a:off x="0" y="0"/>
                            <a:ext cx="4396740" cy="5303520"/>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&lt;MzIdentML xmlns:xsi="http://www.w3.org/2001/XMLSchema-instance" xmlns:xsd="http://www.w3.org/2001/XMLSchema" id="" xsi:schemaLocation="http://psidev.info/psi/pi/mzIdentML/1.2 mzIdentML1.2.0.xsd" creationDate="2014-06-03T14:52:58.665376Z" version="1.2.0" xmlns="http://psidev.info/psi/pi/mzIdentML/1.2"&gt;</w:t>
            </w:r>
          </w:p>
          <w:p>
            <w:pPr>
              <w:pStyle w:val="HTMLPreformatted"/>
              <w:widowControl w:val="false"/>
              <w:rPr/>
            </w:pPr>
            <w:r>
              <w:rPr/>
              <w:t xml:space="preserve">  </w:t>
            </w:r>
            <w:r>
              <w:rPr/>
              <w:t>&lt;cvList&gt;</w:t>
            </w:r>
          </w:p>
          <w:p>
            <w:pPr>
              <w:pStyle w:val="HTMLPreformatted"/>
              <w:widowControl w:val="false"/>
              <w:rPr/>
            </w:pPr>
            <w:r>
              <w:rPr/>
              <w:t xml:space="preserve">    </w:t>
            </w:r>
            <w:r>
              <w:rPr/>
              <w:t>&lt;cv fullName="Proteomics Standards Initiative Mass Spectrometry Vocabularies" version="2.32.0" uri="https://raw.githubusercontent.com/HUPO-PSI/psi-ms-CV/master/psi-ms.obo" id="PSI-MS" /&gt;</w:t>
            </w:r>
          </w:p>
          <w:p>
            <w:pPr>
              <w:pStyle w:val="HTMLPreformatted"/>
              <w:widowControl w:val="false"/>
              <w:rPr/>
            </w:pPr>
            <w:r>
              <w:rPr/>
              <w:t xml:space="preserve">    </w:t>
            </w:r>
            <w:r>
              <w:rPr/>
              <w:t>&lt;cv fullName="UNIMOD" uri="http://www.unimod.org/obo/unimod.obo" id="UNIMOD" /&gt;</w:t>
            </w:r>
          </w:p>
          <w:p>
            <w:pPr>
              <w:pStyle w:val="HTMLPreformatted"/>
              <w:widowControl w:val="false"/>
              <w:rPr/>
            </w:pPr>
            <w:r>
              <w:rPr/>
              <w:t xml:space="preserve">    </w:t>
            </w:r>
            <w:r>
              <w:rPr/>
              <w:t>&lt;cv fullName="UNIT-ONTOLOGY" uri="http://obo.cvs.sourceforge.net/*checkout*/obo/obo/ontology/phenotype/unit.obo" id="UO" /&gt;</w:t>
            </w:r>
          </w:p>
          <w:p>
            <w:pPr>
              <w:pStyle w:val="HTMLPreformatted"/>
              <w:widowControl w:val="false"/>
              <w:rPr/>
            </w:pPr>
            <w:r>
              <w:rPr/>
              <w:t xml:space="preserve">  </w:t>
            </w:r>
            <w:r>
              <w:rPr/>
              <w:t>&lt;/cvList&gt;</w:t>
            </w:r>
          </w:p>
          <w:p>
            <w:pPr>
              <w:pStyle w:val="HTMLPreformatted"/>
              <w:widowControl w:val="false"/>
              <w:rPr/>
            </w:pPr>
            <w:r>
              <w:rPr/>
              <w:t xml:space="preserve">  </w:t>
            </w:r>
            <w:r>
              <w:rPr/>
              <w:t>&lt;AnalysisSoftwareList&gt;</w:t>
            </w:r>
          </w:p>
          <w:p>
            <w:pPr>
              <w:pStyle w:val="HTMLPreformatted"/>
              <w:widowControl w:val="false"/>
              <w:rPr/>
            </w:pPr>
            <w:r>
              <w:rPr/>
              <w:t xml:space="preserve">  </w:t>
            </w:r>
            <w:r>
              <w:rPr/>
              <w:t>...</w:t>
            </w:r>
          </w:p>
          <w:p>
            <w:pPr>
              <w:pStyle w:val="HTMLPreformatted"/>
              <w:widowControl w:val="false"/>
              <w:rPr/>
            </w:pPr>
            <w:r>
              <w:rPr/>
              <w:t>&lt;/MzIdentML&gt;</w:t>
            </w:r>
          </w:p>
        </w:tc>
      </w:tr>
    </w:tbl>
    <w:p>
      <w:pPr>
        <w:pStyle w:val="Normal"/>
        <w:rPr>
          <w:lang w:val="en-US"/>
        </w:rPr>
      </w:pPr>
      <w:r>
        <w:rPr>
          <w:lang w:val="en-US"/>
        </w:rPr>
      </w:r>
    </w:p>
    <w:p>
      <w:pPr>
        <w:pStyle w:val="Heading2"/>
        <w:ind w:left="0" w:hanging="0"/>
        <w:rPr/>
      </w:pPr>
      <w:bookmarkStart w:id="110" w:name="__RefHeading___Toc37462_832650626"/>
      <w:bookmarkStart w:id="111" w:name="_Toc477259828"/>
      <w:bookmarkEnd w:id="110"/>
      <w:r>
        <w:rPr/>
        <w:t>Element &lt;</w:t>
      </w:r>
      <w:bookmarkStart w:id="112" w:name="AdditionalSearchParams"/>
      <w:r>
        <w:rPr/>
        <w:t>AdditionalSearchParams</w:t>
      </w:r>
      <w:bookmarkEnd w:id="112"/>
      <w:r>
        <w:rPr/>
        <w:t>&gt;</w:t>
      </w:r>
      <w:bookmarkEnd w:id="11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0"/>
        <w:gridCol w:w="8261"/>
      </w:tblGrid>
      <w:tr>
        <w:trPr/>
        <w:tc>
          <w:tcPr>
            <w:tcW w:w="1710" w:type="dxa"/>
            <w:tcBorders/>
            <w:vAlign w:val="center"/>
          </w:tcPr>
          <w:p>
            <w:pPr>
              <w:pStyle w:val="Normal"/>
              <w:widowControl w:val="false"/>
              <w:rPr>
                <w:lang w:val="en-US"/>
              </w:rPr>
            </w:pPr>
            <w:r>
              <w:rPr>
                <w:b/>
                <w:bCs/>
                <w:lang w:val="en-US"/>
              </w:rPr>
              <w:t>Definition:</w:t>
            </w:r>
          </w:p>
        </w:tc>
        <w:tc>
          <w:tcPr>
            <w:tcW w:w="8261" w:type="dxa"/>
            <w:tcBorders/>
            <w:vAlign w:val="center"/>
          </w:tcPr>
          <w:p>
            <w:pPr>
              <w:pStyle w:val="Normal"/>
              <w:widowControl w:val="false"/>
              <w:rPr>
                <w:lang w:val="en-US"/>
              </w:rPr>
            </w:pPr>
            <w:r>
              <w:rPr>
                <w:lang w:val="en-US"/>
              </w:rPr>
              <w:t xml:space="preserve">The search parameters other than the modifications searched. </w:t>
            </w:r>
          </w:p>
        </w:tc>
      </w:tr>
      <w:tr>
        <w:trPr/>
        <w:tc>
          <w:tcPr>
            <w:tcW w:w="1710" w:type="dxa"/>
            <w:tcBorders/>
            <w:vAlign w:val="center"/>
          </w:tcPr>
          <w:p>
            <w:pPr>
              <w:pStyle w:val="Normal"/>
              <w:widowControl w:val="false"/>
              <w:rPr>
                <w:lang w:val="en-US"/>
              </w:rPr>
            </w:pPr>
            <w:r>
              <w:rPr>
                <w:b/>
                <w:bCs/>
                <w:lang w:val="en-US"/>
              </w:rPr>
              <w:t>Type:</w:t>
            </w:r>
          </w:p>
        </w:tc>
        <w:tc>
          <w:tcPr>
            <w:tcW w:w="8261" w:type="dxa"/>
            <w:tcBorders/>
            <w:vAlign w:val="center"/>
          </w:tcPr>
          <w:p>
            <w:pPr>
              <w:pStyle w:val="Normal"/>
              <w:widowControl w:val="false"/>
              <w:rPr>
                <w:lang w:val="en-US"/>
              </w:rPr>
            </w:pPr>
            <w:r>
              <w:rPr>
                <w:lang w:val="en-US"/>
              </w:rPr>
              <w:t xml:space="preserve">ParamListType </w:t>
            </w:r>
          </w:p>
        </w:tc>
      </w:tr>
      <w:tr>
        <w:trPr/>
        <w:tc>
          <w:tcPr>
            <w:tcW w:w="1710" w:type="dxa"/>
            <w:tcBorders/>
            <w:vAlign w:val="center"/>
          </w:tcPr>
          <w:p>
            <w:pPr>
              <w:pStyle w:val="Normal"/>
              <w:widowControl w:val="false"/>
              <w:rPr>
                <w:lang w:val="en-US"/>
              </w:rPr>
            </w:pPr>
            <w:r>
              <w:rPr>
                <w:b/>
                <w:bCs/>
                <w:lang w:val="en-US"/>
              </w:rPr>
              <w:t>Attributes:</w:t>
            </w:r>
          </w:p>
        </w:tc>
        <w:tc>
          <w:tcPr>
            <w:tcW w:w="8261" w:type="dxa"/>
            <w:tcBorders/>
            <w:vAlign w:val="center"/>
          </w:tcPr>
          <w:p>
            <w:pPr>
              <w:pStyle w:val="Normal"/>
              <w:widowControl w:val="false"/>
              <w:rPr>
                <w:lang w:val="en-US"/>
              </w:rPr>
            </w:pPr>
            <w:r>
              <w:rPr>
                <w:lang w:val="en-US"/>
              </w:rPr>
              <w:t>none</w:t>
            </w:r>
          </w:p>
        </w:tc>
      </w:tr>
      <w:tr>
        <w:trPr/>
        <w:tc>
          <w:tcPr>
            <w:tcW w:w="1710" w:type="dxa"/>
            <w:tcBorders/>
            <w:vAlign w:val="center"/>
          </w:tcPr>
          <w:p>
            <w:pPr>
              <w:pStyle w:val="Normal"/>
              <w:widowControl w:val="false"/>
              <w:rPr>
                <w:lang w:val="en-US"/>
              </w:rPr>
            </w:pPr>
            <w:r>
              <w:rPr>
                <w:b/>
                <w:bCs/>
                <w:lang w:val="en-US"/>
              </w:rPr>
              <w:t>Subelements:</w:t>
            </w:r>
          </w:p>
        </w:tc>
        <w:tc>
          <w:tcPr>
            <w:tcW w:w="8261" w:type="dxa"/>
            <w:tcBorders/>
            <w:vAlign w:val="center"/>
          </w:tcPr>
          <w:tbl>
            <w:tblPr>
              <w:tblW w:w="817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79"/>
              <w:gridCol w:w="1135"/>
              <w:gridCol w:w="1179"/>
              <w:gridCol w:w="4177"/>
            </w:tblGrid>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710" w:type="dxa"/>
            <w:tcBorders/>
            <w:vAlign w:val="center"/>
          </w:tcPr>
          <w:p>
            <w:pPr>
              <w:pStyle w:val="Normal"/>
              <w:widowControl w:val="false"/>
              <w:rPr>
                <w:lang w:val="en-US"/>
              </w:rPr>
            </w:pPr>
            <w:r>
              <w:rPr>
                <w:b/>
                <w:bCs/>
                <w:lang w:val="en-US"/>
              </w:rPr>
              <w:t>Example Context:</w:t>
            </w:r>
          </w:p>
        </w:tc>
        <w:tc>
          <w:tcPr>
            <w:tcW w:w="8261" w:type="dxa"/>
            <w:tcBorders/>
            <w:vAlign w:val="center"/>
          </w:tcPr>
          <w:p>
            <w:pPr>
              <w:pStyle w:val="HTMLPreformatted"/>
              <w:widowControl w:val="false"/>
              <w:rPr/>
            </w:pPr>
            <w:r>
              <w:rPr/>
              <w:t xml:space="preserve">      </w:t>
            </w:r>
            <w:r>
              <w:rPr/>
              <w:t>&lt;AdditionalSearchParams&gt;</w:t>
            </w:r>
          </w:p>
          <w:p>
            <w:pPr>
              <w:pStyle w:val="HTMLPreformatted"/>
              <w:widowControl w:val="false"/>
              <w:rPr/>
            </w:pPr>
            <w:r>
              <w:rPr/>
              <w:t xml:space="preserve">        </w:t>
            </w:r>
            <w:r>
              <w:rPr/>
              <w:t>&lt;cvParam cvRef="PSI-MS" accession="MS:1001211" name="parent mass type mono"/&gt;</w:t>
            </w:r>
          </w:p>
          <w:p>
            <w:pPr>
              <w:pStyle w:val="HTMLPreformatted"/>
              <w:widowControl w:val="false"/>
              <w:rPr/>
            </w:pPr>
            <w:r>
              <w:rPr/>
              <w:t xml:space="preserve">        </w:t>
            </w:r>
            <w:r>
              <w:rPr/>
              <w:t>&lt;cvParam cvRef="PSI-MS" accession="MS:1001256" name="fragment mass type mono"/&gt;</w:t>
            </w:r>
          </w:p>
          <w:p>
            <w:pPr>
              <w:pStyle w:val="HTMLPreformatted"/>
              <w:widowControl w:val="false"/>
              <w:rPr/>
            </w:pPr>
            <w:r>
              <w:rPr/>
              <w:t xml:space="preserve">        </w:t>
            </w:r>
            <w:r>
              <w:rPr/>
              <w:t>&lt;cvParam cvRef="PSI-MS" accession="MS:1002492" name="consensus scoring"/&gt;</w:t>
            </w:r>
          </w:p>
          <w:p>
            <w:pPr>
              <w:pStyle w:val="HTMLPreformatted"/>
              <w:widowControl w:val="false"/>
              <w:rPr/>
            </w:pPr>
            <w:r>
              <w:rPr/>
              <w:t xml:space="preserve">        </w:t>
            </w:r>
            <w:r>
              <w:rPr/>
              <w:t>&lt;cvParam cvRef="PSI-MS" accession="MS:1002490" name="peptide-level scoring"/&gt;</w:t>
            </w:r>
          </w:p>
          <w:p>
            <w:pPr>
              <w:pStyle w:val="HTMLPreformatted"/>
              <w:widowControl w:val="false"/>
              <w:rPr/>
            </w:pPr>
            <w:r>
              <w:rPr/>
              <w:t xml:space="preserve">        </w:t>
            </w:r>
            <w:r>
              <w:rPr/>
              <w:t>&lt;cvParam cvRef="PSI-MS" accession="MS:1002497" name="group PSMs by sequence with modifications"/&gt;</w:t>
            </w:r>
          </w:p>
          <w:p>
            <w:pPr>
              <w:pStyle w:val="HTMLPreformatted"/>
              <w:widowControl w:val="false"/>
              <w:rPr/>
            </w:pPr>
            <w:r>
              <w:rPr/>
              <w:t xml:space="preserve">        </w:t>
            </w:r>
            <w:r>
              <w:rPr/>
              <w:t>&lt;cvParam cvRef="PSI-MS" accession="MS:1002491" name="modification localization scoring"/&gt;</w:t>
            </w:r>
          </w:p>
          <w:p>
            <w:pPr>
              <w:pStyle w:val="HTMLPreformatted"/>
              <w:widowControl w:val="false"/>
              <w:rPr/>
            </w:pPr>
            <w:r>
              <w:rPr/>
              <w:t xml:space="preserve">  </w:t>
            </w:r>
            <w:r>
              <w:rPr/>
              <w:t>...</w:t>
            </w:r>
          </w:p>
          <w:p>
            <w:pPr>
              <w:pStyle w:val="HTMLPreformatted"/>
              <w:widowControl w:val="false"/>
              <w:rPr/>
            </w:pPr>
            <w:r>
              <w:rPr/>
              <w:t>&lt;/AdditionalSearchParams&gt;</w:t>
            </w:r>
          </w:p>
        </w:tc>
      </w:tr>
      <w:tr>
        <w:trPr/>
        <w:tc>
          <w:tcPr>
            <w:tcW w:w="1710" w:type="dxa"/>
            <w:tcBorders/>
            <w:vAlign w:val="center"/>
          </w:tcPr>
          <w:p>
            <w:pPr>
              <w:pStyle w:val="Normal"/>
              <w:widowControl w:val="false"/>
              <w:rPr>
                <w:lang w:val="en-US"/>
              </w:rPr>
            </w:pPr>
            <w:r>
              <w:rPr>
                <w:b/>
                <w:bCs/>
                <w:lang w:val="en-US"/>
              </w:rPr>
              <w:t>cvParam Mapping Rules:</w:t>
            </w:r>
          </w:p>
        </w:tc>
        <w:tc>
          <w:tcPr>
            <w:tcW w:w="8261" w:type="dxa"/>
            <w:tcBorders/>
            <w:vAlign w:val="center"/>
          </w:tcPr>
          <w:p>
            <w:pPr>
              <w:pStyle w:val="HTMLPreformatted"/>
              <w:widowControl w:val="false"/>
              <w:rPr/>
            </w:pPr>
            <w:r>
              <w:rPr/>
              <w:t>Path /MzIdentML/AnalysisProtocolCollection/SpectrumIdentificationProtocol/AdditionalSearchParams</w:t>
            </w:r>
          </w:p>
          <w:p>
            <w:pPr>
              <w:pStyle w:val="HTMLPreformatted"/>
              <w:widowControl w:val="false"/>
              <w:rPr/>
            </w:pPr>
            <w:r>
              <w:rPr/>
              <w:t xml:space="preserve">MAY supply a *child* term of </w:t>
            </w:r>
            <w:hyperlink r:id="rId2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2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2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2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2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36" w:tgtFrame="new">
              <w:r>
                <w:rPr>
                  <w:rStyle w:val="InternetLink"/>
                </w:rPr>
                <w:t>et al.</w:t>
              </w:r>
            </w:hyperlink>
          </w:p>
          <w:p>
            <w:pPr>
              <w:pStyle w:val="HTMLPreformatted"/>
              <w:widowControl w:val="false"/>
              <w:rPr/>
            </w:pPr>
            <w:r>
              <w:rPr/>
              <w:t xml:space="preserve">MAY supply a *child* term of </w:t>
            </w:r>
            <w:hyperlink r:id="rId37" w:tgtFrame="new">
              <w:r>
                <w:rPr>
                  <w:rStyle w:val="InternetLink"/>
                </w:rPr>
                <w:t>MS:1001066</w:t>
              </w:r>
            </w:hyperlink>
            <w:r>
              <w:rPr/>
              <w:t xml:space="preserve"> (</w:t>
            </w:r>
            <w:r>
              <w:rPr>
                <w:rStyle w:val="Popup"/>
              </w:rPr>
              <w:t>ions series considered in search</w:t>
            </w:r>
            <w:r>
              <w:rPr/>
              <w:t>) one or more times</w:t>
            </w:r>
          </w:p>
          <w:p>
            <w:pPr>
              <w:pStyle w:val="HTMLPreformatted"/>
              <w:widowControl w:val="false"/>
              <w:rPr/>
            </w:pPr>
            <w:r>
              <w:rPr/>
              <w:t xml:space="preserve">MAY supply a *child* term of </w:t>
            </w:r>
            <w:hyperlink r:id="rId38" w:tgtFrame="new">
              <w:r>
                <w:rPr>
                  <w:rStyle w:val="InternetLink"/>
                </w:rPr>
                <w:t>MS:1001210</w:t>
              </w:r>
            </w:hyperlink>
            <w:r>
              <w:rPr/>
              <w:t xml:space="preserve"> (</w:t>
            </w:r>
            <w:r>
              <w:rPr>
                <w:rStyle w:val="Popup"/>
              </w:rPr>
              <w:t>mass type settings</w:t>
            </w:r>
            <w:r>
              <w:rPr/>
              <w:t>) one or more times</w:t>
            </w:r>
          </w:p>
          <w:p>
            <w:pPr>
              <w:pStyle w:val="HTMLPreformatted"/>
              <w:widowControl w:val="false"/>
              <w:rPr/>
            </w:pPr>
            <w:r>
              <w:rPr/>
              <w:t xml:space="preserve">  </w:t>
            </w:r>
            <w:r>
              <w:rPr/>
              <w:t xml:space="preserve">e.g.: </w:t>
            </w:r>
            <w:hyperlink r:id="rId39" w:tgtFrame="new">
              <w:r>
                <w:rPr>
                  <w:rStyle w:val="InternetLink"/>
                </w:rPr>
                <w:t>MS:1001211</w:t>
              </w:r>
            </w:hyperlink>
            <w:r>
              <w:rPr/>
              <w:t xml:space="preserve"> (</w:t>
            </w:r>
            <w:r>
              <w:rPr>
                <w:rStyle w:val="Popup"/>
              </w:rPr>
              <w:t>parent mass type mono</w:t>
            </w:r>
            <w:r>
              <w:rPr/>
              <w:t xml:space="preserve">) </w:t>
            </w:r>
          </w:p>
          <w:p>
            <w:pPr>
              <w:pStyle w:val="HTMLPreformatted"/>
              <w:widowControl w:val="false"/>
              <w:rPr/>
            </w:pPr>
            <w:r>
              <w:rPr/>
              <w:t xml:space="preserve">  </w:t>
            </w:r>
            <w:r>
              <w:rPr/>
              <w:t xml:space="preserve">e.g.: </w:t>
            </w:r>
            <w:hyperlink r:id="rId40" w:tgtFrame="new">
              <w:r>
                <w:rPr>
                  <w:rStyle w:val="InternetLink"/>
                </w:rPr>
                <w:t>MS:1001212</w:t>
              </w:r>
            </w:hyperlink>
            <w:r>
              <w:rPr/>
              <w:t xml:space="preserve"> (</w:t>
            </w:r>
            <w:r>
              <w:rPr>
                <w:rStyle w:val="Popup"/>
              </w:rPr>
              <w:t>parent mass type average</w:t>
            </w:r>
            <w:r>
              <w:rPr/>
              <w:t xml:space="preserve">) </w:t>
            </w:r>
          </w:p>
          <w:p>
            <w:pPr>
              <w:pStyle w:val="HTMLPreformatted"/>
              <w:widowControl w:val="false"/>
              <w:rPr/>
            </w:pPr>
            <w:r>
              <w:rPr/>
              <w:t xml:space="preserve">  </w:t>
            </w:r>
            <w:r>
              <w:rPr/>
              <w:t xml:space="preserve">e.g.: </w:t>
            </w:r>
            <w:hyperlink r:id="rId41" w:tgtFrame="new">
              <w:r>
                <w:rPr>
                  <w:rStyle w:val="InternetLink"/>
                </w:rPr>
                <w:t>MS:1001255</w:t>
              </w:r>
            </w:hyperlink>
            <w:r>
              <w:rPr/>
              <w:t xml:space="preserve"> (</w:t>
            </w:r>
            <w:r>
              <w:rPr>
                <w:rStyle w:val="Popup"/>
              </w:rPr>
              <w:t>fragment mass type average</w:t>
            </w:r>
            <w:r>
              <w:rPr/>
              <w:t xml:space="preserve">) </w:t>
            </w:r>
          </w:p>
          <w:p>
            <w:pPr>
              <w:pStyle w:val="HTMLPreformatted"/>
              <w:widowControl w:val="false"/>
              <w:rPr/>
            </w:pPr>
            <w:r>
              <w:rPr/>
              <w:t xml:space="preserve">  </w:t>
            </w:r>
            <w:r>
              <w:rPr/>
              <w:t xml:space="preserve">e.g.: </w:t>
            </w:r>
            <w:hyperlink r:id="rId42" w:tgtFrame="new">
              <w:r>
                <w:rPr>
                  <w:rStyle w:val="InternetLink"/>
                </w:rPr>
                <w:t>MS:1001256</w:t>
              </w:r>
            </w:hyperlink>
            <w:r>
              <w:rPr/>
              <w:t xml:space="preserve"> (</w:t>
            </w:r>
            <w:r>
              <w:rPr>
                <w:rStyle w:val="Popup"/>
              </w:rPr>
              <w:t>fragment mass type mono</w:t>
            </w:r>
            <w:r>
              <w:rPr/>
              <w:t xml:space="preserve">) </w:t>
            </w:r>
          </w:p>
          <w:p>
            <w:pPr>
              <w:pStyle w:val="HTMLPreformatted"/>
              <w:widowControl w:val="false"/>
              <w:rPr/>
            </w:pPr>
            <w:ins w:id="563" w:author="Colin Combe" w:date="2023-02-06T12:41:00Z">
              <w:r>
                <w:rPr/>
                <w:t>MAY supply a *child* term of MS:1002489 (special processing) one or more times</w:t>
              </w:r>
            </w:ins>
          </w:p>
        </w:tc>
      </w:tr>
      <w:tr>
        <w:trPr/>
        <w:tc>
          <w:tcPr>
            <w:tcW w:w="1710" w:type="dxa"/>
            <w:tcBorders/>
            <w:vAlign w:val="center"/>
          </w:tcPr>
          <w:p>
            <w:pPr>
              <w:pStyle w:val="Normal"/>
              <w:widowControl w:val="false"/>
              <w:rPr>
                <w:lang w:val="en-US"/>
              </w:rPr>
            </w:pPr>
            <w:r>
              <w:rPr>
                <w:b/>
                <w:bCs/>
                <w:lang w:val="en-US"/>
              </w:rPr>
              <w:t>Example cvParams:</w:t>
            </w:r>
          </w:p>
        </w:tc>
        <w:tc>
          <w:tcPr>
            <w:tcW w:w="8261" w:type="dxa"/>
            <w:tcBorders/>
            <w:vAlign w:val="center"/>
          </w:tcPr>
          <w:p>
            <w:pPr>
              <w:pStyle w:val="HTMLPreformatted"/>
              <w:widowControl w:val="false"/>
              <w:rPr/>
            </w:pPr>
            <w:r>
              <w:rPr/>
              <w:t>&lt;cvParam cvRef="PSI-MS" accession="MS:1001211" name="parent mass type mono"&gt;&lt;/cvParam&gt;</w:t>
            </w:r>
          </w:p>
          <w:p>
            <w:pPr>
              <w:pStyle w:val="HTMLPreformatted"/>
              <w:widowControl w:val="false"/>
              <w:rPr/>
            </w:pPr>
            <w:r>
              <w:rPr/>
              <w:t>&lt;cvParam cvRef="PSI-MS" accession="MS:1001256" name="fragment mass type mono"&gt;&lt;/cvParam&gt;</w:t>
            </w:r>
          </w:p>
          <w:p>
            <w:pPr>
              <w:pStyle w:val="HTMLPreformatted"/>
              <w:widowControl w:val="false"/>
              <w:rPr/>
            </w:pPr>
            <w:r>
              <w:rPr/>
              <w:t>&lt;cvParam cvRef="PSI-MS" accession="MS:1002490" name="peptide-level scoring"&gt;&lt;/cvParam&gt;</w:t>
            </w:r>
          </w:p>
          <w:p>
            <w:pPr>
              <w:pStyle w:val="HTMLPreformatted"/>
              <w:widowControl w:val="false"/>
              <w:rPr/>
            </w:pPr>
            <w:r>
              <w:rPr/>
              <w:t>&lt;cvParam cvRef="PSI-MS" accession="MS:1002496" name="group PSMs by sequence"&gt;&lt;/cvParam&gt;</w:t>
            </w:r>
          </w:p>
          <w:p>
            <w:pPr>
              <w:pStyle w:val="HTMLPreformatted"/>
              <w:widowControl w:val="false"/>
              <w:rPr/>
            </w:pPr>
            <w:r>
              <w:rPr/>
              <w:t>&lt;cvParam accession="MS:1001118" cvRef="PSI-MS" name="param: b ion"/&gt;</w:t>
            </w:r>
          </w:p>
          <w:p>
            <w:pPr>
              <w:pStyle w:val="HTMLPreformatted"/>
              <w:widowControl w:val="false"/>
              <w:rPr/>
            </w:pPr>
            <w:r>
              <w:rPr/>
              <w:t>&lt;cvParam accession="MS:1001149" cvRef="PSI-MS" name="param: b ion-NH3 DEPRECATED"/&gt;</w:t>
            </w:r>
          </w:p>
          <w:p>
            <w:pPr>
              <w:pStyle w:val="HTMLPreformatted"/>
              <w:widowControl w:val="false"/>
              <w:rPr/>
            </w:pPr>
            <w:r>
              <w:rPr/>
              <w:t>&lt;cvParam accession="MS:1001150" cvRef="PSI-MS" name="param: b ion-H2O DEPRECATED"/&gt;</w:t>
            </w:r>
          </w:p>
          <w:p>
            <w:pPr>
              <w:pStyle w:val="HTMLPreformatted"/>
              <w:widowControl w:val="false"/>
              <w:rPr/>
            </w:pPr>
            <w:r>
              <w:rPr/>
              <w:t>&lt;cvParam accession="MS:1001262" cvRef="PSI-MS" name="param: y ion"/&gt;</w:t>
            </w:r>
          </w:p>
          <w:p>
            <w:pPr>
              <w:pStyle w:val="HTMLPreformatted"/>
              <w:widowControl w:val="false"/>
              <w:rPr/>
            </w:pPr>
            <w:r>
              <w:rPr/>
              <w:t>&lt;cvParam accession="MS:1001151" cvRef="PSI-MS" name="param: y ion-NH3 DEPRECATED"/&gt;</w:t>
            </w:r>
          </w:p>
          <w:p>
            <w:pPr>
              <w:pStyle w:val="HTMLPreformatted"/>
              <w:widowControl w:val="false"/>
              <w:rPr/>
            </w:pPr>
            <w:r>
              <w:rPr/>
              <w:t>&lt;cvParam accession="MS:1001152" cvRef="PSI-MS" name="param: y ion-H2O DEPRECATED"/&gt;</w:t>
            </w:r>
          </w:p>
          <w:p>
            <w:pPr>
              <w:pStyle w:val="HTMLPreformatted"/>
              <w:widowControl w:val="false"/>
              <w:rPr/>
            </w:pPr>
            <w:r>
              <w:rPr/>
              <w:t>&lt;cvParam accession="MS:1002494" cvRef="PSI-MS" name="</w:t>
            </w:r>
            <w:del w:id="564" w:author="Juan Antonio Vizcaino" w:date="2023-01-25T10:40:00Z">
              <w:r>
                <w:rPr/>
                <w:delText>cross-link</w:delText>
              </w:r>
            </w:del>
            <w:ins w:id="565" w:author="Juan Antonio Vizcaino" w:date="2023-01-25T10:40:00Z">
              <w:r>
                <w:rPr/>
                <w:t>crosslink</w:t>
              </w:r>
            </w:ins>
            <w:r>
              <w:rPr/>
              <w:t>ing search"/&gt;</w:t>
            </w:r>
          </w:p>
          <w:p>
            <w:pPr>
              <w:pStyle w:val="HTMLPreformatted"/>
              <w:widowControl w:val="false"/>
              <w:rPr/>
            </w:pPr>
            <w:r>
              <w:rPr/>
              <w:t>&lt;cvParam name="no special processing" cvRef="PSI-MS" accession="MS:1002495" /&gt;</w:t>
            </w:r>
          </w:p>
          <w:p>
            <w:pPr>
              <w:pStyle w:val="HTMLPreformatted"/>
              <w:widowControl w:val="false"/>
              <w:rPr/>
            </w:pPr>
            <w:r>
              <w:rPr/>
              <w:t>&lt;cvParam cvRef="PSI-MS" accession="MS:1002492" name="consensus scoring"/&gt;</w:t>
            </w:r>
          </w:p>
          <w:p>
            <w:pPr>
              <w:pStyle w:val="HTMLPreformatted"/>
              <w:widowControl w:val="false"/>
              <w:rPr/>
            </w:pPr>
            <w:r>
              <w:rPr/>
              <w:t>&lt;cvParam cvRef="PSI-MS" accession="MS:1002497" name="group PSMs by sequence with modifications"/&gt;</w:t>
            </w:r>
          </w:p>
          <w:p>
            <w:pPr>
              <w:pStyle w:val="HTMLPreformatted"/>
              <w:widowControl w:val="false"/>
              <w:rPr/>
            </w:pPr>
            <w:r>
              <w:rPr/>
              <w:t>&lt;cvParam cvRef="PSI-MS" accession="MS:1002491" name="modification localization scoring"/&gt;</w:t>
            </w:r>
          </w:p>
        </w:tc>
      </w:tr>
      <w:tr>
        <w:trPr/>
        <w:tc>
          <w:tcPr>
            <w:tcW w:w="1710" w:type="dxa"/>
            <w:tcBorders/>
            <w:vAlign w:val="center"/>
          </w:tcPr>
          <w:p>
            <w:pPr>
              <w:pStyle w:val="Normal"/>
              <w:widowControl w:val="false"/>
              <w:rPr>
                <w:lang w:val="en-US"/>
              </w:rPr>
            </w:pPr>
            <w:r>
              <w:rPr>
                <w:b/>
                <w:bCs/>
                <w:lang w:val="en-US"/>
              </w:rPr>
              <w:t>Example userParams:</w:t>
            </w:r>
          </w:p>
        </w:tc>
        <w:tc>
          <w:tcPr>
            <w:tcW w:w="8261" w:type="dxa"/>
            <w:tcBorders/>
            <w:vAlign w:val="center"/>
          </w:tcPr>
          <w:p>
            <w:pPr>
              <w:pStyle w:val="HTMLPreformatted"/>
              <w:widowControl w:val="false"/>
              <w:rPr/>
            </w:pPr>
            <w:r>
              <w:rPr/>
              <w:t>&lt;userParam value="true" name="TargetDecoyApproach"/&gt;</w:t>
            </w:r>
          </w:p>
          <w:p>
            <w:pPr>
              <w:pStyle w:val="HTMLPreformatted"/>
              <w:widowControl w:val="false"/>
              <w:rPr/>
            </w:pPr>
            <w:r>
              <w:rPr/>
              <w:t>&lt;userParam value="-1" name="MinIsotopeError"/&gt;</w:t>
            </w:r>
          </w:p>
          <w:p>
            <w:pPr>
              <w:pStyle w:val="HTMLPreformatted"/>
              <w:widowControl w:val="false"/>
              <w:rPr/>
            </w:pPr>
            <w:r>
              <w:rPr/>
              <w:t>&lt;userParam value="2" name="MaxIsotopeError"/&gt;</w:t>
            </w:r>
          </w:p>
          <w:p>
            <w:pPr>
              <w:pStyle w:val="HTMLPreformatted"/>
              <w:widowControl w:val="false"/>
              <w:rPr/>
            </w:pPr>
            <w:r>
              <w:rPr/>
              <w:t>&lt;userParam value="HCD" name="FragmentMethod"/&gt;</w:t>
            </w:r>
          </w:p>
          <w:p>
            <w:pPr>
              <w:pStyle w:val="HTMLPreformatted"/>
              <w:widowControl w:val="false"/>
              <w:rPr/>
            </w:pPr>
            <w:r>
              <w:rPr/>
              <w:t>&lt;userParam value="QExactive" name="Instrument"/&gt;</w:t>
            </w:r>
          </w:p>
          <w:p>
            <w:pPr>
              <w:pStyle w:val="HTMLPreformatted"/>
              <w:widowControl w:val="false"/>
              <w:rPr/>
            </w:pPr>
            <w:r>
              <w:rPr/>
              <w:t>&lt;userParam value="iTRAQ" name="Protocol"/&gt;</w:t>
            </w:r>
          </w:p>
          <w:p>
            <w:pPr>
              <w:pStyle w:val="HTMLPreformatted"/>
              <w:widowControl w:val="false"/>
              <w:rPr/>
            </w:pPr>
            <w:r>
              <w:rPr/>
              <w:t>&lt;userParam value="2" name="NumTolerableTermini"/&gt;</w:t>
            </w:r>
          </w:p>
          <w:p>
            <w:pPr>
              <w:pStyle w:val="HTMLPreformatted"/>
              <w:widowControl w:val="false"/>
              <w:rPr/>
            </w:pPr>
            <w:r>
              <w:rPr/>
              <w:t>&lt;userParam value="1" name="NumMatchesPerSpec"/&gt;</w:t>
            </w:r>
          </w:p>
          <w:p>
            <w:pPr>
              <w:pStyle w:val="HTMLPreformatted"/>
              <w:widowControl w:val="false"/>
              <w:rPr/>
            </w:pPr>
            <w:r>
              <w:rPr/>
              <w:t>&lt;userParam value="2" name="MaxNumModifications"/&gt;</w:t>
            </w:r>
          </w:p>
          <w:p>
            <w:pPr>
              <w:pStyle w:val="HTMLPreformatted"/>
              <w:widowControl w:val="false"/>
              <w:rPr/>
            </w:pPr>
            <w:r>
              <w:rPr/>
              <w:t>&lt;userParam value="6" name="MinPepLength"/&gt;</w:t>
            </w:r>
          </w:p>
          <w:p>
            <w:pPr>
              <w:pStyle w:val="HTMLPreformatted"/>
              <w:widowControl w:val="false"/>
              <w:rPr/>
            </w:pPr>
            <w:r>
              <w:rPr/>
              <w:t>&lt;userParam value="40" name="MaxPepLength"/&gt;</w:t>
            </w:r>
          </w:p>
          <w:p>
            <w:pPr>
              <w:pStyle w:val="HTMLPreformatted"/>
              <w:widowControl w:val="false"/>
              <w:rPr/>
            </w:pPr>
            <w:r>
              <w:rPr/>
              <w:t>&lt;userParam value="2" name="MinCharge"/&gt;</w:t>
            </w:r>
          </w:p>
          <w:p>
            <w:pPr>
              <w:pStyle w:val="HTMLPreformatted"/>
              <w:widowControl w:val="false"/>
              <w:rPr/>
            </w:pPr>
            <w:r>
              <w:rPr/>
              <w:t>&lt;userParam value="3" name="MaxCharge"/&gt;</w:t>
            </w:r>
          </w:p>
          <w:p>
            <w:pPr>
              <w:pStyle w:val="HTMLPreformatted"/>
              <w:widowControl w:val="false"/>
              <w:rPr/>
            </w:pPr>
            <w:r>
              <w:rPr/>
              <w:t>&lt;userParam value="2a_uniprot" name="Mascot User Comment"/&gt;</w:t>
            </w:r>
          </w:p>
          <w:p>
            <w:pPr>
              <w:pStyle w:val="HTMLPreformatted"/>
              <w:widowControl w:val="false"/>
              <w:rPr/>
            </w:pPr>
            <w:r>
              <w:rPr/>
              <w:t>&lt;userParam value="ESI-QUAD" name="Mascot Instrument Name"/&gt;</w:t>
            </w:r>
          </w:p>
          <w:p>
            <w:pPr>
              <w:pStyle w:val="HTMLPreformatted"/>
              <w:widowControl w:val="false"/>
              <w:rPr/>
            </w:pPr>
            <w:r>
              <w:rPr/>
              <w:t>&lt;userParam name="input_consensusXML" unitName="xsd:string" value="leitner004.consensusXML"/&gt;</w:t>
            </w:r>
          </w:p>
          <w:p>
            <w:pPr>
              <w:pStyle w:val="HTMLPreformatted"/>
              <w:widowControl w:val="false"/>
              <w:rPr/>
            </w:pPr>
            <w:r>
              <w:rPr/>
              <w:t>&lt;userParam name="input_decoys" unitName="xsd:string" value=""/&gt;</w:t>
            </w:r>
          </w:p>
          <w:p>
            <w:pPr>
              <w:pStyle w:val="HTMLPreformatted"/>
              <w:widowControl w:val="false"/>
              <w:rPr/>
            </w:pPr>
            <w:r>
              <w:rPr/>
              <w:t>&lt;userParam name="decoy_prefix" unitName="xsd:integer" value="1"/&gt;</w:t>
            </w:r>
          </w:p>
          <w:p>
            <w:pPr>
              <w:pStyle w:val="HTMLPreformatted"/>
              <w:widowControl w:val="false"/>
              <w:rPr/>
            </w:pPr>
            <w:r>
              <w:rPr/>
              <w:t>&lt;userParam name="decoy_string" unitName="xsd:string" value="decoy"/&gt;</w:t>
            </w:r>
          </w:p>
          <w:p>
            <w:pPr>
              <w:pStyle w:val="HTMLPreformatted"/>
              <w:widowControl w:val="false"/>
              <w:rPr/>
            </w:pPr>
            <w:r>
              <w:rPr/>
              <w:t>&lt;userParam name="precursor:min_charge" unitName="xsd:integer" value="3"/&gt;</w:t>
            </w:r>
          </w:p>
          <w:p>
            <w:pPr>
              <w:pStyle w:val="HTMLPreformatted"/>
              <w:widowControl w:val="false"/>
              <w:rPr/>
            </w:pPr>
            <w:r>
              <w:rPr/>
              <w:t>&lt;userParam name="precursor:max_charge" unitName="xsd:integer" value="7"/&gt;</w:t>
            </w:r>
          </w:p>
          <w:p>
            <w:pPr>
              <w:pStyle w:val="HTMLPreformatted"/>
              <w:widowControl w:val="false"/>
              <w:rPr/>
            </w:pPr>
            <w:r>
              <w:rPr/>
              <w:t>&lt;userParam name="fragment:mass_tolerance_xlinks" unitName="xsd:double" value="0.3"/&gt;</w:t>
            </w:r>
          </w:p>
          <w:p>
            <w:pPr>
              <w:pStyle w:val="HTMLPreformatted"/>
              <w:widowControl w:val="false"/>
              <w:rPr/>
            </w:pPr>
            <w:r>
              <w:rPr/>
              <w:t>&lt;userParam name="peptide:min_size" unitName="xsd:integer" value="5"/&gt;</w:t>
            </w:r>
          </w:p>
          <w:p>
            <w:pPr>
              <w:pStyle w:val="HTMLPreformatted"/>
              <w:widowControl w:val="false"/>
              <w:rPr/>
            </w:pPr>
            <w:r>
              <w:rPr/>
              <w:t>&lt;userParam name="cross_link:residue1" unitName="xsd:string" value="[K]"/&gt;</w:t>
            </w:r>
          </w:p>
          <w:p>
            <w:pPr>
              <w:pStyle w:val="HTMLPreformatted"/>
              <w:widowControl w:val="false"/>
              <w:rPr/>
            </w:pPr>
            <w:r>
              <w:rPr/>
              <w:t>&lt;userParam name="cross_link:residue2" unitName="xsd:string" value="[K]"/&gt;</w:t>
            </w:r>
          </w:p>
          <w:p>
            <w:pPr>
              <w:pStyle w:val="HTMLPreformatted"/>
              <w:widowControl w:val="false"/>
              <w:rPr/>
            </w:pPr>
            <w:r>
              <w:rPr/>
              <w:t>&lt;userParam name="cross_link:mass" unitName="xsd:double" value="138.0680796"/&gt;</w:t>
            </w:r>
          </w:p>
          <w:p>
            <w:pPr>
              <w:pStyle w:val="HTMLPreformatted"/>
              <w:widowControl w:val="false"/>
              <w:rPr/>
            </w:pPr>
            <w:r>
              <w:rPr/>
              <w:t>&lt;userParam name="cross_link:mass_isoshift" unitName="xsd:double" value="12.075321"/&gt;</w:t>
            </w:r>
          </w:p>
          <w:p>
            <w:pPr>
              <w:pStyle w:val="HTMLPreformatted"/>
              <w:widowControl w:val="false"/>
              <w:rPr/>
            </w:pPr>
            <w:r>
              <w:rPr/>
              <w:t>&lt;userParam name="cross_link:mass_monolink" unitName="xsd:string" value="[156.07864431, 155.094628715]"/&gt;</w:t>
            </w:r>
          </w:p>
          <w:p>
            <w:pPr>
              <w:pStyle w:val="HTMLPreformatted"/>
              <w:widowControl w:val="false"/>
              <w:rPr/>
            </w:pPr>
            <w:r>
              <w:rPr/>
              <w:t>&lt;userParam name="modifications:variable_max_per_peptide" unitName="xsd:integer" value="2"/&gt;</w:t>
            </w:r>
          </w:p>
          <w:p>
            <w:pPr>
              <w:pStyle w:val="HTMLPreformatted"/>
              <w:widowControl w:val="false"/>
              <w:rPr/>
            </w:pPr>
            <w:r>
              <w:rPr/>
              <w:t>&lt;userParam name="algorithm:candidate_search" unitName="xsd:string" value="enumeration"/&gt;</w:t>
            </w:r>
          </w:p>
          <w:p>
            <w:pPr>
              <w:pStyle w:val="HTMLPreformatted"/>
              <w:widowControl w:val="false"/>
              <w:rPr/>
            </w:pPr>
            <w:r>
              <w:rPr/>
              <w:t>&lt;userParam name="charges" unitName="xsd:string" value="2,3,4,5,6"/&gt;</w:t>
            </w:r>
          </w:p>
        </w:tc>
      </w:tr>
    </w:tbl>
    <w:p>
      <w:pPr>
        <w:pStyle w:val="Normal"/>
        <w:rPr>
          <w:b/>
          <w:b/>
          <w:lang w:val="en-US"/>
        </w:rPr>
      </w:pPr>
      <w:r>
        <w:rPr>
          <w:b/>
          <w:lang w:val="en-US"/>
        </w:rPr>
        <w:t>Example for peptide-level statistics: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accession="MS:1002490" name="peptide-level scoring"&gt;&lt;/cvParam&gt;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accession="MS:1002496" name="group PSMs by sequence"&gt;&lt;/cvParam&gt;</w:t>
      </w:r>
    </w:p>
    <w:p>
      <w:pPr>
        <w:pStyle w:val="Normal"/>
        <w:rPr>
          <w:b/>
          <w:b/>
          <w:lang w:val="en-US"/>
        </w:rPr>
      </w:pPr>
      <w:r>
        <w:rPr>
          <w:b/>
          <w:lang w:val="en-US"/>
        </w:rPr>
        <w:t>Example for sample pre-fractionation:</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accession="MS:1002493" name="sample pre-fractionation" value="MudPIT"&gt;&lt;/cvParam&gt;</w:t>
      </w:r>
    </w:p>
    <w:p>
      <w:pPr>
        <w:pStyle w:val="Normal"/>
        <w:rPr>
          <w:b/>
          <w:b/>
          <w:lang w:val="en-US"/>
        </w:rPr>
      </w:pPr>
      <w:r>
        <w:rPr>
          <w:b/>
          <w:lang w:val="en-US"/>
        </w:rPr>
        <w:t>Example for proteogenomics:</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accession="MS:1002635" name="proteogenomics search" value=""&gt;&lt;/cvParam&gt;</w:t>
      </w:r>
    </w:p>
    <w:p>
      <w:pPr>
        <w:pStyle w:val="Normal"/>
        <w:rPr>
          <w:b/>
          <w:b/>
          <w:lang w:val="en-US"/>
        </w:rPr>
      </w:pPr>
      <w:r>
        <w:rPr>
          <w:b/>
          <w:lang w:val="en-US"/>
        </w:rPr>
        <w:t xml:space="preserve">Example for </w:t>
      </w:r>
      <w:del w:id="566" w:author="Juan Antonio Vizcaino" w:date="2023-01-25T10:40:00Z">
        <w:r>
          <w:rPr>
            <w:b/>
            <w:lang w:val="en-US"/>
          </w:rPr>
          <w:delText>cross-link</w:delText>
        </w:r>
      </w:del>
      <w:ins w:id="567" w:author="Juan Antonio Vizcaino" w:date="2023-01-25T10:40:00Z">
        <w:r>
          <w:rPr>
            <w:b/>
            <w:lang w:val="en-US"/>
          </w:rPr>
          <w:t>crosslink</w:t>
        </w:r>
      </w:ins>
      <w:r>
        <w:rPr>
          <w:b/>
          <w:lang w:val="en-US"/>
        </w:rPr>
        <w:t>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accession="MS:1001211" name="parent mass type mono"&gt;&lt;/cvParam&gt;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accession="MS:1002494" name="</w:t>
      </w:r>
      <w:del w:id="568" w:author="Juan Antonio Vizcaino" w:date="2023-01-25T10:41:00Z">
        <w:r>
          <w:rPr>
            <w:rFonts w:cs="Courier New" w:ascii="Courier New" w:hAnsi="Courier New"/>
            <w:sz w:val="14"/>
            <w:szCs w:val="14"/>
            <w:lang w:val="en-US"/>
          </w:rPr>
          <w:delText>cross-link</w:delText>
        </w:r>
      </w:del>
      <w:ins w:id="569"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ing search"&gt;&lt;/cvParam&gt;</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accession="MS:1001256" name="fragment mass type mono"&gt;&lt;/cvParam&gt;</w:t>
      </w:r>
    </w:p>
    <w:p>
      <w:pPr>
        <w:pStyle w:val="Normal"/>
        <w:rPr>
          <w:b/>
          <w:b/>
          <w:lang w:val="en-US"/>
        </w:rPr>
      </w:pPr>
      <w:r>
        <w:rPr>
          <w:b/>
          <w:lang w:val="en-US"/>
        </w:rPr>
        <w:t>Example for modification position scoring: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accession="MS:1002491" name="modification localization scoring"&gt;&lt;/cvParam&gt;</w:t>
      </w:r>
    </w:p>
    <w:p>
      <w:pPr>
        <w:pStyle w:val="Normal"/>
        <w:rPr>
          <w:b/>
          <w:b/>
          <w:lang w:val="en-US"/>
        </w:rPr>
      </w:pPr>
      <w:r>
        <w:rPr>
          <w:b/>
          <w:lang w:val="en-US"/>
        </w:rPr>
        <w:t>Example for de novo sequencing:</w:t>
      </w:r>
    </w:p>
    <w:p>
      <w:pPr>
        <w:pStyle w:val="Normal"/>
        <w:ind w:left="993" w:firstLine="720"/>
        <w:rPr>
          <w:rFonts w:ascii="Courier New" w:hAnsi="Courier New" w:cs="Courier New"/>
          <w:sz w:val="14"/>
          <w:szCs w:val="14"/>
          <w:lang w:val="en-US"/>
        </w:rPr>
      </w:pPr>
      <w:r>
        <w:rPr>
          <w:rFonts w:cs="Courier New" w:ascii="Courier New" w:hAnsi="Courier New"/>
          <w:sz w:val="14"/>
          <w:szCs w:val="14"/>
          <w:lang w:val="en-US"/>
        </w:rPr>
        <w:t>&lt;cvParam cvRef="PSI-MS" accession="MS:1001010" name="</w:t>
      </w:r>
      <w:r>
        <w:rPr>
          <w:sz w:val="14"/>
          <w:szCs w:val="14"/>
          <w:lang w:val="en-US"/>
        </w:rPr>
        <w:t xml:space="preserve"> </w:t>
      </w:r>
      <w:r>
        <w:rPr>
          <w:rFonts w:cs="Courier New" w:ascii="Courier New" w:hAnsi="Courier New"/>
          <w:sz w:val="14"/>
          <w:szCs w:val="14"/>
          <w:lang w:val="en-US"/>
        </w:rPr>
        <w:t>de novo search "&gt;&lt;/cvParam&gt;</w:t>
      </w:r>
    </w:p>
    <w:p>
      <w:pPr>
        <w:pStyle w:val="Normal"/>
        <w:rPr>
          <w:b/>
          <w:b/>
          <w:lang w:val="en-US"/>
        </w:rPr>
      </w:pPr>
      <w:r>
        <w:rPr>
          <w:b/>
          <w:lang w:val="en-US"/>
        </w:rPr>
        <w:t>Example for consensus scoring:</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accession="MS:1002492" name="consensus scoring"&gt;&lt;/cvParam&gt;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accession="MS:1002392" name="PIA:PSM sets created" value="true"&gt;&lt;/cvParam&gt;</w:t>
      </w:r>
    </w:p>
    <w:p>
      <w:pPr>
        <w:pStyle w:val="Normal"/>
        <w:ind w:left="993" w:firstLine="709"/>
        <w:rPr>
          <w:rFonts w:ascii="Courier New" w:hAnsi="Courier New" w:cs="Courier New"/>
          <w:sz w:val="14"/>
          <w:szCs w:val="14"/>
          <w:lang w:val="en-US"/>
        </w:rPr>
      </w:pPr>
      <w:r>
        <w:rPr>
          <w:rFonts w:cs="Courier New" w:ascii="Courier New" w:hAnsi="Courier New"/>
          <w:sz w:val="14"/>
          <w:szCs w:val="14"/>
          <w:lang w:val="en-US"/>
        </w:rPr>
        <w:t>&lt;cvParam cvRef="PSI-MS" accession="MS:1002391" name="PIA:Combined FDRScore calculated" value="true"&gt;&lt;/cvParam&gt;</w:t>
      </w:r>
    </w:p>
    <w:p>
      <w:pPr>
        <w:pStyle w:val="Normal"/>
        <w:rPr>
          <w:rFonts w:cs="Arial"/>
          <w:lang w:val="en-US"/>
        </w:rPr>
      </w:pPr>
      <w:r>
        <w:rPr>
          <w:rFonts w:cs="Arial"/>
          <w:lang w:val="en-US"/>
        </w:rPr>
      </w:r>
    </w:p>
    <w:p>
      <w:pPr>
        <w:pStyle w:val="Heading2"/>
        <w:ind w:left="0" w:hanging="0"/>
        <w:rPr/>
      </w:pPr>
      <w:bookmarkStart w:id="113" w:name="__RefHeading___Toc37464_832650626"/>
      <w:bookmarkStart w:id="114" w:name="_Toc477259829"/>
      <w:bookmarkEnd w:id="113"/>
      <w:r>
        <w:rPr/>
        <w:t>Element &lt;</w:t>
      </w:r>
      <w:bookmarkStart w:id="115" w:name="Affiliation"/>
      <w:r>
        <w:rPr/>
        <w:t>Affiliation</w:t>
      </w:r>
      <w:bookmarkEnd w:id="115"/>
      <w:r>
        <w:rPr/>
        <w:t>&gt;</w:t>
      </w:r>
      <w:bookmarkEnd w:id="11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organization a person belongs to.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AffiliationType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HTMLPreformatted"/>
              <w:widowControl w:val="false"/>
              <w:rPr/>
            </w:pPr>
            <w:r>
              <w:rPr/>
              <w:t>&lt;Affiliation organization_ref="ORG_DOC_OWNER"&gt;&lt;/Affiliation&gt;</w:t>
            </w:r>
          </w:p>
        </w:tc>
      </w:tr>
    </w:tbl>
    <w:p>
      <w:pPr>
        <w:pStyle w:val="Normal"/>
        <w:rPr>
          <w:lang w:val="en-US"/>
        </w:rPr>
      </w:pPr>
      <w:r>
        <w:rPr>
          <w:lang w:val="en-US"/>
        </w:rPr>
      </w:r>
    </w:p>
    <w:p>
      <w:pPr>
        <w:pStyle w:val="Heading2"/>
        <w:ind w:left="0" w:hanging="0"/>
        <w:rPr/>
      </w:pPr>
      <w:bookmarkStart w:id="116" w:name="__RefHeading___Toc37466_832650626"/>
      <w:bookmarkStart w:id="117" w:name="_Toc477259830"/>
      <w:bookmarkEnd w:id="116"/>
      <w:r>
        <w:rPr/>
        <w:t>Element &lt;</w:t>
      </w:r>
      <w:bookmarkStart w:id="118" w:name="AmbiguousResidue"/>
      <w:r>
        <w:rPr/>
        <w:t>AmbiguousResidue</w:t>
      </w:r>
      <w:bookmarkEnd w:id="118"/>
      <w:r>
        <w:rPr/>
        <w:t>&gt;</w:t>
      </w:r>
      <w:bookmarkEnd w:id="11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6"/>
        <w:gridCol w:w="8535"/>
      </w:tblGrid>
      <w:tr>
        <w:trPr/>
        <w:tc>
          <w:tcPr>
            <w:tcW w:w="1436" w:type="dxa"/>
            <w:tcBorders/>
            <w:vAlign w:val="center"/>
          </w:tcPr>
          <w:p>
            <w:pPr>
              <w:pStyle w:val="Normal"/>
              <w:widowControl w:val="false"/>
              <w:rPr>
                <w:lang w:val="en-US"/>
              </w:rPr>
            </w:pPr>
            <w:r>
              <w:rPr>
                <w:b/>
                <w:bCs/>
                <w:lang w:val="en-US"/>
              </w:rPr>
              <w:t>Definition:</w:t>
            </w:r>
          </w:p>
        </w:tc>
        <w:tc>
          <w:tcPr>
            <w:tcW w:w="8535" w:type="dxa"/>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436" w:type="dxa"/>
            <w:tcBorders/>
            <w:vAlign w:val="center"/>
          </w:tcPr>
          <w:p>
            <w:pPr>
              <w:pStyle w:val="Normal"/>
              <w:widowControl w:val="false"/>
              <w:rPr>
                <w:lang w:val="en-US"/>
              </w:rPr>
            </w:pPr>
            <w:r>
              <w:rPr>
                <w:b/>
                <w:bCs/>
                <w:lang w:val="en-US"/>
              </w:rPr>
              <w:t>Type:</w:t>
            </w:r>
          </w:p>
        </w:tc>
        <w:tc>
          <w:tcPr>
            <w:tcW w:w="8535" w:type="dxa"/>
            <w:tcBorders/>
            <w:vAlign w:val="center"/>
          </w:tcPr>
          <w:p>
            <w:pPr>
              <w:pStyle w:val="Normal"/>
              <w:widowControl w:val="false"/>
              <w:rPr>
                <w:lang w:val="en-US"/>
              </w:rPr>
            </w:pPr>
            <w:r>
              <w:rPr>
                <w:lang w:val="en-US"/>
              </w:rPr>
              <w:t xml:space="preserve">AmbiguousResidueType </w:t>
            </w:r>
          </w:p>
        </w:tc>
      </w:tr>
      <w:tr>
        <w:trPr/>
        <w:tc>
          <w:tcPr>
            <w:tcW w:w="1436" w:type="dxa"/>
            <w:tcBorders/>
            <w:vAlign w:val="center"/>
          </w:tcPr>
          <w:p>
            <w:pPr>
              <w:pStyle w:val="Normal"/>
              <w:widowControl w:val="false"/>
              <w:rPr>
                <w:lang w:val="en-US"/>
              </w:rPr>
            </w:pPr>
            <w:r>
              <w:rPr>
                <w:b/>
                <w:bCs/>
                <w:lang w:val="en-US"/>
              </w:rPr>
              <w:t>Attributes:</w:t>
            </w:r>
          </w:p>
        </w:tc>
        <w:tc>
          <w:tcPr>
            <w:tcW w:w="8535" w:type="dxa"/>
            <w:tcBorders/>
            <w:vAlign w:val="center"/>
          </w:tcPr>
          <w:tbl>
            <w:tblPr>
              <w:tblW w:w="836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6"/>
              <w:gridCol w:w="1047"/>
              <w:gridCol w:w="826"/>
              <w:gridCol w:w="4952"/>
            </w:tblGrid>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of the ambiguous residue e.g. X.</w:t>
                  </w:r>
                </w:p>
              </w:tc>
            </w:tr>
          </w:tbl>
          <w:p>
            <w:pPr>
              <w:pStyle w:val="Normal"/>
              <w:widowControl w:val="false"/>
              <w:rPr>
                <w:lang w:val="en-US"/>
              </w:rPr>
            </w:pPr>
            <w:r>
              <w:rPr>
                <w:lang w:val="en-US"/>
              </w:rPr>
            </w:r>
          </w:p>
        </w:tc>
      </w:tr>
      <w:tr>
        <w:trPr/>
        <w:tc>
          <w:tcPr>
            <w:tcW w:w="1436" w:type="dxa"/>
            <w:tcBorders/>
            <w:vAlign w:val="center"/>
          </w:tcPr>
          <w:p>
            <w:pPr>
              <w:pStyle w:val="Normal"/>
              <w:widowControl w:val="false"/>
              <w:rPr>
                <w:lang w:val="en-US"/>
              </w:rPr>
            </w:pPr>
            <w:r>
              <w:rPr>
                <w:b/>
                <w:bCs/>
                <w:lang w:val="en-US"/>
              </w:rPr>
              <w:t>Subelements:</w:t>
            </w:r>
          </w:p>
        </w:tc>
        <w:tc>
          <w:tcPr>
            <w:tcW w:w="8535" w:type="dxa"/>
            <w:tcBorders/>
            <w:vAlign w:val="center"/>
          </w:tcPr>
          <w:tbl>
            <w:tblPr>
              <w:tblW w:w="841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12"/>
              <w:gridCol w:w="1132"/>
              <w:gridCol w:w="1181"/>
              <w:gridCol w:w="4391"/>
            </w:tblGrid>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36" w:type="dxa"/>
            <w:tcBorders/>
            <w:vAlign w:val="center"/>
          </w:tcPr>
          <w:p>
            <w:pPr>
              <w:pStyle w:val="Normal"/>
              <w:widowControl w:val="false"/>
              <w:rPr>
                <w:lang w:val="en-US"/>
              </w:rPr>
            </w:pPr>
            <w:r>
              <w:rPr>
                <w:b/>
                <w:bCs/>
                <w:lang w:val="en-US"/>
              </w:rPr>
              <w:t>Example Context:</w:t>
            </w:r>
          </w:p>
        </w:tc>
        <w:tc>
          <w:tcPr>
            <w:tcW w:w="8535" w:type="dxa"/>
            <w:tcBorders/>
            <w:vAlign w:val="center"/>
          </w:tcPr>
          <w:p>
            <w:pPr>
              <w:pStyle w:val="HTMLPreformatted"/>
              <w:widowControl w:val="false"/>
              <w:rPr/>
            </w:pPr>
            <w:r>
              <w:rPr/>
              <w:t>&lt;AmbiguousResidue code="X"&gt;</w:t>
            </w:r>
          </w:p>
          <w:p>
            <w:pPr>
              <w:pStyle w:val="HTMLPreformatted"/>
              <w:widowControl w:val="false"/>
              <w:rPr/>
            </w:pPr>
            <w:r>
              <w:rPr/>
              <w:t xml:space="preserve">    </w:t>
            </w:r>
            <w:r>
              <w:rPr/>
              <w:t>&lt;cvParam accession="MS:1001360" cvRef="PSI-MS" value="A C D E F G H I K L M N O P Q R S T U V W Y" name="alternate single letter codes"/&gt;</w:t>
            </w:r>
          </w:p>
          <w:p>
            <w:pPr>
              <w:pStyle w:val="HTMLPreformatted"/>
              <w:widowControl w:val="false"/>
              <w:rPr/>
            </w:pPr>
            <w:r>
              <w:rPr/>
              <w:t>&lt;/AmbiguousResidue&gt;</w:t>
            </w:r>
          </w:p>
        </w:tc>
      </w:tr>
      <w:tr>
        <w:trPr/>
        <w:tc>
          <w:tcPr>
            <w:tcW w:w="1436" w:type="dxa"/>
            <w:tcBorders/>
            <w:vAlign w:val="center"/>
          </w:tcPr>
          <w:p>
            <w:pPr>
              <w:pStyle w:val="Normal"/>
              <w:widowControl w:val="false"/>
              <w:rPr>
                <w:lang w:val="en-US"/>
              </w:rPr>
            </w:pPr>
            <w:r>
              <w:rPr>
                <w:b/>
                <w:bCs/>
                <w:lang w:val="en-US"/>
              </w:rPr>
              <w:t>cvParam Mapping Rules:</w:t>
            </w:r>
          </w:p>
        </w:tc>
        <w:tc>
          <w:tcPr>
            <w:tcW w:w="8535" w:type="dxa"/>
            <w:tcBorders/>
            <w:vAlign w:val="center"/>
          </w:tcPr>
          <w:p>
            <w:pPr>
              <w:pStyle w:val="HTMLPreformatted"/>
              <w:widowControl w:val="false"/>
              <w:rPr/>
            </w:pPr>
            <w:r>
              <w:rPr/>
              <w:t>Path /MzIdentML/AnalysisProtocolCollection/SpectrumIdentificationProtocol/MassTable/AmbiguousResidue</w:t>
            </w:r>
          </w:p>
          <w:p>
            <w:pPr>
              <w:pStyle w:val="HTMLPreformatted"/>
              <w:widowControl w:val="false"/>
              <w:rPr/>
            </w:pPr>
            <w:r>
              <w:rPr/>
              <w:t xml:space="preserve">MAY supply a *child* term of </w:t>
            </w:r>
            <w:hyperlink r:id="rId43" w:tgtFrame="new">
              <w:r>
                <w:rPr>
                  <w:rStyle w:val="InternetLink"/>
                </w:rPr>
                <w:t>MS:1001359</w:t>
              </w:r>
            </w:hyperlink>
            <w:r>
              <w:rPr/>
              <w:t xml:space="preserve"> (</w:t>
            </w:r>
            <w:r>
              <w:rPr>
                <w:rStyle w:val="Popup"/>
              </w:rPr>
              <w:t>ambiguous residues</w:t>
            </w:r>
            <w:r>
              <w:rPr/>
              <w:t>) one or more times</w:t>
            </w:r>
          </w:p>
          <w:p>
            <w:pPr>
              <w:pStyle w:val="HTMLPreformatted"/>
              <w:widowControl w:val="false"/>
              <w:rPr/>
            </w:pPr>
            <w:r>
              <w:rPr/>
              <w:t xml:space="preserve">  </w:t>
            </w:r>
            <w:r>
              <w:rPr/>
              <w:t xml:space="preserve">e.g.: </w:t>
            </w:r>
            <w:hyperlink r:id="rId44" w:tgtFrame="new">
              <w:r>
                <w:rPr>
                  <w:rStyle w:val="InternetLink"/>
                </w:rPr>
                <w:t>MS:1001360</w:t>
              </w:r>
            </w:hyperlink>
            <w:r>
              <w:rPr/>
              <w:t xml:space="preserve"> (</w:t>
            </w:r>
            <w:r>
              <w:rPr>
                <w:rStyle w:val="Popup"/>
              </w:rPr>
              <w:t>alternate single letter codes</w:t>
            </w:r>
            <w:r>
              <w:rPr/>
              <w:t xml:space="preserve">) </w:t>
            </w:r>
          </w:p>
          <w:p>
            <w:pPr>
              <w:pStyle w:val="HTMLPreformatted"/>
              <w:widowControl w:val="false"/>
              <w:rPr/>
            </w:pPr>
            <w:r>
              <w:rPr/>
              <w:t xml:space="preserve">  </w:t>
            </w:r>
            <w:r>
              <w:rPr/>
              <w:t xml:space="preserve">e.g.: </w:t>
            </w:r>
            <w:hyperlink r:id="rId45" w:tgtFrame="new">
              <w:r>
                <w:rPr>
                  <w:rStyle w:val="InternetLink"/>
                </w:rPr>
                <w:t>MS:1001361</w:t>
              </w:r>
            </w:hyperlink>
            <w:r>
              <w:rPr/>
              <w:t xml:space="preserve"> (</w:t>
            </w:r>
            <w:r>
              <w:rPr>
                <w:rStyle w:val="Popup"/>
              </w:rPr>
              <w:t>alternate mass</w:t>
            </w:r>
            <w:r>
              <w:rPr/>
              <w:t xml:space="preserve">) </w:t>
            </w:r>
          </w:p>
        </w:tc>
      </w:tr>
      <w:tr>
        <w:trPr/>
        <w:tc>
          <w:tcPr>
            <w:tcW w:w="1436" w:type="dxa"/>
            <w:tcBorders/>
            <w:vAlign w:val="center"/>
          </w:tcPr>
          <w:p>
            <w:pPr>
              <w:pStyle w:val="Normal"/>
              <w:widowControl w:val="false"/>
              <w:rPr>
                <w:lang w:val="en-US"/>
              </w:rPr>
            </w:pPr>
            <w:r>
              <w:rPr>
                <w:b/>
                <w:bCs/>
                <w:lang w:val="en-US"/>
              </w:rPr>
              <w:t>Example cvParams:</w:t>
            </w:r>
          </w:p>
        </w:tc>
        <w:tc>
          <w:tcPr>
            <w:tcW w:w="8535" w:type="dxa"/>
            <w:tcBorders/>
            <w:vAlign w:val="center"/>
          </w:tcPr>
          <w:p>
            <w:pPr>
              <w:pStyle w:val="HTMLPreformatted"/>
              <w:widowControl w:val="false"/>
              <w:rPr/>
            </w:pPr>
            <w:r>
              <w:rPr/>
              <w:t>&lt;cvParam accession="MS:1001360" cvRef="PSI-MS" value="D N" name="alternate single letter codes"/&gt;</w:t>
            </w:r>
          </w:p>
        </w:tc>
      </w:tr>
    </w:tbl>
    <w:p>
      <w:pPr>
        <w:pStyle w:val="Normal"/>
        <w:rPr>
          <w:lang w:val="en-US"/>
        </w:rPr>
      </w:pPr>
      <w:r>
        <w:rPr>
          <w:lang w:val="en-US"/>
        </w:rPr>
      </w:r>
    </w:p>
    <w:p>
      <w:pPr>
        <w:pStyle w:val="Heading2"/>
        <w:ind w:left="0" w:hanging="0"/>
        <w:rPr/>
      </w:pPr>
      <w:bookmarkStart w:id="119" w:name="__RefHeading___Toc37468_832650626"/>
      <w:bookmarkStart w:id="120" w:name="_Toc477259831"/>
      <w:bookmarkEnd w:id="119"/>
      <w:r>
        <w:rPr/>
        <w:t>Element &lt;</w:t>
      </w:r>
      <w:bookmarkStart w:id="121" w:name="AnalysisCollection"/>
      <w:r>
        <w:rPr/>
        <w:t>AnalysisCollection</w:t>
      </w:r>
      <w:bookmarkEnd w:id="121"/>
      <w:r>
        <w:rPr/>
        <w:t>&gt;</w:t>
      </w:r>
      <w:bookmarkEnd w:id="12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analyses performed to get the results, which map the input and output data sets. Analyses are for example: SpectrumIdentification (resulting in peptides) or ProteinDetection (assemble proteins from peptides).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083"/>
              <w:gridCol w:w="1135"/>
              <w:gridCol w:w="1180"/>
              <w:gridCol w:w="4054"/>
            </w:tblGrid>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
                    <w:r>
                      <w:rPr>
                        <w:rStyle w:val="InternetLink"/>
                        <w:lang w:val="en-US"/>
                      </w:rPr>
                      <w:t>SpectrumIdentification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20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
                    <w:r>
                      <w:rPr>
                        <w:rStyle w:val="InternetLink"/>
                        <w:lang w:val="en-US"/>
                      </w:rPr>
                      <w:t>ProteinDetection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Analysis which assembles a set of peptides (e.g. from a spectra search analysis) to proteins.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&lt;AnalysisCollection &gt;</w:t>
            </w:r>
          </w:p>
          <w:p>
            <w:pPr>
              <w:pStyle w:val="HTMLPreformatted"/>
              <w:widowControl w:val="false"/>
              <w:rPr/>
            </w:pPr>
            <w:r>
              <w:rPr/>
              <w:t xml:space="preserve">  </w:t>
            </w: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 xml:space="preserve">  </w:t>
            </w:r>
            <w:r>
              <w:rPr/>
              <w:t>&lt;/SpectrumIdentification&gt;</w:t>
            </w:r>
          </w:p>
          <w:p>
            <w:pPr>
              <w:pStyle w:val="HTMLPreformatted"/>
              <w:widowControl w:val="false"/>
              <w:rPr/>
            </w:pPr>
            <w:r>
              <w:rPr/>
              <w:t xml:space="preserve">  </w:t>
            </w:r>
            <w:r>
              <w:rPr/>
              <w:t>&lt;SpectrumIdentification spectrumIdentificationProtocol_ref="SearchProtocol_1_4299" spectrumIdentificationList_ref="SII_LIST_1_1_4299_120114_09_Orbi2_ZC_QC_220_HSAd0-d4-1to4-2_Din.raw" id="SpecIdent__4299_120114_09_Orbi2_ZC_QC_220_HSAd0-d4-1to4-2_Din.raw"&gt;</w:t>
            </w:r>
          </w:p>
          <w:p>
            <w:pPr>
              <w:pStyle w:val="HTMLPreformatted"/>
              <w:widowControl w:val="false"/>
              <w:rPr/>
            </w:pPr>
            <w:r>
              <w:rPr/>
              <w:t xml:space="preserve">    </w:t>
            </w:r>
            <w:r>
              <w:rPr/>
              <w:t>&lt;InputSpectra spectraData_ref="SD_4299_120114_09_Orbi2_ZC_QC_220_HSAd0-d4-1to4-2_Din.raw"&gt;&lt;/InputSpectra&gt;</w:t>
            </w:r>
          </w:p>
          <w:p>
            <w:pPr>
              <w:pStyle w:val="HTMLPreformatted"/>
              <w:widowControl w:val="false"/>
              <w:rPr/>
            </w:pPr>
            <w:r>
              <w:rPr/>
              <w:t xml:space="preserve">  </w:t>
            </w:r>
            <w:r>
              <w:rPr/>
              <w:t>...</w:t>
            </w:r>
          </w:p>
          <w:p>
            <w:pPr>
              <w:pStyle w:val="HTMLPreformatted"/>
              <w:widowControl w:val="false"/>
              <w:rPr/>
            </w:pPr>
            <w:r>
              <w:rPr/>
              <w:t>&lt;/AnalysisCollection&gt;</w:t>
            </w:r>
          </w:p>
        </w:tc>
      </w:tr>
    </w:tbl>
    <w:p>
      <w:pPr>
        <w:pStyle w:val="Normal"/>
        <w:rPr>
          <w:lang w:val="en-US"/>
        </w:rPr>
      </w:pPr>
      <w:r>
        <w:rPr>
          <w:lang w:val="en-US"/>
        </w:rPr>
      </w:r>
    </w:p>
    <w:p>
      <w:pPr>
        <w:pStyle w:val="Heading2"/>
        <w:ind w:left="0" w:hanging="0"/>
        <w:rPr/>
      </w:pPr>
      <w:bookmarkStart w:id="122" w:name="__RefHeading___Toc37470_832650626"/>
      <w:bookmarkStart w:id="123" w:name="_Toc477259832"/>
      <w:bookmarkEnd w:id="122"/>
      <w:r>
        <w:rPr/>
        <w:t>Element &lt;</w:t>
      </w:r>
      <w:bookmarkStart w:id="124" w:name="AnalysisData"/>
      <w:r>
        <w:rPr/>
        <w:t>AnalysisData</w:t>
      </w:r>
      <w:bookmarkEnd w:id="124"/>
      <w:r>
        <w:rPr/>
        <w:t>&gt;</w:t>
      </w:r>
      <w:bookmarkEnd w:id="12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Data sets generated by the analyses, including peptide and protein lists.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AnalysisDataType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9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395"/>
              <w:gridCol w:w="1138"/>
              <w:gridCol w:w="1178"/>
              <w:gridCol w:w="3781"/>
            </w:tblGrid>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List">
                    <w:r>
                      <w:rPr>
                        <w:rStyle w:val="InternetLink"/>
                        <w:lang w:val="en-US"/>
                      </w:rPr>
                      <w:t>SpectrumIdentificationList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Represents the set of all search results from SpectrumIdentification.</w:t>
                  </w:r>
                </w:p>
              </w:tc>
            </w:tr>
            <w:tr>
              <w:trPr/>
              <w:tc>
                <w:tcPr>
                  <w:tcW w:w="23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List">
                    <w:r>
                      <w:rPr>
                        <w:rStyle w:val="InternetLink"/>
                        <w:lang w:val="en-US"/>
                      </w:rPr>
                      <w:t>ProteinDetectionList</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protein list resulting from a protein detection process.</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&lt;AnalysisData&gt;</w:t>
            </w:r>
          </w:p>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w:t>
            </w:r>
          </w:p>
          <w:p>
            <w:pPr>
              <w:pStyle w:val="HTMLPreformatted"/>
              <w:widowControl w:val="false"/>
              <w:rPr/>
            </w:pPr>
            <w:r>
              <w:rPr/>
              <w:t>&lt;/AnalysisData&gt;</w:t>
            </w:r>
          </w:p>
        </w:tc>
      </w:tr>
    </w:tbl>
    <w:p>
      <w:pPr>
        <w:pStyle w:val="Normal"/>
        <w:rPr>
          <w:lang w:val="en-US"/>
        </w:rPr>
      </w:pPr>
      <w:r>
        <w:rPr>
          <w:lang w:val="en-US"/>
        </w:rPr>
      </w:r>
    </w:p>
    <w:p>
      <w:pPr>
        <w:pStyle w:val="Heading2"/>
        <w:ind w:left="0" w:hanging="0"/>
        <w:rPr/>
      </w:pPr>
      <w:bookmarkStart w:id="125" w:name="__RefHeading___Toc37472_832650626"/>
      <w:bookmarkStart w:id="126" w:name="_Toc477259833"/>
      <w:bookmarkEnd w:id="125"/>
      <w:r>
        <w:rPr/>
        <w:t>Element &lt;</w:t>
      </w:r>
      <w:bookmarkStart w:id="127" w:name="AnalysisParams"/>
      <w:r>
        <w:rPr/>
        <w:t>AnalysisParams</w:t>
      </w:r>
      <w:bookmarkEnd w:id="127"/>
      <w:r>
        <w:rPr/>
        <w:t>&gt;</w:t>
      </w:r>
      <w:bookmarkEnd w:id="12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33"/>
        <w:gridCol w:w="8138"/>
      </w:tblGrid>
      <w:tr>
        <w:trPr/>
        <w:tc>
          <w:tcPr>
            <w:tcW w:w="1833" w:type="dxa"/>
            <w:tcBorders/>
            <w:vAlign w:val="center"/>
          </w:tcPr>
          <w:p>
            <w:pPr>
              <w:pStyle w:val="Normal"/>
              <w:widowControl w:val="false"/>
              <w:rPr>
                <w:lang w:val="en-US"/>
              </w:rPr>
            </w:pPr>
            <w:r>
              <w:rPr>
                <w:b/>
                <w:bCs/>
                <w:lang w:val="en-US"/>
              </w:rPr>
              <w:t>Definition:</w:t>
            </w:r>
          </w:p>
        </w:tc>
        <w:tc>
          <w:tcPr>
            <w:tcW w:w="8138" w:type="dxa"/>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3" w:type="dxa"/>
            <w:tcBorders/>
            <w:vAlign w:val="center"/>
          </w:tcPr>
          <w:p>
            <w:pPr>
              <w:pStyle w:val="Normal"/>
              <w:widowControl w:val="false"/>
              <w:rPr>
                <w:lang w:val="en-US"/>
              </w:rPr>
            </w:pPr>
            <w:r>
              <w:rPr>
                <w:b/>
                <w:bCs/>
                <w:lang w:val="en-US"/>
              </w:rPr>
              <w:t>Type:</w:t>
            </w:r>
          </w:p>
        </w:tc>
        <w:tc>
          <w:tcPr>
            <w:tcW w:w="8138" w:type="dxa"/>
            <w:tcBorders/>
            <w:vAlign w:val="center"/>
          </w:tcPr>
          <w:p>
            <w:pPr>
              <w:pStyle w:val="Normal"/>
              <w:widowControl w:val="false"/>
              <w:rPr>
                <w:lang w:val="en-US"/>
              </w:rPr>
            </w:pPr>
            <w:r>
              <w:rPr>
                <w:lang w:val="en-US"/>
              </w:rPr>
              <w:t xml:space="preserve">ParamListType </w:t>
            </w:r>
          </w:p>
        </w:tc>
      </w:tr>
      <w:tr>
        <w:trPr/>
        <w:tc>
          <w:tcPr>
            <w:tcW w:w="1833" w:type="dxa"/>
            <w:tcBorders/>
            <w:vAlign w:val="center"/>
          </w:tcPr>
          <w:p>
            <w:pPr>
              <w:pStyle w:val="Normal"/>
              <w:widowControl w:val="false"/>
              <w:rPr>
                <w:lang w:val="en-US"/>
              </w:rPr>
            </w:pPr>
            <w:r>
              <w:rPr>
                <w:b/>
                <w:bCs/>
                <w:lang w:val="en-US"/>
              </w:rPr>
              <w:t>Attributes:</w:t>
            </w:r>
          </w:p>
        </w:tc>
        <w:tc>
          <w:tcPr>
            <w:tcW w:w="8138" w:type="dxa"/>
            <w:tcBorders/>
            <w:vAlign w:val="center"/>
          </w:tcPr>
          <w:p>
            <w:pPr>
              <w:pStyle w:val="Normal"/>
              <w:widowControl w:val="false"/>
              <w:rPr>
                <w:lang w:val="en-US"/>
              </w:rPr>
            </w:pPr>
            <w:r>
              <w:rPr>
                <w:lang w:val="en-US"/>
              </w:rPr>
              <w:t>none</w:t>
            </w:r>
          </w:p>
        </w:tc>
      </w:tr>
      <w:tr>
        <w:trPr/>
        <w:tc>
          <w:tcPr>
            <w:tcW w:w="1833" w:type="dxa"/>
            <w:tcBorders/>
            <w:vAlign w:val="center"/>
          </w:tcPr>
          <w:p>
            <w:pPr>
              <w:pStyle w:val="Normal"/>
              <w:widowControl w:val="false"/>
              <w:rPr>
                <w:lang w:val="en-US"/>
              </w:rPr>
            </w:pPr>
            <w:r>
              <w:rPr>
                <w:b/>
                <w:bCs/>
                <w:lang w:val="en-US"/>
              </w:rPr>
              <w:t>Subelements:</w:t>
            </w:r>
          </w:p>
        </w:tc>
        <w:tc>
          <w:tcPr>
            <w:tcW w:w="8138" w:type="dxa"/>
            <w:tcBorders/>
            <w:vAlign w:val="center"/>
          </w:tcPr>
          <w:tbl>
            <w:tblPr>
              <w:tblW w:w="802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60"/>
              <w:gridCol w:w="1137"/>
              <w:gridCol w:w="1180"/>
              <w:gridCol w:w="4042"/>
            </w:tblGrid>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833" w:type="dxa"/>
            <w:tcBorders/>
            <w:vAlign w:val="center"/>
          </w:tcPr>
          <w:p>
            <w:pPr>
              <w:pStyle w:val="Normal"/>
              <w:widowControl w:val="false"/>
              <w:rPr>
                <w:lang w:val="en-US"/>
              </w:rPr>
            </w:pPr>
            <w:r>
              <w:rPr>
                <w:b/>
                <w:bCs/>
                <w:lang w:val="en-US"/>
              </w:rPr>
              <w:t>Example Context:</w:t>
            </w:r>
          </w:p>
        </w:tc>
        <w:tc>
          <w:tcPr>
            <w:tcW w:w="8138" w:type="dxa"/>
            <w:tcBorders/>
            <w:vAlign w:val="center"/>
          </w:tcPr>
          <w:p>
            <w:pPr>
              <w:pStyle w:val="HTMLPreformatted"/>
              <w:widowControl w:val="false"/>
              <w:rPr/>
            </w:pP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&lt;cvParam name="mascot:ShowHomologousProteinsWithSubsetOfPeptides" value="10" cvRef="PSI-MS" accession="MS:1001321" /&gt;</w:t>
            </w:r>
          </w:p>
          <w:p>
            <w:pPr>
              <w:pStyle w:val="HTMLPreformatted"/>
              <w:widowControl w:val="false"/>
              <w:rPr/>
            </w:pPr>
            <w:r>
              <w:rPr/>
              <w:t xml:space="preserve">  </w:t>
            </w:r>
            <w:r>
              <w:rPr/>
              <w:t>...</w:t>
            </w:r>
          </w:p>
          <w:p>
            <w:pPr>
              <w:pStyle w:val="HTMLPreformatted"/>
              <w:widowControl w:val="false"/>
              <w:rPr/>
            </w:pPr>
            <w:r>
              <w:rPr/>
              <w:t>&lt;/AnalysisParams&gt;</w:t>
            </w:r>
          </w:p>
        </w:tc>
      </w:tr>
      <w:tr>
        <w:trPr/>
        <w:tc>
          <w:tcPr>
            <w:tcW w:w="1833" w:type="dxa"/>
            <w:tcBorders/>
            <w:vAlign w:val="center"/>
          </w:tcPr>
          <w:p>
            <w:pPr>
              <w:pStyle w:val="Normal"/>
              <w:widowControl w:val="false"/>
              <w:rPr>
                <w:lang w:val="en-US"/>
              </w:rPr>
            </w:pPr>
            <w:r>
              <w:rPr>
                <w:b/>
                <w:bCs/>
                <w:lang w:val="en-US"/>
              </w:rPr>
              <w:t>cvParam Mapping Rules:</w:t>
            </w:r>
          </w:p>
        </w:tc>
        <w:tc>
          <w:tcPr>
            <w:tcW w:w="8138" w:type="dxa"/>
            <w:tcBorders/>
            <w:vAlign w:val="center"/>
          </w:tcPr>
          <w:p>
            <w:pPr>
              <w:pStyle w:val="HTMLPreformatted"/>
              <w:widowControl w:val="false"/>
              <w:rPr/>
            </w:pPr>
            <w:r>
              <w:rPr/>
              <w:t>Path /MzIdentML/AnalysisProtocolCollection/ProteinDetectionProtocol/AnalysisParams</w:t>
            </w:r>
          </w:p>
          <w:p>
            <w:pPr>
              <w:pStyle w:val="HTMLPreformatted"/>
              <w:widowControl w:val="false"/>
              <w:rPr/>
            </w:pPr>
            <w:r>
              <w:rPr/>
              <w:t xml:space="preserve">MAY supply a *child* term of </w:t>
            </w:r>
            <w:hyperlink r:id="rId46"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7" w:tgtFrame="new">
              <w:r>
                <w:rPr>
                  <w:rStyle w:val="InternetLink"/>
                </w:rPr>
                <w:t>MS:1001005</w:t>
              </w:r>
            </w:hyperlink>
            <w:r>
              <w:rPr/>
              <w:t xml:space="preserve"> (</w:t>
            </w:r>
            <w:r>
              <w:rPr>
                <w:rStyle w:val="Popup"/>
              </w:rPr>
              <w:t>SEQUEST:CleavesAt</w:t>
            </w:r>
          </w:p>
          <w:p>
            <w:pPr>
              <w:pStyle w:val="HTMLPreformatted"/>
              <w:widowControl w:val="false"/>
              <w:rPr/>
            </w:pPr>
            <w:r>
              <w:rPr/>
              <w:t xml:space="preserve">  </w:t>
            </w:r>
            <w:r>
              <w:rPr/>
              <w:t xml:space="preserve">e.g.: </w:t>
            </w:r>
            <w:hyperlink r:id="rId48"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9"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50"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51"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52"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53"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54"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55"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56"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57" w:tgtFrame="new">
              <w:r>
                <w:rPr>
                  <w:rStyle w:val="InternetLink"/>
                </w:rPr>
                <w:t>et al.</w:t>
              </w:r>
            </w:hyperlink>
          </w:p>
          <w:p>
            <w:pPr>
              <w:pStyle w:val="HTMLPreformatted"/>
              <w:widowControl w:val="false"/>
              <w:rPr/>
            </w:pPr>
            <w:r>
              <w:rPr/>
              <w:t xml:space="preserve">MAY supply a *child* term of </w:t>
            </w:r>
            <w:hyperlink r:id="rId58" w:tgtFrame="new">
              <w:r>
                <w:rPr>
                  <w:rStyle w:val="InternetLink"/>
                </w:rPr>
                <w:t>MS:1001194</w:t>
              </w:r>
            </w:hyperlink>
            <w:r>
              <w:rPr/>
              <w:t xml:space="preserve"> (</w:t>
            </w:r>
            <w:r>
              <w:rPr>
                <w:rStyle w:val="Popup"/>
              </w:rPr>
              <w:t>quality estimation with decoy database</w:t>
            </w:r>
            <w:r>
              <w:rPr/>
              <w:t>) one or more times</w:t>
            </w:r>
          </w:p>
        </w:tc>
      </w:tr>
      <w:tr>
        <w:trPr/>
        <w:tc>
          <w:tcPr>
            <w:tcW w:w="1833" w:type="dxa"/>
            <w:tcBorders/>
            <w:vAlign w:val="center"/>
          </w:tcPr>
          <w:p>
            <w:pPr>
              <w:pStyle w:val="Normal"/>
              <w:widowControl w:val="false"/>
              <w:rPr>
                <w:lang w:val="en-US"/>
              </w:rPr>
            </w:pPr>
            <w:r>
              <w:rPr>
                <w:b/>
                <w:bCs/>
                <w:lang w:val="en-US"/>
              </w:rPr>
              <w:t>Example cvParams:</w:t>
            </w:r>
          </w:p>
        </w:tc>
        <w:tc>
          <w:tcPr>
            <w:tcW w:w="8138" w:type="dxa"/>
            <w:tcBorders/>
            <w:vAlign w:val="center"/>
          </w:tcPr>
          <w:p>
            <w:pPr>
              <w:pStyle w:val="HTMLPreformatted"/>
              <w:widowControl w:val="false"/>
              <w:rPr/>
            </w:pPr>
            <w:r>
              <w:rPr/>
              <w:t>&lt;cvParam name="mascot:SigThreshold" value="0.05" cvRef="PSI-MS" accession="MS:1001316" /&gt;</w:t>
            </w:r>
          </w:p>
          <w:p>
            <w:pPr>
              <w:pStyle w:val="HTMLPreformatted"/>
              <w:widowControl w:val="false"/>
              <w:rPr/>
            </w:pPr>
            <w:r>
              <w:rPr/>
              <w:t>&lt;cvParam name="mascot:MaxProteinHits" value="Auto" cvRef="PSI-MS" accession="MS:1001317" /&gt;</w:t>
            </w:r>
          </w:p>
          <w:p>
            <w:pPr>
              <w:pStyle w:val="HTMLPreformatted"/>
              <w:widowControl w:val="false"/>
              <w:rPr/>
            </w:pPr>
            <w:r>
              <w:rPr/>
              <w:t>&lt;cvParam name="mascot:ProteinScoringMethod" value="MudPIT" cvRef="PSI-MS" accession="MS:1001318" /&gt;</w:t>
            </w:r>
          </w:p>
          <w:p>
            <w:pPr>
              <w:pStyle w:val="HTMLPreformatted"/>
              <w:widowControl w:val="false"/>
              <w:rPr/>
            </w:pPr>
            <w:r>
              <w:rPr/>
              <w:t>&lt;cvParam name="mascot:MinMSMSThreshold" value="0" cvRef="PSI-MS" accession="MS:1001319" /&gt;</w:t>
            </w:r>
          </w:p>
          <w:p>
            <w:pPr>
              <w:pStyle w:val="HTMLPreformatted"/>
              <w:widowControl w:val="false"/>
              <w:rPr/>
            </w:pPr>
            <w:r>
              <w:rPr/>
              <w:t>&lt;cvParam name="mascot:ShowHomologousProteinsWithSamePeptides" value="1" cvRef="PSI-MS" accession="MS:1001320" /&gt;</w:t>
            </w:r>
          </w:p>
          <w:p>
            <w:pPr>
              <w:pStyle w:val="HTMLPreformatted"/>
              <w:widowControl w:val="false"/>
              <w:rPr/>
            </w:pPr>
            <w:r>
              <w:rPr/>
              <w:t>&lt;cvParam name="mascot:ShowHomologousProteinsWithSubsetOfPeptides" value="10" cvRef="PSI-MS" accession="MS:1001321" /&gt;</w:t>
            </w:r>
          </w:p>
          <w:p>
            <w:pPr>
              <w:pStyle w:val="HTMLPreformatted"/>
              <w:widowControl w:val="false"/>
              <w:rPr/>
            </w:pPr>
            <w:r>
              <w:rPr/>
              <w:t>&lt;cvParam name="mascot:RequireBoldRed" value="0" cvRef="PSI-MS" accession="MS:1001322" /&gt;</w:t>
            </w:r>
          </w:p>
          <w:p>
            <w:pPr>
              <w:pStyle w:val="HTMLPreformatted"/>
              <w:widowControl w:val="false"/>
              <w:rPr/>
            </w:pPr>
            <w:r>
              <w:rPr/>
              <w:t>&lt;cvParam name="mascot:UseUnigeneClustering" value="false" cvRef="PSI-MS" accession="MS:1001323" /&gt;</w:t>
            </w:r>
          </w:p>
          <w:p>
            <w:pPr>
              <w:pStyle w:val="HTMLPreformatted"/>
              <w:widowControl w:val="false"/>
              <w:rPr/>
            </w:pPr>
            <w:r>
              <w:rPr/>
              <w:t>&lt;cvParam name="mascot:IncludeErrorTolerantMatches" value="1" cvRef="PSI-MS" accession="MS:1001324" /&gt;</w:t>
            </w:r>
          </w:p>
          <w:p>
            <w:pPr>
              <w:pStyle w:val="HTMLPreformatted"/>
              <w:widowControl w:val="false"/>
              <w:rPr/>
            </w:pPr>
            <w:r>
              <w:rPr/>
              <w:t>&lt;cvParam name="mascot:ShowDecoyMatches" value="0" cvRef="PSI-MS" accession="MS:1001325" /&gt;</w:t>
            </w:r>
          </w:p>
        </w:tc>
      </w:tr>
    </w:tbl>
    <w:p>
      <w:pPr>
        <w:pStyle w:val="Normal"/>
        <w:rPr>
          <w:lang w:val="en-US"/>
        </w:rPr>
      </w:pPr>
      <w:r>
        <w:rPr>
          <w:lang w:val="en-US"/>
        </w:rPr>
      </w:r>
    </w:p>
    <w:p>
      <w:pPr>
        <w:pStyle w:val="Heading2"/>
        <w:ind w:left="0" w:hanging="0"/>
        <w:rPr/>
      </w:pPr>
      <w:bookmarkStart w:id="128" w:name="__RefHeading___Toc37474_832650626"/>
      <w:bookmarkStart w:id="129" w:name="_Toc477259834"/>
      <w:bookmarkEnd w:id="128"/>
      <w:r>
        <w:rPr/>
        <w:t>Element &lt;</w:t>
      </w:r>
      <w:bookmarkStart w:id="130" w:name="AnalysisProtocolCollection"/>
      <w:r>
        <w:rPr/>
        <w:t>AnalysisProtocolCollection</w:t>
      </w:r>
      <w:bookmarkEnd w:id="130"/>
      <w:r>
        <w:rPr/>
        <w:t>&gt;</w:t>
      </w:r>
      <w:bookmarkEnd w:id="12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4"/>
        <w:gridCol w:w="8497"/>
      </w:tblGrid>
      <w:tr>
        <w:trPr/>
        <w:tc>
          <w:tcPr>
            <w:tcW w:w="1474" w:type="dxa"/>
            <w:tcBorders/>
            <w:vAlign w:val="center"/>
          </w:tcPr>
          <w:p>
            <w:pPr>
              <w:pStyle w:val="Normal"/>
              <w:widowControl w:val="false"/>
              <w:rPr>
                <w:lang w:val="en-US"/>
              </w:rPr>
            </w:pPr>
            <w:r>
              <w:rPr>
                <w:b/>
                <w:bCs/>
                <w:lang w:val="en-US"/>
              </w:rPr>
              <w:t>Definition:</w:t>
            </w:r>
          </w:p>
        </w:tc>
        <w:tc>
          <w:tcPr>
            <w:tcW w:w="8497" w:type="dxa"/>
            <w:tcBorders/>
            <w:vAlign w:val="center"/>
          </w:tcPr>
          <w:p>
            <w:pPr>
              <w:pStyle w:val="Normal"/>
              <w:widowControl w:val="false"/>
              <w:rPr>
                <w:lang w:val="en-US"/>
              </w:rPr>
            </w:pPr>
            <w:r>
              <w:rPr>
                <w:lang w:val="en-US"/>
              </w:rPr>
              <w:t xml:space="preserve">The collection of protocols which include the parameters and settings of the performed analyses. </w:t>
            </w:r>
          </w:p>
        </w:tc>
      </w:tr>
      <w:tr>
        <w:trPr/>
        <w:tc>
          <w:tcPr>
            <w:tcW w:w="1474" w:type="dxa"/>
            <w:tcBorders/>
            <w:vAlign w:val="center"/>
          </w:tcPr>
          <w:p>
            <w:pPr>
              <w:pStyle w:val="Normal"/>
              <w:widowControl w:val="false"/>
              <w:rPr>
                <w:lang w:val="en-US"/>
              </w:rPr>
            </w:pPr>
            <w:r>
              <w:rPr>
                <w:b/>
                <w:bCs/>
                <w:lang w:val="en-US"/>
              </w:rPr>
              <w:t>Type:</w:t>
            </w:r>
          </w:p>
        </w:tc>
        <w:tc>
          <w:tcPr>
            <w:tcW w:w="8497" w:type="dxa"/>
            <w:tcBorders/>
            <w:vAlign w:val="center"/>
          </w:tcPr>
          <w:p>
            <w:pPr>
              <w:pStyle w:val="Normal"/>
              <w:widowControl w:val="false"/>
              <w:rPr>
                <w:lang w:val="en-US"/>
              </w:rPr>
            </w:pPr>
            <w:r>
              <w:rPr>
                <w:lang w:val="en-US"/>
              </w:rPr>
              <w:t xml:space="preserve">AnalysisProtocolCollectionType </w:t>
            </w:r>
          </w:p>
        </w:tc>
      </w:tr>
      <w:tr>
        <w:trPr/>
        <w:tc>
          <w:tcPr>
            <w:tcW w:w="1474" w:type="dxa"/>
            <w:tcBorders/>
            <w:vAlign w:val="center"/>
          </w:tcPr>
          <w:p>
            <w:pPr>
              <w:pStyle w:val="Normal"/>
              <w:widowControl w:val="false"/>
              <w:rPr>
                <w:lang w:val="en-US"/>
              </w:rPr>
            </w:pPr>
            <w:r>
              <w:rPr>
                <w:b/>
                <w:bCs/>
                <w:lang w:val="en-US"/>
              </w:rPr>
              <w:t>Attributes:</w:t>
            </w:r>
          </w:p>
        </w:tc>
        <w:tc>
          <w:tcPr>
            <w:tcW w:w="8497" w:type="dxa"/>
            <w:tcBorders/>
            <w:vAlign w:val="center"/>
          </w:tcPr>
          <w:p>
            <w:pPr>
              <w:pStyle w:val="Normal"/>
              <w:widowControl w:val="false"/>
              <w:rPr>
                <w:lang w:val="en-US"/>
              </w:rPr>
            </w:pPr>
            <w:r>
              <w:rPr>
                <w:lang w:val="en-US"/>
              </w:rPr>
              <w:t>none</w:t>
            </w:r>
          </w:p>
        </w:tc>
      </w:tr>
      <w:tr>
        <w:trPr/>
        <w:tc>
          <w:tcPr>
            <w:tcW w:w="1474" w:type="dxa"/>
            <w:tcBorders/>
            <w:vAlign w:val="center"/>
          </w:tcPr>
          <w:p>
            <w:pPr>
              <w:pStyle w:val="Normal"/>
              <w:widowControl w:val="false"/>
              <w:rPr>
                <w:lang w:val="en-US"/>
              </w:rPr>
            </w:pPr>
            <w:r>
              <w:rPr>
                <w:b/>
                <w:bCs/>
                <w:lang w:val="en-US"/>
              </w:rPr>
              <w:t>Subelements:</w:t>
            </w:r>
          </w:p>
        </w:tc>
        <w:tc>
          <w:tcPr>
            <w:tcW w:w="8497" w:type="dxa"/>
            <w:tcBorders/>
            <w:vAlign w:val="center"/>
          </w:tcPr>
          <w:tbl>
            <w:tblPr>
              <w:tblW w:w="8379"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817"/>
              <w:gridCol w:w="1137"/>
              <w:gridCol w:w="1178"/>
              <w:gridCol w:w="3246"/>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Protocol">
                    <w:r>
                      <w:rPr>
                        <w:rStyle w:val="InternetLink"/>
                        <w:lang w:val="en-US"/>
                      </w:rPr>
                      <w:t>SpectrumIdentificationProtocol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SpectrumIdentification analysis.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Protocol">
                    <w:r>
                      <w:rPr>
                        <w:rStyle w:val="InternetLink"/>
                        <w:lang w:val="en-US"/>
                      </w:rPr>
                      <w:t>ProteinDetectionProtocol</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parameters and settings of a ProteinDetection process.</w:t>
                  </w:r>
                </w:p>
              </w:tc>
            </w:tr>
          </w:tbl>
          <w:p>
            <w:pPr>
              <w:pStyle w:val="Normal"/>
              <w:widowControl w:val="false"/>
              <w:rPr>
                <w:lang w:val="en-US"/>
              </w:rPr>
            </w:pPr>
            <w:r>
              <w:rPr>
                <w:lang w:val="en-US"/>
              </w:rPr>
            </w:r>
          </w:p>
        </w:tc>
      </w:tr>
      <w:tr>
        <w:trPr/>
        <w:tc>
          <w:tcPr>
            <w:tcW w:w="1474" w:type="dxa"/>
            <w:tcBorders/>
            <w:vAlign w:val="center"/>
          </w:tcPr>
          <w:p>
            <w:pPr>
              <w:pStyle w:val="Normal"/>
              <w:widowControl w:val="false"/>
              <w:rPr>
                <w:lang w:val="en-US"/>
              </w:rPr>
            </w:pPr>
            <w:r>
              <w:rPr>
                <w:b/>
                <w:bCs/>
                <w:lang w:val="en-US"/>
              </w:rPr>
              <w:t>Example Context:</w:t>
            </w:r>
          </w:p>
        </w:tc>
        <w:tc>
          <w:tcPr>
            <w:tcW w:w="8497" w:type="dxa"/>
            <w:tcBorders/>
            <w:vAlign w:val="center"/>
          </w:tcPr>
          <w:p>
            <w:pPr>
              <w:pStyle w:val="HTMLPreformatted"/>
              <w:widowControl w:val="false"/>
              <w:rPr/>
            </w:pPr>
            <w:r>
              <w:rPr/>
              <w:t>&lt;AnalysisProtocolCollection xmlns="http://psidev.info/psi/pi/mzIdentML/1.2"&gt;</w:t>
            </w:r>
          </w:p>
          <w:p>
            <w:pPr>
              <w:pStyle w:val="HTMLPreformatted"/>
              <w:widowControl w:val="false"/>
              <w:rPr/>
            </w:pPr>
            <w:r>
              <w:rPr/>
              <w:t xml:space="preserve">    </w:t>
            </w:r>
            <w:r>
              <w:rPr/>
              <w:t>&lt;SpectrumIdentificationProtocol analysisSoftware_ref="AS_mascot_server" id="SIP"&gt;</w:t>
            </w:r>
          </w:p>
          <w:p>
            <w:pPr>
              <w:pStyle w:val="HTMLPreformatted"/>
              <w:widowControl w:val="false"/>
              <w:rPr/>
            </w:pPr>
            <w:r>
              <w:rPr/>
              <w:t xml:space="preserve">        </w:t>
            </w: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accession="MS:1001211" cvRef="PSI-MS" name="parent mass type mono"/&gt;</w:t>
            </w:r>
          </w:p>
          <w:p>
            <w:pPr>
              <w:pStyle w:val="HTMLPreformatted"/>
              <w:widowControl w:val="false"/>
              <w:rPr/>
            </w:pPr>
            <w:r>
              <w:rPr/>
              <w:t xml:space="preserve">  </w:t>
            </w:r>
            <w:r>
              <w:rPr/>
              <w:t>...</w:t>
            </w:r>
          </w:p>
          <w:p>
            <w:pPr>
              <w:pStyle w:val="HTMLPreformatted"/>
              <w:widowControl w:val="false"/>
              <w:rPr/>
            </w:pPr>
            <w:r>
              <w:rPr/>
              <w:t>&lt;/AnalysisProtocolCollection&gt;</w:t>
            </w:r>
          </w:p>
        </w:tc>
      </w:tr>
    </w:tbl>
    <w:p>
      <w:pPr>
        <w:pStyle w:val="Normal"/>
        <w:rPr>
          <w:lang w:val="en-US"/>
        </w:rPr>
      </w:pPr>
      <w:r>
        <w:rPr>
          <w:lang w:val="en-US"/>
        </w:rPr>
      </w:r>
    </w:p>
    <w:p>
      <w:pPr>
        <w:pStyle w:val="Heading2"/>
        <w:ind w:left="0" w:hanging="0"/>
        <w:rPr/>
      </w:pPr>
      <w:bookmarkStart w:id="131" w:name="__RefHeading___Toc37476_832650626"/>
      <w:bookmarkStart w:id="132" w:name="_Toc477259835"/>
      <w:bookmarkEnd w:id="131"/>
      <w:r>
        <w:rPr/>
        <w:t>Element &lt;</w:t>
      </w:r>
      <w:bookmarkStart w:id="133" w:name="AnalysisSampleCollection"/>
      <w:r>
        <w:rPr/>
        <w:t>AnalysisSampleCollection</w:t>
      </w:r>
      <w:bookmarkEnd w:id="133"/>
      <w:r>
        <w:rPr/>
        <w:t>&gt;</w:t>
      </w:r>
      <w:bookmarkEnd w:id="13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samples analysed can optionally be recorded using CV terms for descriptions. If a composite sample has been analysed, the subsample association can be used to build a hierarchical description.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AnalysisSampleCollectionType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06"/>
              <w:gridCol w:w="1138"/>
              <w:gridCol w:w="1178"/>
              <w:gridCol w:w="4820"/>
            </w:tblGrid>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ample">
                    <w:r>
                      <w:rPr>
                        <w:rStyle w:val="InternetLink"/>
                        <w:lang w:val="en-US"/>
                      </w:rPr>
                      <w:t>Sample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34" w:name="__RefHeading___Toc37478_832650626"/>
      <w:bookmarkStart w:id="135" w:name="_Toc477259836"/>
      <w:bookmarkEnd w:id="134"/>
      <w:r>
        <w:rPr/>
        <w:t>Element &lt;</w:t>
      </w:r>
      <w:bookmarkStart w:id="136" w:name="AnalysisSoftware"/>
      <w:r>
        <w:rPr/>
        <w:t>AnalysisSoftware</w:t>
      </w:r>
      <w:bookmarkEnd w:id="136"/>
      <w:r>
        <w:rPr/>
        <w:t>&gt;</w:t>
      </w:r>
      <w:bookmarkEnd w:id="13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0"/>
        <w:gridCol w:w="8501"/>
      </w:tblGrid>
      <w:tr>
        <w:trPr/>
        <w:tc>
          <w:tcPr>
            <w:tcW w:w="1470" w:type="dxa"/>
            <w:tcBorders/>
            <w:vAlign w:val="center"/>
          </w:tcPr>
          <w:p>
            <w:pPr>
              <w:pStyle w:val="Normal"/>
              <w:widowControl w:val="false"/>
              <w:rPr>
                <w:lang w:val="en-US"/>
              </w:rPr>
            </w:pPr>
            <w:r>
              <w:rPr>
                <w:b/>
                <w:bCs/>
                <w:lang w:val="en-US"/>
              </w:rPr>
              <w:t>Definition:</w:t>
            </w:r>
          </w:p>
        </w:tc>
        <w:tc>
          <w:tcPr>
            <w:tcW w:w="8501" w:type="dxa"/>
            <w:tcBorders/>
            <w:vAlign w:val="center"/>
          </w:tcPr>
          <w:p>
            <w:pPr>
              <w:pStyle w:val="Normal"/>
              <w:widowControl w:val="false"/>
              <w:rPr>
                <w:lang w:val="en-US"/>
              </w:rPr>
            </w:pPr>
            <w:r>
              <w:rPr>
                <w:lang w:val="en-US"/>
              </w:rPr>
              <w:t xml:space="preserve">The software used for performing the analyses. </w:t>
            </w:r>
          </w:p>
        </w:tc>
      </w:tr>
      <w:tr>
        <w:trPr/>
        <w:tc>
          <w:tcPr>
            <w:tcW w:w="1470" w:type="dxa"/>
            <w:tcBorders/>
            <w:vAlign w:val="center"/>
          </w:tcPr>
          <w:p>
            <w:pPr>
              <w:pStyle w:val="Normal"/>
              <w:widowControl w:val="false"/>
              <w:rPr>
                <w:lang w:val="en-US"/>
              </w:rPr>
            </w:pPr>
            <w:r>
              <w:rPr>
                <w:b/>
                <w:bCs/>
                <w:lang w:val="en-US"/>
              </w:rPr>
              <w:t>Type:</w:t>
            </w:r>
          </w:p>
        </w:tc>
        <w:tc>
          <w:tcPr>
            <w:tcW w:w="8501" w:type="dxa"/>
            <w:tcBorders/>
            <w:vAlign w:val="center"/>
          </w:tcPr>
          <w:p>
            <w:pPr>
              <w:pStyle w:val="Normal"/>
              <w:widowControl w:val="false"/>
              <w:rPr>
                <w:lang w:val="en-US"/>
              </w:rPr>
            </w:pPr>
            <w:r>
              <w:rPr>
                <w:lang w:val="en-US"/>
              </w:rPr>
              <w:t xml:space="preserve">AnalysisSoftwareType </w:t>
            </w:r>
          </w:p>
        </w:tc>
      </w:tr>
      <w:tr>
        <w:trPr/>
        <w:tc>
          <w:tcPr>
            <w:tcW w:w="1470" w:type="dxa"/>
            <w:tcBorders/>
            <w:vAlign w:val="center"/>
          </w:tcPr>
          <w:p>
            <w:pPr>
              <w:pStyle w:val="Normal"/>
              <w:widowControl w:val="false"/>
              <w:rPr>
                <w:lang w:val="en-US"/>
              </w:rPr>
            </w:pPr>
            <w:r>
              <w:rPr>
                <w:b/>
                <w:bCs/>
                <w:lang w:val="en-US"/>
              </w:rPr>
              <w:t>Attributes:</w:t>
            </w:r>
          </w:p>
        </w:tc>
        <w:tc>
          <w:tcPr>
            <w:tcW w:w="8501" w:type="dxa"/>
            <w:tcBorders/>
            <w:vAlign w:val="center"/>
          </w:tcPr>
          <w:tbl>
            <w:tblPr>
              <w:tblW w:w="838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45"/>
              <w:gridCol w:w="1125"/>
              <w:gridCol w:w="825"/>
              <w:gridCol w:w="5287"/>
            </w:tblGrid>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 of the analysis software e.g. manufacturer's website</w:t>
                  </w:r>
                </w:p>
              </w:tc>
            </w:tr>
            <w:tr>
              <w:trPr/>
              <w:tc>
                <w:tcPr>
                  <w:tcW w:w="11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Software used.</w:t>
                  </w:r>
                </w:p>
              </w:tc>
            </w:tr>
          </w:tbl>
          <w:p>
            <w:pPr>
              <w:pStyle w:val="Normal"/>
              <w:widowControl w:val="false"/>
              <w:rPr>
                <w:lang w:val="en-US"/>
              </w:rPr>
            </w:pPr>
            <w:r>
              <w:rPr>
                <w:lang w:val="en-US"/>
              </w:rPr>
            </w:r>
          </w:p>
        </w:tc>
      </w:tr>
      <w:tr>
        <w:trPr/>
        <w:tc>
          <w:tcPr>
            <w:tcW w:w="1470" w:type="dxa"/>
            <w:tcBorders/>
            <w:vAlign w:val="center"/>
          </w:tcPr>
          <w:p>
            <w:pPr>
              <w:pStyle w:val="Normal"/>
              <w:widowControl w:val="false"/>
              <w:rPr>
                <w:lang w:val="en-US"/>
              </w:rPr>
            </w:pPr>
            <w:r>
              <w:rPr>
                <w:b/>
                <w:bCs/>
                <w:lang w:val="en-US"/>
              </w:rPr>
              <w:t>Subelements:</w:t>
            </w:r>
          </w:p>
        </w:tc>
        <w:tc>
          <w:tcPr>
            <w:tcW w:w="8501" w:type="dxa"/>
            <w:tcBorders/>
            <w:vAlign w:val="center"/>
          </w:tcPr>
          <w:tbl>
            <w:tblPr>
              <w:tblW w:w="838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81"/>
              <w:gridCol w:w="1135"/>
              <w:gridCol w:w="1181"/>
              <w:gridCol w:w="4485"/>
            </w:tblGrid>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ftwareName">
                    <w:r>
                      <w:rPr>
                        <w:rStyle w:val="InternetLink"/>
                        <w:lang w:val="en-US"/>
                      </w:rPr>
                      <w:t>SoftwareName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15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ustomizations">
                    <w:r>
                      <w:rPr>
                        <w:rStyle w:val="InternetLink"/>
                        <w:lang w:val="en-US"/>
                      </w:rPr>
                      <w:t>Customizations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bl>
          <w:p>
            <w:pPr>
              <w:pStyle w:val="Normal"/>
              <w:widowControl w:val="false"/>
              <w:rPr>
                <w:lang w:val="en-US"/>
              </w:rPr>
            </w:pPr>
            <w:r>
              <w:rPr>
                <w:lang w:val="en-US"/>
              </w:rPr>
            </w:r>
          </w:p>
        </w:tc>
      </w:tr>
      <w:tr>
        <w:trPr/>
        <w:tc>
          <w:tcPr>
            <w:tcW w:w="1470" w:type="dxa"/>
            <w:tcBorders/>
            <w:vAlign w:val="center"/>
          </w:tcPr>
          <w:p>
            <w:pPr>
              <w:pStyle w:val="Normal"/>
              <w:widowControl w:val="false"/>
              <w:rPr>
                <w:lang w:val="en-US"/>
              </w:rPr>
            </w:pPr>
            <w:r>
              <w:rPr>
                <w:b/>
                <w:bCs/>
                <w:lang w:val="en-US"/>
              </w:rPr>
              <w:t>Example Context:</w:t>
            </w:r>
          </w:p>
        </w:tc>
        <w:tc>
          <w:tcPr>
            <w:tcW w:w="8501" w:type="dxa"/>
            <w:tcBorders/>
            <w:vAlign w:val="center"/>
          </w:tcPr>
          <w:p>
            <w:pPr>
              <w:pStyle w:val="HTMLPreformatted"/>
              <w:widowControl w:val="false"/>
              <w:rPr/>
            </w:pPr>
            <w:r>
              <w:rPr/>
              <w:t>&lt;AnalysisSoftware uri="http://code.google.com/p/ehu-bio/downloads/list" version="1.1-beta4" name="PAnalyzer (v1.1-beta4)" id="PAnalyzer"&gt;</w:t>
            </w:r>
          </w:p>
          <w:p>
            <w:pPr>
              <w:pStyle w:val="HTMLPreformatted"/>
              <w:widowControl w:val="false"/>
              <w:rPr/>
            </w:pPr>
            <w:r>
              <w:rPr/>
              <w:t xml:space="preserve">    </w:t>
            </w:r>
            <w:r>
              <w:rPr/>
              <w:t>&lt;ContactRole contact_ref="PAnalyzer_Author"&gt;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 xml:space="preserve">    </w:t>
            </w:r>
            <w:r>
              <w:rPr/>
              <w:t>&lt;SoftwareName&gt;</w:t>
            </w:r>
          </w:p>
          <w:p>
            <w:pPr>
              <w:pStyle w:val="HTMLPreformatted"/>
              <w:widowControl w:val="false"/>
              <w:rPr/>
            </w:pPr>
            <w:r>
              <w:rPr/>
              <w:t xml:space="preserve">  </w:t>
            </w:r>
            <w:r>
              <w:rPr/>
              <w:t>...</w:t>
            </w:r>
          </w:p>
          <w:p>
            <w:pPr>
              <w:pStyle w:val="HTMLPreformatted"/>
              <w:widowControl w:val="false"/>
              <w:rPr/>
            </w:pPr>
            <w:r>
              <w:rPr/>
              <w:t>&lt;/AnalysisSoftware&gt;</w:t>
            </w:r>
          </w:p>
        </w:tc>
      </w:tr>
    </w:tbl>
    <w:p>
      <w:pPr>
        <w:pStyle w:val="Normal"/>
        <w:rPr>
          <w:lang w:val="en-US"/>
        </w:rPr>
      </w:pPr>
      <w:r>
        <w:rPr>
          <w:lang w:val="en-US"/>
        </w:rPr>
      </w:r>
    </w:p>
    <w:p>
      <w:pPr>
        <w:pStyle w:val="Heading2"/>
        <w:ind w:left="0" w:hanging="0"/>
        <w:rPr/>
      </w:pPr>
      <w:bookmarkStart w:id="137" w:name="__RefHeading___Toc37480_832650626"/>
      <w:bookmarkStart w:id="138" w:name="_Toc477259837"/>
      <w:bookmarkEnd w:id="137"/>
      <w:r>
        <w:rPr/>
        <w:t>Element &lt;</w:t>
      </w:r>
      <w:bookmarkStart w:id="139" w:name="AnalysisSoftwareList"/>
      <w:r>
        <w:rPr/>
        <w:t>AnalysisSoftwareList</w:t>
      </w:r>
      <w:bookmarkEnd w:id="139"/>
      <w:r>
        <w:rPr/>
        <w:t>&gt;</w:t>
      </w:r>
      <w:bookmarkEnd w:id="13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3"/>
        <w:gridCol w:w="8308"/>
      </w:tblGrid>
      <w:tr>
        <w:trPr/>
        <w:tc>
          <w:tcPr>
            <w:tcW w:w="1663" w:type="dxa"/>
            <w:tcBorders/>
            <w:vAlign w:val="center"/>
          </w:tcPr>
          <w:p>
            <w:pPr>
              <w:pStyle w:val="Normal"/>
              <w:widowControl w:val="false"/>
              <w:rPr>
                <w:lang w:val="en-US"/>
              </w:rPr>
            </w:pPr>
            <w:r>
              <w:rPr>
                <w:b/>
                <w:bCs/>
                <w:lang w:val="en-US"/>
              </w:rPr>
              <w:t>Definition:</w:t>
            </w:r>
          </w:p>
        </w:tc>
        <w:tc>
          <w:tcPr>
            <w:tcW w:w="8308" w:type="dxa"/>
            <w:tcBorders/>
            <w:vAlign w:val="center"/>
          </w:tcPr>
          <w:p>
            <w:pPr>
              <w:pStyle w:val="Normal"/>
              <w:widowControl w:val="false"/>
              <w:rPr>
                <w:lang w:val="en-US"/>
              </w:rPr>
            </w:pPr>
            <w:r>
              <w:rPr>
                <w:lang w:val="en-US"/>
              </w:rPr>
              <w:t xml:space="preserve">The software packages used to perform the analyses. </w:t>
            </w:r>
          </w:p>
        </w:tc>
      </w:tr>
      <w:tr>
        <w:trPr/>
        <w:tc>
          <w:tcPr>
            <w:tcW w:w="1663" w:type="dxa"/>
            <w:tcBorders/>
            <w:vAlign w:val="center"/>
          </w:tcPr>
          <w:p>
            <w:pPr>
              <w:pStyle w:val="Normal"/>
              <w:widowControl w:val="false"/>
              <w:rPr>
                <w:lang w:val="en-US"/>
              </w:rPr>
            </w:pPr>
            <w:r>
              <w:rPr>
                <w:b/>
                <w:bCs/>
                <w:lang w:val="en-US"/>
              </w:rPr>
              <w:t>Type:</w:t>
            </w:r>
          </w:p>
        </w:tc>
        <w:tc>
          <w:tcPr>
            <w:tcW w:w="8308" w:type="dxa"/>
            <w:tcBorders/>
            <w:vAlign w:val="center"/>
          </w:tcPr>
          <w:p>
            <w:pPr>
              <w:pStyle w:val="Normal"/>
              <w:widowControl w:val="false"/>
              <w:rPr>
                <w:lang w:val="en-US"/>
              </w:rPr>
            </w:pPr>
            <w:r>
              <w:rPr>
                <w:lang w:val="en-US"/>
              </w:rPr>
              <w:t xml:space="preserve">AnalysisSoftwareListType </w:t>
            </w:r>
          </w:p>
        </w:tc>
      </w:tr>
      <w:tr>
        <w:trPr/>
        <w:tc>
          <w:tcPr>
            <w:tcW w:w="1663" w:type="dxa"/>
            <w:tcBorders/>
            <w:vAlign w:val="center"/>
          </w:tcPr>
          <w:p>
            <w:pPr>
              <w:pStyle w:val="Normal"/>
              <w:widowControl w:val="false"/>
              <w:rPr>
                <w:lang w:val="en-US"/>
              </w:rPr>
            </w:pPr>
            <w:r>
              <w:rPr>
                <w:b/>
                <w:bCs/>
                <w:lang w:val="en-US"/>
              </w:rPr>
              <w:t>Attributes:</w:t>
            </w:r>
          </w:p>
        </w:tc>
        <w:tc>
          <w:tcPr>
            <w:tcW w:w="8308" w:type="dxa"/>
            <w:tcBorders/>
            <w:vAlign w:val="center"/>
          </w:tcPr>
          <w:p>
            <w:pPr>
              <w:pStyle w:val="Normal"/>
              <w:widowControl w:val="false"/>
              <w:rPr>
                <w:lang w:val="en-US"/>
              </w:rPr>
            </w:pPr>
            <w:r>
              <w:rPr>
                <w:lang w:val="en-US"/>
              </w:rPr>
              <w:t>none</w:t>
            </w:r>
          </w:p>
        </w:tc>
      </w:tr>
      <w:tr>
        <w:trPr/>
        <w:tc>
          <w:tcPr>
            <w:tcW w:w="1663" w:type="dxa"/>
            <w:tcBorders/>
            <w:vAlign w:val="center"/>
          </w:tcPr>
          <w:p>
            <w:pPr>
              <w:pStyle w:val="Normal"/>
              <w:widowControl w:val="false"/>
              <w:rPr>
                <w:lang w:val="en-US"/>
              </w:rPr>
            </w:pPr>
            <w:r>
              <w:rPr>
                <w:b/>
                <w:bCs/>
                <w:lang w:val="en-US"/>
              </w:rPr>
              <w:t>Subelements:</w:t>
            </w:r>
          </w:p>
        </w:tc>
        <w:tc>
          <w:tcPr>
            <w:tcW w:w="8308" w:type="dxa"/>
            <w:tcBorders/>
            <w:vAlign w:val="center"/>
          </w:tcPr>
          <w:tbl>
            <w:tblPr>
              <w:tblW w:w="8218"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26"/>
              <w:gridCol w:w="1134"/>
              <w:gridCol w:w="1181"/>
              <w:gridCol w:w="4076"/>
            </w:tblGrid>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Software">
                    <w:r>
                      <w:rPr>
                        <w:rStyle w:val="InternetLink"/>
                        <w:lang w:val="en-US"/>
                      </w:rPr>
                      <w:t>AnalysisSoftware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07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used for performing the analyses.</w:t>
                  </w:r>
                </w:p>
              </w:tc>
            </w:tr>
          </w:tbl>
          <w:p>
            <w:pPr>
              <w:pStyle w:val="Normal"/>
              <w:widowControl w:val="false"/>
              <w:rPr>
                <w:lang w:val="en-US"/>
              </w:rPr>
            </w:pPr>
            <w:r>
              <w:rPr>
                <w:lang w:val="en-US"/>
              </w:rPr>
            </w:r>
          </w:p>
        </w:tc>
      </w:tr>
      <w:tr>
        <w:trPr/>
        <w:tc>
          <w:tcPr>
            <w:tcW w:w="1663" w:type="dxa"/>
            <w:tcBorders/>
            <w:vAlign w:val="center"/>
          </w:tcPr>
          <w:p>
            <w:pPr>
              <w:pStyle w:val="Normal"/>
              <w:widowControl w:val="false"/>
              <w:rPr>
                <w:lang w:val="en-US"/>
              </w:rPr>
            </w:pPr>
            <w:r>
              <w:rPr>
                <w:b/>
                <w:bCs/>
                <w:lang w:val="en-US"/>
              </w:rPr>
              <w:t>Example Context:</w:t>
            </w:r>
          </w:p>
        </w:tc>
        <w:tc>
          <w:tcPr>
            <w:tcW w:w="8308" w:type="dxa"/>
            <w:tcBorders/>
            <w:vAlign w:val="center"/>
          </w:tcPr>
          <w:p>
            <w:pPr>
              <w:pStyle w:val="HTMLPreformatted"/>
              <w:widowControl w:val="false"/>
              <w:rPr/>
            </w:pPr>
            <w:r>
              <w:rPr/>
              <w:t>&lt;AnalysisSoftwareList xmlns="http://psidev.info/psi/pi/mzIdentML/1.2"&gt;</w:t>
            </w:r>
          </w:p>
          <w:p>
            <w:pPr>
              <w:pStyle w:val="HTMLPreformatted"/>
              <w:widowControl w:val="false"/>
              <w:rPr/>
            </w:pPr>
            <w:r>
              <w:rPr/>
              <w:t xml:space="preserve">    </w:t>
            </w:r>
            <w:r>
              <w:rPr/>
              <w:t>&lt;AnalysisSoftware version="Beta (v9979)" name="MS-GF+" id="ID_software"&gt;</w:t>
            </w:r>
          </w:p>
          <w:p>
            <w:pPr>
              <w:pStyle w:val="HTMLPreformatted"/>
              <w:widowControl w:val="false"/>
              <w:rPr/>
            </w:pPr>
            <w:r>
              <w:rPr/>
              <w:t xml:space="preserve">        </w:t>
            </w:r>
            <w:r>
              <w:rPr/>
              <w:t>&lt;SoftwareName&gt;</w:t>
            </w:r>
          </w:p>
          <w:p>
            <w:pPr>
              <w:pStyle w:val="HTMLPreformatted"/>
              <w:widowControl w:val="false"/>
              <w:rPr/>
            </w:pPr>
            <w:r>
              <w:rPr/>
              <w:t xml:space="preserve">            </w:t>
            </w:r>
            <w:r>
              <w:rPr/>
              <w:t>&lt;cvParam accession="MS:1002048" cvRef="PSI-MS" name="MS-GF+"/&gt;</w:t>
            </w:r>
          </w:p>
          <w:p>
            <w:pPr>
              <w:pStyle w:val="HTMLPreformatted"/>
              <w:widowControl w:val="false"/>
              <w:rPr/>
            </w:pPr>
            <w:r>
              <w:rPr/>
              <w:t xml:space="preserve">        </w:t>
            </w:r>
            <w:r>
              <w:rPr/>
              <w:t>&lt;/SoftwareName&gt;</w:t>
            </w:r>
          </w:p>
          <w:p>
            <w:pPr>
              <w:pStyle w:val="HTMLPreformatted"/>
              <w:widowControl w:val="false"/>
              <w:rPr/>
            </w:pPr>
            <w:r>
              <w:rPr/>
              <w:t xml:space="preserve">    </w:t>
            </w:r>
            <w:r>
              <w:rPr/>
              <w:t>&lt;/AnalysisSoftware&gt;</w:t>
            </w:r>
          </w:p>
          <w:p>
            <w:pPr>
              <w:pStyle w:val="HTMLPreformatted"/>
              <w:widowControl w:val="false"/>
              <w:rPr/>
            </w:pPr>
            <w:r>
              <w:rPr/>
              <w:t xml:space="preserve">    </w:t>
            </w:r>
            <w:r>
              <w:rPr/>
              <w:t>&lt;AnalysisSoftware name="FalseDiscoveryRate_2014-07-02 12-04-18" id="FalseDiscoveryRate_2014-07-02 12-04-18"&gt;</w:t>
            </w:r>
          </w:p>
          <w:p>
            <w:pPr>
              <w:pStyle w:val="HTMLPreformatted"/>
              <w:widowControl w:val="false"/>
              <w:rPr/>
            </w:pPr>
            <w:r>
              <w:rPr/>
              <w:t xml:space="preserve">  </w:t>
            </w:r>
            <w:r>
              <w:rPr/>
              <w:t>...</w:t>
            </w:r>
          </w:p>
          <w:p>
            <w:pPr>
              <w:pStyle w:val="HTMLPreformatted"/>
              <w:widowControl w:val="false"/>
              <w:rPr/>
            </w:pPr>
            <w:r>
              <w:rPr/>
              <w:t>&lt;/AnalysisSoftwareList&gt;</w:t>
            </w:r>
          </w:p>
        </w:tc>
      </w:tr>
    </w:tbl>
    <w:p>
      <w:pPr>
        <w:pStyle w:val="Normal"/>
        <w:rPr>
          <w:lang w:val="en-US"/>
        </w:rPr>
      </w:pPr>
      <w:r>
        <w:rPr>
          <w:lang w:val="en-US"/>
        </w:rPr>
      </w:r>
    </w:p>
    <w:p>
      <w:pPr>
        <w:pStyle w:val="Heading2"/>
        <w:ind w:left="0" w:hanging="0"/>
        <w:rPr/>
      </w:pPr>
      <w:bookmarkStart w:id="140" w:name="__RefHeading___Toc37482_832650626"/>
      <w:bookmarkStart w:id="141" w:name="_Toc477259838"/>
      <w:bookmarkEnd w:id="140"/>
      <w:r>
        <w:rPr/>
        <w:t>Element &lt;</w:t>
      </w:r>
      <w:bookmarkStart w:id="142" w:name="AuditCollection"/>
      <w:r>
        <w:rPr/>
        <w:t>AuditCollection</w:t>
      </w:r>
      <w:bookmarkEnd w:id="142"/>
      <w:r>
        <w:rPr/>
        <w:t>&gt;</w:t>
      </w:r>
      <w:bookmarkEnd w:id="14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6"/>
        <w:gridCol w:w="8535"/>
      </w:tblGrid>
      <w:tr>
        <w:trPr/>
        <w:tc>
          <w:tcPr>
            <w:tcW w:w="1436" w:type="dxa"/>
            <w:tcBorders/>
            <w:vAlign w:val="center"/>
          </w:tcPr>
          <w:p>
            <w:pPr>
              <w:pStyle w:val="Normal"/>
              <w:widowControl w:val="false"/>
              <w:rPr>
                <w:lang w:val="en-US"/>
              </w:rPr>
            </w:pPr>
            <w:r>
              <w:rPr>
                <w:b/>
                <w:bCs/>
                <w:lang w:val="en-US"/>
              </w:rPr>
              <w:t>Definition:</w:t>
            </w:r>
          </w:p>
        </w:tc>
        <w:tc>
          <w:tcPr>
            <w:tcW w:w="8535" w:type="dxa"/>
            <w:tcBorders/>
            <w:vAlign w:val="center"/>
          </w:tcPr>
          <w:p>
            <w:pPr>
              <w:pStyle w:val="Normal"/>
              <w:widowControl w:val="false"/>
              <w:rPr>
                <w:lang w:val="en-US"/>
              </w:rPr>
            </w:pPr>
            <w:r>
              <w:rPr>
                <w:lang w:val="en-US"/>
              </w:rPr>
              <w:t xml:space="preserve">The complete set of Contacts (people and organisations) for this file. </w:t>
            </w:r>
          </w:p>
        </w:tc>
      </w:tr>
      <w:tr>
        <w:trPr/>
        <w:tc>
          <w:tcPr>
            <w:tcW w:w="1436" w:type="dxa"/>
            <w:tcBorders/>
            <w:vAlign w:val="center"/>
          </w:tcPr>
          <w:p>
            <w:pPr>
              <w:pStyle w:val="Normal"/>
              <w:widowControl w:val="false"/>
              <w:rPr>
                <w:lang w:val="en-US"/>
              </w:rPr>
            </w:pPr>
            <w:r>
              <w:rPr>
                <w:b/>
                <w:bCs/>
                <w:lang w:val="en-US"/>
              </w:rPr>
              <w:t>Type:</w:t>
            </w:r>
          </w:p>
        </w:tc>
        <w:tc>
          <w:tcPr>
            <w:tcW w:w="8535" w:type="dxa"/>
            <w:tcBorders/>
            <w:vAlign w:val="center"/>
          </w:tcPr>
          <w:p>
            <w:pPr>
              <w:pStyle w:val="Normal"/>
              <w:widowControl w:val="false"/>
              <w:rPr>
                <w:lang w:val="en-US"/>
              </w:rPr>
            </w:pPr>
            <w:r>
              <w:rPr>
                <w:lang w:val="en-US"/>
              </w:rPr>
              <w:t xml:space="preserve">AuditCollectionType </w:t>
            </w:r>
          </w:p>
        </w:tc>
      </w:tr>
      <w:tr>
        <w:trPr/>
        <w:tc>
          <w:tcPr>
            <w:tcW w:w="1436" w:type="dxa"/>
            <w:tcBorders/>
            <w:vAlign w:val="center"/>
          </w:tcPr>
          <w:p>
            <w:pPr>
              <w:pStyle w:val="Normal"/>
              <w:widowControl w:val="false"/>
              <w:rPr>
                <w:lang w:val="en-US"/>
              </w:rPr>
            </w:pPr>
            <w:r>
              <w:rPr>
                <w:b/>
                <w:bCs/>
                <w:lang w:val="en-US"/>
              </w:rPr>
              <w:t>Attributes:</w:t>
            </w:r>
          </w:p>
        </w:tc>
        <w:tc>
          <w:tcPr>
            <w:tcW w:w="8535" w:type="dxa"/>
            <w:tcBorders/>
            <w:vAlign w:val="center"/>
          </w:tcPr>
          <w:p>
            <w:pPr>
              <w:pStyle w:val="Normal"/>
              <w:widowControl w:val="false"/>
              <w:rPr>
                <w:lang w:val="en-US"/>
              </w:rPr>
            </w:pPr>
            <w:r>
              <w:rPr>
                <w:lang w:val="en-US"/>
              </w:rPr>
              <w:t>none</w:t>
            </w:r>
          </w:p>
        </w:tc>
      </w:tr>
      <w:tr>
        <w:trPr/>
        <w:tc>
          <w:tcPr>
            <w:tcW w:w="1436" w:type="dxa"/>
            <w:tcBorders/>
            <w:vAlign w:val="center"/>
          </w:tcPr>
          <w:p>
            <w:pPr>
              <w:pStyle w:val="Normal"/>
              <w:widowControl w:val="false"/>
              <w:rPr>
                <w:lang w:val="en-US"/>
              </w:rPr>
            </w:pPr>
            <w:r>
              <w:rPr>
                <w:b/>
                <w:bCs/>
                <w:lang w:val="en-US"/>
              </w:rPr>
              <w:t>Subelements:</w:t>
            </w:r>
          </w:p>
        </w:tc>
        <w:tc>
          <w:tcPr>
            <w:tcW w:w="8535" w:type="dxa"/>
            <w:tcBorders/>
            <w:vAlign w:val="center"/>
          </w:tcPr>
          <w:tbl>
            <w:tblPr>
              <w:tblW w:w="841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61"/>
              <w:gridCol w:w="1132"/>
              <w:gridCol w:w="1181"/>
              <w:gridCol w:w="4742"/>
            </w:tblGrid>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rson">
                    <w:r>
                      <w:rPr>
                        <w:rStyle w:val="InternetLink"/>
                        <w:lang w:val="en-US"/>
                      </w:rPr>
                      <w:t>Person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person's name and contact details. Any additional information such as the address, contact email etc. should be supplied using CV parameters or user parameters.</w:t>
                  </w:r>
                </w:p>
              </w:tc>
            </w:tr>
            <w:tr>
              <w:trPr/>
              <w:tc>
                <w:tcPr>
                  <w:tcW w:w="13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Organization">
                    <w:r>
                      <w:rPr>
                        <w:rStyle w:val="InternetLink"/>
                        <w:lang w:val="en-US"/>
                      </w:rPr>
                      <w:t>Organization</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7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bl>
          <w:p>
            <w:pPr>
              <w:pStyle w:val="Normal"/>
              <w:widowControl w:val="false"/>
              <w:rPr>
                <w:lang w:val="en-US"/>
              </w:rPr>
            </w:pPr>
            <w:r>
              <w:rPr>
                <w:lang w:val="en-US"/>
              </w:rPr>
            </w:r>
          </w:p>
        </w:tc>
      </w:tr>
      <w:tr>
        <w:trPr/>
        <w:tc>
          <w:tcPr>
            <w:tcW w:w="1436" w:type="dxa"/>
            <w:tcBorders/>
            <w:vAlign w:val="center"/>
          </w:tcPr>
          <w:p>
            <w:pPr>
              <w:pStyle w:val="Normal"/>
              <w:widowControl w:val="false"/>
              <w:rPr>
                <w:lang w:val="en-US"/>
              </w:rPr>
            </w:pPr>
            <w:r>
              <w:rPr>
                <w:b/>
                <w:bCs/>
                <w:lang w:val="en-US"/>
              </w:rPr>
              <w:t>Example Context:</w:t>
            </w:r>
          </w:p>
        </w:tc>
        <w:tc>
          <w:tcPr>
            <w:tcW w:w="8535" w:type="dxa"/>
            <w:tcBorders/>
            <w:vAlign w:val="center"/>
          </w:tcPr>
          <w:p>
            <w:pPr>
              <w:pStyle w:val="HTMLPreformatted"/>
              <w:widowControl w:val="false"/>
              <w:rPr/>
            </w:pPr>
            <w:r>
              <w:rPr/>
              <w:t>&lt;AuditCollection xmlns="http://psidev.info/psi/pi/mzIdentML/1.2"&gt;</w:t>
            </w:r>
          </w:p>
          <w:p>
            <w:pPr>
              <w:pStyle w:val="HTMLPreformatted"/>
              <w:widowControl w:val="false"/>
              <w:rPr/>
            </w:pPr>
            <w:r>
              <w:rPr/>
              <w:t xml:space="preserve">  </w:t>
            </w:r>
            <w:r>
              <w:rPr/>
              <w:t>&lt;Person lastName="secondName" firstName="firstname" id="PERSON_DOC_OWNER"&gt;</w:t>
            </w:r>
          </w:p>
          <w:p>
            <w:pPr>
              <w:pStyle w:val="HTMLPreformatted"/>
              <w:widowControl w:val="false"/>
              <w:rPr/>
            </w:pPr>
            <w:r>
              <w:rPr/>
              <w:t xml:space="preserve">    </w:t>
            </w:r>
            <w:r>
              <w:rPr/>
              <w:t>&lt;cvParam cvRef="PSI-MS" accession="MS:1000587" name="contact address" value="address"&gt;&lt;/cvParam&gt;</w:t>
            </w:r>
          </w:p>
          <w:p>
            <w:pPr>
              <w:pStyle w:val="HTMLPreformatted"/>
              <w:widowControl w:val="false"/>
              <w:rPr/>
            </w:pPr>
            <w:r>
              <w:rPr/>
              <w:t xml:space="preserve">    </w:t>
            </w:r>
            <w:r>
              <w:rPr/>
              <w:t>&lt;Affiliation organization_ref="ORG_DOC_OWNER"&gt;&lt;/Affiliation&gt;</w:t>
            </w:r>
          </w:p>
          <w:p>
            <w:pPr>
              <w:pStyle w:val="HTMLPreformatted"/>
              <w:widowControl w:val="false"/>
              <w:rPr/>
            </w:pPr>
            <w:r>
              <w:rPr/>
              <w:t xml:space="preserve">  </w:t>
            </w:r>
            <w:r>
              <w:rPr/>
              <w:t>&lt;/Person&gt;</w:t>
            </w:r>
          </w:p>
          <w:p>
            <w:pPr>
              <w:pStyle w:val="HTMLPreformatted"/>
              <w:widowControl w:val="false"/>
              <w:rPr/>
            </w:pPr>
            <w:r>
              <w:rPr/>
              <w:t xml:space="preserve">  </w:t>
            </w:r>
            <w:r>
              <w:rPr/>
              <w:t>&lt;Organization id="ORG_DOC_OWNER" name="myworkplace"&gt;</w:t>
            </w:r>
          </w:p>
          <w:p>
            <w:pPr>
              <w:pStyle w:val="HTMLPreformatted"/>
              <w:widowControl w:val="false"/>
              <w:rPr/>
            </w:pPr>
            <w:r>
              <w:rPr/>
              <w:t xml:space="preserve">    </w:t>
            </w:r>
            <w:r>
              <w:rPr/>
              <w:t>&lt;cvParam cvRef="PSI-MS" accession="MS:1000586" name="contact name" value="address"&gt;&lt;/cvParam&gt;</w:t>
            </w:r>
          </w:p>
          <w:p>
            <w:pPr>
              <w:pStyle w:val="HTMLPreformatted"/>
              <w:widowControl w:val="false"/>
              <w:rPr/>
            </w:pPr>
            <w:r>
              <w:rPr/>
              <w:t xml:space="preserve">  </w:t>
            </w:r>
            <w:r>
              <w:rPr/>
              <w:t>...</w:t>
            </w:r>
          </w:p>
          <w:p>
            <w:pPr>
              <w:pStyle w:val="HTMLPreformatted"/>
              <w:widowControl w:val="false"/>
              <w:rPr/>
            </w:pPr>
            <w:r>
              <w:rPr/>
              <w:t>&lt;/AuditCollection&gt;</w:t>
            </w:r>
          </w:p>
        </w:tc>
      </w:tr>
    </w:tbl>
    <w:p>
      <w:pPr>
        <w:pStyle w:val="Normal"/>
        <w:rPr>
          <w:lang w:val="en-US"/>
        </w:rPr>
      </w:pPr>
      <w:r>
        <w:rPr>
          <w:lang w:val="en-US"/>
        </w:rPr>
      </w:r>
    </w:p>
    <w:p>
      <w:pPr>
        <w:pStyle w:val="Heading2"/>
        <w:ind w:left="0" w:hanging="0"/>
        <w:rPr/>
      </w:pPr>
      <w:bookmarkStart w:id="143" w:name="__RefHeading___Toc37484_832650626"/>
      <w:bookmarkStart w:id="144" w:name="_Toc477259839"/>
      <w:bookmarkEnd w:id="143"/>
      <w:r>
        <w:rPr/>
        <w:t>Element &lt;</w:t>
      </w:r>
      <w:bookmarkStart w:id="145" w:name="BibliographicReference"/>
      <w:r>
        <w:rPr/>
        <w:t>BibliographicReference</w:t>
      </w:r>
      <w:bookmarkEnd w:id="145"/>
      <w:r>
        <w:rPr/>
        <w:t>&gt;</w:t>
      </w:r>
      <w:bookmarkEnd w:id="14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Any bibliographic references associated with the file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BibliographicReferenceType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211"/>
              <w:gridCol w:w="977"/>
              <w:gridCol w:w="822"/>
              <w:gridCol w:w="5435"/>
            </w:tblGrid>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authors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names of the authors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doi</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DOI of the referenced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editor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editor(s) of the 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issue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issue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pages</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page numbers.</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publication</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journal, book etc.</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publisher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publisher of the publication.</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title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title of the BibliographicReference.</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volume</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volume name or number.</w:t>
                  </w:r>
                </w:p>
              </w:tc>
            </w:tr>
            <w:tr>
              <w:trPr/>
              <w:tc>
                <w:tcPr>
                  <w:tcW w:w="1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year</w:t>
                  </w:r>
                </w:p>
              </w:tc>
              <w:tc>
                <w:tcPr>
                  <w:tcW w:w="9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year of publication.</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&lt;BibliographicReference id="10.1002/(SICI)1522-2683(19991201)20:18&lt;3551::AID-ELPS3551&gt;3.0.CO;2-2" name="Probability-based protein identification by searching sequence databases using mass spectrometry data" authors="David N. Perkins, Darryl J. C. Pappin, David M. Creasy, John S. Cottrell" publication="Electrophoresis" publisher="Wiley VCH" editor="" year="1999" volume="20" issue="18" pages="3551-3567" title="Probability-based protein identification by searching sequence databases using mass spectrometry data" /&gt;</w:t>
            </w:r>
          </w:p>
        </w:tc>
      </w:tr>
    </w:tbl>
    <w:p>
      <w:pPr>
        <w:pStyle w:val="Normal"/>
        <w:rPr>
          <w:lang w:val="en-US"/>
        </w:rPr>
      </w:pPr>
      <w:r>
        <w:rPr>
          <w:lang w:val="en-US"/>
        </w:rPr>
      </w:r>
    </w:p>
    <w:p>
      <w:pPr>
        <w:pStyle w:val="Heading2"/>
        <w:ind w:left="0" w:hanging="0"/>
        <w:rPr/>
      </w:pPr>
      <w:bookmarkStart w:id="146" w:name="__RefHeading___Toc37486_832650626"/>
      <w:bookmarkStart w:id="147" w:name="_Toc477259840"/>
      <w:bookmarkEnd w:id="146"/>
      <w:r>
        <w:rPr/>
        <w:t>Element &lt;</w:t>
      </w:r>
      <w:bookmarkStart w:id="148" w:name="ContactRole"/>
      <w:r>
        <w:rPr/>
        <w:t>ContactRole</w:t>
      </w:r>
      <w:bookmarkEnd w:id="148"/>
      <w:r>
        <w:rPr/>
        <w:t>&gt;</w:t>
      </w:r>
      <w:bookmarkEnd w:id="14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1"/>
        <w:gridCol w:w="8390"/>
      </w:tblGrid>
      <w:tr>
        <w:trPr/>
        <w:tc>
          <w:tcPr>
            <w:tcW w:w="1581" w:type="dxa"/>
            <w:tcBorders/>
            <w:vAlign w:val="center"/>
          </w:tcPr>
          <w:p>
            <w:pPr>
              <w:pStyle w:val="Normal"/>
              <w:widowControl w:val="false"/>
              <w:rPr>
                <w:lang w:val="en-US"/>
              </w:rPr>
            </w:pPr>
            <w:r>
              <w:rPr>
                <w:b/>
                <w:bCs/>
                <w:lang w:val="en-US"/>
              </w:rPr>
              <w:t>Definition:</w:t>
            </w:r>
          </w:p>
        </w:tc>
        <w:tc>
          <w:tcPr>
            <w:tcW w:w="8390" w:type="dxa"/>
            <w:tcBorders/>
            <w:vAlign w:val="center"/>
          </w:tcPr>
          <w:p>
            <w:pPr>
              <w:pStyle w:val="Normal"/>
              <w:widowControl w:val="false"/>
              <w:rPr>
                <w:lang w:val="en-US"/>
              </w:rPr>
            </w:pPr>
            <w:r>
              <w:rPr>
                <w:b/>
                <w:bCs/>
                <w:lang w:val="en-US"/>
              </w:rPr>
              <w:t>Depending on context:</w:t>
            </w:r>
            <w:r>
              <w:rPr>
                <w:lang w:val="en-US"/>
              </w:rPr>
              <w:br/>
            </w:r>
            <w:r>
              <w:rPr>
                <w:b/>
                <w:bCs/>
                <w:lang w:val="en-US"/>
              </w:rPr>
              <w:t>1</w:t>
            </w:r>
            <w:r>
              <w:rPr>
                <w:lang w:val="en-US"/>
              </w:rPr>
              <w:t>: The contact details of the organisation or person that produced the software</w:t>
              <w:br/>
            </w:r>
            <w:r>
              <w:rPr>
                <w:b/>
                <w:bCs/>
                <w:lang w:val="en-US"/>
              </w:rPr>
              <w:t>2</w:t>
            </w:r>
            <w:r>
              <w:rPr>
                <w:lang w:val="en-US"/>
              </w:rPr>
              <w:t xml:space="preserve">: Contact details for the Material. The association to ContactRole could specify, for example, the creator or provider of the Material. </w:t>
              <w:br/>
            </w:r>
            <w:r>
              <w:rPr>
                <w:b/>
                <w:bCs/>
                <w:lang w:val="en-US"/>
              </w:rPr>
              <w:t>3</w:t>
            </w:r>
            <w:r>
              <w:rPr>
                <w:lang w:val="en-US"/>
              </w:rPr>
              <w:t>: The Contact that provided the document instance.</w:t>
            </w:r>
          </w:p>
        </w:tc>
      </w:tr>
      <w:tr>
        <w:trPr/>
        <w:tc>
          <w:tcPr>
            <w:tcW w:w="1581" w:type="dxa"/>
            <w:tcBorders/>
            <w:vAlign w:val="center"/>
          </w:tcPr>
          <w:p>
            <w:pPr>
              <w:pStyle w:val="Normal"/>
              <w:widowControl w:val="false"/>
              <w:rPr>
                <w:lang w:val="en-US"/>
              </w:rPr>
            </w:pPr>
            <w:r>
              <w:rPr>
                <w:b/>
                <w:bCs/>
                <w:lang w:val="en-US"/>
              </w:rPr>
              <w:t>Type:</w:t>
            </w:r>
          </w:p>
        </w:tc>
        <w:tc>
          <w:tcPr>
            <w:tcW w:w="8390" w:type="dxa"/>
            <w:tcBorders/>
            <w:vAlign w:val="center"/>
          </w:tcPr>
          <w:p>
            <w:pPr>
              <w:pStyle w:val="Normal"/>
              <w:widowControl w:val="false"/>
              <w:rPr>
                <w:lang w:val="en-US"/>
              </w:rPr>
            </w:pPr>
            <w:r>
              <w:rPr>
                <w:lang w:val="en-US"/>
              </w:rPr>
              <w:t xml:space="preserve">ContactRoleType </w:t>
            </w:r>
          </w:p>
        </w:tc>
      </w:tr>
      <w:tr>
        <w:trPr/>
        <w:tc>
          <w:tcPr>
            <w:tcW w:w="1581" w:type="dxa"/>
            <w:tcBorders/>
            <w:vAlign w:val="center"/>
          </w:tcPr>
          <w:p>
            <w:pPr>
              <w:pStyle w:val="Normal"/>
              <w:widowControl w:val="false"/>
              <w:rPr>
                <w:lang w:val="en-US"/>
              </w:rPr>
            </w:pPr>
            <w:r>
              <w:rPr>
                <w:b/>
                <w:bCs/>
                <w:lang w:val="en-US"/>
              </w:rPr>
              <w:t>Attributes:</w:t>
            </w:r>
          </w:p>
        </w:tc>
        <w:tc>
          <w:tcPr>
            <w:tcW w:w="8390" w:type="dxa"/>
            <w:tcBorders/>
            <w:vAlign w:val="center"/>
          </w:tcPr>
          <w:tbl>
            <w:tblPr>
              <w:tblW w:w="829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72"/>
              <w:gridCol w:w="1008"/>
              <w:gridCol w:w="826"/>
              <w:gridCol w:w="5089"/>
            </w:tblGrid>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contact_ref</w:t>
                  </w:r>
                </w:p>
              </w:tc>
              <w:tc>
                <w:tcPr>
                  <w:tcW w:w="10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When a ContactRole is used, it specifies which Contact the role is associated with. </w:t>
                  </w:r>
                </w:p>
              </w:tc>
            </w:tr>
          </w:tbl>
          <w:p>
            <w:pPr>
              <w:pStyle w:val="Normal"/>
              <w:widowControl w:val="false"/>
              <w:rPr>
                <w:lang w:val="en-US"/>
              </w:rPr>
            </w:pPr>
            <w:r>
              <w:rPr>
                <w:lang w:val="en-US"/>
              </w:rPr>
            </w:r>
          </w:p>
        </w:tc>
      </w:tr>
      <w:tr>
        <w:trPr/>
        <w:tc>
          <w:tcPr>
            <w:tcW w:w="1581" w:type="dxa"/>
            <w:tcBorders/>
            <w:vAlign w:val="center"/>
          </w:tcPr>
          <w:p>
            <w:pPr>
              <w:pStyle w:val="Normal"/>
              <w:widowControl w:val="false"/>
              <w:rPr>
                <w:lang w:val="en-US"/>
              </w:rPr>
            </w:pPr>
            <w:r>
              <w:rPr>
                <w:b/>
                <w:bCs/>
                <w:lang w:val="en-US"/>
              </w:rPr>
              <w:t>Subelements:</w:t>
            </w:r>
          </w:p>
        </w:tc>
        <w:tc>
          <w:tcPr>
            <w:tcW w:w="8390" w:type="dxa"/>
            <w:tcBorders/>
            <w:vAlign w:val="center"/>
          </w:tcPr>
          <w:tbl>
            <w:tblPr>
              <w:tblW w:w="829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50"/>
              <w:gridCol w:w="1134"/>
              <w:gridCol w:w="1183"/>
              <w:gridCol w:w="4328"/>
            </w:tblGrid>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ole">
                    <w:r>
                      <w:rPr>
                        <w:rStyle w:val="InternetLink"/>
                        <w:lang w:val="en-US"/>
                      </w:rPr>
                      <w:t>Role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roles (lab equipment sales, contractor, etc.) the Contact fills. </w:t>
                  </w:r>
                </w:p>
              </w:tc>
            </w:tr>
          </w:tbl>
          <w:p>
            <w:pPr>
              <w:pStyle w:val="Normal"/>
              <w:widowControl w:val="false"/>
              <w:rPr>
                <w:lang w:val="en-US"/>
              </w:rPr>
            </w:pPr>
            <w:r>
              <w:rPr>
                <w:lang w:val="en-US"/>
              </w:rPr>
            </w:r>
          </w:p>
        </w:tc>
      </w:tr>
      <w:tr>
        <w:trPr/>
        <w:tc>
          <w:tcPr>
            <w:tcW w:w="1581" w:type="dxa"/>
            <w:tcBorders/>
            <w:vAlign w:val="center"/>
          </w:tcPr>
          <w:p>
            <w:pPr>
              <w:pStyle w:val="Normal"/>
              <w:widowControl w:val="false"/>
              <w:rPr>
                <w:lang w:val="en-US"/>
              </w:rPr>
            </w:pPr>
            <w:r>
              <w:rPr>
                <w:b/>
                <w:bCs/>
                <w:lang w:val="en-US"/>
              </w:rPr>
              <w:t>Example Context:</w:t>
            </w:r>
          </w:p>
        </w:tc>
        <w:tc>
          <w:tcPr>
            <w:tcW w:w="8390" w:type="dxa"/>
            <w:tcBorders/>
            <w:vAlign w:val="center"/>
          </w:tcPr>
          <w:p>
            <w:pPr>
              <w:pStyle w:val="HTMLPreformatted"/>
              <w:widowControl w:val="false"/>
              <w:rPr/>
            </w:pP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accession="MS:1001271" name="researcher"&gt;&lt;/cvParam&gt;</w:t>
            </w:r>
          </w:p>
          <w:p>
            <w:pPr>
              <w:pStyle w:val="HTMLPreformatted"/>
              <w:widowControl w:val="false"/>
              <w:rPr/>
            </w:pPr>
            <w:r>
              <w:rPr/>
              <w:t xml:space="preserve">  </w:t>
            </w:r>
            <w:r>
              <w:rPr/>
              <w:t>&lt;/Role&gt;</w:t>
            </w:r>
          </w:p>
          <w:p>
            <w:pPr>
              <w:pStyle w:val="HTMLPreformatted"/>
              <w:widowControl w:val="false"/>
              <w:rPr/>
            </w:pPr>
            <w:r>
              <w:rPr/>
              <w:t>&lt;/ContactRole&gt;</w:t>
            </w:r>
          </w:p>
        </w:tc>
      </w:tr>
    </w:tbl>
    <w:p>
      <w:pPr>
        <w:pStyle w:val="Normal"/>
        <w:rPr>
          <w:lang w:val="en-US"/>
        </w:rPr>
      </w:pPr>
      <w:r>
        <w:rPr>
          <w:lang w:val="en-US"/>
        </w:rPr>
      </w:r>
    </w:p>
    <w:p>
      <w:pPr>
        <w:pStyle w:val="Heading2"/>
        <w:ind w:left="0" w:hanging="0"/>
        <w:rPr/>
      </w:pPr>
      <w:bookmarkStart w:id="149" w:name="__RefHeading___Toc37488_832650626"/>
      <w:bookmarkStart w:id="150" w:name="_Toc477259841"/>
      <w:bookmarkEnd w:id="149"/>
      <w:r>
        <w:rPr/>
        <w:t>Element &lt;</w:t>
      </w:r>
      <w:bookmarkStart w:id="151" w:name="Customizations"/>
      <w:r>
        <w:rPr/>
        <w:t>Customizations</w:t>
      </w:r>
      <w:bookmarkEnd w:id="151"/>
      <w:r>
        <w:rPr/>
        <w:t>&gt;</w:t>
      </w:r>
      <w:bookmarkEnd w:id="15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0"/>
        <w:gridCol w:w="8331"/>
      </w:tblGrid>
      <w:tr>
        <w:trPr/>
        <w:tc>
          <w:tcPr>
            <w:tcW w:w="1640" w:type="dxa"/>
            <w:tcBorders/>
            <w:vAlign w:val="center"/>
          </w:tcPr>
          <w:p>
            <w:pPr>
              <w:pStyle w:val="Normal"/>
              <w:widowControl w:val="false"/>
              <w:rPr>
                <w:lang w:val="en-US"/>
              </w:rPr>
            </w:pPr>
            <w:r>
              <w:rPr>
                <w:b/>
                <w:bCs/>
                <w:lang w:val="en-US"/>
              </w:rPr>
              <w:t>Definition:</w:t>
            </w:r>
          </w:p>
        </w:tc>
        <w:tc>
          <w:tcPr>
            <w:tcW w:w="8331" w:type="dxa"/>
            <w:tcBorders/>
            <w:vAlign w:val="center"/>
          </w:tcPr>
          <w:p>
            <w:pPr>
              <w:pStyle w:val="Normal"/>
              <w:widowControl w:val="false"/>
              <w:rPr>
                <w:lang w:val="en-US"/>
              </w:rPr>
            </w:pPr>
            <w:r>
              <w:rPr>
                <w:lang w:val="en-US"/>
              </w:rPr>
              <w:t xml:space="preserve">Any customizations to the software, such as alternative scoring mechanisms implemented, should be documented here as free text. </w:t>
            </w:r>
          </w:p>
        </w:tc>
      </w:tr>
      <w:tr>
        <w:trPr/>
        <w:tc>
          <w:tcPr>
            <w:tcW w:w="1640" w:type="dxa"/>
            <w:tcBorders/>
            <w:vAlign w:val="center"/>
          </w:tcPr>
          <w:p>
            <w:pPr>
              <w:pStyle w:val="Normal"/>
              <w:widowControl w:val="false"/>
              <w:rPr>
                <w:lang w:val="en-US"/>
              </w:rPr>
            </w:pPr>
            <w:r>
              <w:rPr>
                <w:b/>
                <w:bCs/>
                <w:lang w:val="en-US"/>
              </w:rPr>
              <w:t>Type:</w:t>
            </w:r>
          </w:p>
        </w:tc>
        <w:tc>
          <w:tcPr>
            <w:tcW w:w="8331" w:type="dxa"/>
            <w:tcBorders/>
            <w:vAlign w:val="center"/>
          </w:tcPr>
          <w:p>
            <w:pPr>
              <w:pStyle w:val="Normal"/>
              <w:widowControl w:val="false"/>
              <w:rPr>
                <w:lang w:val="en-US"/>
              </w:rPr>
            </w:pPr>
            <w:r>
              <w:rPr>
                <w:lang w:val="en-US"/>
              </w:rPr>
              <w:t xml:space="preserve">xsd:string </w:t>
            </w:r>
          </w:p>
        </w:tc>
      </w:tr>
      <w:tr>
        <w:trPr/>
        <w:tc>
          <w:tcPr>
            <w:tcW w:w="1640" w:type="dxa"/>
            <w:tcBorders/>
            <w:vAlign w:val="center"/>
          </w:tcPr>
          <w:p>
            <w:pPr>
              <w:pStyle w:val="Normal"/>
              <w:widowControl w:val="false"/>
              <w:rPr>
                <w:lang w:val="en-US"/>
              </w:rPr>
            </w:pPr>
            <w:r>
              <w:rPr>
                <w:b/>
                <w:bCs/>
                <w:lang w:val="en-US"/>
              </w:rPr>
              <w:t>Attributes: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Subelements:</w:t>
            </w:r>
          </w:p>
        </w:tc>
        <w:tc>
          <w:tcPr>
            <w:tcW w:w="8331" w:type="dxa"/>
            <w:tcBorders/>
            <w:vAlign w:val="center"/>
          </w:tcPr>
          <w:p>
            <w:pPr>
              <w:pStyle w:val="Normal"/>
              <w:widowControl w:val="false"/>
              <w:rPr>
                <w:lang w:val="en-US"/>
              </w:rPr>
            </w:pPr>
            <w:r>
              <w:rPr>
                <w:lang w:val="en-US"/>
              </w:rPr>
              <w:t>none</w:t>
            </w:r>
          </w:p>
        </w:tc>
      </w:tr>
      <w:tr>
        <w:trPr/>
        <w:tc>
          <w:tcPr>
            <w:tcW w:w="1640" w:type="dxa"/>
            <w:tcBorders/>
            <w:vAlign w:val="center"/>
          </w:tcPr>
          <w:p>
            <w:pPr>
              <w:pStyle w:val="Normal"/>
              <w:widowControl w:val="false"/>
              <w:rPr>
                <w:lang w:val="en-US"/>
              </w:rPr>
            </w:pPr>
            <w:r>
              <w:rPr>
                <w:b/>
                <w:bCs/>
                <w:lang w:val="en-US"/>
              </w:rPr>
              <w:t>Example Context:</w:t>
            </w:r>
          </w:p>
        </w:tc>
        <w:tc>
          <w:tcPr>
            <w:tcW w:w="8331" w:type="dxa"/>
            <w:tcBorders/>
            <w:vAlign w:val="center"/>
          </w:tcPr>
          <w:p>
            <w:pPr>
              <w:pStyle w:val="HTMLPreformatted"/>
              <w:widowControl w:val="false"/>
              <w:rPr/>
            </w:pPr>
            <w:r>
              <w:rPr/>
              <w:t>&lt;Customizations&gt;</w:t>
            </w:r>
          </w:p>
          <w:p>
            <w:pPr>
              <w:pStyle w:val="HTMLPreformatted"/>
              <w:widowControl w:val="false"/>
              <w:rPr/>
            </w:pPr>
            <w:r>
              <w:rPr/>
              <w:t xml:space="preserve">  </w:t>
            </w:r>
            <w:r>
              <w:rPr/>
              <w:t>No customisations</w:t>
            </w:r>
          </w:p>
          <w:p>
            <w:pPr>
              <w:pStyle w:val="HTMLPreformatted"/>
              <w:widowControl w:val="false"/>
              <w:rPr/>
            </w:pPr>
            <w:r>
              <w:rPr/>
              <w:t>&lt;/Customizations&gt;</w:t>
            </w:r>
          </w:p>
        </w:tc>
      </w:tr>
    </w:tbl>
    <w:p>
      <w:pPr>
        <w:pStyle w:val="Normal"/>
        <w:rPr>
          <w:lang w:val="en-US"/>
        </w:rPr>
      </w:pPr>
      <w:r>
        <w:rPr>
          <w:lang w:val="en-US"/>
        </w:rPr>
      </w:r>
    </w:p>
    <w:p>
      <w:pPr>
        <w:pStyle w:val="Heading2"/>
        <w:ind w:left="0" w:hanging="0"/>
        <w:rPr/>
      </w:pPr>
      <w:bookmarkStart w:id="152" w:name="__RefHeading___Toc37490_832650626"/>
      <w:bookmarkStart w:id="153" w:name="_Toc477259842"/>
      <w:bookmarkEnd w:id="152"/>
      <w:r>
        <w:rPr/>
        <w:t>Element &lt;</w:t>
      </w:r>
      <w:bookmarkStart w:id="154" w:name="cv"/>
      <w:r>
        <w:rPr/>
        <w:t>cv</w:t>
      </w:r>
      <w:bookmarkEnd w:id="154"/>
      <w:r>
        <w:rPr/>
        <w:t>&gt;</w:t>
      </w:r>
      <w:bookmarkEnd w:id="15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1"/>
        <w:gridCol w:w="8470"/>
      </w:tblGrid>
      <w:tr>
        <w:trPr/>
        <w:tc>
          <w:tcPr>
            <w:tcW w:w="1501" w:type="dxa"/>
            <w:tcBorders/>
            <w:vAlign w:val="center"/>
          </w:tcPr>
          <w:p>
            <w:pPr>
              <w:pStyle w:val="Normal"/>
              <w:widowControl w:val="false"/>
              <w:rPr>
                <w:lang w:val="en-US"/>
              </w:rPr>
            </w:pPr>
            <w:r>
              <w:rPr>
                <w:b/>
                <w:bCs/>
                <w:lang w:val="en-US"/>
              </w:rPr>
              <w:t>Definition:</w:t>
            </w:r>
          </w:p>
        </w:tc>
        <w:tc>
          <w:tcPr>
            <w:tcW w:w="8470" w:type="dxa"/>
            <w:tcBorders/>
            <w:vAlign w:val="center"/>
          </w:tcPr>
          <w:p>
            <w:pPr>
              <w:pStyle w:val="Normal"/>
              <w:widowControl w:val="false"/>
              <w:rPr>
                <w:lang w:val="en-US"/>
              </w:rPr>
            </w:pPr>
            <w:r>
              <w:rPr>
                <w:lang w:val="en-US"/>
              </w:rPr>
              <w:t xml:space="preserve">A source controlled vocabulary from which cvParams will be obtained. </w:t>
            </w:r>
          </w:p>
        </w:tc>
      </w:tr>
      <w:tr>
        <w:trPr/>
        <w:tc>
          <w:tcPr>
            <w:tcW w:w="1501" w:type="dxa"/>
            <w:tcBorders/>
            <w:vAlign w:val="center"/>
          </w:tcPr>
          <w:p>
            <w:pPr>
              <w:pStyle w:val="Normal"/>
              <w:widowControl w:val="false"/>
              <w:rPr>
                <w:lang w:val="en-US"/>
              </w:rPr>
            </w:pPr>
            <w:r>
              <w:rPr>
                <w:b/>
                <w:bCs/>
                <w:lang w:val="en-US"/>
              </w:rPr>
              <w:t>Type:</w:t>
            </w:r>
          </w:p>
        </w:tc>
        <w:tc>
          <w:tcPr>
            <w:tcW w:w="8470" w:type="dxa"/>
            <w:tcBorders/>
            <w:vAlign w:val="center"/>
          </w:tcPr>
          <w:p>
            <w:pPr>
              <w:pStyle w:val="Normal"/>
              <w:widowControl w:val="false"/>
              <w:rPr>
                <w:lang w:val="en-US"/>
              </w:rPr>
            </w:pPr>
            <w:r>
              <w:rPr>
                <w:lang w:val="en-US"/>
              </w:rPr>
              <w:t xml:space="preserve">cvType </w:t>
            </w:r>
          </w:p>
        </w:tc>
      </w:tr>
      <w:tr>
        <w:trPr/>
        <w:tc>
          <w:tcPr>
            <w:tcW w:w="1501" w:type="dxa"/>
            <w:tcBorders/>
            <w:vAlign w:val="center"/>
          </w:tcPr>
          <w:p>
            <w:pPr>
              <w:pStyle w:val="Normal"/>
              <w:widowControl w:val="false"/>
              <w:rPr>
                <w:lang w:val="en-US"/>
              </w:rPr>
            </w:pPr>
            <w:r>
              <w:rPr>
                <w:b/>
                <w:bCs/>
                <w:lang w:val="en-US"/>
              </w:rPr>
              <w:t>Attributes:</w:t>
            </w:r>
          </w:p>
        </w:tc>
        <w:tc>
          <w:tcPr>
            <w:tcW w:w="8470" w:type="dxa"/>
            <w:tcBorders/>
            <w:vAlign w:val="center"/>
          </w:tcPr>
          <w:tbl>
            <w:tblPr>
              <w:tblW w:w="83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282"/>
              <w:gridCol w:w="1125"/>
              <w:gridCol w:w="824"/>
              <w:gridCol w:w="5120"/>
            </w:tblGrid>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fullName</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full name of the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unique identifier of this cv within the document to be referenced by cvParam elements. </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uri</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URI of the source CV.</w:t>
                  </w:r>
                </w:p>
              </w:tc>
            </w:tr>
            <w:tr>
              <w:trPr/>
              <w:tc>
                <w:tcPr>
                  <w:tcW w:w="12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CV.</w:t>
                  </w:r>
                </w:p>
              </w:tc>
            </w:tr>
          </w:tbl>
          <w:p>
            <w:pPr>
              <w:pStyle w:val="Normal"/>
              <w:widowControl w:val="false"/>
              <w:rPr>
                <w:lang w:val="en-US"/>
              </w:rPr>
            </w:pPr>
            <w:r>
              <w:rPr>
                <w:lang w:val="en-US"/>
              </w:rPr>
            </w:r>
          </w:p>
        </w:tc>
      </w:tr>
      <w:tr>
        <w:trPr/>
        <w:tc>
          <w:tcPr>
            <w:tcW w:w="1501" w:type="dxa"/>
            <w:tcBorders/>
            <w:vAlign w:val="center"/>
          </w:tcPr>
          <w:p>
            <w:pPr>
              <w:pStyle w:val="Normal"/>
              <w:widowControl w:val="false"/>
              <w:rPr>
                <w:lang w:val="en-US"/>
              </w:rPr>
            </w:pPr>
            <w:r>
              <w:rPr>
                <w:b/>
                <w:bCs/>
                <w:lang w:val="en-US"/>
              </w:rPr>
              <w:t>Subelements:</w:t>
            </w:r>
          </w:p>
        </w:tc>
        <w:tc>
          <w:tcPr>
            <w:tcW w:w="8470" w:type="dxa"/>
            <w:tcBorders/>
            <w:vAlign w:val="center"/>
          </w:tcPr>
          <w:p>
            <w:pPr>
              <w:pStyle w:val="Normal"/>
              <w:widowControl w:val="false"/>
              <w:rPr>
                <w:lang w:val="en-US"/>
              </w:rPr>
            </w:pPr>
            <w:r>
              <w:rPr>
                <w:lang w:val="en-US"/>
              </w:rPr>
              <w:t>none</w:t>
            </w:r>
          </w:p>
        </w:tc>
      </w:tr>
      <w:tr>
        <w:trPr/>
        <w:tc>
          <w:tcPr>
            <w:tcW w:w="1501" w:type="dxa"/>
            <w:tcBorders/>
            <w:vAlign w:val="center"/>
          </w:tcPr>
          <w:p>
            <w:pPr>
              <w:pStyle w:val="Normal"/>
              <w:widowControl w:val="false"/>
              <w:rPr>
                <w:lang w:val="en-US"/>
              </w:rPr>
            </w:pPr>
            <w:r>
              <w:rPr>
                <w:b/>
                <w:bCs/>
                <w:lang w:val="en-US"/>
              </w:rPr>
              <w:t>Example Context:</w:t>
            </w:r>
          </w:p>
        </w:tc>
        <w:tc>
          <w:tcPr>
            <w:tcW w:w="8470" w:type="dxa"/>
            <w:tcBorders/>
            <w:vAlign w:val="center"/>
          </w:tcPr>
          <w:p>
            <w:pPr>
              <w:pStyle w:val="HTMLPreformatted"/>
              <w:widowControl w:val="false"/>
              <w:rPr/>
            </w:pPr>
            <w:r>
              <w:rPr/>
              <w:t>&lt;cv fullName="Proteomics Standards Initiative Mass Spectrometry Vocabularies" version="2.32.0" uri=" https://raw.githubusercontent.com/HUPO-PSI/psi-ms-CV/master/psi-ms.obo" id="PSI-MS" /&gt;</w:t>
            </w:r>
          </w:p>
        </w:tc>
      </w:tr>
    </w:tbl>
    <w:p>
      <w:pPr>
        <w:pStyle w:val="Normal"/>
        <w:rPr>
          <w:lang w:val="en-US"/>
        </w:rPr>
      </w:pPr>
      <w:r>
        <w:rPr>
          <w:lang w:val="en-US"/>
        </w:rPr>
      </w:r>
    </w:p>
    <w:p>
      <w:pPr>
        <w:pStyle w:val="Heading2"/>
        <w:ind w:left="0" w:hanging="0"/>
        <w:rPr/>
      </w:pPr>
      <w:bookmarkStart w:id="155" w:name="__RefHeading___Toc37492_832650626"/>
      <w:bookmarkStart w:id="156" w:name="_Toc477259843"/>
      <w:bookmarkEnd w:id="155"/>
      <w:r>
        <w:rPr/>
        <w:t>Element &lt;</w:t>
      </w:r>
      <w:bookmarkStart w:id="157" w:name="cvList"/>
      <w:r>
        <w:rPr/>
        <w:t>cvList</w:t>
      </w:r>
      <w:bookmarkEnd w:id="157"/>
      <w:r>
        <w:rPr/>
        <w:t>&gt;</w:t>
      </w:r>
      <w:bookmarkEnd w:id="15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82"/>
        <w:gridCol w:w="8489"/>
      </w:tblGrid>
      <w:tr>
        <w:trPr/>
        <w:tc>
          <w:tcPr>
            <w:tcW w:w="1482" w:type="dxa"/>
            <w:tcBorders/>
            <w:vAlign w:val="center"/>
          </w:tcPr>
          <w:p>
            <w:pPr>
              <w:pStyle w:val="Normal"/>
              <w:widowControl w:val="false"/>
              <w:rPr>
                <w:lang w:val="en-US"/>
              </w:rPr>
            </w:pPr>
            <w:r>
              <w:rPr>
                <w:b/>
                <w:bCs/>
                <w:lang w:val="en-US"/>
              </w:rPr>
              <w:t>Definition:</w:t>
            </w:r>
          </w:p>
        </w:tc>
        <w:tc>
          <w:tcPr>
            <w:tcW w:w="8489" w:type="dxa"/>
            <w:tcBorders/>
            <w:vAlign w:val="center"/>
          </w:tcPr>
          <w:p>
            <w:pPr>
              <w:pStyle w:val="Normal"/>
              <w:widowControl w:val="false"/>
              <w:rPr>
                <w:lang w:val="en-US"/>
              </w:rPr>
            </w:pPr>
            <w:r>
              <w:rPr>
                <w:lang w:val="en-US"/>
              </w:rPr>
              <w:t xml:space="preserve">The list of controlled vocabularies used in the file. </w:t>
            </w:r>
          </w:p>
        </w:tc>
      </w:tr>
      <w:tr>
        <w:trPr/>
        <w:tc>
          <w:tcPr>
            <w:tcW w:w="1482" w:type="dxa"/>
            <w:tcBorders/>
            <w:vAlign w:val="center"/>
          </w:tcPr>
          <w:p>
            <w:pPr>
              <w:pStyle w:val="Normal"/>
              <w:widowControl w:val="false"/>
              <w:rPr>
                <w:lang w:val="en-US"/>
              </w:rPr>
            </w:pPr>
            <w:r>
              <w:rPr>
                <w:b/>
                <w:bCs/>
                <w:lang w:val="en-US"/>
              </w:rPr>
              <w:t>Type:</w:t>
            </w:r>
          </w:p>
        </w:tc>
        <w:tc>
          <w:tcPr>
            <w:tcW w:w="8489" w:type="dxa"/>
            <w:tcBorders/>
            <w:vAlign w:val="center"/>
          </w:tcPr>
          <w:p>
            <w:pPr>
              <w:pStyle w:val="Normal"/>
              <w:widowControl w:val="false"/>
              <w:rPr>
                <w:lang w:val="en-US"/>
              </w:rPr>
            </w:pPr>
            <w:r>
              <w:rPr>
                <w:lang w:val="en-US"/>
              </w:rPr>
              <w:t xml:space="preserve">CVListType </w:t>
            </w:r>
          </w:p>
        </w:tc>
      </w:tr>
      <w:tr>
        <w:trPr/>
        <w:tc>
          <w:tcPr>
            <w:tcW w:w="1482" w:type="dxa"/>
            <w:tcBorders/>
            <w:vAlign w:val="center"/>
          </w:tcPr>
          <w:p>
            <w:pPr>
              <w:pStyle w:val="Normal"/>
              <w:widowControl w:val="false"/>
              <w:rPr>
                <w:lang w:val="en-US"/>
              </w:rPr>
            </w:pPr>
            <w:r>
              <w:rPr>
                <w:b/>
                <w:bCs/>
                <w:lang w:val="en-US"/>
              </w:rPr>
              <w:t>Attributes:</w:t>
            </w:r>
          </w:p>
        </w:tc>
        <w:tc>
          <w:tcPr>
            <w:tcW w:w="8489" w:type="dxa"/>
            <w:tcBorders/>
            <w:vAlign w:val="center"/>
          </w:tcPr>
          <w:p>
            <w:pPr>
              <w:pStyle w:val="Normal"/>
              <w:widowControl w:val="false"/>
              <w:rPr>
                <w:lang w:val="en-US"/>
              </w:rPr>
            </w:pPr>
            <w:r>
              <w:rPr>
                <w:lang w:val="en-US"/>
              </w:rPr>
              <w:t>none</w:t>
            </w:r>
          </w:p>
        </w:tc>
      </w:tr>
      <w:tr>
        <w:trPr/>
        <w:tc>
          <w:tcPr>
            <w:tcW w:w="1482" w:type="dxa"/>
            <w:tcBorders/>
            <w:vAlign w:val="center"/>
          </w:tcPr>
          <w:p>
            <w:pPr>
              <w:pStyle w:val="Normal"/>
              <w:widowControl w:val="false"/>
              <w:rPr>
                <w:lang w:val="en-US"/>
              </w:rPr>
            </w:pPr>
            <w:r>
              <w:rPr>
                <w:b/>
                <w:bCs/>
                <w:lang w:val="en-US"/>
              </w:rPr>
              <w:t>Subelements:</w:t>
            </w:r>
          </w:p>
        </w:tc>
        <w:tc>
          <w:tcPr>
            <w:tcW w:w="8489" w:type="dxa"/>
            <w:tcBorders/>
            <w:vAlign w:val="center"/>
          </w:tcPr>
          <w:tbl>
            <w:tblPr>
              <w:tblW w:w="837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23"/>
              <w:gridCol w:w="1136"/>
              <w:gridCol w:w="1181"/>
              <w:gridCol w:w="4430"/>
            </w:tblGrid>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
                    <w:r>
                      <w:rPr>
                        <w:rStyle w:val="InternetLink"/>
                        <w:lang w:val="en-US"/>
                      </w:rPr>
                      <w:t>cv</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source controlled vocabulary from which cvParams will be obtained.</w:t>
                  </w:r>
                </w:p>
              </w:tc>
            </w:tr>
          </w:tbl>
          <w:p>
            <w:pPr>
              <w:pStyle w:val="Normal"/>
              <w:widowControl w:val="false"/>
              <w:rPr>
                <w:lang w:val="en-US"/>
              </w:rPr>
            </w:pPr>
            <w:r>
              <w:rPr>
                <w:lang w:val="en-US"/>
              </w:rPr>
            </w:r>
          </w:p>
        </w:tc>
      </w:tr>
      <w:tr>
        <w:trPr/>
        <w:tc>
          <w:tcPr>
            <w:tcW w:w="1482" w:type="dxa"/>
            <w:tcBorders/>
            <w:vAlign w:val="center"/>
          </w:tcPr>
          <w:p>
            <w:pPr>
              <w:pStyle w:val="Normal"/>
              <w:widowControl w:val="false"/>
              <w:rPr>
                <w:lang w:val="en-US"/>
              </w:rPr>
            </w:pPr>
            <w:r>
              <w:rPr>
                <w:b/>
                <w:bCs/>
                <w:lang w:val="en-US"/>
              </w:rPr>
              <w:t>Example Context:</w:t>
            </w:r>
          </w:p>
        </w:tc>
        <w:tc>
          <w:tcPr>
            <w:tcW w:w="8489" w:type="dxa"/>
            <w:tcBorders/>
            <w:vAlign w:val="center"/>
          </w:tcPr>
          <w:p>
            <w:pPr>
              <w:pStyle w:val="HTMLPreformatted"/>
              <w:widowControl w:val="false"/>
              <w:rPr/>
            </w:pPr>
            <w:r>
              <w:rPr/>
              <w:t xml:space="preserve">&lt;cvList&gt; </w:t>
            </w:r>
          </w:p>
          <w:p>
            <w:pPr>
              <w:pStyle w:val="HTMLPreformatted"/>
              <w:widowControl w:val="false"/>
              <w:rPr/>
            </w:pPr>
            <w:r>
              <w:rPr/>
              <w:t xml:space="preserve">   </w:t>
            </w:r>
            <w:r>
              <w:rPr/>
              <w:t xml:space="preserve">&lt;cv id="PSI-MS" fullName="Proteomics Standards Initiative Mass Spectrometry Vocabularies" uri="https://raw.githubusercontent.com/HUPO-PSI/psi-ms-CV/master/psi-ms.obo" version="3.15.0"&gt;&lt;/cv&gt; </w:t>
            </w:r>
          </w:p>
          <w:p>
            <w:pPr>
              <w:pStyle w:val="HTMLPreformatted"/>
              <w:widowControl w:val="false"/>
              <w:rPr/>
            </w:pPr>
            <w:r>
              <w:rPr/>
              <w:t xml:space="preserve">   </w:t>
            </w:r>
            <w:r>
              <w:rPr/>
              <w:t xml:space="preserve">&lt;cv id="UNIMOD" fullName="UNIMOD" uri="http://www.unimod.org/obo/unimod.obo"&gt;&lt;/cv&gt; </w:t>
            </w:r>
          </w:p>
          <w:p>
            <w:pPr>
              <w:pStyle w:val="HTMLPreformatted"/>
              <w:widowControl w:val="false"/>
              <w:rPr/>
            </w:pPr>
            <w:r>
              <w:rPr/>
              <w:t xml:space="preserve">  </w:t>
            </w:r>
            <w:r>
              <w:rPr/>
              <w:t>&lt;cv id="UO"     fullName="UNIT-ONTOLOGY" uri="https://raw.githubusercontent.com/bio-ontology-research-group/unit-ontology/master/unit.obo"&gt;&lt;/cv&gt;</w:t>
            </w:r>
          </w:p>
          <w:p>
            <w:pPr>
              <w:pStyle w:val="HTMLPreformatted"/>
              <w:widowControl w:val="false"/>
              <w:rPr/>
            </w:pPr>
            <w:r>
              <w:rPr/>
              <w:t xml:space="preserve">  </w:t>
            </w:r>
            <w:r>
              <w:rPr/>
              <w:t xml:space="preserve">&lt;cv id="XLMOD" fullName="PSI </w:t>
            </w:r>
            <w:del w:id="570" w:author="Juan Antonio Vizcaino" w:date="2023-01-25T10:41:00Z">
              <w:r>
                <w:rPr/>
                <w:delText>cross-link</w:delText>
              </w:r>
            </w:del>
            <w:ins w:id="571" w:author="Juan Antonio Vizcaino" w:date="2023-01-25T10:41:00Z">
              <w:r>
                <w:rPr/>
                <w:t>crosslink</w:t>
              </w:r>
            </w:ins>
            <w:r>
              <w:rPr/>
              <w:t xml:space="preserve"> modifications" uri="https://raw.githubusercontent.com/HUPO-PSI/mzIdentML/master/cv/XLMOD-1.0.0.obo"&gt;&lt;/cv&gt; </w:t>
            </w:r>
          </w:p>
          <w:p>
            <w:pPr>
              <w:pStyle w:val="HTMLPreformatted"/>
              <w:widowControl w:val="false"/>
              <w:rPr/>
            </w:pPr>
            <w:r>
              <w:rPr/>
              <w:t>&lt;/cvList&gt;</w:t>
            </w:r>
          </w:p>
        </w:tc>
      </w:tr>
    </w:tbl>
    <w:p>
      <w:pPr>
        <w:pStyle w:val="Normal"/>
        <w:rPr>
          <w:lang w:val="en-US"/>
        </w:rPr>
      </w:pPr>
      <w:r>
        <w:rPr>
          <w:lang w:val="en-US"/>
        </w:rPr>
      </w:r>
    </w:p>
    <w:p>
      <w:pPr>
        <w:pStyle w:val="Heading2"/>
        <w:ind w:left="0" w:hanging="0"/>
        <w:rPr/>
      </w:pPr>
      <w:bookmarkStart w:id="158" w:name="__RefHeading___Toc37494_832650626"/>
      <w:bookmarkStart w:id="159" w:name="_Toc477259844"/>
      <w:bookmarkEnd w:id="158"/>
      <w:r>
        <w:rPr/>
        <w:t>Element &lt;</w:t>
      </w:r>
      <w:bookmarkStart w:id="160" w:name="cvParam"/>
      <w:r>
        <w:rPr/>
        <w:t>cvParam</w:t>
      </w:r>
      <w:bookmarkEnd w:id="160"/>
      <w:r>
        <w:rPr/>
        <w:t>&gt;</w:t>
      </w:r>
      <w:bookmarkEnd w:id="15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8"/>
        <w:gridCol w:w="8573"/>
      </w:tblGrid>
      <w:tr>
        <w:trPr/>
        <w:tc>
          <w:tcPr>
            <w:tcW w:w="1398" w:type="dxa"/>
            <w:tcBorders/>
            <w:vAlign w:val="center"/>
          </w:tcPr>
          <w:p>
            <w:pPr>
              <w:pStyle w:val="Normal"/>
              <w:widowControl w:val="false"/>
              <w:rPr>
                <w:lang w:val="en-US"/>
              </w:rPr>
            </w:pPr>
            <w:r>
              <w:rPr>
                <w:b/>
                <w:bCs/>
                <w:lang w:val="en-US"/>
              </w:rPr>
              <w:t>Definition:</w:t>
            </w:r>
          </w:p>
        </w:tc>
        <w:tc>
          <w:tcPr>
            <w:tcW w:w="8573" w:type="dxa"/>
            <w:tcBorders/>
            <w:vAlign w:val="center"/>
          </w:tcPr>
          <w:p>
            <w:pPr>
              <w:pStyle w:val="Normal"/>
              <w:widowControl w:val="false"/>
              <w:rPr>
                <w:lang w:val="en-US"/>
              </w:rPr>
            </w:pPr>
            <w:r>
              <w:rPr>
                <w:lang w:val="en-US"/>
              </w:rPr>
              <w:t xml:space="preserve">A single entry from an ontology or a controlled vocabulary. </w:t>
            </w:r>
          </w:p>
        </w:tc>
      </w:tr>
      <w:tr>
        <w:trPr/>
        <w:tc>
          <w:tcPr>
            <w:tcW w:w="1398" w:type="dxa"/>
            <w:tcBorders/>
            <w:vAlign w:val="center"/>
          </w:tcPr>
          <w:p>
            <w:pPr>
              <w:pStyle w:val="Normal"/>
              <w:widowControl w:val="false"/>
              <w:rPr>
                <w:lang w:val="en-US"/>
              </w:rPr>
            </w:pPr>
            <w:r>
              <w:rPr>
                <w:b/>
                <w:bCs/>
                <w:lang w:val="en-US"/>
              </w:rPr>
              <w:t>Type:</w:t>
            </w:r>
          </w:p>
        </w:tc>
        <w:tc>
          <w:tcPr>
            <w:tcW w:w="8573" w:type="dxa"/>
            <w:tcBorders/>
            <w:vAlign w:val="center"/>
          </w:tcPr>
          <w:p>
            <w:pPr>
              <w:pStyle w:val="Normal"/>
              <w:widowControl w:val="false"/>
              <w:rPr>
                <w:lang w:val="en-US"/>
              </w:rPr>
            </w:pPr>
            <w:r>
              <w:rPr>
                <w:lang w:val="en-US"/>
              </w:rPr>
              <w:t xml:space="preserve">CVParamType </w:t>
            </w:r>
          </w:p>
        </w:tc>
      </w:tr>
      <w:tr>
        <w:trPr/>
        <w:tc>
          <w:tcPr>
            <w:tcW w:w="1398" w:type="dxa"/>
            <w:tcBorders/>
            <w:vAlign w:val="center"/>
          </w:tcPr>
          <w:p>
            <w:pPr>
              <w:pStyle w:val="Normal"/>
              <w:widowControl w:val="false"/>
              <w:rPr>
                <w:lang w:val="en-US"/>
              </w:rPr>
            </w:pPr>
            <w:r>
              <w:rPr>
                <w:b/>
                <w:bCs/>
                <w:lang w:val="en-US"/>
              </w:rPr>
              <w:t>Attributes:</w:t>
            </w:r>
          </w:p>
        </w:tc>
        <w:tc>
          <w:tcPr>
            <w:tcW w:w="8573" w:type="dxa"/>
            <w:tcBorders/>
            <w:vAlign w:val="center"/>
          </w:tcPr>
          <w:tbl>
            <w:tblPr>
              <w:tblW w:w="827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accession or ID number of this CV term in the source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cv element from which this term originates.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398" w:type="dxa"/>
            <w:tcBorders/>
            <w:vAlign w:val="center"/>
          </w:tcPr>
          <w:p>
            <w:pPr>
              <w:pStyle w:val="Normal"/>
              <w:widowControl w:val="false"/>
              <w:rPr>
                <w:lang w:val="en-US"/>
              </w:rPr>
            </w:pPr>
            <w:r>
              <w:rPr>
                <w:b/>
                <w:bCs/>
                <w:lang w:val="en-US"/>
              </w:rPr>
              <w:t>Subelements:</w:t>
            </w:r>
          </w:p>
        </w:tc>
        <w:tc>
          <w:tcPr>
            <w:tcW w:w="8573" w:type="dxa"/>
            <w:tcBorders/>
            <w:vAlign w:val="center"/>
          </w:tcPr>
          <w:p>
            <w:pPr>
              <w:pStyle w:val="Normal"/>
              <w:widowControl w:val="false"/>
              <w:rPr>
                <w:lang w:val="en-US"/>
              </w:rPr>
            </w:pPr>
            <w:r>
              <w:rPr>
                <w:lang w:val="en-US"/>
              </w:rPr>
              <w:t>none</w:t>
            </w:r>
          </w:p>
        </w:tc>
      </w:tr>
      <w:tr>
        <w:trPr/>
        <w:tc>
          <w:tcPr>
            <w:tcW w:w="1398" w:type="dxa"/>
            <w:tcBorders/>
            <w:vAlign w:val="center"/>
          </w:tcPr>
          <w:p>
            <w:pPr>
              <w:pStyle w:val="Normal"/>
              <w:widowControl w:val="false"/>
              <w:rPr>
                <w:lang w:val="en-US"/>
              </w:rPr>
            </w:pPr>
            <w:r>
              <w:rPr>
                <w:b/>
                <w:bCs/>
                <w:lang w:val="en-US"/>
              </w:rPr>
              <w:t>Example Context:</w:t>
            </w:r>
          </w:p>
        </w:tc>
        <w:tc>
          <w:tcPr>
            <w:tcW w:w="8573" w:type="dxa"/>
            <w:tcBorders/>
            <w:vAlign w:val="center"/>
          </w:tcPr>
          <w:p>
            <w:pPr>
              <w:pStyle w:val="HTMLPreformatted"/>
              <w:widowControl w:val="false"/>
              <w:rPr/>
            </w:pPr>
            <w:r>
              <w:rPr/>
              <w:t>&lt;cvParam cvRef="PSI-MS" accession="MS:1002520" name="peptide group ID" value="CCPQCCSSGCSQNLCGPLCVTTPYYCTR_##Carbamidomethyl(C):1##Carbamidomethyl(C):2##Carbamidomethyl(C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:19##Carbamidomethyl(C):26"&gt;&lt;/cvParam&gt;</w:t>
            </w:r>
          </w:p>
        </w:tc>
      </w:tr>
    </w:tbl>
    <w:p>
      <w:pPr>
        <w:pStyle w:val="Normal"/>
        <w:rPr>
          <w:lang w:val="en-US"/>
        </w:rPr>
      </w:pPr>
      <w:r>
        <w:rPr>
          <w:lang w:val="en-US"/>
        </w:rPr>
      </w:r>
    </w:p>
    <w:p>
      <w:pPr>
        <w:pStyle w:val="Heading2"/>
        <w:ind w:left="0" w:hanging="0"/>
        <w:rPr/>
      </w:pPr>
      <w:bookmarkStart w:id="161" w:name="__RefHeading___Toc37496_832650626"/>
      <w:bookmarkStart w:id="162" w:name="_Toc477259845"/>
      <w:bookmarkEnd w:id="161"/>
      <w:r>
        <w:rPr/>
        <w:t>Element &lt;</w:t>
      </w:r>
      <w:bookmarkStart w:id="163" w:name="DatabaseFilters"/>
      <w:r>
        <w:rPr/>
        <w:t>DatabaseFilters</w:t>
      </w:r>
      <w:bookmarkEnd w:id="163"/>
      <w:r>
        <w:rPr/>
        <w:t>&gt;</w:t>
      </w:r>
      <w:bookmarkEnd w:id="16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2"/>
        <w:gridCol w:w="8509"/>
      </w:tblGrid>
      <w:tr>
        <w:trPr/>
        <w:tc>
          <w:tcPr>
            <w:tcW w:w="1462" w:type="dxa"/>
            <w:tcBorders/>
            <w:vAlign w:val="center"/>
          </w:tcPr>
          <w:p>
            <w:pPr>
              <w:pStyle w:val="Normal"/>
              <w:widowControl w:val="false"/>
              <w:rPr>
                <w:lang w:val="en-US"/>
              </w:rPr>
            </w:pPr>
            <w:r>
              <w:rPr>
                <w:b/>
                <w:bCs/>
                <w:lang w:val="en-US"/>
              </w:rPr>
              <w:t>Definition:</w:t>
            </w:r>
          </w:p>
        </w:tc>
        <w:tc>
          <w:tcPr>
            <w:tcW w:w="8509" w:type="dxa"/>
            <w:tcBorders/>
            <w:vAlign w:val="center"/>
          </w:tcPr>
          <w:p>
            <w:pPr>
              <w:pStyle w:val="Normal"/>
              <w:widowControl w:val="false"/>
              <w:rPr>
                <w:lang w:val="en-US"/>
              </w:rPr>
            </w:pPr>
            <w:r>
              <w:rPr>
                <w:lang w:val="en-US"/>
              </w:rPr>
              <w:t xml:space="preserve">The specification of filters applied to the database searched. </w:t>
            </w:r>
          </w:p>
        </w:tc>
      </w:tr>
      <w:tr>
        <w:trPr/>
        <w:tc>
          <w:tcPr>
            <w:tcW w:w="1462" w:type="dxa"/>
            <w:tcBorders/>
            <w:vAlign w:val="center"/>
          </w:tcPr>
          <w:p>
            <w:pPr>
              <w:pStyle w:val="Normal"/>
              <w:widowControl w:val="false"/>
              <w:rPr>
                <w:lang w:val="en-US"/>
              </w:rPr>
            </w:pPr>
            <w:r>
              <w:rPr>
                <w:b/>
                <w:bCs/>
                <w:lang w:val="en-US"/>
              </w:rPr>
              <w:t>Type:</w:t>
            </w:r>
          </w:p>
        </w:tc>
        <w:tc>
          <w:tcPr>
            <w:tcW w:w="8509" w:type="dxa"/>
            <w:tcBorders/>
            <w:vAlign w:val="center"/>
          </w:tcPr>
          <w:p>
            <w:pPr>
              <w:pStyle w:val="Normal"/>
              <w:widowControl w:val="false"/>
              <w:rPr>
                <w:lang w:val="en-US"/>
              </w:rPr>
            </w:pPr>
            <w:r>
              <w:rPr>
                <w:lang w:val="en-US"/>
              </w:rPr>
              <w:t xml:space="preserve">DatabaseFiltersType </w:t>
            </w:r>
          </w:p>
        </w:tc>
      </w:tr>
      <w:tr>
        <w:trPr/>
        <w:tc>
          <w:tcPr>
            <w:tcW w:w="1462" w:type="dxa"/>
            <w:tcBorders/>
            <w:vAlign w:val="center"/>
          </w:tcPr>
          <w:p>
            <w:pPr>
              <w:pStyle w:val="Normal"/>
              <w:widowControl w:val="false"/>
              <w:rPr>
                <w:lang w:val="en-US"/>
              </w:rPr>
            </w:pPr>
            <w:r>
              <w:rPr>
                <w:b/>
                <w:bCs/>
                <w:lang w:val="en-US"/>
              </w:rPr>
              <w:t>Attributes:</w:t>
            </w:r>
          </w:p>
        </w:tc>
        <w:tc>
          <w:tcPr>
            <w:tcW w:w="8509" w:type="dxa"/>
            <w:tcBorders/>
            <w:vAlign w:val="center"/>
          </w:tcPr>
          <w:p>
            <w:pPr>
              <w:pStyle w:val="Normal"/>
              <w:widowControl w:val="false"/>
              <w:rPr>
                <w:lang w:val="en-US"/>
              </w:rPr>
            </w:pPr>
            <w:r>
              <w:rPr>
                <w:lang w:val="en-US"/>
              </w:rPr>
              <w:t>none</w:t>
            </w:r>
          </w:p>
        </w:tc>
      </w:tr>
      <w:tr>
        <w:trPr/>
        <w:tc>
          <w:tcPr>
            <w:tcW w:w="1462" w:type="dxa"/>
            <w:tcBorders/>
            <w:vAlign w:val="center"/>
          </w:tcPr>
          <w:p>
            <w:pPr>
              <w:pStyle w:val="Normal"/>
              <w:widowControl w:val="false"/>
              <w:rPr>
                <w:lang w:val="en-US"/>
              </w:rPr>
            </w:pPr>
            <w:r>
              <w:rPr>
                <w:b/>
                <w:bCs/>
                <w:lang w:val="en-US"/>
              </w:rPr>
              <w:t>Subelements:</w:t>
            </w:r>
          </w:p>
        </w:tc>
        <w:tc>
          <w:tcPr>
            <w:tcW w:w="8509" w:type="dxa"/>
            <w:tcBorders/>
            <w:vAlign w:val="center"/>
          </w:tcPr>
          <w:tbl>
            <w:tblPr>
              <w:tblW w:w="839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402"/>
              <w:gridCol w:w="1132"/>
              <w:gridCol w:w="1183"/>
              <w:gridCol w:w="4673"/>
            </w:tblGrid>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
                    <w:r>
                      <w:rPr>
                        <w:rStyle w:val="InternetLink"/>
                        <w:lang w:val="en-US"/>
                      </w:rPr>
                      <w:t>Filter</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bl>
          <w:p>
            <w:pPr>
              <w:pStyle w:val="Normal"/>
              <w:widowControl w:val="false"/>
              <w:rPr>
                <w:lang w:val="en-US"/>
              </w:rPr>
            </w:pPr>
            <w:r>
              <w:rPr>
                <w:lang w:val="en-US"/>
              </w:rPr>
            </w:r>
          </w:p>
        </w:tc>
      </w:tr>
      <w:tr>
        <w:trPr/>
        <w:tc>
          <w:tcPr>
            <w:tcW w:w="1462" w:type="dxa"/>
            <w:tcBorders/>
            <w:vAlign w:val="center"/>
          </w:tcPr>
          <w:p>
            <w:pPr>
              <w:pStyle w:val="Normal"/>
              <w:widowControl w:val="false"/>
              <w:rPr>
                <w:lang w:val="en-US"/>
              </w:rPr>
            </w:pPr>
            <w:r>
              <w:rPr>
                <w:b/>
                <w:bCs/>
                <w:lang w:val="en-US"/>
              </w:rPr>
              <w:t>Example Context:</w:t>
            </w:r>
          </w:p>
        </w:tc>
        <w:tc>
          <w:tcPr>
            <w:tcW w:w="8509" w:type="dxa"/>
            <w:tcBorders/>
            <w:vAlign w:val="center"/>
          </w:tcPr>
          <w:p>
            <w:pPr>
              <w:pStyle w:val="HTMLPreformatted"/>
              <w:widowControl w:val="false"/>
              <w:rPr/>
            </w:pPr>
            <w:r>
              <w:rPr/>
              <w:t>&lt;DatabaseFilters&gt;</w:t>
            </w:r>
          </w:p>
          <w:p>
            <w:pPr>
              <w:pStyle w:val="HTMLPreformatted"/>
              <w:widowControl w:val="false"/>
              <w:rPr/>
            </w:pPr>
            <w:r>
              <w:rPr/>
              <w:t xml:space="preserve">    </w:t>
            </w: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 xml:space="preserve">    </w:t>
            </w:r>
            <w:r>
              <w:rPr/>
              <w:t>&lt;/Filter&gt;</w:t>
            </w:r>
          </w:p>
          <w:p>
            <w:pPr>
              <w:pStyle w:val="HTMLPreformatted"/>
              <w:widowControl w:val="false"/>
              <w:rPr/>
            </w:pPr>
            <w:r>
              <w:rPr/>
              <w:t>&lt;/DatabaseFilters&gt;</w:t>
            </w:r>
          </w:p>
        </w:tc>
      </w:tr>
    </w:tbl>
    <w:p>
      <w:pPr>
        <w:pStyle w:val="Normal"/>
        <w:rPr>
          <w:lang w:val="en-US"/>
        </w:rPr>
      </w:pPr>
      <w:r>
        <w:rPr>
          <w:lang w:val="en-US"/>
        </w:rPr>
      </w:r>
    </w:p>
    <w:p>
      <w:pPr>
        <w:pStyle w:val="Heading2"/>
        <w:ind w:left="0" w:hanging="0"/>
        <w:rPr/>
      </w:pPr>
      <w:bookmarkStart w:id="164" w:name="__RefHeading___Toc37498_832650626"/>
      <w:bookmarkStart w:id="165" w:name="_Toc477259846"/>
      <w:bookmarkEnd w:id="164"/>
      <w:r>
        <w:rPr/>
        <w:t>Element &lt;</w:t>
      </w:r>
      <w:bookmarkStart w:id="166" w:name="DatabaseName"/>
      <w:r>
        <w:rPr/>
        <w:t>DatabaseName</w:t>
      </w:r>
      <w:bookmarkEnd w:id="166"/>
      <w:r>
        <w:rPr/>
        <w:t>&gt;</w:t>
      </w:r>
      <w:bookmarkEnd w:id="16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56"/>
        <w:gridCol w:w="8315"/>
      </w:tblGrid>
      <w:tr>
        <w:trPr/>
        <w:tc>
          <w:tcPr>
            <w:tcW w:w="1656" w:type="dxa"/>
            <w:tcBorders/>
            <w:vAlign w:val="center"/>
          </w:tcPr>
          <w:p>
            <w:pPr>
              <w:pStyle w:val="Normal"/>
              <w:widowControl w:val="false"/>
              <w:rPr>
                <w:lang w:val="en-US"/>
              </w:rPr>
            </w:pPr>
            <w:r>
              <w:rPr>
                <w:b/>
                <w:bCs/>
                <w:lang w:val="en-US"/>
              </w:rPr>
              <w:t>Definition:</w:t>
            </w:r>
          </w:p>
        </w:tc>
        <w:tc>
          <w:tcPr>
            <w:tcW w:w="8315" w:type="dxa"/>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1656" w:type="dxa"/>
            <w:tcBorders/>
            <w:vAlign w:val="center"/>
          </w:tcPr>
          <w:p>
            <w:pPr>
              <w:pStyle w:val="Normal"/>
              <w:widowControl w:val="false"/>
              <w:rPr>
                <w:lang w:val="en-US"/>
              </w:rPr>
            </w:pPr>
            <w:r>
              <w:rPr>
                <w:b/>
                <w:bCs/>
                <w:lang w:val="en-US"/>
              </w:rPr>
              <w:t>Type:</w:t>
            </w:r>
          </w:p>
        </w:tc>
        <w:tc>
          <w:tcPr>
            <w:tcW w:w="8315" w:type="dxa"/>
            <w:tcBorders/>
            <w:vAlign w:val="center"/>
          </w:tcPr>
          <w:p>
            <w:pPr>
              <w:pStyle w:val="Normal"/>
              <w:widowControl w:val="false"/>
              <w:rPr>
                <w:lang w:val="en-US"/>
              </w:rPr>
            </w:pPr>
            <w:r>
              <w:rPr>
                <w:lang w:val="en-US"/>
              </w:rPr>
              <w:t xml:space="preserve">ParamType </w:t>
            </w:r>
          </w:p>
        </w:tc>
      </w:tr>
      <w:tr>
        <w:trPr/>
        <w:tc>
          <w:tcPr>
            <w:tcW w:w="1656" w:type="dxa"/>
            <w:tcBorders/>
            <w:vAlign w:val="center"/>
          </w:tcPr>
          <w:p>
            <w:pPr>
              <w:pStyle w:val="Normal"/>
              <w:widowControl w:val="false"/>
              <w:rPr>
                <w:lang w:val="en-US"/>
              </w:rPr>
            </w:pPr>
            <w:r>
              <w:rPr>
                <w:b/>
                <w:bCs/>
                <w:lang w:val="en-US"/>
              </w:rPr>
              <w:t>Attributes:</w:t>
            </w:r>
          </w:p>
        </w:tc>
        <w:tc>
          <w:tcPr>
            <w:tcW w:w="8315" w:type="dxa"/>
            <w:tcBorders/>
            <w:vAlign w:val="center"/>
          </w:tcPr>
          <w:p>
            <w:pPr>
              <w:pStyle w:val="Normal"/>
              <w:widowControl w:val="false"/>
              <w:rPr>
                <w:lang w:val="en-US"/>
              </w:rPr>
            </w:pPr>
            <w:r>
              <w:rPr>
                <w:lang w:val="en-US"/>
              </w:rPr>
              <w:t>none</w:t>
            </w:r>
          </w:p>
        </w:tc>
      </w:tr>
      <w:tr>
        <w:trPr/>
        <w:tc>
          <w:tcPr>
            <w:tcW w:w="1656" w:type="dxa"/>
            <w:tcBorders/>
            <w:vAlign w:val="center"/>
          </w:tcPr>
          <w:p>
            <w:pPr>
              <w:pStyle w:val="Normal"/>
              <w:widowControl w:val="false"/>
              <w:rPr>
                <w:lang w:val="en-US"/>
              </w:rPr>
            </w:pPr>
            <w:r>
              <w:rPr>
                <w:b/>
                <w:bCs/>
                <w:lang w:val="en-US"/>
              </w:rPr>
              <w:t>Subelements:</w:t>
            </w:r>
          </w:p>
        </w:tc>
        <w:tc>
          <w:tcPr>
            <w:tcW w:w="8315" w:type="dxa"/>
            <w:tcBorders/>
            <w:vAlign w:val="center"/>
          </w:tcPr>
          <w:tbl>
            <w:tblPr>
              <w:tblW w:w="822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86"/>
              <w:gridCol w:w="1135"/>
              <w:gridCol w:w="1182"/>
              <w:gridCol w:w="4221"/>
            </w:tblGrid>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56" w:type="dxa"/>
            <w:tcBorders/>
            <w:vAlign w:val="center"/>
          </w:tcPr>
          <w:p>
            <w:pPr>
              <w:pStyle w:val="Normal"/>
              <w:widowControl w:val="false"/>
              <w:rPr>
                <w:lang w:val="en-US"/>
              </w:rPr>
            </w:pPr>
            <w:r>
              <w:rPr>
                <w:b/>
                <w:bCs/>
                <w:lang w:val="en-US"/>
              </w:rPr>
              <w:t>Example Context:</w:t>
            </w:r>
          </w:p>
        </w:tc>
        <w:tc>
          <w:tcPr>
            <w:tcW w:w="8315" w:type="dxa"/>
            <w:tcBorders/>
            <w:vAlign w:val="center"/>
          </w:tcPr>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tc>
      </w:tr>
      <w:tr>
        <w:trPr/>
        <w:tc>
          <w:tcPr>
            <w:tcW w:w="1656" w:type="dxa"/>
            <w:tcBorders/>
            <w:vAlign w:val="center"/>
          </w:tcPr>
          <w:p>
            <w:pPr>
              <w:pStyle w:val="Normal"/>
              <w:widowControl w:val="false"/>
              <w:rPr>
                <w:lang w:val="en-US"/>
              </w:rPr>
            </w:pPr>
            <w:r>
              <w:rPr>
                <w:b/>
                <w:bCs/>
                <w:lang w:val="en-US"/>
              </w:rPr>
              <w:t>cvParam Mapping Rules:</w:t>
            </w:r>
          </w:p>
        </w:tc>
        <w:tc>
          <w:tcPr>
            <w:tcW w:w="8315" w:type="dxa"/>
            <w:tcBorders/>
            <w:vAlign w:val="center"/>
          </w:tcPr>
          <w:p>
            <w:pPr>
              <w:pStyle w:val="HTMLPreformatted"/>
              <w:widowControl w:val="false"/>
              <w:rPr/>
            </w:pPr>
            <w:r>
              <w:rPr/>
              <w:t>Path /MzIdentML/DataCollection/Inputs/SearchDatabase/DatabaseName</w:t>
            </w:r>
          </w:p>
          <w:p>
            <w:pPr>
              <w:pStyle w:val="HTMLPreformatted"/>
              <w:widowControl w:val="false"/>
              <w:rPr/>
            </w:pPr>
            <w:r>
              <w:rPr/>
              <w:t xml:space="preserve">MAY supply a *child* term of </w:t>
            </w:r>
            <w:hyperlink r:id="rId59" w:tgtFrame="new">
              <w:r>
                <w:rPr>
                  <w:rStyle w:val="InternetLink"/>
                </w:rPr>
                <w:t>MS:1001013</w:t>
              </w:r>
            </w:hyperlink>
            <w:r>
              <w:rPr/>
              <w:t xml:space="preserve"> (</w:t>
            </w:r>
            <w:r>
              <w:rPr>
                <w:rStyle w:val="Popup"/>
              </w:rPr>
              <w:t>database name</w:t>
            </w:r>
            <w:r>
              <w:rPr/>
              <w:t>) one or more times</w:t>
            </w:r>
          </w:p>
          <w:p>
            <w:pPr>
              <w:pStyle w:val="HTMLPreformatted"/>
              <w:widowControl w:val="false"/>
              <w:rPr/>
            </w:pPr>
            <w:r>
              <w:rPr/>
              <w:t xml:space="preserve">  </w:t>
            </w:r>
            <w:r>
              <w:rPr/>
              <w:t xml:space="preserve">e.g.: </w:t>
            </w:r>
            <w:hyperlink r:id="rId60" w:tgtFrame="new">
              <w:r>
                <w:rPr>
                  <w:rStyle w:val="InternetLink"/>
                </w:rPr>
                <w:t>MS:1001084</w:t>
              </w:r>
            </w:hyperlink>
            <w:r>
              <w:rPr/>
              <w:t xml:space="preserve"> (</w:t>
            </w:r>
            <w:r>
              <w:rPr>
                <w:rStyle w:val="Popup"/>
              </w:rPr>
              <w:t>database nr</w:t>
            </w:r>
            <w:r>
              <w:rPr/>
              <w:t xml:space="preserve">) </w:t>
            </w:r>
          </w:p>
          <w:p>
            <w:pPr>
              <w:pStyle w:val="HTMLPreformatted"/>
              <w:widowControl w:val="false"/>
              <w:rPr/>
            </w:pPr>
            <w:r>
              <w:rPr/>
              <w:t xml:space="preserve">  </w:t>
            </w:r>
            <w:r>
              <w:rPr/>
              <w:t xml:space="preserve">e.g.: </w:t>
            </w:r>
            <w:hyperlink r:id="rId61" w:tgtFrame="new">
              <w:r>
                <w:rPr>
                  <w:rStyle w:val="InternetLink"/>
                </w:rPr>
                <w:t>MS:1001104</w:t>
              </w:r>
            </w:hyperlink>
            <w:r>
              <w:rPr/>
              <w:t xml:space="preserve"> (</w:t>
            </w:r>
            <w:r>
              <w:rPr>
                <w:rStyle w:val="Popup"/>
              </w:rPr>
              <w:t>database UniProtKB/Swiss-Prot</w:t>
            </w:r>
            <w:r>
              <w:rPr/>
              <w:t xml:space="preserve">) </w:t>
            </w:r>
          </w:p>
          <w:p>
            <w:pPr>
              <w:pStyle w:val="HTMLPreformatted"/>
              <w:widowControl w:val="false"/>
              <w:rPr/>
            </w:pPr>
            <w:r>
              <w:rPr/>
              <w:t xml:space="preserve">  </w:t>
            </w:r>
            <w:r>
              <w:rPr/>
              <w:t xml:space="preserve">e.g.: </w:t>
            </w:r>
            <w:hyperlink r:id="rId62" w:tgtFrame="new">
              <w:r>
                <w:rPr>
                  <w:rStyle w:val="InternetLink"/>
                </w:rPr>
                <w:t>MS:1001142</w:t>
              </w:r>
            </w:hyperlink>
            <w:r>
              <w:rPr/>
              <w:t xml:space="preserve"> (</w:t>
            </w:r>
            <w:r>
              <w:rPr>
                <w:rStyle w:val="Popup"/>
              </w:rPr>
              <w:t>database IPI_human</w:t>
            </w:r>
            <w:r>
              <w:rPr/>
              <w:t xml:space="preserve">) </w:t>
            </w:r>
          </w:p>
          <w:p>
            <w:pPr>
              <w:pStyle w:val="HTMLPreformatted"/>
              <w:widowControl w:val="false"/>
              <w:rPr/>
            </w:pPr>
            <w:r>
              <w:rPr/>
              <w:t xml:space="preserve">  </w:t>
            </w:r>
            <w:r>
              <w:rPr/>
              <w:t xml:space="preserve">e.g.: </w:t>
            </w:r>
            <w:hyperlink r:id="rId63" w:tgtFrame="new">
              <w:r>
                <w:rPr>
                  <w:rStyle w:val="InternetLink"/>
                </w:rPr>
                <w:t>MS:1001285</w:t>
              </w:r>
            </w:hyperlink>
            <w:r>
              <w:rPr/>
              <w:t xml:space="preserve"> (</w:t>
            </w:r>
            <w:r>
              <w:rPr>
                <w:rStyle w:val="Popup"/>
              </w:rPr>
              <w:t>database IPI_mouse</w:t>
            </w:r>
            <w:r>
              <w:rPr/>
              <w:t xml:space="preserve">) </w:t>
            </w:r>
          </w:p>
          <w:p>
            <w:pPr>
              <w:pStyle w:val="HTMLPreformatted"/>
              <w:widowControl w:val="false"/>
              <w:rPr/>
            </w:pPr>
            <w:r>
              <w:rPr/>
              <w:t xml:space="preserve">  </w:t>
            </w:r>
            <w:r>
              <w:rPr/>
              <w:t xml:space="preserve">e.g.: </w:t>
            </w:r>
            <w:hyperlink r:id="rId64" w:tgtFrame="new">
              <w:r>
                <w:rPr>
                  <w:rStyle w:val="InternetLink"/>
                </w:rPr>
                <w:t>MS:1001286</w:t>
              </w:r>
            </w:hyperlink>
            <w:r>
              <w:rPr/>
              <w:t xml:space="preserve"> (</w:t>
            </w:r>
            <w:r>
              <w:rPr>
                <w:rStyle w:val="Popup"/>
              </w:rPr>
              <w:t>database IPI_rat</w:t>
            </w:r>
            <w:r>
              <w:rPr/>
              <w:t xml:space="preserve">) </w:t>
            </w:r>
          </w:p>
          <w:p>
            <w:pPr>
              <w:pStyle w:val="HTMLPreformatted"/>
              <w:widowControl w:val="false"/>
              <w:rPr/>
            </w:pPr>
            <w:r>
              <w:rPr/>
              <w:t xml:space="preserve">  </w:t>
            </w:r>
            <w:r>
              <w:rPr/>
              <w:t xml:space="preserve">e.g.: </w:t>
            </w:r>
            <w:hyperlink r:id="rId65" w:tgtFrame="new">
              <w:r>
                <w:rPr>
                  <w:rStyle w:val="InternetLink"/>
                </w:rPr>
                <w:t>MS:1001287</w:t>
              </w:r>
            </w:hyperlink>
            <w:r>
              <w:rPr/>
              <w:t xml:space="preserve"> (</w:t>
            </w:r>
            <w:r>
              <w:rPr>
                <w:rStyle w:val="Popup"/>
              </w:rPr>
              <w:t>database IPI_zebrafish</w:t>
            </w:r>
            <w:r>
              <w:rPr/>
              <w:t xml:space="preserve">) </w:t>
            </w:r>
          </w:p>
          <w:p>
            <w:pPr>
              <w:pStyle w:val="HTMLPreformatted"/>
              <w:widowControl w:val="false"/>
              <w:rPr/>
            </w:pPr>
            <w:r>
              <w:rPr/>
              <w:t xml:space="preserve">  </w:t>
            </w:r>
            <w:r>
              <w:rPr/>
              <w:t xml:space="preserve">e.g.: </w:t>
            </w:r>
            <w:hyperlink r:id="rId66" w:tgtFrame="new">
              <w:r>
                <w:rPr>
                  <w:rStyle w:val="InternetLink"/>
                </w:rPr>
                <w:t>MS:1001288</w:t>
              </w:r>
            </w:hyperlink>
            <w:r>
              <w:rPr/>
              <w:t xml:space="preserve"> (</w:t>
            </w:r>
            <w:r>
              <w:rPr>
                <w:rStyle w:val="Popup"/>
              </w:rPr>
              <w:t>database IPI_chicken</w:t>
            </w:r>
            <w:r>
              <w:rPr/>
              <w:t xml:space="preserve">) </w:t>
            </w:r>
          </w:p>
          <w:p>
            <w:pPr>
              <w:pStyle w:val="HTMLPreformatted"/>
              <w:widowControl w:val="false"/>
              <w:rPr/>
            </w:pPr>
            <w:r>
              <w:rPr/>
              <w:t xml:space="preserve">  </w:t>
            </w:r>
            <w:r>
              <w:rPr/>
              <w:t xml:space="preserve">e.g.: </w:t>
            </w:r>
            <w:hyperlink r:id="rId67" w:tgtFrame="new">
              <w:r>
                <w:rPr>
                  <w:rStyle w:val="InternetLink"/>
                </w:rPr>
                <w:t>MS:1001289</w:t>
              </w:r>
            </w:hyperlink>
            <w:r>
              <w:rPr/>
              <w:t xml:space="preserve"> (</w:t>
            </w:r>
            <w:r>
              <w:rPr>
                <w:rStyle w:val="Popup"/>
              </w:rPr>
              <w:t>database IPI_cow</w:t>
            </w:r>
            <w:r>
              <w:rPr/>
              <w:t xml:space="preserve">) </w:t>
            </w:r>
          </w:p>
          <w:p>
            <w:pPr>
              <w:pStyle w:val="HTMLPreformatted"/>
              <w:widowControl w:val="false"/>
              <w:rPr/>
            </w:pPr>
            <w:r>
              <w:rPr/>
              <w:t xml:space="preserve">  </w:t>
            </w:r>
            <w:r>
              <w:rPr/>
              <w:t xml:space="preserve">e.g.: </w:t>
            </w:r>
            <w:hyperlink r:id="rId68" w:tgtFrame="new">
              <w:r>
                <w:rPr>
                  <w:rStyle w:val="InternetLink"/>
                </w:rPr>
                <w:t>MS:1001290</w:t>
              </w:r>
            </w:hyperlink>
            <w:r>
              <w:rPr/>
              <w:t xml:space="preserve"> (</w:t>
            </w:r>
            <w:r>
              <w:rPr>
                <w:rStyle w:val="Popup"/>
              </w:rPr>
              <w:t>database IPI_arabidopsis</w:t>
            </w:r>
            <w:r>
              <w:rPr/>
              <w:t xml:space="preserve">) </w:t>
            </w:r>
          </w:p>
          <w:p>
            <w:pPr>
              <w:pStyle w:val="HTMLPreformatted"/>
              <w:widowControl w:val="false"/>
              <w:rPr/>
            </w:pPr>
            <w:r>
              <w:rPr/>
              <w:t xml:space="preserve">  </w:t>
            </w:r>
            <w:r>
              <w:rPr/>
              <w:t xml:space="preserve">e.g.: </w:t>
            </w:r>
            <w:hyperlink r:id="rId69" w:tgtFrame="new">
              <w:r>
                <w:rPr>
                  <w:rStyle w:val="InternetLink"/>
                </w:rPr>
                <w:t>MS:1002060</w:t>
              </w:r>
            </w:hyperlink>
            <w:r>
              <w:rPr/>
              <w:t xml:space="preserve"> (</w:t>
            </w:r>
            <w:r>
              <w:rPr>
                <w:rStyle w:val="Popup"/>
              </w:rPr>
              <w:t>database UniProtKB/TrEMBL</w:t>
            </w:r>
            <w:r>
              <w:rPr/>
              <w:t xml:space="preserve">) </w:t>
            </w:r>
          </w:p>
        </w:tc>
      </w:tr>
      <w:tr>
        <w:trPr/>
        <w:tc>
          <w:tcPr>
            <w:tcW w:w="1656" w:type="dxa"/>
            <w:tcBorders/>
            <w:vAlign w:val="center"/>
          </w:tcPr>
          <w:p>
            <w:pPr>
              <w:pStyle w:val="Normal"/>
              <w:widowControl w:val="false"/>
              <w:rPr>
                <w:lang w:val="en-US"/>
              </w:rPr>
            </w:pPr>
            <w:r>
              <w:rPr>
                <w:b/>
                <w:bCs/>
                <w:lang w:val="en-US"/>
              </w:rPr>
              <w:t>Example cvParams:</w:t>
            </w:r>
          </w:p>
        </w:tc>
        <w:tc>
          <w:tcPr>
            <w:tcW w:w="8315" w:type="dxa"/>
            <w:tcBorders/>
            <w:vAlign w:val="center"/>
          </w:tcPr>
          <w:p>
            <w:pPr>
              <w:pStyle w:val="HTMLPreformatted"/>
              <w:widowControl w:val="false"/>
              <w:rPr>
                <w:del w:id="573" w:author="Colin Combe" w:date="2023-01-25T16:22:00Z"/>
              </w:rPr>
            </w:pPr>
            <w:del w:id="572" w:author="Colin Combe" w:date="2023-01-25T16:22:00Z">
              <w:r>
                <w:rPr/>
                <w:delText>&lt;cvParam accession="MS:1001197" cvRef="PSI-MS" name="DB composition target+decoy"/&gt;</w:delText>
              </w:r>
            </w:del>
          </w:p>
          <w:p>
            <w:pPr>
              <w:pStyle w:val="HTMLPreformatted"/>
              <w:widowControl w:val="false"/>
              <w:rPr>
                <w:del w:id="575" w:author="Colin Combe" w:date="2023-01-25T16:22:00Z"/>
              </w:rPr>
            </w:pPr>
            <w:del w:id="574" w:author="Colin Combe" w:date="2023-01-25T16:22:00Z">
              <w:r>
                <w:rPr/>
                <w:delText>&lt;cvParam accession="MS:1001283" cvRef="PSI-MS" value="^XXX" name="decoy DB accession regexp"/&gt;</w:delText>
              </w:r>
            </w:del>
          </w:p>
          <w:p>
            <w:pPr>
              <w:pStyle w:val="HTMLPreformatted"/>
              <w:widowControl w:val="false"/>
              <w:rPr>
                <w:del w:id="577" w:author="Colin Combe" w:date="2023-01-25T16:22:00Z"/>
              </w:rPr>
            </w:pPr>
            <w:del w:id="576" w:author="Colin Combe" w:date="2023-01-25T16:22:00Z">
              <w:r>
                <w:rPr/>
                <w:delText>&lt;cvParam accession="MS:1001195" cvRef="PSI-MS" name="decoy DB type reverse"/&gt;</w:delText>
              </w:r>
            </w:del>
          </w:p>
          <w:p>
            <w:pPr>
              <w:pStyle w:val="HTMLPreformatted"/>
              <w:widowControl w:val="false"/>
              <w:rPr/>
            </w:pPr>
            <w:del w:id="578" w:author="Colin Combe" w:date="2023-01-25T16:22:00Z">
              <w:r>
                <w:rPr/>
                <w:delText>&lt;cvParam accession="MS:1001073" cvRef="PSI-MS" name="database type amino acid"/&gt;</w:delText>
              </w:r>
            </w:del>
            <w:r>
              <w:rPr/>
              <w:commentReference w:id="11"/>
            </w:r>
          </w:p>
          <w:p>
            <w:pPr>
              <w:pStyle w:val="HTMLPreformatted"/>
              <w:widowControl w:val="false"/>
              <w:rPr/>
            </w:pPr>
            <w:ins w:id="579" w:author="Colin Combe" w:date="2023-01-25T16:21:00Z">
              <w:r>
                <w:rPr/>
                <w:t>&lt;cvParam accession="</w:t>
              </w:r>
            </w:ins>
            <w:hyperlink r:id="rId70" w:tgtFrame="new">
              <w:ins w:id="580" w:author="Colin Combe" w:date="2023-01-25T16:21:00Z">
                <w:r>
                  <w:rPr>
                    <w:rStyle w:val="InternetLink"/>
                  </w:rPr>
                  <w:t>MS:1001104</w:t>
                </w:r>
              </w:ins>
            </w:hyperlink>
            <w:ins w:id="581" w:author="Colin Combe" w:date="2023-01-25T16:21:00Z">
              <w:r>
                <w:rPr/>
                <w:t>" cvRef="PSI-MS" name="database UniProtKB/Swiss-Prot"/&gt;</w:t>
              </w:r>
            </w:ins>
          </w:p>
        </w:tc>
      </w:tr>
      <w:tr>
        <w:trPr/>
        <w:tc>
          <w:tcPr>
            <w:tcW w:w="1656" w:type="dxa"/>
            <w:tcBorders/>
            <w:vAlign w:val="center"/>
          </w:tcPr>
          <w:p>
            <w:pPr>
              <w:pStyle w:val="Normal"/>
              <w:widowControl w:val="false"/>
              <w:rPr>
                <w:lang w:val="en-US"/>
              </w:rPr>
            </w:pPr>
            <w:r>
              <w:rPr>
                <w:b/>
                <w:bCs/>
                <w:lang w:val="en-US"/>
              </w:rPr>
              <w:t>Example userParams:</w:t>
            </w:r>
          </w:p>
        </w:tc>
        <w:tc>
          <w:tcPr>
            <w:tcW w:w="8315" w:type="dxa"/>
            <w:tcBorders/>
            <w:vAlign w:val="center"/>
          </w:tcPr>
          <w:p>
            <w:pPr>
              <w:pStyle w:val="HTMLPreformatted"/>
              <w:widowControl w:val="false"/>
              <w:rPr/>
            </w:pPr>
            <w:r>
              <w:rPr/>
              <w:t>&lt;userParam name="fawaz_PXD000652_combined_concatenated_target_decoy.fasta"&gt;&lt;/userParam&gt;</w:t>
            </w:r>
          </w:p>
          <w:p>
            <w:pPr>
              <w:pStyle w:val="HTMLPreformatted"/>
              <w:widowControl w:val="false"/>
              <w:rPr/>
            </w:pPr>
            <w:r>
              <w:rPr/>
              <w:t>&lt;userParam name="no description"/&gt;</w:t>
            </w:r>
          </w:p>
          <w:p>
            <w:pPr>
              <w:pStyle w:val="HTMLPreformatted"/>
              <w:widowControl w:val="false"/>
              <w:rPr/>
            </w:pPr>
            <w:r>
              <w:rPr/>
              <w:t>&lt;userParam name="Rosetta_uniprot_20130402_mouse_SWISS_can_iso_ECOLI.fasta"/&gt;</w:t>
            </w:r>
          </w:p>
          <w:p>
            <w:pPr>
              <w:pStyle w:val="HTMLPreformatted"/>
              <w:widowControl w:val="false"/>
              <w:rPr/>
            </w:pPr>
            <w:r>
              <w:rPr/>
              <w:t>&lt;userParam name="Ros_Uniprot_20130402.fasta"/&gt;</w:t>
            </w:r>
          </w:p>
          <w:p>
            <w:pPr>
              <w:pStyle w:val="HTMLPreformatted"/>
              <w:widowControl w:val="false"/>
              <w:rPr/>
            </w:pPr>
            <w:r>
              <w:rPr/>
              <w:t>&lt;userParam name="26Syeast_test.fasta"/&gt;</w:t>
            </w:r>
          </w:p>
          <w:p>
            <w:pPr>
              <w:pStyle w:val="HTMLPreformatted"/>
              <w:widowControl w:val="false"/>
              <w:rPr/>
            </w:pPr>
            <w:r>
              <w:rPr/>
              <w:t>&lt;userParam name="Ros_Uniprot_Ecoli_20130402.fasta" /&gt;</w:t>
            </w:r>
          </w:p>
          <w:p>
            <w:pPr>
              <w:pStyle w:val="HTMLPreformatted"/>
              <w:widowControl w:val="false"/>
              <w:rPr/>
            </w:pPr>
            <w:r>
              <w:rPr/>
              <w:t>&lt;userParam name="uniprot-human-reviewed-trypsin-april-2016_concatenated_target_decoy.fasta"/&gt;</w:t>
            </w:r>
          </w:p>
          <w:p>
            <w:pPr>
              <w:pStyle w:val="HTMLPreformatted"/>
              <w:widowControl w:val="false"/>
              <w:rPr/>
            </w:pPr>
            <w:r>
              <w:rPr/>
              <w:t>&lt;userParam name="HSA-Active.FASTA"&gt;&lt;/userParam&gt;</w:t>
            </w:r>
          </w:p>
        </w:tc>
      </w:tr>
    </w:tbl>
    <w:p>
      <w:pPr>
        <w:pStyle w:val="Normal"/>
        <w:rPr>
          <w:lang w:val="en-US"/>
        </w:rPr>
      </w:pPr>
      <w:r>
        <w:rPr>
          <w:lang w:val="en-US"/>
        </w:rPr>
      </w:r>
    </w:p>
    <w:p>
      <w:pPr>
        <w:pStyle w:val="Heading2"/>
        <w:ind w:left="0" w:hanging="0"/>
        <w:rPr/>
      </w:pPr>
      <w:bookmarkStart w:id="167" w:name="__RefHeading___Toc37500_832650626"/>
      <w:bookmarkStart w:id="168" w:name="_Toc477259847"/>
      <w:bookmarkEnd w:id="167"/>
      <w:r>
        <w:rPr/>
        <w:t>Element &lt;</w:t>
      </w:r>
      <w:bookmarkStart w:id="169" w:name="DatabaseTranslation"/>
      <w:r>
        <w:rPr/>
        <w:t>DatabaseTranslation</w:t>
      </w:r>
      <w:bookmarkEnd w:id="169"/>
      <w:r>
        <w:rPr/>
        <w:t>&gt;</w:t>
      </w:r>
      <w:bookmarkEnd w:id="16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7"/>
        <w:gridCol w:w="8454"/>
      </w:tblGrid>
      <w:tr>
        <w:trPr/>
        <w:tc>
          <w:tcPr>
            <w:tcW w:w="1517" w:type="dxa"/>
            <w:tcBorders/>
            <w:vAlign w:val="center"/>
          </w:tcPr>
          <w:p>
            <w:pPr>
              <w:pStyle w:val="Normal"/>
              <w:widowControl w:val="false"/>
              <w:rPr>
                <w:lang w:val="en-US"/>
              </w:rPr>
            </w:pPr>
            <w:r>
              <w:rPr>
                <w:b/>
                <w:bCs/>
                <w:lang w:val="en-US"/>
              </w:rPr>
              <w:t>Definition:</w:t>
            </w:r>
          </w:p>
        </w:tc>
        <w:tc>
          <w:tcPr>
            <w:tcW w:w="8454" w:type="dxa"/>
            <w:tcBorders/>
            <w:vAlign w:val="center"/>
          </w:tcPr>
          <w:p>
            <w:pPr>
              <w:pStyle w:val="Normal"/>
              <w:widowControl w:val="false"/>
              <w:rPr>
                <w:lang w:val="en-US"/>
              </w:rPr>
            </w:pPr>
            <w:r>
              <w:rPr>
                <w:lang w:val="en-US"/>
              </w:rPr>
              <w:t xml:space="preserve">A specification of how a nucleic acid sequence database was translated for searching. </w:t>
            </w:r>
          </w:p>
        </w:tc>
      </w:tr>
      <w:tr>
        <w:trPr/>
        <w:tc>
          <w:tcPr>
            <w:tcW w:w="1517" w:type="dxa"/>
            <w:tcBorders/>
            <w:vAlign w:val="center"/>
          </w:tcPr>
          <w:p>
            <w:pPr>
              <w:pStyle w:val="Normal"/>
              <w:widowControl w:val="false"/>
              <w:rPr>
                <w:lang w:val="en-US"/>
              </w:rPr>
            </w:pPr>
            <w:r>
              <w:rPr>
                <w:b/>
                <w:bCs/>
                <w:lang w:val="en-US"/>
              </w:rPr>
              <w:t>Type:</w:t>
            </w:r>
          </w:p>
        </w:tc>
        <w:tc>
          <w:tcPr>
            <w:tcW w:w="8454" w:type="dxa"/>
            <w:tcBorders/>
            <w:vAlign w:val="center"/>
          </w:tcPr>
          <w:p>
            <w:pPr>
              <w:pStyle w:val="Normal"/>
              <w:widowControl w:val="false"/>
              <w:rPr>
                <w:lang w:val="en-US"/>
              </w:rPr>
            </w:pPr>
            <w:r>
              <w:rPr>
                <w:lang w:val="en-US"/>
              </w:rPr>
              <w:t xml:space="preserve">DatabaseTranslationType </w:t>
            </w:r>
          </w:p>
        </w:tc>
      </w:tr>
      <w:tr>
        <w:trPr/>
        <w:tc>
          <w:tcPr>
            <w:tcW w:w="1517" w:type="dxa"/>
            <w:tcBorders/>
            <w:vAlign w:val="center"/>
          </w:tcPr>
          <w:p>
            <w:pPr>
              <w:pStyle w:val="Normal"/>
              <w:widowControl w:val="false"/>
              <w:rPr>
                <w:lang w:val="en-US"/>
              </w:rPr>
            </w:pPr>
            <w:r>
              <w:rPr>
                <w:b/>
                <w:bCs/>
                <w:lang w:val="en-US"/>
              </w:rPr>
              <w:t>Attributes:</w:t>
            </w:r>
          </w:p>
        </w:tc>
        <w:tc>
          <w:tcPr>
            <w:tcW w:w="8454" w:type="dxa"/>
            <w:tcBorders/>
            <w:vAlign w:val="center"/>
          </w:tcPr>
          <w:tbl>
            <w:tblPr>
              <w:tblW w:w="833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216"/>
              <w:gridCol w:w="1924"/>
              <w:gridCol w:w="791"/>
              <w:gridCol w:w="4404"/>
            </w:tblGrid>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2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frames</w:t>
                  </w:r>
                </w:p>
              </w:tc>
              <w:tc>
                <w:tcPr>
                  <w:tcW w:w="19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listOfAllowedFrames</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4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frames in which the nucleic acid sequence has been translated as a space separated list </w:t>
                  </w:r>
                </w:p>
              </w:tc>
            </w:tr>
          </w:tbl>
          <w:p>
            <w:pPr>
              <w:pStyle w:val="Normal"/>
              <w:widowControl w:val="false"/>
              <w:rPr>
                <w:lang w:val="en-US"/>
              </w:rPr>
            </w:pPr>
            <w:r>
              <w:rPr>
                <w:lang w:val="en-US"/>
              </w:rPr>
            </w:r>
          </w:p>
        </w:tc>
      </w:tr>
      <w:tr>
        <w:trPr/>
        <w:tc>
          <w:tcPr>
            <w:tcW w:w="1517" w:type="dxa"/>
            <w:tcBorders/>
            <w:vAlign w:val="center"/>
          </w:tcPr>
          <w:p>
            <w:pPr>
              <w:pStyle w:val="Normal"/>
              <w:widowControl w:val="false"/>
              <w:rPr>
                <w:lang w:val="en-US"/>
              </w:rPr>
            </w:pPr>
            <w:r>
              <w:rPr>
                <w:b/>
                <w:bCs/>
                <w:lang w:val="en-US"/>
              </w:rPr>
              <w:t>Subelements:</w:t>
            </w:r>
          </w:p>
        </w:tc>
        <w:tc>
          <w:tcPr>
            <w:tcW w:w="8454" w:type="dxa"/>
            <w:tcBorders/>
            <w:vAlign w:val="center"/>
          </w:tcPr>
          <w:tbl>
            <w:tblPr>
              <w:tblW w:w="833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97"/>
              <w:gridCol w:w="1133"/>
              <w:gridCol w:w="1182"/>
              <w:gridCol w:w="4323"/>
            </w:tblGrid>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ranslationTable">
                    <w:r>
                      <w:rPr>
                        <w:rStyle w:val="InternetLink"/>
                        <w:lang w:val="en-US"/>
                      </w:rPr>
                      <w:t>TranslationTable</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table used to translate codons into nucleic acids e.g. by reference to the NCBI translation table. </w:t>
                  </w:r>
                </w:p>
              </w:tc>
            </w:tr>
          </w:tbl>
          <w:p>
            <w:pPr>
              <w:pStyle w:val="Normal"/>
              <w:widowControl w:val="false"/>
              <w:rPr>
                <w:lang w:val="en-US"/>
              </w:rPr>
            </w:pPr>
            <w:r>
              <w:rPr>
                <w:lang w:val="en-US"/>
              </w:rPr>
            </w:r>
          </w:p>
        </w:tc>
      </w:tr>
      <w:tr>
        <w:trPr/>
        <w:tc>
          <w:tcPr>
            <w:tcW w:w="1517" w:type="dxa"/>
            <w:tcBorders/>
            <w:vAlign w:val="center"/>
          </w:tcPr>
          <w:p>
            <w:pPr>
              <w:pStyle w:val="Normal"/>
              <w:widowControl w:val="false"/>
              <w:rPr>
                <w:lang w:val="en-US"/>
              </w:rPr>
            </w:pPr>
            <w:r>
              <w:rPr>
                <w:b/>
                <w:bCs/>
                <w:lang w:val="en-US"/>
              </w:rPr>
              <w:t>Example Context:</w:t>
            </w:r>
          </w:p>
        </w:tc>
        <w:tc>
          <w:tcPr>
            <w:tcW w:w="8454"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70" w:name="__RefHeading___Toc37502_832650626"/>
      <w:bookmarkStart w:id="171" w:name="_Toc477259848"/>
      <w:bookmarkEnd w:id="170"/>
      <w:r>
        <w:rPr/>
        <w:t>Element &lt;</w:t>
      </w:r>
      <w:bookmarkStart w:id="172" w:name="DataCollection"/>
      <w:r>
        <w:rPr/>
        <w:t>DataCollection</w:t>
      </w:r>
      <w:bookmarkEnd w:id="172"/>
      <w:r>
        <w:rPr/>
        <w:t>&gt;</w:t>
      </w:r>
      <w:bookmarkEnd w:id="17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8"/>
        <w:gridCol w:w="8583"/>
      </w:tblGrid>
      <w:tr>
        <w:trPr/>
        <w:tc>
          <w:tcPr>
            <w:tcW w:w="1388" w:type="dxa"/>
            <w:tcBorders/>
            <w:vAlign w:val="center"/>
          </w:tcPr>
          <w:p>
            <w:pPr>
              <w:pStyle w:val="Normal"/>
              <w:widowControl w:val="false"/>
              <w:rPr>
                <w:lang w:val="en-US"/>
              </w:rPr>
            </w:pPr>
            <w:r>
              <w:rPr>
                <w:b/>
                <w:bCs/>
                <w:lang w:val="en-US"/>
              </w:rPr>
              <w:t>Definition:</w:t>
            </w:r>
          </w:p>
        </w:tc>
        <w:tc>
          <w:tcPr>
            <w:tcW w:w="8583" w:type="dxa"/>
            <w:tcBorders/>
            <w:vAlign w:val="center"/>
          </w:tcPr>
          <w:p>
            <w:pPr>
              <w:pStyle w:val="Normal"/>
              <w:widowControl w:val="false"/>
              <w:rPr>
                <w:lang w:val="en-US"/>
              </w:rPr>
            </w:pPr>
            <w:r>
              <w:rPr>
                <w:lang w:val="en-US"/>
              </w:rPr>
              <w:t xml:space="preserve">The collection of input and output data sets of the analyses. </w:t>
            </w:r>
          </w:p>
        </w:tc>
      </w:tr>
      <w:tr>
        <w:trPr/>
        <w:tc>
          <w:tcPr>
            <w:tcW w:w="1388" w:type="dxa"/>
            <w:tcBorders/>
            <w:vAlign w:val="center"/>
          </w:tcPr>
          <w:p>
            <w:pPr>
              <w:pStyle w:val="Normal"/>
              <w:widowControl w:val="false"/>
              <w:rPr>
                <w:lang w:val="en-US"/>
              </w:rPr>
            </w:pPr>
            <w:r>
              <w:rPr>
                <w:b/>
                <w:bCs/>
                <w:lang w:val="en-US"/>
              </w:rPr>
              <w:t>Type:</w:t>
            </w:r>
          </w:p>
        </w:tc>
        <w:tc>
          <w:tcPr>
            <w:tcW w:w="8583" w:type="dxa"/>
            <w:tcBorders/>
            <w:vAlign w:val="center"/>
          </w:tcPr>
          <w:p>
            <w:pPr>
              <w:pStyle w:val="Normal"/>
              <w:widowControl w:val="false"/>
              <w:rPr>
                <w:lang w:val="en-US"/>
              </w:rPr>
            </w:pPr>
            <w:r>
              <w:rPr>
                <w:lang w:val="en-US"/>
              </w:rPr>
              <w:t xml:space="preserve">DataCollectionType </w:t>
            </w:r>
          </w:p>
        </w:tc>
      </w:tr>
      <w:tr>
        <w:trPr/>
        <w:tc>
          <w:tcPr>
            <w:tcW w:w="1388" w:type="dxa"/>
            <w:tcBorders/>
            <w:vAlign w:val="center"/>
          </w:tcPr>
          <w:p>
            <w:pPr>
              <w:pStyle w:val="Normal"/>
              <w:widowControl w:val="false"/>
              <w:rPr>
                <w:lang w:val="en-US"/>
              </w:rPr>
            </w:pPr>
            <w:r>
              <w:rPr>
                <w:b/>
                <w:bCs/>
                <w:lang w:val="en-US"/>
              </w:rPr>
              <w:t>Attributes:</w:t>
            </w:r>
          </w:p>
        </w:tc>
        <w:tc>
          <w:tcPr>
            <w:tcW w:w="8583" w:type="dxa"/>
            <w:tcBorders/>
            <w:vAlign w:val="center"/>
          </w:tcPr>
          <w:p>
            <w:pPr>
              <w:pStyle w:val="Normal"/>
              <w:widowControl w:val="false"/>
              <w:rPr>
                <w:lang w:val="en-US"/>
              </w:rPr>
            </w:pPr>
            <w:r>
              <w:rPr>
                <w:lang w:val="en-US"/>
              </w:rPr>
              <w:t>none</w:t>
            </w:r>
          </w:p>
        </w:tc>
      </w:tr>
      <w:tr>
        <w:trPr/>
        <w:tc>
          <w:tcPr>
            <w:tcW w:w="1388" w:type="dxa"/>
            <w:tcBorders/>
            <w:vAlign w:val="center"/>
          </w:tcPr>
          <w:p>
            <w:pPr>
              <w:pStyle w:val="Normal"/>
              <w:widowControl w:val="false"/>
              <w:rPr>
                <w:lang w:val="en-US"/>
              </w:rPr>
            </w:pPr>
            <w:r>
              <w:rPr>
                <w:b/>
                <w:bCs/>
                <w:lang w:val="en-US"/>
              </w:rPr>
              <w:t>Subelements:</w:t>
            </w:r>
          </w:p>
        </w:tc>
        <w:tc>
          <w:tcPr>
            <w:tcW w:w="8583" w:type="dxa"/>
            <w:tcBorders/>
            <w:vAlign w:val="center"/>
          </w:tcPr>
          <w:tbl>
            <w:tblPr>
              <w:tblW w:w="84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
                    <w:r>
                      <w:rPr>
                        <w:rStyle w:val="InternetLink"/>
                        <w:lang w:val="en-US"/>
                      </w:rPr>
                      <w:t>Inputs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inputs to the analyses including the databases searched, the spectral data and the source file converted to mzIdentML.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Data">
                    <w:r>
                      <w:rPr>
                        <w:rStyle w:val="InternetLink"/>
                        <w:lang w:val="en-US"/>
                      </w:rPr>
                      <w:t>AnalysisData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Data sets generated by the analyses, including peptide and protein lists. </w:t>
                  </w:r>
                </w:p>
              </w:tc>
            </w:tr>
          </w:tbl>
          <w:p>
            <w:pPr>
              <w:pStyle w:val="Normal"/>
              <w:widowControl w:val="false"/>
              <w:rPr>
                <w:lang w:val="en-US"/>
              </w:rPr>
            </w:pPr>
            <w:r>
              <w:rPr>
                <w:lang w:val="en-US"/>
              </w:rPr>
            </w:r>
          </w:p>
        </w:tc>
      </w:tr>
      <w:tr>
        <w:trPr/>
        <w:tc>
          <w:tcPr>
            <w:tcW w:w="1388" w:type="dxa"/>
            <w:tcBorders/>
            <w:vAlign w:val="center"/>
          </w:tcPr>
          <w:p>
            <w:pPr>
              <w:pStyle w:val="Normal"/>
              <w:widowControl w:val="false"/>
              <w:rPr>
                <w:lang w:val="en-US"/>
              </w:rPr>
            </w:pPr>
            <w:r>
              <w:rPr>
                <w:b/>
                <w:bCs/>
                <w:lang w:val="en-US"/>
              </w:rPr>
              <w:t>Graphical Context:</w:t>
            </w:r>
          </w:p>
        </w:tc>
        <w:tc>
          <w:tcPr>
            <w:tcW w:w="8583" w:type="dxa"/>
            <w:tcBorders/>
            <w:vAlign w:val="center"/>
          </w:tcPr>
          <w:p>
            <w:pPr>
              <w:pStyle w:val="Normal"/>
              <w:widowControl w:val="false"/>
              <w:rPr>
                <w:lang w:val="en-US"/>
              </w:rPr>
            </w:pPr>
            <w:r>
              <w:rPr/>
              <w:drawing>
                <wp:inline distT="0" distB="0" distL="0" distR="0">
                  <wp:extent cx="5398770" cy="6122670"/>
                  <wp:effectExtent l="0" t="0" r="0" b="0"/>
                  <wp:docPr id="6" name="Picture 9" descr="http://www.peptideatlas.org/PSI/schemas/mzIdentML/1.2/figures/Data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http://www.peptideatlas.org/PSI/schemas/mzIdentML/1.2/figures/DataCollection.png"/>
                          <pic:cNvPicPr>
                            <a:picLocks noChangeAspect="1" noChangeArrowheads="1"/>
                          </pic:cNvPicPr>
                        </pic:nvPicPr>
                        <pic:blipFill>
                          <a:blip r:embed="rId71"/>
                          <a:stretch>
                            <a:fillRect/>
                          </a:stretch>
                        </pic:blipFill>
                        <pic:spPr bwMode="auto">
                          <a:xfrm>
                            <a:off x="0" y="0"/>
                            <a:ext cx="5398770" cy="6122670"/>
                          </a:xfrm>
                          <a:prstGeom prst="rect">
                            <a:avLst/>
                          </a:prstGeom>
                        </pic:spPr>
                      </pic:pic>
                    </a:graphicData>
                  </a:graphic>
                </wp:inline>
              </w:drawing>
            </w:r>
          </w:p>
        </w:tc>
      </w:tr>
      <w:tr>
        <w:trPr/>
        <w:tc>
          <w:tcPr>
            <w:tcW w:w="1388" w:type="dxa"/>
            <w:tcBorders/>
            <w:vAlign w:val="center"/>
          </w:tcPr>
          <w:p>
            <w:pPr>
              <w:pStyle w:val="Normal"/>
              <w:widowControl w:val="false"/>
              <w:rPr>
                <w:lang w:val="en-US"/>
              </w:rPr>
            </w:pPr>
            <w:r>
              <w:rPr>
                <w:b/>
                <w:bCs/>
                <w:lang w:val="en-US"/>
              </w:rPr>
              <w:t>Example Context:</w:t>
            </w:r>
          </w:p>
        </w:tc>
        <w:tc>
          <w:tcPr>
            <w:tcW w:w="8583" w:type="dxa"/>
            <w:tcBorders/>
            <w:vAlign w:val="center"/>
          </w:tcPr>
          <w:p>
            <w:pPr>
              <w:pStyle w:val="HTMLPreformatted"/>
              <w:widowControl w:val="false"/>
              <w:rPr/>
            </w:pPr>
            <w:r>
              <w:rPr/>
              <w:t>&lt;DataCollection&gt;</w:t>
            </w:r>
          </w:p>
          <w:p>
            <w:pPr>
              <w:pStyle w:val="HTMLPreformatted"/>
              <w:widowControl w:val="false"/>
              <w:rPr/>
            </w:pPr>
            <w:r>
              <w:rPr/>
              <w:t>&lt;Inputs xmlns="http://psidev.info/psi/pi/mzIdentML/1.2"&gt;</w:t>
            </w:r>
          </w:p>
          <w:p>
            <w:pPr>
              <w:pStyle w:val="HTMLPreformatted"/>
              <w:widowControl w:val="false"/>
              <w:rPr/>
            </w:pPr>
            <w:r>
              <w:rPr/>
              <w:t xml:space="preserve">    </w:t>
            </w:r>
            <w:r>
              <w:rPr/>
              <w:t>&lt;SearchDatabase numDatabaseSequences="57566" location="E:\Work\PSI\mzIdentML\ProteinInference\Rosetta2\FASTAswithecoli\Rosetta_uniprot_20130402_</w:t>
            </w:r>
          </w:p>
          <w:p>
            <w:pPr>
              <w:pStyle w:val="HTMLPreformatted"/>
              <w:widowControl w:val="false"/>
              <w:rPr/>
            </w:pPr>
            <w:r>
              <w:rPr/>
              <w:t>mouse_SWISS_can_iso_ECOLI.fasta"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accession="MS:1001348" cvRef="PSI-MS"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&lt;/DataCollection&gt;</w:t>
            </w:r>
          </w:p>
        </w:tc>
      </w:tr>
    </w:tbl>
    <w:p>
      <w:pPr>
        <w:pStyle w:val="Normal"/>
        <w:rPr>
          <w:lang w:val="en-US"/>
        </w:rPr>
      </w:pPr>
      <w:r>
        <w:rPr>
          <w:lang w:val="en-US"/>
        </w:rPr>
      </w:r>
    </w:p>
    <w:p>
      <w:pPr>
        <w:pStyle w:val="Heading2"/>
        <w:ind w:left="0" w:hanging="0"/>
        <w:rPr/>
      </w:pPr>
      <w:bookmarkStart w:id="173" w:name="__RefHeading___Toc37504_832650626"/>
      <w:bookmarkStart w:id="174" w:name="_Toc477259849"/>
      <w:bookmarkEnd w:id="173"/>
      <w:r>
        <w:rPr/>
        <w:t>Element &lt;</w:t>
      </w:r>
      <w:bookmarkStart w:id="175" w:name="DBSequence"/>
      <w:r>
        <w:rPr/>
        <w:t>DBSequence</w:t>
      </w:r>
      <w:bookmarkEnd w:id="175"/>
      <w:r>
        <w:rPr/>
        <w:t>&gt;</w:t>
      </w:r>
      <w:bookmarkEnd w:id="17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DBSequenceType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9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07"/>
              <w:gridCol w:w="946"/>
              <w:gridCol w:w="824"/>
              <w:gridCol w:w="4814"/>
            </w:tblGrid>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accession</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unique accession of this sequence.</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length</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length of the sequence as a number of bases or residues.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9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9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source database of this sequence.</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9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22"/>
              <w:gridCol w:w="1133"/>
              <w:gridCol w:w="1182"/>
              <w:gridCol w:w="4454"/>
            </w:tblGrid>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q">
                    <w:r>
                      <w:rPr>
                        <w:rStyle w:val="InternetLink"/>
                        <w:lang w:val="en-US"/>
                      </w:rPr>
                      <w:t>Seq</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actual sequence of amino acids or nucleic acid.</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&lt;DBSequence accession="sp|P20029|GRP78_MOUSE 78 kDa glucose-regulated protein OS=Mus musculus GN=Hspa5</w:t>
            </w:r>
          </w:p>
          <w:p>
            <w:pPr>
              <w:pStyle w:val="HTMLPreformatted"/>
              <w:widowControl w:val="false"/>
              <w:rPr/>
            </w:pPr>
            <w:r>
              <w:rPr/>
              <w:t>PE=1..." searchDatabase_ref="SearchDB_1" length="655" name="sp|P20029|GRP78_MOUSE 78 kDa glucose-regula</w:t>
            </w:r>
          </w:p>
          <w:p>
            <w:pPr>
              <w:pStyle w:val="HTMLPreformatted"/>
              <w:widowControl w:val="false"/>
              <w:rPr/>
            </w:pPr>
            <w:r>
              <w:rPr/>
              <w:t>ted protein OS=Mus musculus GN=Hspa5 PE=1 SV=3" id="dbseq_sp|P20029|GRP78_MOUSE 78 kDa glucose-regulated</w:t>
            </w:r>
          </w:p>
          <w:p>
            <w:pPr>
              <w:pStyle w:val="HTMLPreformatted"/>
              <w:widowControl w:val="false"/>
              <w:rPr/>
            </w:pPr>
            <w:r>
              <w:rPr/>
              <w:t>protein OS=Mus musculus GN=Hspa5 PE=1..."&gt;</w:t>
            </w:r>
          </w:p>
          <w:p>
            <w:pPr>
              <w:pStyle w:val="HTMLPreformatted"/>
              <w:widowControl w:val="false"/>
              <w:rPr/>
            </w:pPr>
            <w:r>
              <w:rPr/>
              <w:t xml:space="preserve">    </w:t>
            </w: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ALSSQHQARIEIESFFEGEDFSETLTRAKFEELNMDLFRSTMKPVQKVLEDSDLKKSDIDEIVLVGGSTRIPKIQQLVKEFFNGKEPSRGINPDEAVAYGA</w:t>
            </w:r>
          </w:p>
          <w:p>
            <w:pPr>
              <w:pStyle w:val="HTMLPreformatted"/>
              <w:widowControl w:val="false"/>
              <w:rPr/>
            </w:pPr>
            <w:r>
              <w:rPr/>
              <w:t>AVQAGVLSGDQDTGDLVLLDVCPLTLGIETVGGVMTKLIPRNTVVPTKKSQIFSTASDNQPTVTIKVYEGERPLTKDNHLLGTFDLTGIPPAPRGVPQIEV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p>
            <w:pPr>
              <w:pStyle w:val="HTMLPreformatted"/>
              <w:widowControl w:val="false"/>
              <w:rPr/>
            </w:pPr>
            <w:r>
              <w:rPr/>
              <w:t>&lt;/DBSequence&gt;</w:t>
            </w:r>
          </w:p>
        </w:tc>
      </w:tr>
      <w:tr>
        <w:trPr/>
        <w:tc>
          <w:tcPr>
            <w:tcW w:w="1389" w:type="dxa"/>
            <w:tcBorders/>
            <w:vAlign w:val="center"/>
          </w:tcPr>
          <w:p>
            <w:pPr>
              <w:pStyle w:val="Normal"/>
              <w:widowControl w:val="false"/>
              <w:rPr>
                <w:lang w:val="en-US"/>
              </w:rPr>
            </w:pPr>
            <w:r>
              <w:rPr>
                <w:b/>
                <w:bCs/>
                <w:lang w:val="en-US"/>
              </w:rPr>
              <w:t>cvParam Mapping Rules:</w:t>
            </w:r>
          </w:p>
        </w:tc>
        <w:tc>
          <w:tcPr>
            <w:tcW w:w="8582" w:type="dxa"/>
            <w:tcBorders/>
            <w:vAlign w:val="center"/>
          </w:tcPr>
          <w:p>
            <w:pPr>
              <w:pStyle w:val="HTMLPreformatted"/>
              <w:widowControl w:val="false"/>
              <w:rPr/>
            </w:pPr>
            <w:r>
              <w:rPr/>
              <w:t>Path /MzIdentML/SequenceCollection/DBSequence</w:t>
            </w:r>
          </w:p>
          <w:p>
            <w:pPr>
              <w:pStyle w:val="HTMLPreformatted"/>
              <w:widowControl w:val="false"/>
              <w:rPr/>
            </w:pPr>
            <w:r>
              <w:rPr/>
              <w:t xml:space="preserve">MAY supply a *child* term of </w:t>
            </w:r>
            <w:hyperlink r:id="rId72" w:tgtFrame="new">
              <w:r>
                <w:rPr>
                  <w:rStyle w:val="InternetLink"/>
                </w:rPr>
                <w:t>MS:1001342</w:t>
              </w:r>
            </w:hyperlink>
            <w:r>
              <w:rPr/>
              <w:t xml:space="preserve"> (</w:t>
            </w:r>
            <w:r>
              <w:rPr>
                <w:rStyle w:val="Popup"/>
              </w:rPr>
              <w:t>database sequence details</w:t>
            </w:r>
            <w:r>
              <w:rPr/>
              <w:t>) one or more times</w:t>
            </w:r>
          </w:p>
          <w:p>
            <w:pPr>
              <w:pStyle w:val="HTMLPreformatted"/>
              <w:widowControl w:val="false"/>
              <w:rPr/>
            </w:pPr>
            <w:r>
              <w:rPr/>
              <w:t xml:space="preserve">  </w:t>
            </w:r>
            <w:r>
              <w:rPr/>
              <w:t xml:space="preserve">e.g.: </w:t>
            </w:r>
            <w:hyperlink r:id="rId73"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7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75" w:tgtFrame="new">
              <w:r>
                <w:rPr>
                  <w:rStyle w:val="InternetLink"/>
                </w:rPr>
                <w:t>MS:1001343</w:t>
              </w:r>
            </w:hyperlink>
            <w:r>
              <w:rPr/>
              <w:t xml:space="preserve"> (</w:t>
            </w:r>
            <w:r>
              <w:rPr>
                <w:rStyle w:val="Popup"/>
              </w:rPr>
              <w:t>NA sequence</w:t>
            </w:r>
            <w:r>
              <w:rPr/>
              <w:t xml:space="preserve">) </w:t>
            </w:r>
          </w:p>
          <w:p>
            <w:pPr>
              <w:pStyle w:val="HTMLPreformatted"/>
              <w:widowControl w:val="false"/>
              <w:rPr/>
            </w:pPr>
            <w:r>
              <w:rPr/>
              <w:t xml:space="preserve">  </w:t>
            </w:r>
            <w:r>
              <w:rPr/>
              <w:t xml:space="preserve">e.g.: </w:t>
            </w:r>
            <w:hyperlink r:id="rId76" w:tgtFrame="new">
              <w:r>
                <w:rPr>
                  <w:rStyle w:val="InternetLink"/>
                </w:rPr>
                <w:t>MS:1001344</w:t>
              </w:r>
            </w:hyperlink>
            <w:r>
              <w:rPr/>
              <w:t xml:space="preserve"> (</w:t>
            </w:r>
            <w:r>
              <w:rPr>
                <w:rStyle w:val="Popup"/>
              </w:rPr>
              <w:t>AA sequence</w:t>
            </w:r>
            <w:r>
              <w:rPr/>
              <w:t xml:space="preserve">) </w:t>
            </w:r>
          </w:p>
          <w:p>
            <w:pPr>
              <w:pStyle w:val="HTMLPreformatted"/>
              <w:widowControl w:val="false"/>
              <w:rPr/>
            </w:pPr>
            <w:r>
              <w:rPr/>
              <w:t xml:space="preserve">  </w:t>
            </w:r>
            <w:r>
              <w:rPr/>
              <w:t xml:space="preserve">e.g.: </w:t>
            </w:r>
            <w:hyperlink r:id="rId77"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78"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79"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0"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MAY supply a *child* term of </w:t>
            </w:r>
            <w:hyperlink r:id="rId81" w:tgtFrame="new">
              <w:r>
                <w:rPr>
                  <w:rStyle w:val="InternetLink"/>
                </w:rPr>
                <w:t>MS:1001089</w:t>
              </w:r>
            </w:hyperlink>
            <w:r>
              <w:rPr/>
              <w:t xml:space="preserve"> (</w:t>
            </w:r>
            <w:r>
              <w:rPr>
                <w:rStyle w:val="Popup"/>
              </w:rPr>
              <w:t>molecule taxonomy</w:t>
            </w:r>
            <w:r>
              <w:rPr/>
              <w:t>) one or more times</w:t>
            </w:r>
          </w:p>
          <w:p>
            <w:pPr>
              <w:pStyle w:val="HTMLPreformatted"/>
              <w:widowControl w:val="false"/>
              <w:rPr/>
            </w:pPr>
            <w:r>
              <w:rPr/>
              <w:t xml:space="preserve">  </w:t>
            </w:r>
            <w:r>
              <w:rPr/>
              <w:t xml:space="preserve">e.g.: </w:t>
            </w:r>
            <w:hyperlink r:id="rId82"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83"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84"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85"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86" w:tgtFrame="new">
              <w:r>
                <w:rPr>
                  <w:rStyle w:val="InternetLink"/>
                </w:rPr>
                <w:t>MS:1001470</w:t>
              </w:r>
            </w:hyperlink>
            <w:r>
              <w:rPr/>
              <w:t xml:space="preserve"> (</w:t>
            </w:r>
            <w:r>
              <w:rPr>
                <w:rStyle w:val="Popup"/>
              </w:rPr>
              <w:t>taxonomy: Swiss-Prot ID</w:t>
            </w:r>
            <w:r>
              <w:rPr/>
              <w:t xml:space="preserve">) </w:t>
            </w:r>
          </w:p>
        </w:tc>
      </w:tr>
      <w:tr>
        <w:trPr/>
        <w:tc>
          <w:tcPr>
            <w:tcW w:w="1389" w:type="dxa"/>
            <w:tcBorders/>
            <w:vAlign w:val="center"/>
          </w:tcPr>
          <w:p>
            <w:pPr>
              <w:pStyle w:val="Normal"/>
              <w:widowControl w:val="false"/>
              <w:rPr>
                <w:lang w:val="en-US"/>
              </w:rPr>
            </w:pPr>
            <w:r>
              <w:rPr>
                <w:b/>
                <w:bCs/>
                <w:lang w:val="en-US"/>
              </w:rPr>
              <w:t>Example cvParams:</w:t>
            </w:r>
          </w:p>
        </w:tc>
        <w:tc>
          <w:tcPr>
            <w:tcW w:w="8582" w:type="dxa"/>
            <w:tcBorders/>
            <w:vAlign w:val="center"/>
          </w:tcPr>
          <w:p>
            <w:pPr>
              <w:pStyle w:val="HTMLPreformatted"/>
              <w:widowControl w:val="false"/>
              <w:rPr/>
            </w:pPr>
            <w:r>
              <w:rPr/>
              <w:t>&lt;cvParam accession="MS:1001088" cvRef="PSI-MS" value="sp|P36938|PGM_ECOLI Phosphoglucomutase OS=Escherichia coli (strain K12) GN=pgm PE=1 SV=1" name="protein description"/&gt;</w:t>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 searchDatabase_ref="SearchDB_1" accession="generic|A_ENSP00000284981|" id="dbseq_generic|A_ENSP00000284981|"&gt;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accession="MS:1002637" name="chromosome name" value="21"&gt;&lt;/cvParam&gt;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accession="MS:1002638" name="chromosome strand" value="-"&gt;&lt;/cvParam&gt;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accession="MS:1002644" name="genome reference version" value="Homo_sapiens.GRCh38.77.gff3"&gt;&lt;/cvParam&gt;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&lt;/DBSequence&gt;</w:t>
      </w:r>
    </w:p>
    <w:p>
      <w:pPr>
        <w:pStyle w:val="Normal"/>
        <w:rPr>
          <w:lang w:val="en-US"/>
        </w:rPr>
      </w:pPr>
      <w:r>
        <w:rPr>
          <w:lang w:val="en-US"/>
        </w:rPr>
      </w:r>
    </w:p>
    <w:p>
      <w:pPr>
        <w:pStyle w:val="Heading2"/>
        <w:ind w:left="0" w:hanging="0"/>
        <w:rPr/>
      </w:pPr>
      <w:bookmarkStart w:id="176" w:name="__RefHeading___Toc37506_832650626"/>
      <w:bookmarkStart w:id="177" w:name="_Toc477259850"/>
      <w:bookmarkEnd w:id="176"/>
      <w:r>
        <w:rPr/>
        <w:t>Element &lt;</w:t>
      </w:r>
      <w:bookmarkStart w:id="178" w:name="Enzyme"/>
      <w:r>
        <w:rPr/>
        <w:t>Enzyme</w:t>
      </w:r>
      <w:bookmarkEnd w:id="178"/>
      <w:r>
        <w:rPr/>
        <w:t>&gt;</w:t>
      </w:r>
      <w:bookmarkEnd w:id="17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EnzymeType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81"/>
              <w:gridCol w:w="1346"/>
              <w:gridCol w:w="824"/>
              <w:gridCol w:w="4583"/>
            </w:tblGrid>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CTerm.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minDistance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Minimal distance for another cleavage (minimum: 1).</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missedCleavages</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missed cleavage sites allowed by the search. The attribute MUST be provided if an enzyme has been used.</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nTermGain</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[A-Za-z0-9 ]+</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Element formula gained at NTerm.</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6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semiSpecific</w:t>
                  </w:r>
                </w:p>
              </w:tc>
              <w:tc>
                <w:tcPr>
                  <w:tcW w:w="13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enzyme cleaves semi-specifically (i.e. one terminus MUST cleave according to the rules, the other can cleave at any residue), false if the enzyme cleavage is assumed to be specific to both termini (accepting for any missed cleavages).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24"/>
              <w:gridCol w:w="1136"/>
              <w:gridCol w:w="1180"/>
              <w:gridCol w:w="4394"/>
            </w:tblGrid>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iteRegexp">
                    <w:r>
                      <w:rPr>
                        <w:rStyle w:val="InternetLink"/>
                        <w:lang w:val="en-US"/>
                      </w:rPr>
                      <w:t>SiteRegexp</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Regular expression for specifying the enzyme cleavage site.</w:t>
                  </w:r>
                </w:p>
              </w:tc>
            </w:tr>
            <w:tr>
              <w:trPr/>
              <w:tc>
                <w:tcPr>
                  <w:tcW w:w="17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Name">
                    <w:r>
                      <w:rPr>
                        <w:rStyle w:val="InternetLink"/>
                        <w:lang w:val="en-US"/>
                      </w:rPr>
                      <w:t>EnzymeName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enzyme from a CV.</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&lt;/Enzyme&gt;</w:t>
            </w:r>
          </w:p>
        </w:tc>
      </w:tr>
    </w:tbl>
    <w:p>
      <w:pPr>
        <w:pStyle w:val="Normal"/>
        <w:rPr>
          <w:lang w:val="en-US"/>
        </w:rPr>
      </w:pPr>
      <w:r>
        <w:rPr>
          <w:lang w:val="en-US"/>
        </w:rPr>
      </w:r>
    </w:p>
    <w:p>
      <w:pPr>
        <w:pStyle w:val="Heading2"/>
        <w:ind w:left="0" w:hanging="0"/>
        <w:rPr/>
      </w:pPr>
      <w:bookmarkStart w:id="179" w:name="__RefHeading___Toc37508_832650626"/>
      <w:bookmarkStart w:id="180" w:name="_Toc477259851"/>
      <w:bookmarkEnd w:id="179"/>
      <w:r>
        <w:rPr/>
        <w:t>Element &lt;</w:t>
      </w:r>
      <w:bookmarkStart w:id="181" w:name="EnzymeName"/>
      <w:r>
        <w:rPr/>
        <w:t>EnzymeName</w:t>
      </w:r>
      <w:bookmarkEnd w:id="181"/>
      <w:r>
        <w:rPr/>
        <w:t>&gt;</w:t>
      </w:r>
      <w:bookmarkEnd w:id="18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38"/>
        <w:gridCol w:w="8333"/>
      </w:tblGrid>
      <w:tr>
        <w:trPr/>
        <w:tc>
          <w:tcPr>
            <w:tcW w:w="1638" w:type="dxa"/>
            <w:tcBorders/>
            <w:vAlign w:val="center"/>
          </w:tcPr>
          <w:p>
            <w:pPr>
              <w:pStyle w:val="Normal"/>
              <w:widowControl w:val="false"/>
              <w:rPr>
                <w:lang w:val="en-US"/>
              </w:rPr>
            </w:pPr>
            <w:r>
              <w:rPr>
                <w:b/>
                <w:bCs/>
                <w:lang w:val="en-US"/>
              </w:rPr>
              <w:t>Definition:</w:t>
            </w:r>
          </w:p>
        </w:tc>
        <w:tc>
          <w:tcPr>
            <w:tcW w:w="8333" w:type="dxa"/>
            <w:tcBorders/>
            <w:vAlign w:val="center"/>
          </w:tcPr>
          <w:p>
            <w:pPr>
              <w:pStyle w:val="Normal"/>
              <w:widowControl w:val="false"/>
              <w:rPr>
                <w:lang w:val="en-US"/>
              </w:rPr>
            </w:pPr>
            <w:r>
              <w:rPr>
                <w:lang w:val="en-US"/>
              </w:rPr>
              <w:t xml:space="preserve">The name of the enzyme from a CV. </w:t>
            </w:r>
          </w:p>
        </w:tc>
      </w:tr>
      <w:tr>
        <w:trPr/>
        <w:tc>
          <w:tcPr>
            <w:tcW w:w="1638" w:type="dxa"/>
            <w:tcBorders/>
            <w:vAlign w:val="center"/>
          </w:tcPr>
          <w:p>
            <w:pPr>
              <w:pStyle w:val="Normal"/>
              <w:widowControl w:val="false"/>
              <w:rPr>
                <w:lang w:val="en-US"/>
              </w:rPr>
            </w:pPr>
            <w:r>
              <w:rPr>
                <w:b/>
                <w:bCs/>
                <w:lang w:val="en-US"/>
              </w:rPr>
              <w:t>Type:</w:t>
            </w:r>
          </w:p>
        </w:tc>
        <w:tc>
          <w:tcPr>
            <w:tcW w:w="8333" w:type="dxa"/>
            <w:tcBorders/>
            <w:vAlign w:val="center"/>
          </w:tcPr>
          <w:p>
            <w:pPr>
              <w:pStyle w:val="Normal"/>
              <w:widowControl w:val="false"/>
              <w:rPr>
                <w:lang w:val="en-US"/>
              </w:rPr>
            </w:pPr>
            <w:r>
              <w:rPr>
                <w:lang w:val="en-US"/>
              </w:rPr>
              <w:t xml:space="preserve">ParamListType </w:t>
            </w:r>
          </w:p>
        </w:tc>
      </w:tr>
      <w:tr>
        <w:trPr/>
        <w:tc>
          <w:tcPr>
            <w:tcW w:w="1638" w:type="dxa"/>
            <w:tcBorders/>
            <w:vAlign w:val="center"/>
          </w:tcPr>
          <w:p>
            <w:pPr>
              <w:pStyle w:val="Normal"/>
              <w:widowControl w:val="false"/>
              <w:rPr>
                <w:lang w:val="en-US"/>
              </w:rPr>
            </w:pPr>
            <w:r>
              <w:rPr>
                <w:b/>
                <w:bCs/>
                <w:lang w:val="en-US"/>
              </w:rPr>
              <w:t>Attributes:</w:t>
            </w:r>
          </w:p>
        </w:tc>
        <w:tc>
          <w:tcPr>
            <w:tcW w:w="8333" w:type="dxa"/>
            <w:tcBorders/>
            <w:vAlign w:val="center"/>
          </w:tcPr>
          <w:p>
            <w:pPr>
              <w:pStyle w:val="Normal"/>
              <w:widowControl w:val="false"/>
              <w:rPr>
                <w:lang w:val="en-US"/>
              </w:rPr>
            </w:pPr>
            <w:r>
              <w:rPr>
                <w:lang w:val="en-US"/>
              </w:rPr>
              <w:t>none</w:t>
            </w:r>
          </w:p>
        </w:tc>
      </w:tr>
      <w:tr>
        <w:trPr/>
        <w:tc>
          <w:tcPr>
            <w:tcW w:w="1638" w:type="dxa"/>
            <w:tcBorders/>
            <w:vAlign w:val="center"/>
          </w:tcPr>
          <w:p>
            <w:pPr>
              <w:pStyle w:val="Normal"/>
              <w:widowControl w:val="false"/>
              <w:rPr>
                <w:lang w:val="en-US"/>
              </w:rPr>
            </w:pPr>
            <w:r>
              <w:rPr>
                <w:b/>
                <w:bCs/>
                <w:lang w:val="en-US"/>
              </w:rPr>
              <w:t>Subelements:</w:t>
            </w:r>
          </w:p>
        </w:tc>
        <w:tc>
          <w:tcPr>
            <w:tcW w:w="8333" w:type="dxa"/>
            <w:tcBorders/>
            <w:vAlign w:val="center"/>
          </w:tcPr>
          <w:tbl>
            <w:tblPr>
              <w:tblW w:w="824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88"/>
              <w:gridCol w:w="1136"/>
              <w:gridCol w:w="1181"/>
              <w:gridCol w:w="4237"/>
            </w:tblGrid>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38" w:type="dxa"/>
            <w:tcBorders/>
            <w:vAlign w:val="center"/>
          </w:tcPr>
          <w:p>
            <w:pPr>
              <w:pStyle w:val="Normal"/>
              <w:widowControl w:val="false"/>
              <w:rPr>
                <w:lang w:val="en-US"/>
              </w:rPr>
            </w:pPr>
            <w:r>
              <w:rPr>
                <w:b/>
                <w:bCs/>
                <w:lang w:val="en-US"/>
              </w:rPr>
              <w:t>Example Context:</w:t>
            </w:r>
          </w:p>
        </w:tc>
        <w:tc>
          <w:tcPr>
            <w:tcW w:w="8333" w:type="dxa"/>
            <w:tcBorders/>
            <w:vAlign w:val="center"/>
          </w:tcPr>
          <w:p>
            <w:pPr>
              <w:pStyle w:val="HTMLPreformatted"/>
              <w:widowControl w:val="false"/>
              <w:rPr/>
            </w:pPr>
            <w:r>
              <w:rPr/>
              <w:t xml:space="preserve">          </w:t>
            </w:r>
            <w:r>
              <w:rPr/>
              <w:t>&lt;EnzymeName&gt;</w:t>
            </w:r>
          </w:p>
          <w:p>
            <w:pPr>
              <w:pStyle w:val="HTMLPreformatted"/>
              <w:widowControl w:val="false"/>
              <w:rPr/>
            </w:pPr>
            <w:r>
              <w:rPr/>
              <w:t xml:space="preserve">            </w:t>
            </w:r>
            <w:r>
              <w:rPr/>
              <w:t>&lt;cvParam cvRef="PSI-MS" accession="MS:1001251" name="Trypsin"/&gt;</w:t>
            </w:r>
          </w:p>
          <w:p>
            <w:pPr>
              <w:pStyle w:val="HTMLPreformatted"/>
              <w:widowControl w:val="false"/>
              <w:rPr/>
            </w:pPr>
            <w:r>
              <w:rPr/>
              <w:t xml:space="preserve">          </w:t>
            </w:r>
            <w:r>
              <w:rPr/>
              <w:t>&lt;/EnzymeName&gt;</w:t>
            </w:r>
          </w:p>
        </w:tc>
      </w:tr>
      <w:tr>
        <w:trPr/>
        <w:tc>
          <w:tcPr>
            <w:tcW w:w="1638" w:type="dxa"/>
            <w:tcBorders/>
            <w:vAlign w:val="center"/>
          </w:tcPr>
          <w:p>
            <w:pPr>
              <w:pStyle w:val="Normal"/>
              <w:widowControl w:val="false"/>
              <w:rPr>
                <w:lang w:val="en-US"/>
              </w:rPr>
            </w:pPr>
            <w:r>
              <w:rPr>
                <w:b/>
                <w:bCs/>
                <w:lang w:val="en-US"/>
              </w:rPr>
              <w:t>cvParam Mapping Rules:</w:t>
            </w:r>
          </w:p>
        </w:tc>
        <w:tc>
          <w:tcPr>
            <w:tcW w:w="8333" w:type="dxa"/>
            <w:tcBorders/>
            <w:vAlign w:val="center"/>
          </w:tcPr>
          <w:p>
            <w:pPr>
              <w:pStyle w:val="HTMLPreformatted"/>
              <w:widowControl w:val="false"/>
              <w:rPr/>
            </w:pPr>
            <w:r>
              <w:rPr/>
              <w:t>Path /MzIdentML/AnalysisProtocolCollection/SpectrumIdentificationProtocol/Enzymes/Enzyme/EnzymeName</w:t>
            </w:r>
          </w:p>
          <w:p>
            <w:pPr>
              <w:pStyle w:val="HTMLPreformatted"/>
              <w:widowControl w:val="false"/>
              <w:rPr/>
            </w:pPr>
            <w:r>
              <w:rPr/>
              <w:t xml:space="preserve">MAY supply a *child* term of </w:t>
            </w:r>
            <w:hyperlink r:id="rId87" w:tgtFrame="new">
              <w:r>
                <w:rPr>
                  <w:rStyle w:val="InternetLink"/>
                </w:rPr>
                <w:t>MS:1001045</w:t>
              </w:r>
            </w:hyperlink>
            <w:r>
              <w:rPr/>
              <w:t xml:space="preserve"> (</w:t>
            </w:r>
            <w:r>
              <w:rPr>
                <w:rStyle w:val="Popup"/>
              </w:rPr>
              <w:t>cleavage agent name</w:t>
            </w:r>
            <w:r>
              <w:rPr/>
              <w:t>) only once</w:t>
            </w:r>
          </w:p>
          <w:p>
            <w:pPr>
              <w:pStyle w:val="HTMLPreformatted"/>
              <w:widowControl w:val="false"/>
              <w:rPr/>
            </w:pPr>
            <w:r>
              <w:rPr/>
              <w:t xml:space="preserve">  </w:t>
            </w:r>
            <w:r>
              <w:rPr/>
              <w:t xml:space="preserve">e.g.: </w:t>
            </w:r>
            <w:hyperlink r:id="rId88" w:tgtFrame="new">
              <w:r>
                <w:rPr>
                  <w:rStyle w:val="InternetLink"/>
                </w:rPr>
                <w:t>MS:1001091</w:t>
              </w:r>
            </w:hyperlink>
            <w:r>
              <w:rPr/>
              <w:t xml:space="preserve"> (</w:t>
            </w:r>
            <w:r>
              <w:rPr>
                <w:rStyle w:val="Popup"/>
              </w:rPr>
              <w:t>NoEnzyme</w:t>
            </w:r>
            <w:r>
              <w:rPr/>
              <w:t>)</w:t>
            </w:r>
          </w:p>
          <w:p>
            <w:pPr>
              <w:pStyle w:val="HTMLPreformatted"/>
              <w:widowControl w:val="false"/>
              <w:rPr/>
            </w:pPr>
            <w:r>
              <w:rPr/>
              <w:t xml:space="preserve">  </w:t>
            </w:r>
            <w:r>
              <w:rPr/>
              <w:t xml:space="preserve">e.g.: </w:t>
            </w:r>
            <w:hyperlink r:id="rId89" w:tgtFrame="new">
              <w:r>
                <w:rPr>
                  <w:rStyle w:val="InternetLink"/>
                </w:rPr>
                <w:t>MS:1001251</w:t>
              </w:r>
            </w:hyperlink>
            <w:r>
              <w:rPr/>
              <w:t xml:space="preserve"> (</w:t>
            </w:r>
            <w:r>
              <w:rPr>
                <w:rStyle w:val="Popup"/>
              </w:rPr>
              <w:t>Trypsin</w:t>
            </w:r>
            <w:r>
              <w:rPr/>
              <w:t xml:space="preserve">) </w:t>
            </w:r>
          </w:p>
          <w:p>
            <w:pPr>
              <w:pStyle w:val="HTMLPreformatted"/>
              <w:widowControl w:val="false"/>
              <w:rPr/>
            </w:pPr>
            <w:r>
              <w:rPr/>
              <w:t xml:space="preserve">  </w:t>
            </w:r>
            <w:r>
              <w:rPr/>
              <w:t xml:space="preserve">e.g.: </w:t>
            </w:r>
            <w:hyperlink r:id="rId90" w:tgtFrame="new">
              <w:r>
                <w:rPr>
                  <w:rStyle w:val="InternetLink"/>
                </w:rPr>
                <w:t>MS:1001303</w:t>
              </w:r>
            </w:hyperlink>
            <w:r>
              <w:rPr/>
              <w:t xml:space="preserve"> (</w:t>
            </w:r>
            <w:r>
              <w:rPr>
                <w:rStyle w:val="Popup"/>
              </w:rPr>
              <w:t>Arg-C</w:t>
            </w:r>
            <w:r>
              <w:rPr/>
              <w:t xml:space="preserve">) </w:t>
            </w:r>
          </w:p>
          <w:p>
            <w:pPr>
              <w:pStyle w:val="HTMLPreformatted"/>
              <w:widowControl w:val="false"/>
              <w:rPr/>
            </w:pPr>
            <w:r>
              <w:rPr/>
              <w:t xml:space="preserve">  </w:t>
            </w:r>
            <w:r>
              <w:rPr/>
              <w:t xml:space="preserve">e.g.: </w:t>
            </w:r>
            <w:hyperlink r:id="rId91" w:tgtFrame="new">
              <w:r>
                <w:rPr>
                  <w:rStyle w:val="InternetLink"/>
                </w:rPr>
                <w:t>MS:1001304</w:t>
              </w:r>
            </w:hyperlink>
            <w:r>
              <w:rPr/>
              <w:t xml:space="preserve"> (</w:t>
            </w:r>
            <w:r>
              <w:rPr>
                <w:rStyle w:val="Popup"/>
              </w:rPr>
              <w:t>Asp-N</w:t>
            </w:r>
            <w:r>
              <w:rPr/>
              <w:t xml:space="preserve">) </w:t>
            </w:r>
          </w:p>
          <w:p>
            <w:pPr>
              <w:pStyle w:val="HTMLPreformatted"/>
              <w:widowControl w:val="false"/>
              <w:rPr/>
            </w:pPr>
            <w:r>
              <w:rPr/>
              <w:t xml:space="preserve">  </w:t>
            </w:r>
            <w:r>
              <w:rPr/>
              <w:t xml:space="preserve">e.g.: </w:t>
            </w:r>
            <w:hyperlink r:id="rId92" w:tgtFrame="new">
              <w:r>
                <w:rPr>
                  <w:rStyle w:val="InternetLink"/>
                </w:rPr>
                <w:t>MS:1001305</w:t>
              </w:r>
            </w:hyperlink>
            <w:r>
              <w:rPr/>
              <w:t xml:space="preserve"> (</w:t>
            </w:r>
            <w:r>
              <w:rPr>
                <w:rStyle w:val="Popup"/>
              </w:rPr>
              <w:t>Asp-N_ambic</w:t>
            </w:r>
            <w:r>
              <w:rPr/>
              <w:t xml:space="preserve">) </w:t>
            </w:r>
          </w:p>
          <w:p>
            <w:pPr>
              <w:pStyle w:val="HTMLPreformatted"/>
              <w:widowControl w:val="false"/>
              <w:rPr/>
            </w:pPr>
            <w:r>
              <w:rPr/>
              <w:t xml:space="preserve">  </w:t>
            </w:r>
            <w:r>
              <w:rPr/>
              <w:t xml:space="preserve">e.g.: </w:t>
            </w:r>
            <w:hyperlink r:id="rId93" w:tgtFrame="new">
              <w:r>
                <w:rPr>
                  <w:rStyle w:val="InternetLink"/>
                </w:rPr>
                <w:t>MS:1001306</w:t>
              </w:r>
            </w:hyperlink>
            <w:r>
              <w:rPr/>
              <w:t xml:space="preserve"> (</w:t>
            </w:r>
            <w:r>
              <w:rPr>
                <w:rStyle w:val="Popup"/>
              </w:rPr>
              <w:t>Chymotrypsin</w:t>
            </w:r>
            <w:r>
              <w:rPr/>
              <w:t xml:space="preserve">) </w:t>
            </w:r>
          </w:p>
          <w:p>
            <w:pPr>
              <w:pStyle w:val="HTMLPreformatted"/>
              <w:widowControl w:val="false"/>
              <w:rPr/>
            </w:pPr>
            <w:r>
              <w:rPr/>
              <w:t xml:space="preserve">  </w:t>
            </w:r>
            <w:r>
              <w:rPr/>
              <w:t xml:space="preserve">e.g.: </w:t>
            </w:r>
            <w:hyperlink r:id="rId94" w:tgtFrame="new">
              <w:r>
                <w:rPr>
                  <w:rStyle w:val="InternetLink"/>
                </w:rPr>
                <w:t>MS:1001307</w:t>
              </w:r>
            </w:hyperlink>
            <w:r>
              <w:rPr/>
              <w:t xml:space="preserve"> (</w:t>
            </w:r>
            <w:r>
              <w:rPr>
                <w:rStyle w:val="Popup"/>
              </w:rPr>
              <w:t>CNBr</w:t>
            </w:r>
            <w:r>
              <w:rPr/>
              <w:t xml:space="preserve">) </w:t>
            </w:r>
          </w:p>
          <w:p>
            <w:pPr>
              <w:pStyle w:val="HTMLPreformatted"/>
              <w:widowControl w:val="false"/>
              <w:rPr/>
            </w:pPr>
            <w:r>
              <w:rPr/>
              <w:t xml:space="preserve">  </w:t>
            </w:r>
            <w:r>
              <w:rPr/>
              <w:t xml:space="preserve">e.g.: </w:t>
            </w:r>
            <w:hyperlink r:id="rId95" w:tgtFrame="new">
              <w:r>
                <w:rPr>
                  <w:rStyle w:val="InternetLink"/>
                </w:rPr>
                <w:t>MS:1001308</w:t>
              </w:r>
            </w:hyperlink>
            <w:r>
              <w:rPr/>
              <w:t xml:space="preserve"> (</w:t>
            </w:r>
            <w:r>
              <w:rPr>
                <w:rStyle w:val="Popup"/>
              </w:rPr>
              <w:t>Formic_acid</w:t>
            </w:r>
            <w:r>
              <w:rPr/>
              <w:t xml:space="preserve">) </w:t>
            </w:r>
          </w:p>
          <w:p>
            <w:pPr>
              <w:pStyle w:val="HTMLPreformatted"/>
              <w:widowControl w:val="false"/>
              <w:rPr/>
            </w:pPr>
            <w:r>
              <w:rPr/>
              <w:t xml:space="preserve">  </w:t>
            </w:r>
            <w:r>
              <w:rPr/>
              <w:t xml:space="preserve">e.g.: </w:t>
            </w:r>
            <w:hyperlink r:id="rId96" w:tgtFrame="new">
              <w:r>
                <w:rPr>
                  <w:rStyle w:val="InternetLink"/>
                </w:rPr>
                <w:t>MS:1001309</w:t>
              </w:r>
            </w:hyperlink>
            <w:r>
              <w:rPr/>
              <w:t xml:space="preserve"> (</w:t>
            </w:r>
            <w:r>
              <w:rPr>
                <w:rStyle w:val="Popup"/>
              </w:rPr>
              <w:t>Lys-C</w:t>
            </w:r>
            <w:r>
              <w:rPr/>
              <w:t xml:space="preserve">) </w:t>
            </w:r>
          </w:p>
          <w:p>
            <w:pPr>
              <w:pStyle w:val="HTMLPreformatted"/>
              <w:widowControl w:val="false"/>
              <w:rPr/>
            </w:pPr>
            <w:r>
              <w:rPr/>
              <w:t xml:space="preserve">  </w:t>
            </w:r>
            <w:r>
              <w:rPr/>
              <w:t xml:space="preserve">e.g.: </w:t>
            </w:r>
            <w:hyperlink r:id="rId97" w:tgtFrame="new">
              <w:r>
                <w:rPr>
                  <w:rStyle w:val="InternetLink"/>
                </w:rPr>
                <w:t>MS:1001310</w:t>
              </w:r>
            </w:hyperlink>
            <w:r>
              <w:rPr/>
              <w:t xml:space="preserve"> (</w:t>
            </w:r>
            <w:r>
              <w:rPr>
                <w:rStyle w:val="Popup"/>
              </w:rPr>
              <w:t>Lys-C/P</w:t>
            </w:r>
            <w:r>
              <w:rPr/>
              <w:t xml:space="preserve">) </w:t>
            </w:r>
          </w:p>
          <w:p>
            <w:pPr>
              <w:pStyle w:val="HTMLPreformatted"/>
              <w:widowControl w:val="false"/>
              <w:rPr/>
            </w:pPr>
            <w:r>
              <w:rPr/>
              <w:t xml:space="preserve">  </w:t>
            </w:r>
            <w:hyperlink r:id="rId98" w:tgtFrame="new">
              <w:r>
                <w:rPr>
                  <w:rStyle w:val="InternetLink"/>
                </w:rPr>
                <w:t>et al.</w:t>
              </w:r>
            </w:hyperlink>
          </w:p>
        </w:tc>
      </w:tr>
      <w:tr>
        <w:trPr/>
        <w:tc>
          <w:tcPr>
            <w:tcW w:w="1638" w:type="dxa"/>
            <w:tcBorders/>
            <w:vAlign w:val="center"/>
          </w:tcPr>
          <w:p>
            <w:pPr>
              <w:pStyle w:val="Normal"/>
              <w:widowControl w:val="false"/>
              <w:rPr>
                <w:lang w:val="en-US"/>
              </w:rPr>
            </w:pPr>
            <w:r>
              <w:rPr>
                <w:b/>
                <w:bCs/>
                <w:lang w:val="en-US"/>
              </w:rPr>
              <w:t>Example cvParams:</w:t>
            </w:r>
          </w:p>
        </w:tc>
        <w:tc>
          <w:tcPr>
            <w:tcW w:w="8333" w:type="dxa"/>
            <w:tcBorders/>
            <w:vAlign w:val="center"/>
          </w:tcPr>
          <w:p>
            <w:pPr>
              <w:pStyle w:val="HTMLPreformatted"/>
              <w:widowControl w:val="false"/>
              <w:rPr/>
            </w:pPr>
            <w:r>
              <w:rPr/>
              <w:t>&lt;cvParam cvRef="PSI-MS" accession="MS:1001251" name="Trypsin"&gt;&lt;/cvParam&gt;</w:t>
            </w:r>
          </w:p>
          <w:p>
            <w:pPr>
              <w:pStyle w:val="HTMLPreformatted"/>
              <w:widowControl w:val="false"/>
              <w:rPr/>
            </w:pPr>
            <w:r>
              <w:rPr/>
              <w:t>&lt;cvParam accession="MS:1001313" cvRef="PSI-MS" name="Trypsin/P"/&gt;</w:t>
            </w:r>
          </w:p>
        </w:tc>
      </w:tr>
    </w:tbl>
    <w:p>
      <w:pPr>
        <w:pStyle w:val="Normal"/>
        <w:rPr>
          <w:lang w:val="en-US"/>
        </w:rPr>
      </w:pPr>
      <w:r>
        <w:rPr>
          <w:lang w:val="en-US"/>
        </w:rPr>
      </w:r>
    </w:p>
    <w:p>
      <w:pPr>
        <w:pStyle w:val="Heading2"/>
        <w:ind w:left="0" w:hanging="0"/>
        <w:rPr/>
      </w:pPr>
      <w:bookmarkStart w:id="182" w:name="__RefHeading___Toc37510_832650626"/>
      <w:bookmarkStart w:id="183" w:name="_Toc477259852"/>
      <w:bookmarkEnd w:id="182"/>
      <w:r>
        <w:rPr/>
        <w:t>Element &lt;</w:t>
      </w:r>
      <w:bookmarkStart w:id="184" w:name="Enzymes"/>
      <w:r>
        <w:rPr/>
        <w:t>Enzymes</w:t>
      </w:r>
      <w:bookmarkEnd w:id="184"/>
      <w:r>
        <w:rPr/>
        <w:t>&gt;</w:t>
      </w:r>
      <w:bookmarkEnd w:id="18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60"/>
        <w:gridCol w:w="8511"/>
      </w:tblGrid>
      <w:tr>
        <w:trPr/>
        <w:tc>
          <w:tcPr>
            <w:tcW w:w="1460" w:type="dxa"/>
            <w:tcBorders/>
            <w:vAlign w:val="center"/>
          </w:tcPr>
          <w:p>
            <w:pPr>
              <w:pStyle w:val="Normal"/>
              <w:widowControl w:val="false"/>
              <w:rPr>
                <w:lang w:val="en-US"/>
              </w:rPr>
            </w:pPr>
            <w:r>
              <w:rPr>
                <w:b/>
                <w:bCs/>
                <w:lang w:val="en-US"/>
              </w:rPr>
              <w:t>Definition:</w:t>
            </w:r>
          </w:p>
        </w:tc>
        <w:tc>
          <w:tcPr>
            <w:tcW w:w="8511" w:type="dxa"/>
            <w:tcBorders/>
            <w:vAlign w:val="center"/>
          </w:tcPr>
          <w:p>
            <w:pPr>
              <w:pStyle w:val="Normal"/>
              <w:widowControl w:val="false"/>
              <w:rPr>
                <w:lang w:val="en-US"/>
              </w:rPr>
            </w:pPr>
            <w:r>
              <w:rPr>
                <w:lang w:val="en-US"/>
              </w:rPr>
              <w:t xml:space="preserve">The list of enzymes used in experiment </w:t>
            </w:r>
          </w:p>
        </w:tc>
      </w:tr>
      <w:tr>
        <w:trPr/>
        <w:tc>
          <w:tcPr>
            <w:tcW w:w="1460" w:type="dxa"/>
            <w:tcBorders/>
            <w:vAlign w:val="center"/>
          </w:tcPr>
          <w:p>
            <w:pPr>
              <w:pStyle w:val="Normal"/>
              <w:widowControl w:val="false"/>
              <w:rPr>
                <w:lang w:val="en-US"/>
              </w:rPr>
            </w:pPr>
            <w:r>
              <w:rPr>
                <w:b/>
                <w:bCs/>
                <w:lang w:val="en-US"/>
              </w:rPr>
              <w:t>Type:</w:t>
            </w:r>
          </w:p>
        </w:tc>
        <w:tc>
          <w:tcPr>
            <w:tcW w:w="8511" w:type="dxa"/>
            <w:tcBorders/>
            <w:vAlign w:val="center"/>
          </w:tcPr>
          <w:p>
            <w:pPr>
              <w:pStyle w:val="Normal"/>
              <w:widowControl w:val="false"/>
              <w:rPr>
                <w:lang w:val="en-US"/>
              </w:rPr>
            </w:pPr>
            <w:r>
              <w:rPr>
                <w:lang w:val="en-US"/>
              </w:rPr>
              <w:t xml:space="preserve">EnzymesType </w:t>
            </w:r>
          </w:p>
        </w:tc>
      </w:tr>
      <w:tr>
        <w:trPr/>
        <w:tc>
          <w:tcPr>
            <w:tcW w:w="1460" w:type="dxa"/>
            <w:tcBorders/>
            <w:vAlign w:val="center"/>
          </w:tcPr>
          <w:p>
            <w:pPr>
              <w:pStyle w:val="Normal"/>
              <w:widowControl w:val="false"/>
              <w:rPr>
                <w:lang w:val="en-US"/>
              </w:rPr>
            </w:pPr>
            <w:r>
              <w:rPr>
                <w:b/>
                <w:bCs/>
                <w:lang w:val="en-US"/>
              </w:rPr>
              <w:t>Attributes:</w:t>
            </w:r>
          </w:p>
        </w:tc>
        <w:tc>
          <w:tcPr>
            <w:tcW w:w="8511" w:type="dxa"/>
            <w:tcBorders/>
            <w:vAlign w:val="center"/>
          </w:tcPr>
          <w:tbl>
            <w:tblPr>
              <w:tblW w:w="839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26"/>
              <w:gridCol w:w="1170"/>
              <w:gridCol w:w="793"/>
              <w:gridCol w:w="5103"/>
            </w:tblGrid>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independent</w:t>
                  </w:r>
                </w:p>
              </w:tc>
              <w:tc>
                <w:tcPr>
                  <w:tcW w:w="11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there are multiple enzymes specified, this attribute is set to true if cleavage with different enzymes is performed independently. </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Subelements:</w:t>
            </w:r>
          </w:p>
        </w:tc>
        <w:tc>
          <w:tcPr>
            <w:tcW w:w="8511" w:type="dxa"/>
            <w:tcBorders/>
            <w:vAlign w:val="center"/>
          </w:tcPr>
          <w:tbl>
            <w:tblPr>
              <w:tblW w:w="839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99"/>
              <w:gridCol w:w="1134"/>
              <w:gridCol w:w="1180"/>
              <w:gridCol w:w="4679"/>
            </w:tblGrid>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
                    <w:r>
                      <w:rPr>
                        <w:rStyle w:val="InternetLink"/>
                        <w:lang w:val="en-US"/>
                      </w:rPr>
                      <w:t>Enzyme</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details of an individual cleavage enzyme should be provided by giving a regular expression or a CV term if a "standard" enzyme cleavage has been performed. </w:t>
                  </w:r>
                </w:p>
              </w:tc>
            </w:tr>
          </w:tbl>
          <w:p>
            <w:pPr>
              <w:pStyle w:val="Normal"/>
              <w:widowControl w:val="false"/>
              <w:rPr>
                <w:lang w:val="en-US"/>
              </w:rPr>
            </w:pPr>
            <w:r>
              <w:rPr>
                <w:lang w:val="en-US"/>
              </w:rPr>
            </w:r>
          </w:p>
        </w:tc>
      </w:tr>
      <w:tr>
        <w:trPr/>
        <w:tc>
          <w:tcPr>
            <w:tcW w:w="1460" w:type="dxa"/>
            <w:tcBorders/>
            <w:vAlign w:val="center"/>
          </w:tcPr>
          <w:p>
            <w:pPr>
              <w:pStyle w:val="Normal"/>
              <w:widowControl w:val="false"/>
              <w:rPr>
                <w:lang w:val="en-US"/>
              </w:rPr>
            </w:pPr>
            <w:r>
              <w:rPr>
                <w:b/>
                <w:bCs/>
                <w:lang w:val="en-US"/>
              </w:rPr>
              <w:t>Example Context:</w:t>
            </w:r>
          </w:p>
        </w:tc>
        <w:tc>
          <w:tcPr>
            <w:tcW w:w="8511" w:type="dxa"/>
            <w:tcBorders/>
            <w:vAlign w:val="center"/>
          </w:tcPr>
          <w:p>
            <w:pPr>
              <w:pStyle w:val="HTMLPreformatted"/>
              <w:widowControl w:val="false"/>
              <w:rPr/>
            </w:pPr>
            <w:r>
              <w:rPr/>
              <w:t>&lt;Enzymes&gt;</w:t>
            </w:r>
          </w:p>
          <w:p>
            <w:pPr>
              <w:pStyle w:val="HTMLPreformatted"/>
              <w:widowControl w:val="false"/>
              <w:rPr/>
            </w:pPr>
            <w:r>
              <w:rPr/>
              <w:t xml:space="preserve">    </w:t>
            </w:r>
            <w:r>
              <w:rPr/>
              <w:t>&lt;Enzyme missedCleavages="1" semiSpecific="false" cTermGain="OH" nTermGain="H" id="ENZ_0"&gt;</w:t>
            </w:r>
          </w:p>
          <w:p>
            <w:pPr>
              <w:pStyle w:val="HTMLPreformatted"/>
              <w:widowControl w:val="false"/>
              <w:rPr/>
            </w:pPr>
            <w:r>
              <w:rPr/>
              <w:t xml:space="preserve">        </w:t>
            </w:r>
            <w:r>
              <w:rPr/>
              <w:t>&lt;SiteRegexp&gt;(?&lt;=[KR])&lt;/SiteRegexp&gt;</w:t>
            </w:r>
          </w:p>
          <w:p>
            <w:pPr>
              <w:pStyle w:val="HTMLPreformatted"/>
              <w:widowControl w:val="false"/>
              <w:rPr/>
            </w:pPr>
            <w:r>
              <w:rPr/>
              <w:t xml:space="preserve">        </w:t>
            </w:r>
            <w:r>
              <w:rPr/>
              <w:t>&lt;EnzymeName&gt;</w:t>
            </w:r>
          </w:p>
          <w:p>
            <w:pPr>
              <w:pStyle w:val="HTMLPreformatted"/>
              <w:widowControl w:val="false"/>
              <w:rPr/>
            </w:pPr>
            <w:r>
              <w:rPr/>
              <w:t xml:space="preserve">            </w:t>
            </w:r>
            <w:r>
              <w:rPr/>
              <w:t>&lt;cvParam accession="MS:1001313" cvRef="PSI-MS" name="Trypsin/P"/&gt;</w:t>
            </w:r>
          </w:p>
          <w:p>
            <w:pPr>
              <w:pStyle w:val="HTMLPreformatted"/>
              <w:widowControl w:val="false"/>
              <w:rPr/>
            </w:pPr>
            <w:r>
              <w:rPr/>
              <w:t xml:space="preserve">        </w:t>
            </w:r>
            <w:r>
              <w:rPr/>
              <w:t>&lt;/EnzymeName&gt;</w:t>
            </w:r>
          </w:p>
          <w:p>
            <w:pPr>
              <w:pStyle w:val="HTMLPreformatted"/>
              <w:widowControl w:val="false"/>
              <w:rPr/>
            </w:pPr>
            <w:r>
              <w:rPr/>
              <w:t xml:space="preserve">    </w:t>
            </w:r>
            <w:r>
              <w:rPr/>
              <w:t>&lt;/Enzyme&gt;</w:t>
            </w:r>
          </w:p>
          <w:p>
            <w:pPr>
              <w:pStyle w:val="HTMLPreformatted"/>
              <w:widowControl w:val="false"/>
              <w:rPr/>
            </w:pPr>
            <w:r>
              <w:rPr/>
              <w:t xml:space="preserve">  </w:t>
            </w:r>
            <w:r>
              <w:rPr/>
              <w:t>...</w:t>
            </w:r>
          </w:p>
          <w:p>
            <w:pPr>
              <w:pStyle w:val="HTMLPreformatted"/>
              <w:widowControl w:val="false"/>
              <w:rPr/>
            </w:pPr>
            <w:r>
              <w:rPr/>
              <w:t>&lt;/Enzymes&gt;</w:t>
            </w:r>
          </w:p>
        </w:tc>
      </w:tr>
    </w:tbl>
    <w:p>
      <w:pPr>
        <w:pStyle w:val="Normal"/>
        <w:rPr>
          <w:lang w:val="en-US"/>
        </w:rPr>
      </w:pPr>
      <w:r>
        <w:rPr>
          <w:lang w:val="en-US"/>
        </w:rPr>
      </w:r>
    </w:p>
    <w:p>
      <w:pPr>
        <w:pStyle w:val="Heading2"/>
        <w:ind w:left="0" w:hanging="0"/>
        <w:rPr/>
      </w:pPr>
      <w:bookmarkStart w:id="185" w:name="__RefHeading___Toc37512_832650626"/>
      <w:bookmarkStart w:id="186" w:name="_Toc477259853"/>
      <w:bookmarkEnd w:id="185"/>
      <w:r>
        <w:rPr/>
        <w:t>Element &lt;</w:t>
      </w:r>
      <w:bookmarkStart w:id="187" w:name="Exclude"/>
      <w:r>
        <w:rPr/>
        <w:t>Exclude</w:t>
      </w:r>
      <w:bookmarkEnd w:id="187"/>
      <w:r>
        <w:rPr/>
        <w:t>&gt;</w:t>
      </w:r>
      <w:bookmarkEnd w:id="18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3"/>
        <w:gridCol w:w="8518"/>
      </w:tblGrid>
      <w:tr>
        <w:trPr/>
        <w:tc>
          <w:tcPr>
            <w:tcW w:w="1453" w:type="dxa"/>
            <w:tcBorders/>
            <w:vAlign w:val="center"/>
          </w:tcPr>
          <w:p>
            <w:pPr>
              <w:pStyle w:val="Normal"/>
              <w:widowControl w:val="false"/>
              <w:rPr>
                <w:lang w:val="en-US"/>
              </w:rPr>
            </w:pPr>
            <w:r>
              <w:rPr>
                <w:b/>
                <w:bCs/>
                <w:lang w:val="en-US"/>
              </w:rPr>
              <w:t>Definition:</w:t>
            </w:r>
          </w:p>
        </w:tc>
        <w:tc>
          <w:tcPr>
            <w:tcW w:w="8518" w:type="dxa"/>
            <w:tcBorders/>
            <w:vAlign w:val="center"/>
          </w:tcPr>
          <w:p>
            <w:pPr>
              <w:pStyle w:val="Normal"/>
              <w:widowControl w:val="false"/>
              <w:rPr>
                <w:lang w:val="en-US"/>
              </w:rPr>
            </w:pPr>
            <w:r>
              <w:rPr>
                <w:lang w:val="en-US"/>
              </w:rPr>
              <w:t xml:space="preserve">All sequences fulfilling the specifed criteria are excluded. </w:t>
            </w:r>
          </w:p>
        </w:tc>
      </w:tr>
      <w:tr>
        <w:trPr/>
        <w:tc>
          <w:tcPr>
            <w:tcW w:w="1453" w:type="dxa"/>
            <w:tcBorders/>
            <w:vAlign w:val="center"/>
          </w:tcPr>
          <w:p>
            <w:pPr>
              <w:pStyle w:val="Normal"/>
              <w:widowControl w:val="false"/>
              <w:rPr>
                <w:lang w:val="en-US"/>
              </w:rPr>
            </w:pPr>
            <w:r>
              <w:rPr>
                <w:b/>
                <w:bCs/>
                <w:lang w:val="en-US"/>
              </w:rPr>
              <w:t>Type:</w:t>
            </w:r>
          </w:p>
        </w:tc>
        <w:tc>
          <w:tcPr>
            <w:tcW w:w="8518" w:type="dxa"/>
            <w:tcBorders/>
            <w:vAlign w:val="center"/>
          </w:tcPr>
          <w:p>
            <w:pPr>
              <w:pStyle w:val="Normal"/>
              <w:widowControl w:val="false"/>
              <w:rPr>
                <w:lang w:val="en-US"/>
              </w:rPr>
            </w:pPr>
            <w:r>
              <w:rPr>
                <w:lang w:val="en-US"/>
              </w:rPr>
              <w:t xml:space="preserve">ParamListType </w:t>
            </w:r>
          </w:p>
        </w:tc>
      </w:tr>
      <w:tr>
        <w:trPr/>
        <w:tc>
          <w:tcPr>
            <w:tcW w:w="1453" w:type="dxa"/>
            <w:tcBorders/>
            <w:vAlign w:val="center"/>
          </w:tcPr>
          <w:p>
            <w:pPr>
              <w:pStyle w:val="Normal"/>
              <w:widowControl w:val="false"/>
              <w:rPr>
                <w:lang w:val="en-US"/>
              </w:rPr>
            </w:pPr>
            <w:r>
              <w:rPr>
                <w:b/>
                <w:bCs/>
                <w:lang w:val="en-US"/>
              </w:rPr>
              <w:t>Attributes:</w:t>
            </w:r>
          </w:p>
        </w:tc>
        <w:tc>
          <w:tcPr>
            <w:tcW w:w="8518" w:type="dxa"/>
            <w:tcBorders/>
            <w:vAlign w:val="center"/>
          </w:tcPr>
          <w:p>
            <w:pPr>
              <w:pStyle w:val="Normal"/>
              <w:widowControl w:val="false"/>
              <w:rPr>
                <w:lang w:val="en-US"/>
              </w:rPr>
            </w:pPr>
            <w:r>
              <w:rPr>
                <w:lang w:val="en-US"/>
              </w:rPr>
              <w:t>none</w:t>
            </w:r>
          </w:p>
        </w:tc>
      </w:tr>
      <w:tr>
        <w:trPr/>
        <w:tc>
          <w:tcPr>
            <w:tcW w:w="1453" w:type="dxa"/>
            <w:tcBorders/>
            <w:vAlign w:val="center"/>
          </w:tcPr>
          <w:p>
            <w:pPr>
              <w:pStyle w:val="Normal"/>
              <w:widowControl w:val="false"/>
              <w:rPr>
                <w:lang w:val="en-US"/>
              </w:rPr>
            </w:pPr>
            <w:r>
              <w:rPr>
                <w:b/>
                <w:bCs/>
                <w:lang w:val="en-US"/>
              </w:rPr>
              <w:t>Subelements:</w:t>
            </w:r>
          </w:p>
        </w:tc>
        <w:tc>
          <w:tcPr>
            <w:tcW w:w="8518" w:type="dxa"/>
            <w:tcBorders/>
            <w:vAlign w:val="center"/>
          </w:tcPr>
          <w:tbl>
            <w:tblPr>
              <w:tblW w:w="840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53" w:type="dxa"/>
            <w:tcBorders/>
            <w:vAlign w:val="center"/>
          </w:tcPr>
          <w:p>
            <w:pPr>
              <w:pStyle w:val="Normal"/>
              <w:widowControl w:val="false"/>
              <w:rPr>
                <w:lang w:val="en-US"/>
              </w:rPr>
            </w:pPr>
            <w:r>
              <w:rPr>
                <w:b/>
                <w:bCs/>
                <w:lang w:val="en-US"/>
              </w:rPr>
              <w:t>Example Context:</w:t>
            </w:r>
          </w:p>
        </w:tc>
        <w:tc>
          <w:tcPr>
            <w:tcW w:w="8518" w:type="dxa"/>
            <w:tcBorders/>
            <w:vAlign w:val="center"/>
          </w:tcPr>
          <w:p>
            <w:pPr>
              <w:pStyle w:val="Normal"/>
              <w:widowControl w:val="false"/>
              <w:rPr>
                <w:lang w:val="en-US"/>
              </w:rPr>
            </w:pPr>
            <w:r>
              <w:rPr>
                <w:lang w:val="en-US"/>
              </w:rPr>
            </w:r>
          </w:p>
        </w:tc>
      </w:tr>
      <w:tr>
        <w:trPr/>
        <w:tc>
          <w:tcPr>
            <w:tcW w:w="1453" w:type="dxa"/>
            <w:tcBorders/>
            <w:vAlign w:val="center"/>
          </w:tcPr>
          <w:p>
            <w:pPr>
              <w:pStyle w:val="Normal"/>
              <w:widowControl w:val="false"/>
              <w:rPr>
                <w:lang w:val="en-US"/>
              </w:rPr>
            </w:pPr>
            <w:r>
              <w:rPr>
                <w:b/>
                <w:bCs/>
                <w:lang w:val="en-US"/>
              </w:rPr>
              <w:t>cvParam Mapping Rules:</w:t>
            </w:r>
          </w:p>
        </w:tc>
        <w:tc>
          <w:tcPr>
            <w:tcW w:w="8518" w:type="dxa"/>
            <w:tcBorders/>
            <w:vAlign w:val="center"/>
          </w:tcPr>
          <w:p>
            <w:pPr>
              <w:pStyle w:val="HTMLPreformatted"/>
              <w:widowControl w:val="false"/>
              <w:rPr/>
            </w:pPr>
            <w:r>
              <w:rPr/>
              <w:t>Path /MzIdentML/AnalysisProtocolCollection/SpectrumIdentificationProtocol/DatabaseFilters/Filter/Exclude</w:t>
            </w:r>
          </w:p>
          <w:p>
            <w:pPr>
              <w:pStyle w:val="HTMLPreformatted"/>
              <w:widowControl w:val="false"/>
              <w:rPr/>
            </w:pPr>
            <w:r>
              <w:rPr/>
              <w:t xml:space="preserve">MAY supply a *child* term of </w:t>
            </w:r>
            <w:hyperlink r:id="rId99"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00"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01"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02"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03"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04"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05"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06"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07"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08"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09"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10" w:tgtFrame="new">
              <w:r>
                <w:rPr>
                  <w:rStyle w:val="InternetLink"/>
                </w:rPr>
                <w:t>et al.</w:t>
              </w:r>
            </w:hyperlink>
          </w:p>
        </w:tc>
      </w:tr>
    </w:tbl>
    <w:p>
      <w:pPr>
        <w:pStyle w:val="Normal"/>
        <w:rPr>
          <w:lang w:val="en-US"/>
        </w:rPr>
      </w:pPr>
      <w:r>
        <w:rPr>
          <w:lang w:val="en-US"/>
        </w:rPr>
      </w:r>
    </w:p>
    <w:p>
      <w:pPr>
        <w:pStyle w:val="Heading2"/>
        <w:ind w:left="0" w:hanging="0"/>
        <w:rPr/>
      </w:pPr>
      <w:bookmarkStart w:id="188" w:name="__RefHeading___Toc37514_832650626"/>
      <w:bookmarkStart w:id="189" w:name="_Toc477259854"/>
      <w:bookmarkEnd w:id="188"/>
      <w:r>
        <w:rPr/>
        <w:t>Element &lt;</w:t>
      </w:r>
      <w:bookmarkStart w:id="190" w:name="ExternalFormatDocumentation"/>
      <w:r>
        <w:rPr/>
        <w:t>ExternalFormatDocumentation</w:t>
      </w:r>
      <w:bookmarkEnd w:id="190"/>
      <w:r>
        <w:rPr/>
        <w:t>&gt;</w:t>
      </w:r>
      <w:bookmarkEnd w:id="18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5"/>
        <w:gridCol w:w="8406"/>
      </w:tblGrid>
      <w:tr>
        <w:trPr/>
        <w:tc>
          <w:tcPr>
            <w:tcW w:w="1565" w:type="dxa"/>
            <w:tcBorders/>
            <w:vAlign w:val="center"/>
          </w:tcPr>
          <w:p>
            <w:pPr>
              <w:pStyle w:val="Normal"/>
              <w:widowControl w:val="false"/>
              <w:rPr>
                <w:lang w:val="en-US"/>
              </w:rPr>
            </w:pPr>
            <w:r>
              <w:rPr>
                <w:b/>
                <w:bCs/>
                <w:lang w:val="en-US"/>
              </w:rPr>
              <w:t>Definition:</w:t>
            </w:r>
          </w:p>
        </w:tc>
        <w:tc>
          <w:tcPr>
            <w:tcW w:w="8406" w:type="dxa"/>
            <w:tcBorders/>
            <w:vAlign w:val="center"/>
          </w:tcPr>
          <w:p>
            <w:pPr>
              <w:pStyle w:val="Normal"/>
              <w:widowControl w:val="false"/>
              <w:rPr>
                <w:lang w:val="en-US"/>
              </w:rPr>
            </w:pPr>
            <w:r>
              <w:rPr>
                <w:lang w:val="en-US"/>
              </w:rPr>
              <w:t xml:space="preserve">A URI to access documentation and tools to interpret the external format of the ExternalData instance. For example, XML Schema or static libraries (APIs) to access binary formats. </w:t>
            </w:r>
          </w:p>
        </w:tc>
      </w:tr>
      <w:tr>
        <w:trPr/>
        <w:tc>
          <w:tcPr>
            <w:tcW w:w="1565" w:type="dxa"/>
            <w:tcBorders/>
            <w:vAlign w:val="center"/>
          </w:tcPr>
          <w:p>
            <w:pPr>
              <w:pStyle w:val="Normal"/>
              <w:widowControl w:val="false"/>
              <w:rPr>
                <w:lang w:val="en-US"/>
              </w:rPr>
            </w:pPr>
            <w:r>
              <w:rPr>
                <w:b/>
                <w:bCs/>
                <w:lang w:val="en-US"/>
              </w:rPr>
              <w:t>Type:</w:t>
            </w:r>
          </w:p>
        </w:tc>
        <w:tc>
          <w:tcPr>
            <w:tcW w:w="8406" w:type="dxa"/>
            <w:tcBorders/>
            <w:vAlign w:val="center"/>
          </w:tcPr>
          <w:p>
            <w:pPr>
              <w:pStyle w:val="Normal"/>
              <w:widowControl w:val="false"/>
              <w:rPr>
                <w:lang w:val="en-US"/>
              </w:rPr>
            </w:pPr>
            <w:r>
              <w:rPr>
                <w:lang w:val="en-US"/>
              </w:rPr>
              <w:t xml:space="preserve">xsd:anyURI </w:t>
            </w:r>
          </w:p>
        </w:tc>
      </w:tr>
      <w:tr>
        <w:trPr/>
        <w:tc>
          <w:tcPr>
            <w:tcW w:w="1565" w:type="dxa"/>
            <w:tcBorders/>
            <w:vAlign w:val="center"/>
          </w:tcPr>
          <w:p>
            <w:pPr>
              <w:pStyle w:val="Normal"/>
              <w:widowControl w:val="false"/>
              <w:rPr>
                <w:lang w:val="en-US"/>
              </w:rPr>
            </w:pPr>
            <w:r>
              <w:rPr>
                <w:b/>
                <w:bCs/>
                <w:lang w:val="en-US"/>
              </w:rPr>
              <w:t>Attributes:</w:t>
            </w:r>
          </w:p>
        </w:tc>
        <w:tc>
          <w:tcPr>
            <w:tcW w:w="8406" w:type="dxa"/>
            <w:tcBorders/>
            <w:vAlign w:val="center"/>
          </w:tcPr>
          <w:p>
            <w:pPr>
              <w:pStyle w:val="Normal"/>
              <w:widowControl w:val="false"/>
              <w:rPr>
                <w:lang w:val="en-US"/>
              </w:rPr>
            </w:pPr>
            <w:r>
              <w:rPr>
                <w:lang w:val="en-US"/>
              </w:rPr>
              <w:t>none</w:t>
            </w:r>
          </w:p>
        </w:tc>
      </w:tr>
      <w:tr>
        <w:trPr/>
        <w:tc>
          <w:tcPr>
            <w:tcW w:w="1565" w:type="dxa"/>
            <w:tcBorders/>
            <w:vAlign w:val="center"/>
          </w:tcPr>
          <w:p>
            <w:pPr>
              <w:pStyle w:val="Normal"/>
              <w:widowControl w:val="false"/>
              <w:rPr>
                <w:lang w:val="en-US"/>
              </w:rPr>
            </w:pPr>
            <w:r>
              <w:rPr>
                <w:b/>
                <w:bCs/>
                <w:lang w:val="en-US"/>
              </w:rPr>
              <w:t>Subelements:</w:t>
            </w:r>
          </w:p>
        </w:tc>
        <w:tc>
          <w:tcPr>
            <w:tcW w:w="8406" w:type="dxa"/>
            <w:tcBorders/>
            <w:vAlign w:val="center"/>
          </w:tcPr>
          <w:p>
            <w:pPr>
              <w:pStyle w:val="Normal"/>
              <w:widowControl w:val="false"/>
              <w:rPr>
                <w:lang w:val="en-US"/>
              </w:rPr>
            </w:pPr>
            <w:r>
              <w:rPr>
                <w:lang w:val="en-US"/>
              </w:rPr>
              <w:t>none</w:t>
            </w:r>
          </w:p>
        </w:tc>
      </w:tr>
      <w:tr>
        <w:trPr/>
        <w:tc>
          <w:tcPr>
            <w:tcW w:w="1565" w:type="dxa"/>
            <w:tcBorders/>
            <w:vAlign w:val="center"/>
          </w:tcPr>
          <w:p>
            <w:pPr>
              <w:pStyle w:val="Normal"/>
              <w:widowControl w:val="false"/>
              <w:rPr>
                <w:lang w:val="en-US"/>
              </w:rPr>
            </w:pPr>
            <w:r>
              <w:rPr>
                <w:b/>
                <w:bCs/>
                <w:lang w:val="en-US"/>
              </w:rPr>
              <w:t>Example Context:</w:t>
            </w:r>
          </w:p>
        </w:tc>
        <w:tc>
          <w:tcPr>
            <w:tcW w:w="8406"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191" w:name="__RefHeading___Toc37516_832650626"/>
      <w:bookmarkStart w:id="192" w:name="_Toc477259855"/>
      <w:bookmarkEnd w:id="191"/>
      <w:r>
        <w:rPr/>
        <w:t>Element &lt;</w:t>
      </w:r>
      <w:bookmarkStart w:id="193" w:name="FileFormat"/>
      <w:r>
        <w:rPr/>
        <w:t>FileFormat</w:t>
      </w:r>
      <w:bookmarkEnd w:id="193"/>
      <w:r>
        <w:rPr/>
        <w:t>&gt;</w:t>
      </w:r>
      <w:bookmarkEnd w:id="19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7"/>
        <w:gridCol w:w="7894"/>
      </w:tblGrid>
      <w:tr>
        <w:trPr/>
        <w:tc>
          <w:tcPr>
            <w:tcW w:w="2077" w:type="dxa"/>
            <w:tcBorders/>
            <w:vAlign w:val="center"/>
          </w:tcPr>
          <w:p>
            <w:pPr>
              <w:pStyle w:val="Normal"/>
              <w:widowControl w:val="false"/>
              <w:rPr>
                <w:lang w:val="en-US"/>
              </w:rPr>
            </w:pPr>
            <w:r>
              <w:rPr>
                <w:b/>
                <w:bCs/>
                <w:lang w:val="en-US"/>
              </w:rPr>
              <w:t>Definition:</w:t>
            </w:r>
          </w:p>
        </w:tc>
        <w:tc>
          <w:tcPr>
            <w:tcW w:w="7894" w:type="dxa"/>
            <w:tcBorders/>
            <w:vAlign w:val="center"/>
          </w:tcPr>
          <w:p>
            <w:pPr>
              <w:pStyle w:val="Normal"/>
              <w:widowControl w:val="false"/>
              <w:rPr>
                <w:lang w:val="en-US"/>
              </w:rPr>
            </w:pPr>
            <w:r>
              <w:rPr>
                <w:lang w:val="en-US"/>
              </w:rPr>
              <w:t xml:space="preserve">The format of the ExternalData file, for example "tiff" for image files. </w:t>
            </w:r>
          </w:p>
        </w:tc>
      </w:tr>
      <w:tr>
        <w:trPr/>
        <w:tc>
          <w:tcPr>
            <w:tcW w:w="2077" w:type="dxa"/>
            <w:tcBorders/>
            <w:vAlign w:val="center"/>
          </w:tcPr>
          <w:p>
            <w:pPr>
              <w:pStyle w:val="Normal"/>
              <w:widowControl w:val="false"/>
              <w:rPr>
                <w:lang w:val="en-US"/>
              </w:rPr>
            </w:pPr>
            <w:r>
              <w:rPr>
                <w:b/>
                <w:bCs/>
                <w:lang w:val="en-US"/>
              </w:rPr>
              <w:t>Type:</w:t>
            </w:r>
          </w:p>
        </w:tc>
        <w:tc>
          <w:tcPr>
            <w:tcW w:w="7894" w:type="dxa"/>
            <w:tcBorders/>
            <w:vAlign w:val="center"/>
          </w:tcPr>
          <w:p>
            <w:pPr>
              <w:pStyle w:val="Normal"/>
              <w:widowControl w:val="false"/>
              <w:rPr>
                <w:lang w:val="en-US"/>
              </w:rPr>
            </w:pPr>
            <w:r>
              <w:rPr>
                <w:lang w:val="en-US"/>
              </w:rPr>
              <w:t xml:space="preserve">FileFormatType </w:t>
            </w:r>
          </w:p>
        </w:tc>
      </w:tr>
      <w:tr>
        <w:trPr/>
        <w:tc>
          <w:tcPr>
            <w:tcW w:w="2077" w:type="dxa"/>
            <w:tcBorders/>
            <w:vAlign w:val="center"/>
          </w:tcPr>
          <w:p>
            <w:pPr>
              <w:pStyle w:val="Normal"/>
              <w:widowControl w:val="false"/>
              <w:rPr>
                <w:lang w:val="en-US"/>
              </w:rPr>
            </w:pPr>
            <w:r>
              <w:rPr>
                <w:b/>
                <w:bCs/>
                <w:lang w:val="en-US"/>
              </w:rPr>
              <w:t>Attributes:</w:t>
            </w:r>
          </w:p>
        </w:tc>
        <w:tc>
          <w:tcPr>
            <w:tcW w:w="7894" w:type="dxa"/>
            <w:tcBorders/>
            <w:vAlign w:val="center"/>
          </w:tcPr>
          <w:p>
            <w:pPr>
              <w:pStyle w:val="Normal"/>
              <w:widowControl w:val="false"/>
              <w:rPr>
                <w:lang w:val="en-US"/>
              </w:rPr>
            </w:pPr>
            <w:r>
              <w:rPr>
                <w:lang w:val="en-US"/>
              </w:rPr>
              <w:t>none</w:t>
            </w:r>
          </w:p>
        </w:tc>
      </w:tr>
      <w:tr>
        <w:trPr/>
        <w:tc>
          <w:tcPr>
            <w:tcW w:w="2077" w:type="dxa"/>
            <w:tcBorders/>
            <w:vAlign w:val="center"/>
          </w:tcPr>
          <w:p>
            <w:pPr>
              <w:pStyle w:val="Normal"/>
              <w:widowControl w:val="false"/>
              <w:rPr>
                <w:lang w:val="en-US"/>
              </w:rPr>
            </w:pPr>
            <w:r>
              <w:rPr>
                <w:b/>
                <w:bCs/>
                <w:lang w:val="en-US"/>
              </w:rPr>
              <w:t>Subelements:</w:t>
            </w:r>
          </w:p>
        </w:tc>
        <w:tc>
          <w:tcPr>
            <w:tcW w:w="7894" w:type="dxa"/>
            <w:tcBorders/>
            <w:vAlign w:val="center"/>
          </w:tcPr>
          <w:tbl>
            <w:tblPr>
              <w:tblW w:w="780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34"/>
              <w:gridCol w:w="1135"/>
              <w:gridCol w:w="1182"/>
              <w:gridCol w:w="3852"/>
            </w:tblGrid>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5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77" w:type="dxa"/>
            <w:tcBorders/>
            <w:vAlign w:val="center"/>
          </w:tcPr>
          <w:p>
            <w:pPr>
              <w:pStyle w:val="Normal"/>
              <w:widowControl w:val="false"/>
              <w:rPr>
                <w:lang w:val="en-US"/>
              </w:rPr>
            </w:pPr>
            <w:r>
              <w:rPr>
                <w:b/>
                <w:bCs/>
                <w:lang w:val="en-US"/>
              </w:rPr>
              <w:t>Example Context:</w:t>
            </w:r>
          </w:p>
        </w:tc>
        <w:tc>
          <w:tcPr>
            <w:tcW w:w="7894" w:type="dxa"/>
            <w:tcBorders/>
            <w:vAlign w:val="center"/>
          </w:tcPr>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tc>
      </w:tr>
      <w:tr>
        <w:trPr/>
        <w:tc>
          <w:tcPr>
            <w:tcW w:w="2077" w:type="dxa"/>
            <w:tcBorders/>
            <w:vAlign w:val="center"/>
          </w:tcPr>
          <w:p>
            <w:pPr>
              <w:pStyle w:val="Normal"/>
              <w:widowControl w:val="false"/>
              <w:rPr>
                <w:lang w:val="en-US"/>
              </w:rPr>
            </w:pPr>
            <w:r>
              <w:rPr>
                <w:b/>
                <w:bCs/>
                <w:lang w:val="en-US"/>
              </w:rPr>
              <w:t>cvParam Mapping Rules:</w:t>
            </w:r>
          </w:p>
        </w:tc>
        <w:tc>
          <w:tcPr>
            <w:tcW w:w="7894" w:type="dxa"/>
            <w:tcBorders/>
            <w:vAlign w:val="center"/>
          </w:tcPr>
          <w:p>
            <w:pPr>
              <w:pStyle w:val="HTMLPreformatted"/>
              <w:widowControl w:val="false"/>
              <w:rPr/>
            </w:pPr>
            <w:r>
              <w:rPr/>
              <w:t>Path /MzIdentML/DataCollection/Inputs/SearchDatabase/FileFormat</w:t>
            </w:r>
          </w:p>
          <w:p>
            <w:pPr>
              <w:pStyle w:val="HTMLPreformatted"/>
              <w:widowControl w:val="false"/>
              <w:rPr/>
            </w:pPr>
            <w:r>
              <w:rPr/>
              <w:t xml:space="preserve">MUST supply a *child* term of </w:t>
            </w:r>
            <w:hyperlink r:id="rId111" w:tgtFrame="new">
              <w:r>
                <w:rPr>
                  <w:rStyle w:val="InternetLink"/>
                </w:rPr>
                <w:t>MS:1001347</w:t>
              </w:r>
            </w:hyperlink>
            <w:r>
              <w:rPr/>
              <w:t xml:space="preserve"> (</w:t>
            </w:r>
            <w:r>
              <w:rPr>
                <w:rStyle w:val="Popup"/>
              </w:rPr>
              <w:t>database file formats</w:t>
            </w:r>
            <w:r>
              <w:rPr/>
              <w:t>) one or more times</w:t>
            </w:r>
          </w:p>
          <w:p>
            <w:pPr>
              <w:pStyle w:val="HTMLPreformatted"/>
              <w:widowControl w:val="false"/>
              <w:rPr/>
            </w:pPr>
            <w:r>
              <w:rPr/>
              <w:t xml:space="preserve">  </w:t>
            </w:r>
            <w:r>
              <w:rPr/>
              <w:t xml:space="preserve">e.g.: </w:t>
            </w:r>
            <w:hyperlink r:id="rId112" w:tgtFrame="new">
              <w:r>
                <w:rPr>
                  <w:rStyle w:val="InternetLink"/>
                </w:rPr>
                <w:t>MS:1001348</w:t>
              </w:r>
            </w:hyperlink>
            <w:r>
              <w:rPr/>
              <w:t xml:space="preserve"> (</w:t>
            </w:r>
            <w:r>
              <w:rPr>
                <w:rStyle w:val="Popup"/>
              </w:rPr>
              <w:t>FASTA format</w:t>
            </w:r>
            <w:r>
              <w:rPr/>
              <w:t xml:space="preserve">) </w:t>
            </w:r>
          </w:p>
          <w:p>
            <w:pPr>
              <w:pStyle w:val="HTMLPreformatted"/>
              <w:widowControl w:val="false"/>
              <w:rPr/>
            </w:pPr>
            <w:r>
              <w:rPr/>
              <w:t xml:space="preserve">  </w:t>
            </w:r>
            <w:r>
              <w:rPr/>
              <w:t xml:space="preserve">e.g.: </w:t>
            </w:r>
            <w:hyperlink r:id="rId113" w:tgtFrame="new">
              <w:r>
                <w:rPr>
                  <w:rStyle w:val="InternetLink"/>
                </w:rPr>
                <w:t>MS:1001349</w:t>
              </w:r>
            </w:hyperlink>
            <w:r>
              <w:rPr/>
              <w:t xml:space="preserve"> (</w:t>
            </w:r>
            <w:r>
              <w:rPr>
                <w:rStyle w:val="Popup"/>
              </w:rPr>
              <w:t>ASN.1</w:t>
            </w:r>
            <w:r>
              <w:rPr/>
              <w:t xml:space="preserve">) </w:t>
            </w:r>
          </w:p>
          <w:p>
            <w:pPr>
              <w:pStyle w:val="HTMLPreformatted"/>
              <w:widowControl w:val="false"/>
              <w:rPr/>
            </w:pPr>
            <w:r>
              <w:rPr/>
              <w:t xml:space="preserve">  </w:t>
            </w:r>
            <w:r>
              <w:rPr/>
              <w:t xml:space="preserve">e.g.: </w:t>
            </w:r>
            <w:hyperlink r:id="rId114" w:tgtFrame="new">
              <w:r>
                <w:rPr>
                  <w:rStyle w:val="InternetLink"/>
                </w:rPr>
                <w:t>MS:1001350</w:t>
              </w:r>
            </w:hyperlink>
            <w:r>
              <w:rPr/>
              <w:t xml:space="preserve"> (</w:t>
            </w:r>
            <w:r>
              <w:rPr>
                <w:rStyle w:val="Popup"/>
              </w:rPr>
              <w:t>NCBI *.p*</w:t>
            </w:r>
            <w:r>
              <w:rPr/>
              <w:t xml:space="preserve">) </w:t>
            </w:r>
          </w:p>
          <w:p>
            <w:pPr>
              <w:pStyle w:val="HTMLPreformatted"/>
              <w:widowControl w:val="false"/>
              <w:rPr/>
            </w:pPr>
            <w:r>
              <w:rPr/>
              <w:t xml:space="preserve">  </w:t>
            </w:r>
            <w:r>
              <w:rPr/>
              <w:t xml:space="preserve">e.g.: </w:t>
            </w:r>
            <w:hyperlink r:id="rId115" w:tgtFrame="new">
              <w:r>
                <w:rPr>
                  <w:rStyle w:val="InternetLink"/>
                </w:rPr>
                <w:t>MS:1001351</w:t>
              </w:r>
            </w:hyperlink>
            <w:r>
              <w:rPr/>
              <w:t xml:space="preserve"> (</w:t>
            </w:r>
            <w:r>
              <w:rPr>
                <w:rStyle w:val="Popup"/>
              </w:rPr>
              <w:t>clustal aln</w:t>
            </w:r>
            <w:r>
              <w:rPr/>
              <w:t xml:space="preserve">) </w:t>
            </w:r>
          </w:p>
          <w:p>
            <w:pPr>
              <w:pStyle w:val="HTMLPreformatted"/>
              <w:widowControl w:val="false"/>
              <w:rPr/>
            </w:pPr>
            <w:r>
              <w:rPr/>
              <w:t xml:space="preserve">  </w:t>
            </w:r>
            <w:r>
              <w:rPr/>
              <w:t xml:space="preserve">e.g.: </w:t>
            </w:r>
            <w:hyperlink r:id="rId116" w:tgtFrame="new">
              <w:r>
                <w:rPr>
                  <w:rStyle w:val="InternetLink"/>
                </w:rPr>
                <w:t>MS:1001352</w:t>
              </w:r>
            </w:hyperlink>
            <w:r>
              <w:rPr/>
              <w:t xml:space="preserve"> (</w:t>
            </w:r>
            <w:r>
              <w:rPr>
                <w:rStyle w:val="Popup"/>
              </w:rPr>
              <w:t>embl em</w:t>
            </w:r>
            <w:r>
              <w:rPr/>
              <w:t xml:space="preserve">) </w:t>
            </w:r>
          </w:p>
          <w:p>
            <w:pPr>
              <w:pStyle w:val="HTMLPreformatted"/>
              <w:widowControl w:val="false"/>
              <w:rPr/>
            </w:pPr>
            <w:r>
              <w:rPr/>
              <w:t xml:space="preserve">  </w:t>
            </w:r>
            <w:r>
              <w:rPr/>
              <w:t xml:space="preserve">e.g.: </w:t>
            </w:r>
            <w:hyperlink r:id="rId117" w:tgtFrame="new">
              <w:r>
                <w:rPr>
                  <w:rStyle w:val="InternetLink"/>
                </w:rPr>
                <w:t>MS:1001353</w:t>
              </w:r>
            </w:hyperlink>
            <w:r>
              <w:rPr/>
              <w:t xml:space="preserve"> (</w:t>
            </w:r>
            <w:r>
              <w:rPr>
                <w:rStyle w:val="Popup"/>
              </w:rPr>
              <w:t>NBRF PIR</w:t>
            </w:r>
            <w:r>
              <w:rPr/>
              <w:t xml:space="preserve">) </w:t>
            </w:r>
          </w:p>
          <w:p>
            <w:pPr>
              <w:pStyle w:val="HTMLPreformatted"/>
              <w:widowControl w:val="false"/>
              <w:rPr/>
            </w:pPr>
            <w:r>
              <w:rPr/>
              <w:t xml:space="preserve">  </w:t>
            </w:r>
            <w:r>
              <w:rPr/>
              <w:t xml:space="preserve">e.g.: </w:t>
            </w:r>
            <w:hyperlink r:id="rId118" w:tgtFrame="new">
              <w:r>
                <w:rPr>
                  <w:rStyle w:val="InternetLink"/>
                </w:rPr>
                <w:t>MS:1001462</w:t>
              </w:r>
            </w:hyperlink>
            <w:r>
              <w:rPr/>
              <w:t xml:space="preserve"> (</w:t>
            </w:r>
            <w:r>
              <w:rPr>
                <w:rStyle w:val="Popup"/>
              </w:rPr>
              <w:t>PEFF format</w:t>
            </w:r>
            <w:r>
              <w:rPr/>
              <w:t xml:space="preserve">) </w:t>
            </w:r>
          </w:p>
          <w:p>
            <w:pPr>
              <w:pStyle w:val="HTMLPreformatted"/>
              <w:widowControl w:val="false"/>
              <w:rPr/>
            </w:pPr>
            <w:r>
              <w:rPr/>
              <w:t xml:space="preserve">  </w:t>
            </w:r>
            <w:r>
              <w:rPr/>
              <w:t xml:space="preserve">e.g.: </w:t>
            </w:r>
            <w:hyperlink r:id="rId119" w:tgtFrame="new">
              <w:r>
                <w:rPr>
                  <w:rStyle w:val="InternetLink"/>
                </w:rPr>
                <w:t>MS:1002659</w:t>
              </w:r>
            </w:hyperlink>
            <w:r>
              <w:rPr/>
              <w:t xml:space="preserve"> (</w:t>
            </w:r>
            <w:r>
              <w:rPr>
                <w:rStyle w:val="Popup"/>
              </w:rPr>
              <w:t>UniProtKB text sequence format</w:t>
            </w:r>
            <w:r>
              <w:rPr/>
              <w:t xml:space="preserve">) </w:t>
            </w:r>
          </w:p>
          <w:p>
            <w:pPr>
              <w:pStyle w:val="HTMLPreformatted"/>
              <w:widowControl w:val="false"/>
              <w:rPr/>
            </w:pPr>
            <w:r>
              <w:rPr/>
              <w:t xml:space="preserve">  </w:t>
            </w:r>
            <w:r>
              <w:rPr/>
              <w:t xml:space="preserve">e.g.: </w:t>
            </w:r>
            <w:hyperlink r:id="rId120" w:tgtFrame="new">
              <w:r>
                <w:rPr>
                  <w:rStyle w:val="InternetLink"/>
                </w:rPr>
                <w:t>MS:1002660</w:t>
              </w:r>
            </w:hyperlink>
            <w:r>
              <w:rPr/>
              <w:t xml:space="preserve"> (</w:t>
            </w:r>
            <w:r>
              <w:rPr>
                <w:rStyle w:val="Popup"/>
              </w:rPr>
              <w:t>UniProtKB XML sequence format</w:t>
            </w:r>
            <w:r>
              <w:rPr/>
              <w:t xml:space="preserve">) </w:t>
            </w:r>
          </w:p>
          <w:p>
            <w:pPr>
              <w:pStyle w:val="HTMLPreformatted"/>
              <w:widowControl w:val="false"/>
              <w:rPr/>
            </w:pPr>
            <w:r>
              <w:rPr/>
              <w:t>Path /MzIdentML/DataCollection/Inputs/SourceFile/FileFormat</w:t>
            </w:r>
          </w:p>
          <w:p>
            <w:pPr>
              <w:pStyle w:val="HTMLPreformatted"/>
              <w:widowControl w:val="false"/>
              <w:rPr/>
            </w:pPr>
            <w:r>
              <w:rPr/>
              <w:t xml:space="preserve">MUST supply a *child* term of </w:t>
            </w:r>
            <w:hyperlink r:id="rId121" w:tgtFrame="new">
              <w:r>
                <w:rPr>
                  <w:rStyle w:val="InternetLink"/>
                </w:rPr>
                <w:t>MS:1001040</w:t>
              </w:r>
            </w:hyperlink>
            <w:r>
              <w:rPr/>
              <w:t xml:space="preserve"> (</w:t>
            </w:r>
            <w:r>
              <w:rPr>
                <w:rStyle w:val="Popup"/>
              </w:rPr>
              <w:t>intermediate analysis format</w:t>
            </w:r>
            <w:r>
              <w:rPr/>
              <w:t>) only once</w:t>
            </w:r>
          </w:p>
          <w:p>
            <w:pPr>
              <w:pStyle w:val="HTMLPreformatted"/>
              <w:widowControl w:val="false"/>
              <w:rPr/>
            </w:pPr>
            <w:r>
              <w:rPr/>
              <w:t xml:space="preserve">  </w:t>
            </w:r>
            <w:r>
              <w:rPr/>
              <w:t xml:space="preserve">e.g.: </w:t>
            </w:r>
            <w:hyperlink r:id="rId122" w:tgtFrame="new">
              <w:r>
                <w:rPr>
                  <w:rStyle w:val="InternetLink"/>
                </w:rPr>
                <w:t>MS:1000742</w:t>
              </w:r>
            </w:hyperlink>
            <w:r>
              <w:rPr/>
              <w:t xml:space="preserve"> (</w:t>
            </w:r>
            <w:r>
              <w:rPr>
                <w:rStyle w:val="Popup"/>
              </w:rPr>
              <w:t>Bioworks SRF format</w:t>
            </w:r>
            <w:r>
              <w:rPr/>
              <w:t xml:space="preserve">) </w:t>
            </w:r>
          </w:p>
          <w:p>
            <w:pPr>
              <w:pStyle w:val="HTMLPreformatted"/>
              <w:widowControl w:val="false"/>
              <w:rPr/>
            </w:pPr>
            <w:r>
              <w:rPr/>
              <w:t xml:space="preserve">  </w:t>
            </w:r>
            <w:r>
              <w:rPr/>
              <w:t xml:space="preserve">e.g.: </w:t>
            </w:r>
            <w:hyperlink r:id="rId123" w:tgtFrame="new">
              <w:r>
                <w:rPr>
                  <w:rStyle w:val="InternetLink"/>
                </w:rPr>
                <w:t>MS:1001107</w:t>
              </w:r>
            </w:hyperlink>
            <w:r>
              <w:rPr/>
              <w:t xml:space="preserve"> (</w:t>
            </w:r>
            <w:r>
              <w:rPr>
                <w:rStyle w:val="Popup"/>
              </w:rPr>
              <w:t>data stored in database</w:t>
            </w:r>
            <w:r>
              <w:rPr/>
              <w:t xml:space="preserve">) </w:t>
            </w:r>
          </w:p>
          <w:p>
            <w:pPr>
              <w:pStyle w:val="HTMLPreformatted"/>
              <w:widowControl w:val="false"/>
              <w:rPr/>
            </w:pPr>
            <w:r>
              <w:rPr/>
              <w:t xml:space="preserve">  </w:t>
            </w:r>
            <w:r>
              <w:rPr/>
              <w:t xml:space="preserve">e.g.: </w:t>
            </w:r>
            <w:hyperlink r:id="rId124" w:tgtFrame="new">
              <w:r>
                <w:rPr>
                  <w:rStyle w:val="InternetLink"/>
                </w:rPr>
                <w:t>MS:1001199</w:t>
              </w:r>
            </w:hyperlink>
            <w:r>
              <w:rPr/>
              <w:t xml:space="preserve"> (</w:t>
            </w:r>
            <w:r>
              <w:rPr>
                <w:rStyle w:val="Popup"/>
              </w:rPr>
              <w:t>Mascot DAT format</w:t>
            </w:r>
            <w:r>
              <w:rPr/>
              <w:t xml:space="preserve">) </w:t>
            </w:r>
          </w:p>
          <w:p>
            <w:pPr>
              <w:pStyle w:val="HTMLPreformatted"/>
              <w:widowControl w:val="false"/>
              <w:rPr/>
            </w:pPr>
            <w:r>
              <w:rPr/>
              <w:t xml:space="preserve">  </w:t>
            </w:r>
            <w:r>
              <w:rPr/>
              <w:t xml:space="preserve">e.g.: </w:t>
            </w:r>
            <w:hyperlink r:id="rId125" w:tgtFrame="new">
              <w:r>
                <w:rPr>
                  <w:rStyle w:val="InternetLink"/>
                </w:rPr>
                <w:t>MS:1001200</w:t>
              </w:r>
            </w:hyperlink>
            <w:r>
              <w:rPr/>
              <w:t xml:space="preserve"> (</w:t>
            </w:r>
            <w:r>
              <w:rPr>
                <w:rStyle w:val="Popup"/>
              </w:rPr>
              <w:t>SEQUEST out file format</w:t>
            </w:r>
            <w:r>
              <w:rPr/>
              <w:t xml:space="preserve">) </w:t>
            </w:r>
          </w:p>
          <w:p>
            <w:pPr>
              <w:pStyle w:val="HTMLPreformatted"/>
              <w:widowControl w:val="false"/>
              <w:rPr/>
            </w:pPr>
            <w:r>
              <w:rPr/>
              <w:t xml:space="preserve">  </w:t>
            </w:r>
            <w:r>
              <w:rPr/>
              <w:t xml:space="preserve">e.g.: </w:t>
            </w:r>
            <w:hyperlink r:id="rId126" w:tgtFrame="new">
              <w:r>
                <w:rPr>
                  <w:rStyle w:val="InternetLink"/>
                </w:rPr>
                <w:t>MS:1001242</w:t>
              </w:r>
            </w:hyperlink>
            <w:r>
              <w:rPr/>
              <w:t xml:space="preserve"> (</w:t>
            </w:r>
            <w:r>
              <w:rPr>
                <w:rStyle w:val="Popup"/>
              </w:rPr>
              <w:t>SEQUEST out folder</w:t>
            </w:r>
            <w:r>
              <w:rPr/>
              <w:t xml:space="preserve">) </w:t>
            </w:r>
          </w:p>
          <w:p>
            <w:pPr>
              <w:pStyle w:val="HTMLPreformatted"/>
              <w:widowControl w:val="false"/>
              <w:rPr/>
            </w:pPr>
            <w:r>
              <w:rPr/>
              <w:t xml:space="preserve">  </w:t>
            </w:r>
            <w:r>
              <w:rPr/>
              <w:t xml:space="preserve">e.g.: </w:t>
            </w:r>
            <w:hyperlink r:id="rId127" w:tgtFrame="new">
              <w:r>
                <w:rPr>
                  <w:rStyle w:val="InternetLink"/>
                </w:rPr>
                <w:t>MS:1001243</w:t>
              </w:r>
            </w:hyperlink>
            <w:r>
              <w:rPr/>
              <w:t xml:space="preserve"> (</w:t>
            </w:r>
            <w:r>
              <w:rPr>
                <w:rStyle w:val="Popup"/>
              </w:rPr>
              <w:t>SEQUEST summary</w:t>
            </w:r>
            <w:r>
              <w:rPr/>
              <w:t xml:space="preserve">) </w:t>
            </w:r>
          </w:p>
          <w:p>
            <w:pPr>
              <w:pStyle w:val="HTMLPreformatted"/>
              <w:widowControl w:val="false"/>
              <w:rPr/>
            </w:pPr>
            <w:r>
              <w:rPr/>
              <w:t xml:space="preserve">  </w:t>
            </w:r>
            <w:r>
              <w:rPr/>
              <w:t xml:space="preserve">e.g.: </w:t>
            </w:r>
            <w:hyperlink r:id="rId128" w:tgtFrame="new">
              <w:r>
                <w:rPr>
                  <w:rStyle w:val="InternetLink"/>
                </w:rPr>
                <w:t>MS:1001275</w:t>
              </w:r>
            </w:hyperlink>
            <w:r>
              <w:rPr/>
              <w:t xml:space="preserve"> (</w:t>
            </w:r>
            <w:r>
              <w:rPr>
                <w:rStyle w:val="Popup"/>
              </w:rPr>
              <w:t>ProteinScape SearchEvent</w:t>
            </w:r>
            <w:r>
              <w:rPr/>
              <w:t xml:space="preserve">) </w:t>
            </w:r>
          </w:p>
          <w:p>
            <w:pPr>
              <w:pStyle w:val="HTMLPreformatted"/>
              <w:widowControl w:val="false"/>
              <w:rPr/>
            </w:pPr>
            <w:r>
              <w:rPr/>
              <w:t xml:space="preserve">  </w:t>
            </w:r>
            <w:r>
              <w:rPr/>
              <w:t xml:space="preserve">e.g.: </w:t>
            </w:r>
            <w:hyperlink r:id="rId129" w:tgtFrame="new">
              <w:r>
                <w:rPr>
                  <w:rStyle w:val="InternetLink"/>
                </w:rPr>
                <w:t>MS:1001276</w:t>
              </w:r>
            </w:hyperlink>
            <w:r>
              <w:rPr/>
              <w:t xml:space="preserve"> (</w:t>
            </w:r>
            <w:r>
              <w:rPr>
                <w:rStyle w:val="Popup"/>
              </w:rPr>
              <w:t>ProteinScape Gel</w:t>
            </w:r>
            <w:r>
              <w:rPr/>
              <w:t xml:space="preserve">) </w:t>
            </w:r>
          </w:p>
          <w:p>
            <w:pPr>
              <w:pStyle w:val="HTMLPreformatted"/>
              <w:widowControl w:val="false"/>
              <w:rPr/>
            </w:pPr>
            <w:r>
              <w:rPr/>
              <w:t xml:space="preserve">  </w:t>
            </w:r>
            <w:r>
              <w:rPr/>
              <w:t xml:space="preserve">e.g.: </w:t>
            </w:r>
            <w:hyperlink r:id="rId130" w:tgtFrame="new">
              <w:r>
                <w:rPr>
                  <w:rStyle w:val="InternetLink"/>
                </w:rPr>
                <w:t>MS:1001399</w:t>
              </w:r>
            </w:hyperlink>
            <w:r>
              <w:rPr/>
              <w:t xml:space="preserve"> (</w:t>
            </w:r>
            <w:r>
              <w:rPr>
                <w:rStyle w:val="Popup"/>
              </w:rPr>
              <w:t>OMSSA csv format</w:t>
            </w:r>
            <w:r>
              <w:rPr/>
              <w:t xml:space="preserve">) </w:t>
            </w:r>
          </w:p>
          <w:p>
            <w:pPr>
              <w:pStyle w:val="HTMLPreformatted"/>
              <w:widowControl w:val="false"/>
              <w:rPr/>
            </w:pPr>
            <w:r>
              <w:rPr/>
              <w:t xml:space="preserve">  </w:t>
            </w:r>
            <w:r>
              <w:rPr/>
              <w:t xml:space="preserve">e.g.: </w:t>
            </w:r>
            <w:hyperlink r:id="rId131" w:tgtFrame="new">
              <w:r>
                <w:rPr>
                  <w:rStyle w:val="InternetLink"/>
                </w:rPr>
                <w:t>MS:1001400</w:t>
              </w:r>
            </w:hyperlink>
            <w:r>
              <w:rPr/>
              <w:t xml:space="preserve"> (</w:t>
            </w:r>
            <w:r>
              <w:rPr>
                <w:rStyle w:val="Popup"/>
              </w:rPr>
              <w:t>OMSSA xml format</w:t>
            </w:r>
            <w:r>
              <w:rPr/>
              <w:t xml:space="preserve">) </w:t>
            </w:r>
          </w:p>
          <w:p>
            <w:pPr>
              <w:pStyle w:val="HTMLPreformatted"/>
              <w:widowControl w:val="false"/>
              <w:rPr/>
            </w:pPr>
            <w:r>
              <w:rPr/>
              <w:t xml:space="preserve">  </w:t>
            </w:r>
            <w:hyperlink r:id="rId132" w:tgtFrame="new">
              <w:r>
                <w:rPr>
                  <w:rStyle w:val="InternetLink"/>
                </w:rPr>
                <w:t>et al.</w:t>
              </w:r>
            </w:hyperlink>
          </w:p>
          <w:p>
            <w:pPr>
              <w:pStyle w:val="HTMLPreformatted"/>
              <w:widowControl w:val="false"/>
              <w:rPr/>
            </w:pPr>
            <w:r>
              <w:rPr/>
              <w:t>Path /MzIdentML/DataCollection/Inputs/SpectraData/FileFormat</w:t>
            </w:r>
          </w:p>
          <w:p>
            <w:pPr>
              <w:pStyle w:val="HTMLPreformatted"/>
              <w:widowControl w:val="false"/>
              <w:rPr/>
            </w:pPr>
            <w:r>
              <w:rPr/>
              <w:t xml:space="preserve">MUST supply a *child* term of </w:t>
            </w:r>
            <w:hyperlink r:id="rId133" w:tgtFrame="new">
              <w:r>
                <w:rPr>
                  <w:rStyle w:val="InternetLink"/>
                </w:rPr>
                <w:t>MS:1000560</w:t>
              </w:r>
            </w:hyperlink>
            <w:r>
              <w:rPr/>
              <w:t xml:space="preserve"> (</w:t>
            </w:r>
            <w:r>
              <w:rPr>
                <w:rStyle w:val="Popup"/>
              </w:rPr>
              <w:t>mass spectrometer file format</w:t>
            </w:r>
            <w:r>
              <w:rPr/>
              <w:t>) one or more times</w:t>
            </w:r>
          </w:p>
          <w:p>
            <w:pPr>
              <w:pStyle w:val="HTMLPreformatted"/>
              <w:widowControl w:val="false"/>
              <w:rPr/>
            </w:pPr>
            <w:r>
              <w:rPr/>
              <w:t xml:space="preserve">  </w:t>
            </w:r>
            <w:r>
              <w:rPr/>
              <w:t xml:space="preserve">e.g.: </w:t>
            </w:r>
            <w:hyperlink r:id="rId134" w:tgtFrame="new">
              <w:r>
                <w:rPr>
                  <w:rStyle w:val="InternetLink"/>
                </w:rPr>
                <w:t>MS:1000526</w:t>
              </w:r>
            </w:hyperlink>
            <w:r>
              <w:rPr/>
              <w:t xml:space="preserve"> (</w:t>
            </w:r>
            <w:r>
              <w:rPr>
                <w:rStyle w:val="Popup"/>
              </w:rPr>
              <w:t>Waters raw format</w:t>
            </w:r>
            <w:r>
              <w:rPr/>
              <w:t xml:space="preserve">) </w:t>
            </w:r>
          </w:p>
          <w:p>
            <w:pPr>
              <w:pStyle w:val="HTMLPreformatted"/>
              <w:widowControl w:val="false"/>
              <w:rPr/>
            </w:pPr>
            <w:r>
              <w:rPr/>
              <w:t xml:space="preserve">  </w:t>
            </w:r>
            <w:r>
              <w:rPr/>
              <w:t xml:space="preserve">e.g.: </w:t>
            </w:r>
            <w:hyperlink r:id="rId135" w:tgtFrame="new">
              <w:r>
                <w:rPr>
                  <w:rStyle w:val="InternetLink"/>
                </w:rPr>
                <w:t>MS:1000562</w:t>
              </w:r>
            </w:hyperlink>
            <w:r>
              <w:rPr/>
              <w:t xml:space="preserve"> (</w:t>
            </w:r>
            <w:r>
              <w:rPr>
                <w:rStyle w:val="Popup"/>
              </w:rPr>
              <w:t>ABI WIFF format</w:t>
            </w:r>
            <w:r>
              <w:rPr/>
              <w:t xml:space="preserve">) </w:t>
            </w:r>
          </w:p>
          <w:p>
            <w:pPr>
              <w:pStyle w:val="HTMLPreformatted"/>
              <w:widowControl w:val="false"/>
              <w:rPr/>
            </w:pPr>
            <w:r>
              <w:rPr/>
              <w:t xml:space="preserve">  </w:t>
            </w:r>
            <w:r>
              <w:rPr/>
              <w:t xml:space="preserve">e.g.: </w:t>
            </w:r>
            <w:hyperlink r:id="rId136" w:tgtFrame="new">
              <w:r>
                <w:rPr>
                  <w:rStyle w:val="InternetLink"/>
                </w:rPr>
                <w:t>MS:1000563</w:t>
              </w:r>
            </w:hyperlink>
            <w:r>
              <w:rPr/>
              <w:t xml:space="preserve"> (</w:t>
            </w:r>
            <w:r>
              <w:rPr>
                <w:rStyle w:val="Popup"/>
              </w:rPr>
              <w:t>Thermo RAW format</w:t>
            </w:r>
            <w:r>
              <w:rPr/>
              <w:t xml:space="preserve">) </w:t>
            </w:r>
          </w:p>
          <w:p>
            <w:pPr>
              <w:pStyle w:val="HTMLPreformatted"/>
              <w:widowControl w:val="false"/>
              <w:rPr/>
            </w:pPr>
            <w:r>
              <w:rPr/>
              <w:t xml:space="preserve">  </w:t>
            </w:r>
            <w:r>
              <w:rPr/>
              <w:t xml:space="preserve">e.g.: </w:t>
            </w:r>
            <w:hyperlink r:id="rId137" w:tgtFrame="new">
              <w:r>
                <w:rPr>
                  <w:rStyle w:val="InternetLink"/>
                </w:rPr>
                <w:t>MS:1000564</w:t>
              </w:r>
            </w:hyperlink>
            <w:r>
              <w:rPr/>
              <w:t xml:space="preserve"> (</w:t>
            </w:r>
            <w:r>
              <w:rPr>
                <w:rStyle w:val="Popup"/>
              </w:rPr>
              <w:t>PSI mzData format</w:t>
            </w:r>
            <w:r>
              <w:rPr/>
              <w:t xml:space="preserve">) </w:t>
            </w:r>
          </w:p>
          <w:p>
            <w:pPr>
              <w:pStyle w:val="HTMLPreformatted"/>
              <w:widowControl w:val="false"/>
              <w:rPr/>
            </w:pPr>
            <w:r>
              <w:rPr/>
              <w:t xml:space="preserve">  </w:t>
            </w:r>
            <w:r>
              <w:rPr/>
              <w:t xml:space="preserve">e.g.: </w:t>
            </w:r>
            <w:hyperlink r:id="rId138" w:tgtFrame="new">
              <w:r>
                <w:rPr>
                  <w:rStyle w:val="InternetLink"/>
                </w:rPr>
                <w:t>MS:1000565</w:t>
              </w:r>
            </w:hyperlink>
            <w:r>
              <w:rPr/>
              <w:t xml:space="preserve"> (</w:t>
            </w:r>
            <w:r>
              <w:rPr>
                <w:rStyle w:val="Popup"/>
              </w:rPr>
              <w:t>Micromass PKL format</w:t>
            </w:r>
            <w:r>
              <w:rPr/>
              <w:t xml:space="preserve">) </w:t>
            </w:r>
          </w:p>
          <w:p>
            <w:pPr>
              <w:pStyle w:val="HTMLPreformatted"/>
              <w:widowControl w:val="false"/>
              <w:rPr/>
            </w:pPr>
            <w:r>
              <w:rPr/>
              <w:t xml:space="preserve">  </w:t>
            </w:r>
            <w:r>
              <w:rPr/>
              <w:t xml:space="preserve">e.g.: </w:t>
            </w:r>
            <w:hyperlink r:id="rId139" w:tgtFrame="new">
              <w:r>
                <w:rPr>
                  <w:rStyle w:val="InternetLink"/>
                </w:rPr>
                <w:t>MS:1000566</w:t>
              </w:r>
            </w:hyperlink>
            <w:r>
              <w:rPr/>
              <w:t xml:space="preserve"> (</w:t>
            </w:r>
            <w:r>
              <w:rPr>
                <w:rStyle w:val="Popup"/>
              </w:rPr>
              <w:t>ISB mzXML format</w:t>
            </w:r>
            <w:r>
              <w:rPr/>
              <w:t xml:space="preserve">) </w:t>
            </w:r>
          </w:p>
          <w:p>
            <w:pPr>
              <w:pStyle w:val="HTMLPreformatted"/>
              <w:widowControl w:val="false"/>
              <w:rPr/>
            </w:pPr>
            <w:r>
              <w:rPr/>
              <w:t xml:space="preserve">  </w:t>
            </w:r>
            <w:r>
              <w:rPr/>
              <w:t xml:space="preserve">e.g.: </w:t>
            </w:r>
            <w:hyperlink r:id="rId140" w:tgtFrame="new">
              <w:r>
                <w:rPr>
                  <w:rStyle w:val="InternetLink"/>
                </w:rPr>
                <w:t>MS:1000567</w:t>
              </w:r>
            </w:hyperlink>
            <w:r>
              <w:rPr/>
              <w:t xml:space="preserve"> (</w:t>
            </w:r>
            <w:r>
              <w:rPr>
                <w:rStyle w:val="Popup"/>
              </w:rPr>
              <w:t>Bruker/Agilent YEP format</w:t>
            </w:r>
            <w:r>
              <w:rPr/>
              <w:t xml:space="preserve">) </w:t>
            </w:r>
          </w:p>
          <w:p>
            <w:pPr>
              <w:pStyle w:val="HTMLPreformatted"/>
              <w:widowControl w:val="false"/>
              <w:rPr/>
            </w:pPr>
            <w:r>
              <w:rPr/>
              <w:t xml:space="preserve">  </w:t>
            </w:r>
            <w:r>
              <w:rPr/>
              <w:t xml:space="preserve">e.g.: </w:t>
            </w:r>
            <w:hyperlink r:id="rId141" w:tgtFrame="new">
              <w:r>
                <w:rPr>
                  <w:rStyle w:val="InternetLink"/>
                </w:rPr>
                <w:t>MS:1000584</w:t>
              </w:r>
            </w:hyperlink>
            <w:r>
              <w:rPr/>
              <w:t xml:space="preserve"> (</w:t>
            </w:r>
            <w:r>
              <w:rPr>
                <w:rStyle w:val="Popup"/>
              </w:rPr>
              <w:t>mzML format</w:t>
            </w:r>
            <w:r>
              <w:rPr/>
              <w:t xml:space="preserve">) </w:t>
            </w:r>
          </w:p>
          <w:p>
            <w:pPr>
              <w:pStyle w:val="HTMLPreformatted"/>
              <w:widowControl w:val="false"/>
              <w:rPr/>
            </w:pPr>
            <w:r>
              <w:rPr/>
              <w:t xml:space="preserve">  </w:t>
            </w:r>
            <w:r>
              <w:rPr/>
              <w:t xml:space="preserve">e.g.: </w:t>
            </w:r>
            <w:hyperlink r:id="rId142" w:tgtFrame="new">
              <w:r>
                <w:rPr>
                  <w:rStyle w:val="InternetLink"/>
                </w:rPr>
                <w:t>MS:1000613</w:t>
              </w:r>
            </w:hyperlink>
            <w:r>
              <w:rPr/>
              <w:t xml:space="preserve"> (</w:t>
            </w:r>
            <w:r>
              <w:rPr>
                <w:rStyle w:val="Popup"/>
              </w:rPr>
              <w:t>DTA format</w:t>
            </w:r>
            <w:r>
              <w:rPr/>
              <w:t xml:space="preserve">) </w:t>
            </w:r>
          </w:p>
          <w:p>
            <w:pPr>
              <w:pStyle w:val="HTMLPreformatted"/>
              <w:widowControl w:val="false"/>
              <w:rPr/>
            </w:pPr>
            <w:r>
              <w:rPr/>
              <w:t xml:space="preserve">  </w:t>
            </w:r>
            <w:r>
              <w:rPr/>
              <w:t xml:space="preserve">e.g.: </w:t>
            </w:r>
            <w:hyperlink r:id="rId143" w:tgtFrame="new">
              <w:r>
                <w:rPr>
                  <w:rStyle w:val="InternetLink"/>
                </w:rPr>
                <w:t>MS:1000614</w:t>
              </w:r>
            </w:hyperlink>
            <w:r>
              <w:rPr/>
              <w:t xml:space="preserve"> (</w:t>
            </w:r>
            <w:r>
              <w:rPr>
                <w:rStyle w:val="Popup"/>
              </w:rPr>
              <w:t>ProteinLynx Global Server mass spectrum XML format</w:t>
            </w:r>
            <w:r>
              <w:rPr/>
              <w:t xml:space="preserve">) </w:t>
            </w:r>
          </w:p>
          <w:p>
            <w:pPr>
              <w:pStyle w:val="HTMLPreformatted"/>
              <w:widowControl w:val="false"/>
              <w:rPr/>
            </w:pPr>
            <w:r>
              <w:rPr/>
              <w:t xml:space="preserve">  </w:t>
            </w:r>
            <w:hyperlink r:id="rId144" w:tgtFrame="new">
              <w:r>
                <w:rPr>
                  <w:rStyle w:val="InternetLink"/>
                </w:rPr>
                <w:t>et al.</w:t>
              </w:r>
            </w:hyperlink>
          </w:p>
        </w:tc>
      </w:tr>
      <w:tr>
        <w:trPr/>
        <w:tc>
          <w:tcPr>
            <w:tcW w:w="2077" w:type="dxa"/>
            <w:tcBorders/>
            <w:vAlign w:val="center"/>
          </w:tcPr>
          <w:p>
            <w:pPr>
              <w:pStyle w:val="Normal"/>
              <w:widowControl w:val="false"/>
              <w:rPr>
                <w:lang w:val="en-US"/>
              </w:rPr>
            </w:pPr>
            <w:r>
              <w:rPr>
                <w:b/>
                <w:bCs/>
                <w:lang w:val="en-US"/>
              </w:rPr>
              <w:t>Example cvParams:</w:t>
            </w:r>
          </w:p>
        </w:tc>
        <w:tc>
          <w:tcPr>
            <w:tcW w:w="7894" w:type="dxa"/>
            <w:tcBorders/>
            <w:vAlign w:val="center"/>
          </w:tcPr>
          <w:p>
            <w:pPr>
              <w:pStyle w:val="HTMLPreformatted"/>
              <w:widowControl w:val="false"/>
              <w:rPr/>
            </w:pPr>
            <w:r>
              <w:rPr/>
              <w:t>&lt;cvParam cvRef="PSI-MS" accession="MS:1001400" name="OMSSA xml file"&gt;&lt;/cvParam&gt;</w:t>
            </w:r>
          </w:p>
          <w:p>
            <w:pPr>
              <w:pStyle w:val="HTMLPreformatted"/>
              <w:widowControl w:val="false"/>
              <w:rPr/>
            </w:pPr>
            <w:r>
              <w:rPr/>
              <w:t>&lt;cvParam cvRef="PSI-MS" accession="MS:1001348" name="FASTA format"&gt;&lt;/cvParam&gt;</w:t>
            </w:r>
          </w:p>
          <w:p>
            <w:pPr>
              <w:pStyle w:val="HTMLPreformatted"/>
              <w:widowControl w:val="false"/>
              <w:rPr/>
            </w:pPr>
            <w:r>
              <w:rPr/>
              <w:t>&lt;cvParam cvRef="PSI-MS" accession="MS:1001062" name="Mascot MGF file"&gt;&lt;/cvParam&gt;</w:t>
            </w:r>
          </w:p>
          <w:p>
            <w:pPr>
              <w:pStyle w:val="HTMLPreformatted"/>
              <w:widowControl w:val="false"/>
              <w:rPr/>
            </w:pPr>
            <w:r>
              <w:rPr/>
              <w:t>&lt;cvParam accession="MS:1001401" cvRef="PSI-MS" name="X\!Tandem xml file"/&gt;</w:t>
            </w:r>
          </w:p>
          <w:p>
            <w:pPr>
              <w:pStyle w:val="HTMLPreformatted"/>
              <w:widowControl w:val="false"/>
              <w:rPr/>
            </w:pPr>
            <w:r>
              <w:rPr/>
              <w:t>&lt;cvParam accession="MS:1001199" cvRef="PSI-MS" name="Mascot DAT format"/&gt;</w:t>
            </w:r>
          </w:p>
          <w:p>
            <w:pPr>
              <w:pStyle w:val="HTMLPreformatted"/>
              <w:widowControl w:val="false"/>
              <w:rPr/>
            </w:pPr>
            <w:r>
              <w:rPr/>
              <w:t>&lt;cvParam accession="MS:1000584" cvRef="PSI-MS" name="mzML format"/&gt;</w:t>
            </w:r>
          </w:p>
          <w:p>
            <w:pPr>
              <w:pStyle w:val="HTMLPreformatted"/>
              <w:widowControl w:val="false"/>
              <w:rPr/>
            </w:pPr>
            <w:r>
              <w:rPr/>
              <w:t>&lt;cvParam cvRef="PSI-MS" accession="MS:1000563" name="Thermo Raw file"&gt;&lt;/cvParam&gt;</w:t>
            </w:r>
          </w:p>
        </w:tc>
      </w:tr>
    </w:tbl>
    <w:p>
      <w:pPr>
        <w:pStyle w:val="Normal"/>
        <w:rPr>
          <w:lang w:val="en-US"/>
        </w:rPr>
      </w:pPr>
      <w:r>
        <w:rPr>
          <w:lang w:val="en-US"/>
        </w:rPr>
      </w:r>
    </w:p>
    <w:p>
      <w:pPr>
        <w:pStyle w:val="Heading2"/>
        <w:ind w:left="0" w:hanging="0"/>
        <w:rPr/>
      </w:pPr>
      <w:bookmarkStart w:id="194" w:name="__RefHeading___Toc37518_832650626"/>
      <w:bookmarkStart w:id="195" w:name="_Toc477259856"/>
      <w:bookmarkEnd w:id="194"/>
      <w:r>
        <w:rPr/>
        <w:t>Element &lt;</w:t>
      </w:r>
      <w:bookmarkStart w:id="196" w:name="Filter"/>
      <w:r>
        <w:rPr/>
        <w:t>Filter</w:t>
      </w:r>
      <w:bookmarkEnd w:id="196"/>
      <w:r>
        <w:rPr/>
        <w:t>&gt;</w:t>
      </w:r>
      <w:bookmarkEnd w:id="19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5"/>
        <w:gridCol w:w="8466"/>
      </w:tblGrid>
      <w:tr>
        <w:trPr/>
        <w:tc>
          <w:tcPr>
            <w:tcW w:w="1505" w:type="dxa"/>
            <w:tcBorders/>
            <w:vAlign w:val="center"/>
          </w:tcPr>
          <w:p>
            <w:pPr>
              <w:pStyle w:val="Normal"/>
              <w:widowControl w:val="false"/>
              <w:rPr>
                <w:lang w:val="en-US"/>
              </w:rPr>
            </w:pPr>
            <w:r>
              <w:rPr>
                <w:b/>
                <w:bCs/>
                <w:lang w:val="en-US"/>
              </w:rPr>
              <w:t>Definition:</w:t>
            </w:r>
          </w:p>
        </w:tc>
        <w:tc>
          <w:tcPr>
            <w:tcW w:w="8466" w:type="dxa"/>
            <w:tcBorders/>
            <w:vAlign w:val="center"/>
          </w:tcPr>
          <w:p>
            <w:pPr>
              <w:pStyle w:val="Normal"/>
              <w:widowControl w:val="false"/>
              <w:rPr>
                <w:lang w:val="en-US"/>
              </w:rPr>
            </w:pPr>
            <w:r>
              <w:rPr>
                <w:lang w:val="en-US"/>
              </w:rPr>
              <w:t xml:space="preserve">Filters applied to the search database. The filter MUST include at least one of Include and Exclude. If both are used, it is assumed that inclusion is performed first. </w:t>
            </w:r>
          </w:p>
        </w:tc>
      </w:tr>
      <w:tr>
        <w:trPr/>
        <w:tc>
          <w:tcPr>
            <w:tcW w:w="1505" w:type="dxa"/>
            <w:tcBorders/>
            <w:vAlign w:val="center"/>
          </w:tcPr>
          <w:p>
            <w:pPr>
              <w:pStyle w:val="Normal"/>
              <w:widowControl w:val="false"/>
              <w:rPr>
                <w:lang w:val="en-US"/>
              </w:rPr>
            </w:pPr>
            <w:r>
              <w:rPr>
                <w:b/>
                <w:bCs/>
                <w:lang w:val="en-US"/>
              </w:rPr>
              <w:t>Type:</w:t>
            </w:r>
          </w:p>
        </w:tc>
        <w:tc>
          <w:tcPr>
            <w:tcW w:w="8466" w:type="dxa"/>
            <w:tcBorders/>
            <w:vAlign w:val="center"/>
          </w:tcPr>
          <w:p>
            <w:pPr>
              <w:pStyle w:val="Normal"/>
              <w:widowControl w:val="false"/>
              <w:rPr>
                <w:lang w:val="en-US"/>
              </w:rPr>
            </w:pPr>
            <w:r>
              <w:rPr>
                <w:lang w:val="en-US"/>
              </w:rPr>
              <w:t xml:space="preserve">FilterType </w:t>
            </w:r>
          </w:p>
        </w:tc>
      </w:tr>
      <w:tr>
        <w:trPr/>
        <w:tc>
          <w:tcPr>
            <w:tcW w:w="1505" w:type="dxa"/>
            <w:tcBorders/>
            <w:vAlign w:val="center"/>
          </w:tcPr>
          <w:p>
            <w:pPr>
              <w:pStyle w:val="Normal"/>
              <w:widowControl w:val="false"/>
              <w:rPr>
                <w:lang w:val="en-US"/>
              </w:rPr>
            </w:pPr>
            <w:r>
              <w:rPr>
                <w:b/>
                <w:bCs/>
                <w:lang w:val="en-US"/>
              </w:rPr>
              <w:t>Attributes:</w:t>
            </w:r>
          </w:p>
        </w:tc>
        <w:tc>
          <w:tcPr>
            <w:tcW w:w="8466" w:type="dxa"/>
            <w:tcBorders/>
            <w:vAlign w:val="center"/>
          </w:tcPr>
          <w:p>
            <w:pPr>
              <w:pStyle w:val="Normal"/>
              <w:widowControl w:val="false"/>
              <w:rPr>
                <w:lang w:val="en-US"/>
              </w:rPr>
            </w:pPr>
            <w:r>
              <w:rPr>
                <w:lang w:val="en-US"/>
              </w:rPr>
              <w:t>none</w:t>
            </w:r>
          </w:p>
        </w:tc>
      </w:tr>
      <w:tr>
        <w:trPr/>
        <w:tc>
          <w:tcPr>
            <w:tcW w:w="1505" w:type="dxa"/>
            <w:tcBorders/>
            <w:vAlign w:val="center"/>
          </w:tcPr>
          <w:p>
            <w:pPr>
              <w:pStyle w:val="Normal"/>
              <w:widowControl w:val="false"/>
              <w:rPr>
                <w:lang w:val="en-US"/>
              </w:rPr>
            </w:pPr>
            <w:r>
              <w:rPr>
                <w:b/>
                <w:bCs/>
                <w:lang w:val="en-US"/>
              </w:rPr>
              <w:t>Subelements:</w:t>
            </w:r>
          </w:p>
        </w:tc>
        <w:tc>
          <w:tcPr>
            <w:tcW w:w="8466" w:type="dxa"/>
            <w:tcBorders/>
            <w:vAlign w:val="center"/>
          </w:tcPr>
          <w:tbl>
            <w:tblPr>
              <w:tblW w:w="8348"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62"/>
              <w:gridCol w:w="1137"/>
              <w:gridCol w:w="1181"/>
              <w:gridCol w:w="4367"/>
            </w:tblGrid>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terType">
                    <w:r>
                      <w:rPr>
                        <w:rStyle w:val="InternetLink"/>
                        <w:lang w:val="en-US"/>
                      </w:rPr>
                      <w:t>FilterType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filter e.g. database taxonomy filter, pi filter, mw filter </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clude">
                    <w:r>
                      <w:rPr>
                        <w:rStyle w:val="InternetLink"/>
                        <w:lang w:val="en-US"/>
                      </w:rPr>
                      <w:t>Include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included.</w:t>
                  </w:r>
                </w:p>
              </w:tc>
            </w:tr>
            <w:tr>
              <w:trPr/>
              <w:tc>
                <w:tcPr>
                  <w:tcW w:w="16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clude">
                    <w:r>
                      <w:rPr>
                        <w:rStyle w:val="InternetLink"/>
                        <w:lang w:val="en-US"/>
                      </w:rPr>
                      <w:t>Exclude</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sequences fulfilling the specifed criteria are excluded.</w:t>
                  </w:r>
                </w:p>
              </w:tc>
            </w:tr>
          </w:tbl>
          <w:p>
            <w:pPr>
              <w:pStyle w:val="Normal"/>
              <w:widowControl w:val="false"/>
              <w:rPr>
                <w:lang w:val="en-US"/>
              </w:rPr>
            </w:pPr>
            <w:r>
              <w:rPr>
                <w:lang w:val="en-US"/>
              </w:rPr>
            </w:r>
          </w:p>
        </w:tc>
      </w:tr>
      <w:tr>
        <w:trPr/>
        <w:tc>
          <w:tcPr>
            <w:tcW w:w="1505" w:type="dxa"/>
            <w:tcBorders/>
            <w:vAlign w:val="center"/>
          </w:tcPr>
          <w:p>
            <w:pPr>
              <w:pStyle w:val="Normal"/>
              <w:widowControl w:val="false"/>
              <w:rPr>
                <w:lang w:val="en-US"/>
              </w:rPr>
            </w:pPr>
            <w:r>
              <w:rPr>
                <w:b/>
                <w:bCs/>
                <w:lang w:val="en-US"/>
              </w:rPr>
              <w:t>Example Context:</w:t>
            </w:r>
          </w:p>
        </w:tc>
        <w:tc>
          <w:tcPr>
            <w:tcW w:w="8466" w:type="dxa"/>
            <w:tcBorders/>
            <w:vAlign w:val="center"/>
          </w:tcPr>
          <w:p>
            <w:pPr>
              <w:pStyle w:val="HTMLPreformatted"/>
              <w:widowControl w:val="false"/>
              <w:rPr/>
            </w:pPr>
            <w:r>
              <w:rPr/>
              <w:t>&lt;Filter&gt;</w:t>
            </w:r>
          </w:p>
          <w:p>
            <w:pPr>
              <w:pStyle w:val="HTMLPreformatted"/>
              <w:widowControl w:val="false"/>
              <w:rPr/>
            </w:pPr>
            <w:r>
              <w:rPr/>
              <w:t xml:space="preserve">    </w:t>
            </w: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 xml:space="preserve">    </w:t>
            </w:r>
            <w:r>
              <w:rPr/>
              <w:t>&lt;/FilterType&gt;</w:t>
            </w:r>
          </w:p>
          <w:p>
            <w:pPr>
              <w:pStyle w:val="HTMLPreformatted"/>
              <w:widowControl w:val="false"/>
              <w:rPr/>
            </w:pPr>
            <w:r>
              <w:rPr/>
              <w:t>&lt;/Filter&gt;</w:t>
            </w:r>
          </w:p>
        </w:tc>
      </w:tr>
    </w:tbl>
    <w:p>
      <w:pPr>
        <w:pStyle w:val="Normal"/>
        <w:rPr>
          <w:lang w:val="en-US"/>
        </w:rPr>
      </w:pPr>
      <w:r>
        <w:rPr>
          <w:lang w:val="en-US"/>
        </w:rPr>
      </w:r>
    </w:p>
    <w:p>
      <w:pPr>
        <w:pStyle w:val="Heading2"/>
        <w:ind w:left="0" w:hanging="0"/>
        <w:rPr/>
      </w:pPr>
      <w:bookmarkStart w:id="197" w:name="__RefHeading___Toc37520_832650626"/>
      <w:bookmarkStart w:id="198" w:name="_Toc477259857"/>
      <w:bookmarkEnd w:id="197"/>
      <w:r>
        <w:rPr/>
        <w:t>Element &lt;</w:t>
      </w:r>
      <w:bookmarkStart w:id="199" w:name="FilterType"/>
      <w:r>
        <w:rPr/>
        <w:t>FilterType</w:t>
      </w:r>
      <w:bookmarkEnd w:id="199"/>
      <w:r>
        <w:rPr/>
        <w:t>&gt;</w:t>
      </w:r>
      <w:bookmarkEnd w:id="19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79"/>
        <w:gridCol w:w="8592"/>
      </w:tblGrid>
      <w:tr>
        <w:trPr/>
        <w:tc>
          <w:tcPr>
            <w:tcW w:w="1379" w:type="dxa"/>
            <w:tcBorders/>
            <w:vAlign w:val="center"/>
          </w:tcPr>
          <w:p>
            <w:pPr>
              <w:pStyle w:val="Normal"/>
              <w:widowControl w:val="false"/>
              <w:rPr>
                <w:lang w:val="en-US"/>
              </w:rPr>
            </w:pPr>
            <w:r>
              <w:rPr>
                <w:b/>
                <w:bCs/>
                <w:lang w:val="en-US"/>
              </w:rPr>
              <w:t>Definition:</w:t>
            </w:r>
          </w:p>
        </w:tc>
        <w:tc>
          <w:tcPr>
            <w:tcW w:w="8592" w:type="dxa"/>
            <w:tcBorders/>
            <w:vAlign w:val="center"/>
          </w:tcPr>
          <w:p>
            <w:pPr>
              <w:pStyle w:val="Normal"/>
              <w:widowControl w:val="false"/>
              <w:rPr>
                <w:lang w:val="en-US"/>
              </w:rPr>
            </w:pPr>
            <w:r>
              <w:rPr>
                <w:lang w:val="en-US"/>
              </w:rPr>
              <w:t xml:space="preserve">The type of filter e.g. database taxonomy filter, pi filter, mw filter </w:t>
            </w:r>
          </w:p>
        </w:tc>
      </w:tr>
      <w:tr>
        <w:trPr/>
        <w:tc>
          <w:tcPr>
            <w:tcW w:w="1379" w:type="dxa"/>
            <w:tcBorders/>
            <w:vAlign w:val="center"/>
          </w:tcPr>
          <w:p>
            <w:pPr>
              <w:pStyle w:val="Normal"/>
              <w:widowControl w:val="false"/>
              <w:rPr>
                <w:lang w:val="en-US"/>
              </w:rPr>
            </w:pPr>
            <w:r>
              <w:rPr>
                <w:b/>
                <w:bCs/>
                <w:lang w:val="en-US"/>
              </w:rPr>
              <w:t>Type:</w:t>
            </w:r>
          </w:p>
        </w:tc>
        <w:tc>
          <w:tcPr>
            <w:tcW w:w="8592" w:type="dxa"/>
            <w:tcBorders/>
            <w:vAlign w:val="center"/>
          </w:tcPr>
          <w:p>
            <w:pPr>
              <w:pStyle w:val="Normal"/>
              <w:widowControl w:val="false"/>
              <w:rPr>
                <w:lang w:val="en-US"/>
              </w:rPr>
            </w:pPr>
            <w:r>
              <w:rPr>
                <w:lang w:val="en-US"/>
              </w:rPr>
              <w:t xml:space="preserve">ParamType </w:t>
            </w:r>
          </w:p>
        </w:tc>
      </w:tr>
      <w:tr>
        <w:trPr/>
        <w:tc>
          <w:tcPr>
            <w:tcW w:w="1379" w:type="dxa"/>
            <w:tcBorders/>
            <w:vAlign w:val="center"/>
          </w:tcPr>
          <w:p>
            <w:pPr>
              <w:pStyle w:val="Normal"/>
              <w:widowControl w:val="false"/>
              <w:rPr>
                <w:lang w:val="en-US"/>
              </w:rPr>
            </w:pPr>
            <w:r>
              <w:rPr>
                <w:b/>
                <w:bCs/>
                <w:lang w:val="en-US"/>
              </w:rPr>
              <w:t>Attributes:</w:t>
            </w:r>
          </w:p>
        </w:tc>
        <w:tc>
          <w:tcPr>
            <w:tcW w:w="8592" w:type="dxa"/>
            <w:tcBorders/>
            <w:vAlign w:val="center"/>
          </w:tcPr>
          <w:p>
            <w:pPr>
              <w:pStyle w:val="Normal"/>
              <w:widowControl w:val="false"/>
              <w:rPr>
                <w:lang w:val="en-US"/>
              </w:rPr>
            </w:pPr>
            <w:r>
              <w:rPr>
                <w:lang w:val="en-US"/>
              </w:rPr>
              <w:t>none</w:t>
            </w:r>
          </w:p>
        </w:tc>
      </w:tr>
      <w:tr>
        <w:trPr/>
        <w:tc>
          <w:tcPr>
            <w:tcW w:w="1379" w:type="dxa"/>
            <w:tcBorders/>
            <w:vAlign w:val="center"/>
          </w:tcPr>
          <w:p>
            <w:pPr>
              <w:pStyle w:val="Normal"/>
              <w:widowControl w:val="false"/>
              <w:rPr>
                <w:lang w:val="en-US"/>
              </w:rPr>
            </w:pPr>
            <w:r>
              <w:rPr>
                <w:b/>
                <w:bCs/>
                <w:lang w:val="en-US"/>
              </w:rPr>
              <w:t>Subelements:</w:t>
            </w:r>
          </w:p>
        </w:tc>
        <w:tc>
          <w:tcPr>
            <w:tcW w:w="8592" w:type="dxa"/>
            <w:tcBorders/>
            <w:vAlign w:val="center"/>
          </w:tcPr>
          <w:tbl>
            <w:tblPr>
              <w:tblW w:w="850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23"/>
              <w:gridCol w:w="1135"/>
              <w:gridCol w:w="1177"/>
              <w:gridCol w:w="4466"/>
            </w:tblGrid>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4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79" w:type="dxa"/>
            <w:tcBorders/>
            <w:vAlign w:val="center"/>
          </w:tcPr>
          <w:p>
            <w:pPr>
              <w:pStyle w:val="Normal"/>
              <w:widowControl w:val="false"/>
              <w:rPr>
                <w:lang w:val="en-US"/>
              </w:rPr>
            </w:pPr>
            <w:r>
              <w:rPr>
                <w:b/>
                <w:bCs/>
                <w:lang w:val="en-US"/>
              </w:rPr>
              <w:t>Example Context:</w:t>
            </w:r>
          </w:p>
        </w:tc>
        <w:tc>
          <w:tcPr>
            <w:tcW w:w="8592" w:type="dxa"/>
            <w:tcBorders/>
            <w:vAlign w:val="center"/>
          </w:tcPr>
          <w:p>
            <w:pPr>
              <w:pStyle w:val="HTMLPreformatted"/>
              <w:widowControl w:val="false"/>
              <w:rPr/>
            </w:pPr>
            <w:r>
              <w:rPr/>
              <w:t>&lt;FilterType&gt;</w:t>
            </w:r>
          </w:p>
          <w:p>
            <w:pPr>
              <w:pStyle w:val="HTMLPreformatted"/>
              <w:widowControl w:val="false"/>
              <w:rPr/>
            </w:pPr>
            <w:r>
              <w:rPr/>
              <w:t xml:space="preserve">    </w:t>
            </w:r>
            <w:r>
              <w:rPr/>
              <w:t>&lt;cvParam accession="MS:1001020" cvRef="PSI-MS" name="DB filter taxonomy"/&gt;</w:t>
            </w:r>
          </w:p>
          <w:p>
            <w:pPr>
              <w:pStyle w:val="HTMLPreformatted"/>
              <w:widowControl w:val="false"/>
              <w:rPr/>
            </w:pPr>
            <w:r>
              <w:rPr/>
              <w:t>&lt;/FilterType&gt;</w:t>
            </w:r>
          </w:p>
        </w:tc>
      </w:tr>
      <w:tr>
        <w:trPr/>
        <w:tc>
          <w:tcPr>
            <w:tcW w:w="1379" w:type="dxa"/>
            <w:tcBorders/>
            <w:vAlign w:val="center"/>
          </w:tcPr>
          <w:p>
            <w:pPr>
              <w:pStyle w:val="Normal"/>
              <w:widowControl w:val="false"/>
              <w:rPr>
                <w:lang w:val="en-US"/>
              </w:rPr>
            </w:pPr>
            <w:r>
              <w:rPr>
                <w:b/>
                <w:bCs/>
                <w:lang w:val="en-US"/>
              </w:rPr>
              <w:t>cvParam Mapping Rules:</w:t>
            </w:r>
          </w:p>
        </w:tc>
        <w:tc>
          <w:tcPr>
            <w:tcW w:w="8592" w:type="dxa"/>
            <w:tcBorders/>
            <w:vAlign w:val="center"/>
          </w:tcPr>
          <w:p>
            <w:pPr>
              <w:pStyle w:val="HTMLPreformatted"/>
              <w:widowControl w:val="false"/>
              <w:rPr/>
            </w:pPr>
            <w:r>
              <w:rPr/>
              <w:t>Path /MzIdentML/AnalysisProtocolCollection/SpectrumIdentificationProtocol/DatabaseFilters/Filter/FilterType</w:t>
            </w:r>
          </w:p>
          <w:p>
            <w:pPr>
              <w:pStyle w:val="HTMLPreformatted"/>
              <w:widowControl w:val="false"/>
              <w:rPr/>
            </w:pPr>
            <w:r>
              <w:rPr/>
              <w:t xml:space="preserve">MUST supply a *child* term of </w:t>
            </w:r>
            <w:hyperlink r:id="rId145" w:tgtFrame="new">
              <w:r>
                <w:rPr>
                  <w:rStyle w:val="InternetLink"/>
                </w:rPr>
                <w:t>MS:1001511</w:t>
              </w:r>
            </w:hyperlink>
            <w:r>
              <w:rPr/>
              <w:t xml:space="preserve"> (</w:t>
            </w:r>
            <w:r>
              <w:rPr>
                <w:rStyle w:val="Popup"/>
              </w:rPr>
              <w:t>Sequence database filter types</w:t>
            </w:r>
            <w:r>
              <w:rPr/>
              <w:t>) one or more times</w:t>
            </w:r>
          </w:p>
          <w:p>
            <w:pPr>
              <w:pStyle w:val="HTMLPreformatted"/>
              <w:widowControl w:val="false"/>
              <w:rPr/>
            </w:pPr>
            <w:r>
              <w:rPr/>
              <w:t xml:space="preserve">  </w:t>
            </w:r>
            <w:r>
              <w:rPr/>
              <w:t xml:space="preserve">e.g.: </w:t>
            </w:r>
            <w:hyperlink r:id="rId146"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147"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148"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149"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150" w:tgtFrame="new">
              <w:r>
                <w:rPr>
                  <w:rStyle w:val="InternetLink"/>
                </w:rPr>
                <w:t>MS:1001027</w:t>
              </w:r>
            </w:hyperlink>
            <w:r>
              <w:rPr/>
              <w:t xml:space="preserve"> (</w:t>
            </w:r>
            <w:r>
              <w:rPr>
                <w:rStyle w:val="Popup"/>
              </w:rPr>
              <w:t>DB filter on sequence pattern</w:t>
            </w:r>
            <w:r>
              <w:rPr/>
              <w:t xml:space="preserve">) </w:t>
            </w:r>
          </w:p>
        </w:tc>
      </w:tr>
      <w:tr>
        <w:trPr/>
        <w:tc>
          <w:tcPr>
            <w:tcW w:w="1379" w:type="dxa"/>
            <w:tcBorders/>
            <w:vAlign w:val="center"/>
          </w:tcPr>
          <w:p>
            <w:pPr>
              <w:pStyle w:val="Normal"/>
              <w:widowControl w:val="false"/>
              <w:rPr>
                <w:lang w:val="en-US"/>
              </w:rPr>
            </w:pPr>
            <w:r>
              <w:rPr>
                <w:b/>
                <w:bCs/>
                <w:lang w:val="en-US"/>
              </w:rPr>
              <w:t>Example cvParams:</w:t>
            </w:r>
          </w:p>
        </w:tc>
        <w:tc>
          <w:tcPr>
            <w:tcW w:w="8592" w:type="dxa"/>
            <w:tcBorders/>
            <w:vAlign w:val="center"/>
          </w:tcPr>
          <w:p>
            <w:pPr>
              <w:pStyle w:val="HTMLPreformatted"/>
              <w:widowControl w:val="false"/>
              <w:rPr/>
            </w:pPr>
            <w:r>
              <w:rPr/>
              <w:t>&lt;cvParam accession="MS:1001020" cvRef="PSI-MS" name="DB filter taxonomy"/&gt;</w:t>
            </w:r>
          </w:p>
        </w:tc>
      </w:tr>
    </w:tbl>
    <w:p>
      <w:pPr>
        <w:pStyle w:val="Normal"/>
        <w:rPr>
          <w:lang w:val="en-US"/>
        </w:rPr>
      </w:pPr>
      <w:r>
        <w:rPr>
          <w:lang w:val="en-US"/>
        </w:rPr>
      </w:r>
    </w:p>
    <w:p>
      <w:pPr>
        <w:pStyle w:val="Heading2"/>
        <w:ind w:left="0" w:hanging="0"/>
        <w:rPr/>
      </w:pPr>
      <w:bookmarkStart w:id="200" w:name="__RefHeading___Toc37522_832650626"/>
      <w:bookmarkStart w:id="201" w:name="_Toc477259858"/>
      <w:bookmarkEnd w:id="200"/>
      <w:r>
        <w:rPr/>
        <w:t>Element &lt;</w:t>
      </w:r>
      <w:bookmarkStart w:id="202" w:name="FragmentArray"/>
      <w:r>
        <w:rPr/>
        <w:t>FragmentArray</w:t>
      </w:r>
      <w:bookmarkEnd w:id="202"/>
      <w:r>
        <w:rPr/>
        <w:t>&gt;</w:t>
      </w:r>
      <w:bookmarkEnd w:id="20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FragmentArrayType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406"/>
              <w:gridCol w:w="1088"/>
              <w:gridCol w:w="826"/>
              <w:gridCol w:w="5125"/>
            </w:tblGrid>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measure_ref</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Measure defined in the FragmentationTable</w:t>
                  </w:r>
                </w:p>
              </w:tc>
            </w:tr>
            <w:tr>
              <w:trPr/>
              <w:tc>
                <w:tcPr>
                  <w:tcW w:w="14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values</w:t>
                  </w:r>
                </w:p>
              </w:tc>
              <w:tc>
                <w:tcPr>
                  <w:tcW w:w="10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listOfFloats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values of this particular measure, corresponding to the index defined in ion type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tc>
      </w:tr>
    </w:tbl>
    <w:p>
      <w:pPr>
        <w:pStyle w:val="Normal"/>
        <w:rPr>
          <w:lang w:val="en-US"/>
        </w:rPr>
      </w:pPr>
      <w:r>
        <w:rPr>
          <w:lang w:val="en-US"/>
        </w:rPr>
      </w:r>
    </w:p>
    <w:p>
      <w:pPr>
        <w:pStyle w:val="Heading2"/>
        <w:ind w:left="0" w:hanging="0"/>
        <w:rPr/>
      </w:pPr>
      <w:bookmarkStart w:id="203" w:name="__RefHeading___Toc37524_832650626"/>
      <w:bookmarkStart w:id="204" w:name="_Toc477259859"/>
      <w:bookmarkEnd w:id="203"/>
      <w:r>
        <w:rPr/>
        <w:t>Element &lt;</w:t>
      </w:r>
      <w:bookmarkStart w:id="205" w:name="Fragmentation"/>
      <w:r>
        <w:rPr/>
        <w:t>Fragmentation</w:t>
      </w:r>
      <w:bookmarkEnd w:id="205"/>
      <w:r>
        <w:rPr/>
        <w:t>&gt;</w:t>
      </w:r>
      <w:bookmarkEnd w:id="20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product ions identified in this result.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FragmentationType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28"/>
              <w:gridCol w:w="1135"/>
              <w:gridCol w:w="1178"/>
              <w:gridCol w:w="4802"/>
            </w:tblGrid>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onType">
                    <w:r>
                      <w:rPr>
                        <w:rStyle w:val="InternetLink"/>
                        <w:lang w:val="en-US"/>
                      </w:rPr>
                      <w:t>IonType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IonType defines the index of fragmentation ions being reported, importing a CV term for the type of ion e.g. b ion. Example: if b3 b7 b8 and b10 have been identified, the index attribute will contain 3 7 8 10, and the corresponding values will be reported in parallel arrays below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 452.2268982 509.2429504 566.2701416 653.2999268 710.3218994 767.3411865 854.3770752 911.3968506 968.4257813 1065.472168 1122.492432 1285.553833 1399.612305 1456.62561 1513.645874 1570.669067 1733.721191 1830.793213 1887.808105 1944.829834"/&gt;</w:t>
            </w:r>
          </w:p>
          <w:p>
            <w:pPr>
              <w:pStyle w:val="HTMLPreformatted"/>
              <w:widowControl w:val="false"/>
              <w:rPr/>
            </w:pPr>
            <w:r>
              <w:rPr/>
              <w:t xml:space="preserve">                </w:t>
            </w:r>
            <w:r>
              <w:rPr/>
              <w:t>&lt;FragmentArray measure_ref="Measure_Int" values="5939.5844726563 4933.5014648438 13310.7265625 5077.6694335938 5685.9287109375 13253.552734375 7620.0947265625 7724.3696289063 16868.541015625 10552.126953125 11589.0576171875 7839.9741210938 47821.64453125 60335.71484375 21759.3984375 8742.5595703125 11512.0908203125 18130.890625 30577.375 3801.3923339844 8051.07421875 1954.5501708984 4844.9125976563"/&gt;</w:t>
            </w:r>
          </w:p>
          <w:p>
            <w:pPr>
              <w:pStyle w:val="HTMLPreformatted"/>
              <w:widowControl w:val="false"/>
              <w:rPr/>
            </w:pPr>
            <w:r>
              <w:rPr/>
              <w:t xml:space="preserve">                </w:t>
            </w:r>
            <w:r>
              <w:rPr/>
              <w:t>&lt;FragmentArray measure_ref="Measure_Error" values="4.173258879802688E-4 -1.9794682032170385E-5 1.618474794895519E-5 0.001690052197886871 -0.0037214683721344954 0.0020060110579152024 -2.3719321211501665E-4 2.7168621795681247E-4 -0.0019049343519554895 0.0019553613780090018 2.6704080801209784E-4 0.007734020238103767 0.0013568713879976713 1.571508180404635E-4 -0.0017703817320580129 0.013774177127970688 0.0056154565579618065 0.004415735988004599 0.006145015418042021 -0.005059517131940083 0.01419863401793009 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p>
            <w:pPr>
              <w:pStyle w:val="HTMLPreformatted"/>
              <w:widowControl w:val="false"/>
              <w:rPr/>
            </w:pPr>
            <w:r>
              <w:rPr/>
              <w:t xml:space="preserve">  </w:t>
            </w:r>
            <w:r>
              <w:rPr/>
              <w:t>...</w:t>
            </w:r>
          </w:p>
          <w:p>
            <w:pPr>
              <w:pStyle w:val="HTMLPreformatted"/>
              <w:widowControl w:val="false"/>
              <w:rPr/>
            </w:pPr>
            <w:r>
              <w:rPr/>
              <w:t>&lt;/Fragmentation&gt;</w:t>
            </w:r>
          </w:p>
        </w:tc>
      </w:tr>
    </w:tbl>
    <w:p>
      <w:pPr>
        <w:pStyle w:val="Normal"/>
        <w:rPr>
          <w:lang w:val="en-US"/>
        </w:rPr>
      </w:pPr>
      <w:r>
        <w:rPr>
          <w:lang w:val="en-US"/>
        </w:rPr>
      </w:r>
    </w:p>
    <w:p>
      <w:pPr>
        <w:pStyle w:val="Heading2"/>
        <w:ind w:left="0" w:hanging="0"/>
        <w:rPr/>
      </w:pPr>
      <w:bookmarkStart w:id="206" w:name="__RefHeading___Toc37526_832650626"/>
      <w:bookmarkStart w:id="207" w:name="_Toc477259860"/>
      <w:bookmarkEnd w:id="206"/>
      <w:r>
        <w:rPr/>
        <w:t>Element &lt;</w:t>
      </w:r>
      <w:bookmarkStart w:id="208" w:name="FragmentationTable"/>
      <w:r>
        <w:rPr/>
        <w:t>FragmentationTable</w:t>
      </w:r>
      <w:bookmarkEnd w:id="208"/>
      <w:r>
        <w:rPr/>
        <w:t>&gt;</w:t>
      </w:r>
      <w:bookmarkEnd w:id="20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9"/>
        <w:gridCol w:w="8512"/>
      </w:tblGrid>
      <w:tr>
        <w:trPr/>
        <w:tc>
          <w:tcPr>
            <w:tcW w:w="1459" w:type="dxa"/>
            <w:tcBorders/>
            <w:vAlign w:val="center"/>
          </w:tcPr>
          <w:p>
            <w:pPr>
              <w:pStyle w:val="Normal"/>
              <w:widowControl w:val="false"/>
              <w:rPr>
                <w:lang w:val="en-US"/>
              </w:rPr>
            </w:pPr>
            <w:r>
              <w:rPr>
                <w:b/>
                <w:bCs/>
                <w:lang w:val="en-US"/>
              </w:rPr>
              <w:t>Definition:</w:t>
            </w:r>
          </w:p>
        </w:tc>
        <w:tc>
          <w:tcPr>
            <w:tcW w:w="8512" w:type="dxa"/>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1459" w:type="dxa"/>
            <w:tcBorders/>
            <w:vAlign w:val="center"/>
          </w:tcPr>
          <w:p>
            <w:pPr>
              <w:pStyle w:val="Normal"/>
              <w:widowControl w:val="false"/>
              <w:rPr>
                <w:lang w:val="en-US"/>
              </w:rPr>
            </w:pPr>
            <w:r>
              <w:rPr>
                <w:b/>
                <w:bCs/>
                <w:lang w:val="en-US"/>
              </w:rPr>
              <w:t>Type:</w:t>
            </w:r>
          </w:p>
        </w:tc>
        <w:tc>
          <w:tcPr>
            <w:tcW w:w="8512" w:type="dxa"/>
            <w:tcBorders/>
            <w:vAlign w:val="center"/>
          </w:tcPr>
          <w:p>
            <w:pPr>
              <w:pStyle w:val="Normal"/>
              <w:widowControl w:val="false"/>
              <w:rPr>
                <w:lang w:val="en-US"/>
              </w:rPr>
            </w:pPr>
            <w:r>
              <w:rPr>
                <w:lang w:val="en-US"/>
              </w:rPr>
              <w:t xml:space="preserve">FragmentationTableType </w:t>
            </w:r>
          </w:p>
        </w:tc>
      </w:tr>
      <w:tr>
        <w:trPr/>
        <w:tc>
          <w:tcPr>
            <w:tcW w:w="1459" w:type="dxa"/>
            <w:tcBorders/>
            <w:vAlign w:val="center"/>
          </w:tcPr>
          <w:p>
            <w:pPr>
              <w:pStyle w:val="Normal"/>
              <w:widowControl w:val="false"/>
              <w:rPr>
                <w:lang w:val="en-US"/>
              </w:rPr>
            </w:pPr>
            <w:r>
              <w:rPr>
                <w:b/>
                <w:bCs/>
                <w:lang w:val="en-US"/>
              </w:rPr>
              <w:t>Attributes:</w:t>
            </w:r>
          </w:p>
        </w:tc>
        <w:tc>
          <w:tcPr>
            <w:tcW w:w="8512" w:type="dxa"/>
            <w:tcBorders/>
            <w:vAlign w:val="center"/>
          </w:tcPr>
          <w:p>
            <w:pPr>
              <w:pStyle w:val="Normal"/>
              <w:widowControl w:val="false"/>
              <w:rPr>
                <w:lang w:val="en-US"/>
              </w:rPr>
            </w:pPr>
            <w:r>
              <w:rPr>
                <w:lang w:val="en-US"/>
              </w:rPr>
              <w:t>none</w:t>
            </w:r>
          </w:p>
        </w:tc>
      </w:tr>
      <w:tr>
        <w:trPr/>
        <w:tc>
          <w:tcPr>
            <w:tcW w:w="1459" w:type="dxa"/>
            <w:tcBorders/>
            <w:vAlign w:val="center"/>
          </w:tcPr>
          <w:p>
            <w:pPr>
              <w:pStyle w:val="Normal"/>
              <w:widowControl w:val="false"/>
              <w:rPr>
                <w:lang w:val="en-US"/>
              </w:rPr>
            </w:pPr>
            <w:r>
              <w:rPr>
                <w:b/>
                <w:bCs/>
                <w:lang w:val="en-US"/>
              </w:rPr>
              <w:t>Subelements:</w:t>
            </w:r>
          </w:p>
        </w:tc>
        <w:tc>
          <w:tcPr>
            <w:tcW w:w="8512" w:type="dxa"/>
            <w:tcBorders/>
            <w:vAlign w:val="center"/>
          </w:tcPr>
          <w:tbl>
            <w:tblPr>
              <w:tblW w:w="839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416"/>
              <w:gridCol w:w="1135"/>
              <w:gridCol w:w="1178"/>
              <w:gridCol w:w="4665"/>
            </w:tblGrid>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easure">
                    <w:r>
                      <w:rPr>
                        <w:rStyle w:val="InternetLink"/>
                        <w:lang w:val="en-US"/>
                      </w:rPr>
                      <w:t>Measure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6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bl>
          <w:p>
            <w:pPr>
              <w:pStyle w:val="Normal"/>
              <w:widowControl w:val="false"/>
              <w:rPr>
                <w:lang w:val="en-US"/>
              </w:rPr>
            </w:pPr>
            <w:r>
              <w:rPr>
                <w:lang w:val="en-US"/>
              </w:rPr>
            </w:r>
          </w:p>
        </w:tc>
      </w:tr>
      <w:tr>
        <w:trPr/>
        <w:tc>
          <w:tcPr>
            <w:tcW w:w="1459" w:type="dxa"/>
            <w:tcBorders/>
            <w:vAlign w:val="center"/>
          </w:tcPr>
          <w:p>
            <w:pPr>
              <w:pStyle w:val="Normal"/>
              <w:widowControl w:val="false"/>
              <w:rPr>
                <w:lang w:val="en-US"/>
              </w:rPr>
            </w:pPr>
            <w:r>
              <w:rPr>
                <w:b/>
                <w:bCs/>
                <w:lang w:val="en-US"/>
              </w:rPr>
              <w:t>Example Context:</w:t>
            </w:r>
          </w:p>
        </w:tc>
        <w:tc>
          <w:tcPr>
            <w:tcW w:w="8512" w:type="dxa"/>
            <w:tcBorders/>
            <w:vAlign w:val="center"/>
          </w:tcPr>
          <w:p>
            <w:pPr>
              <w:pStyle w:val="HTMLPreformatted"/>
              <w:widowControl w:val="false"/>
              <w:rPr/>
            </w:pPr>
            <w:r>
              <w:rPr/>
              <w:t xml:space="preserve">        </w:t>
            </w:r>
            <w:r>
              <w:rPr/>
              <w:t>&lt;FragmentationTable&gt;</w:t>
            </w:r>
          </w:p>
          <w:p>
            <w:pPr>
              <w:pStyle w:val="HTMLPreformatted"/>
              <w:widowControl w:val="false"/>
              <w:rPr/>
            </w:pPr>
            <w:r>
              <w:rPr/>
              <w:t xml:space="preserve">          </w:t>
            </w:r>
            <w:r>
              <w:rPr/>
              <w:t>&lt;Measure id="Measure_MZ"&gt;</w:t>
            </w:r>
          </w:p>
          <w:p>
            <w:pPr>
              <w:pStyle w:val="HTMLPreformatted"/>
              <w:widowControl w:val="false"/>
              <w:rPr/>
            </w:pPr>
            <w:r>
              <w:rPr/>
              <w:t xml:space="preserve">            </w:t>
            </w:r>
            <w:r>
              <w:rPr/>
              <w:t>&lt;cvParam cvRef="PSI-MS" accession="MS:1001225" name="product ion m/z" unitCvRef="PSI-MS" unitAccession="MS:1000040" unitName="m/z" /&gt;</w:t>
            </w:r>
          </w:p>
          <w:p>
            <w:pPr>
              <w:pStyle w:val="HTMLPreformatted"/>
              <w:widowControl w:val="false"/>
              <w:rPr/>
            </w:pPr>
            <w:r>
              <w:rPr/>
              <w:t xml:space="preserve">          </w:t>
            </w:r>
            <w:r>
              <w:rPr/>
              <w:t>&lt;/Measure&gt;</w:t>
            </w:r>
          </w:p>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p>
            <w:pPr>
              <w:pStyle w:val="HTMLPreformatted"/>
              <w:widowControl w:val="false"/>
              <w:rPr/>
            </w:pPr>
            <w:r>
              <w:rPr/>
              <w:t xml:space="preserve">  </w:t>
            </w:r>
            <w:r>
              <w:rPr/>
              <w:t>...</w:t>
            </w:r>
          </w:p>
          <w:p>
            <w:pPr>
              <w:pStyle w:val="HTMLPreformatted"/>
              <w:widowControl w:val="false"/>
              <w:rPr/>
            </w:pPr>
            <w:r>
              <w:rPr/>
              <w:t>&lt;/FragmentationTable&gt;</w:t>
            </w:r>
          </w:p>
        </w:tc>
      </w:tr>
    </w:tbl>
    <w:p>
      <w:pPr>
        <w:pStyle w:val="Normal"/>
        <w:rPr>
          <w:lang w:val="en-US"/>
        </w:rPr>
      </w:pPr>
      <w:r>
        <w:rPr>
          <w:lang w:val="en-US"/>
        </w:rPr>
      </w:r>
    </w:p>
    <w:p>
      <w:pPr>
        <w:pStyle w:val="Heading2"/>
        <w:ind w:left="0" w:hanging="0"/>
        <w:rPr/>
      </w:pPr>
      <w:bookmarkStart w:id="209" w:name="__RefHeading___Toc37528_832650626"/>
      <w:bookmarkStart w:id="210" w:name="_Toc477259861"/>
      <w:bookmarkEnd w:id="209"/>
      <w:r>
        <w:rPr/>
        <w:t>Element &lt;</w:t>
      </w:r>
      <w:bookmarkStart w:id="211" w:name="FragmentTolerance"/>
      <w:r>
        <w:rPr/>
        <w:t>FragmentTolerance</w:t>
      </w:r>
      <w:bookmarkEnd w:id="211"/>
      <w:r>
        <w:rPr/>
        <w:t>&gt;</w:t>
      </w:r>
      <w:bookmarkEnd w:id="21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08"/>
        <w:gridCol w:w="8463"/>
      </w:tblGrid>
      <w:tr>
        <w:trPr/>
        <w:tc>
          <w:tcPr>
            <w:tcW w:w="1508" w:type="dxa"/>
            <w:tcBorders/>
            <w:vAlign w:val="center"/>
          </w:tcPr>
          <w:p>
            <w:pPr>
              <w:pStyle w:val="Normal"/>
              <w:widowControl w:val="false"/>
              <w:rPr>
                <w:lang w:val="en-US"/>
              </w:rPr>
            </w:pPr>
            <w:r>
              <w:rPr>
                <w:b/>
                <w:bCs/>
                <w:lang w:val="en-US"/>
              </w:rPr>
              <w:t>Definition:</w:t>
            </w:r>
          </w:p>
        </w:tc>
        <w:tc>
          <w:tcPr>
            <w:tcW w:w="8463"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08" w:type="dxa"/>
            <w:tcBorders/>
            <w:vAlign w:val="center"/>
          </w:tcPr>
          <w:p>
            <w:pPr>
              <w:pStyle w:val="Normal"/>
              <w:widowControl w:val="false"/>
              <w:rPr>
                <w:lang w:val="en-US"/>
              </w:rPr>
            </w:pPr>
            <w:r>
              <w:rPr>
                <w:b/>
                <w:bCs/>
                <w:lang w:val="en-US"/>
              </w:rPr>
              <w:t>Type:</w:t>
            </w:r>
          </w:p>
        </w:tc>
        <w:tc>
          <w:tcPr>
            <w:tcW w:w="8463" w:type="dxa"/>
            <w:tcBorders/>
            <w:vAlign w:val="center"/>
          </w:tcPr>
          <w:p>
            <w:pPr>
              <w:pStyle w:val="Normal"/>
              <w:widowControl w:val="false"/>
              <w:rPr>
                <w:lang w:val="en-US"/>
              </w:rPr>
            </w:pPr>
            <w:r>
              <w:rPr>
                <w:lang w:val="en-US"/>
              </w:rPr>
              <w:t xml:space="preserve">ToleranceType </w:t>
            </w:r>
          </w:p>
        </w:tc>
      </w:tr>
      <w:tr>
        <w:trPr/>
        <w:tc>
          <w:tcPr>
            <w:tcW w:w="1508" w:type="dxa"/>
            <w:tcBorders/>
            <w:vAlign w:val="center"/>
          </w:tcPr>
          <w:p>
            <w:pPr>
              <w:pStyle w:val="Normal"/>
              <w:widowControl w:val="false"/>
              <w:rPr>
                <w:lang w:val="en-US"/>
              </w:rPr>
            </w:pPr>
            <w:r>
              <w:rPr>
                <w:b/>
                <w:bCs/>
                <w:lang w:val="en-US"/>
              </w:rPr>
              <w:t>Attributes:</w:t>
            </w:r>
          </w:p>
        </w:tc>
        <w:tc>
          <w:tcPr>
            <w:tcW w:w="8463" w:type="dxa"/>
            <w:tcBorders/>
            <w:vAlign w:val="center"/>
          </w:tcPr>
          <w:p>
            <w:pPr>
              <w:pStyle w:val="Normal"/>
              <w:widowControl w:val="false"/>
              <w:rPr>
                <w:lang w:val="en-US"/>
              </w:rPr>
            </w:pPr>
            <w:r>
              <w:rPr>
                <w:lang w:val="en-US"/>
              </w:rPr>
              <w:t>none</w:t>
            </w:r>
          </w:p>
        </w:tc>
      </w:tr>
      <w:tr>
        <w:trPr/>
        <w:tc>
          <w:tcPr>
            <w:tcW w:w="1508" w:type="dxa"/>
            <w:tcBorders/>
            <w:vAlign w:val="center"/>
          </w:tcPr>
          <w:p>
            <w:pPr>
              <w:pStyle w:val="Normal"/>
              <w:widowControl w:val="false"/>
              <w:rPr>
                <w:lang w:val="en-US"/>
              </w:rPr>
            </w:pPr>
            <w:r>
              <w:rPr>
                <w:b/>
                <w:bCs/>
                <w:lang w:val="en-US"/>
              </w:rPr>
              <w:t>Subelements:</w:t>
            </w:r>
          </w:p>
        </w:tc>
        <w:tc>
          <w:tcPr>
            <w:tcW w:w="8463" w:type="dxa"/>
            <w:tcBorders/>
            <w:vAlign w:val="center"/>
          </w:tcPr>
          <w:tbl>
            <w:tblPr>
              <w:tblW w:w="834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03"/>
              <w:gridCol w:w="1135"/>
              <w:gridCol w:w="1180"/>
              <w:gridCol w:w="4326"/>
            </w:tblGrid>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08" w:type="dxa"/>
            <w:tcBorders/>
            <w:vAlign w:val="center"/>
          </w:tcPr>
          <w:p>
            <w:pPr>
              <w:pStyle w:val="Normal"/>
              <w:widowControl w:val="false"/>
              <w:rPr>
                <w:lang w:val="en-US"/>
              </w:rPr>
            </w:pPr>
            <w:r>
              <w:rPr>
                <w:b/>
                <w:bCs/>
                <w:lang w:val="en-US"/>
              </w:rPr>
              <w:t>Example Context:</w:t>
            </w:r>
          </w:p>
        </w:tc>
        <w:tc>
          <w:tcPr>
            <w:tcW w:w="8463" w:type="dxa"/>
            <w:tcBorders/>
            <w:vAlign w:val="center"/>
          </w:tcPr>
          <w:p>
            <w:pPr>
              <w:pStyle w:val="HTMLPreformatted"/>
              <w:widowControl w:val="false"/>
              <w:rPr/>
            </w:pPr>
            <w:r>
              <w:rPr/>
              <w:t>&lt;FragmentTolerance&gt;</w:t>
            </w:r>
          </w:p>
          <w:p>
            <w:pPr>
              <w:pStyle w:val="HTMLPreformatted"/>
              <w:widowControl w:val="false"/>
              <w:rPr/>
            </w:pPr>
            <w:r>
              <w:rPr/>
              <w:t xml:space="preserve">  </w:t>
            </w:r>
            <w:r>
              <w:rPr/>
              <w:t>&lt;cvParam cvRef="PSI-MS" accession="MS:1001412" name="search tolerance plus value" value="20.0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value="20.0 ppm" unitAccession="UO:0000169" unitName="parts per million" unitCvRef="UO"&gt;&lt;/cvParam&gt;</w:t>
            </w:r>
          </w:p>
          <w:p>
            <w:pPr>
              <w:pStyle w:val="HTMLPreformatted"/>
              <w:widowControl w:val="false"/>
              <w:rPr/>
            </w:pPr>
            <w:r>
              <w:rPr/>
              <w:t>&lt;/FragmentTolerance&gt;</w:t>
            </w:r>
          </w:p>
        </w:tc>
      </w:tr>
      <w:tr>
        <w:trPr/>
        <w:tc>
          <w:tcPr>
            <w:tcW w:w="1508" w:type="dxa"/>
            <w:tcBorders/>
            <w:vAlign w:val="center"/>
          </w:tcPr>
          <w:p>
            <w:pPr>
              <w:pStyle w:val="Normal"/>
              <w:widowControl w:val="false"/>
              <w:rPr>
                <w:lang w:val="en-US"/>
              </w:rPr>
            </w:pPr>
            <w:r>
              <w:rPr>
                <w:b/>
                <w:bCs/>
                <w:lang w:val="en-US"/>
              </w:rPr>
              <w:t>cvParam Mapping Rules:</w:t>
            </w:r>
          </w:p>
        </w:tc>
        <w:tc>
          <w:tcPr>
            <w:tcW w:w="8463" w:type="dxa"/>
            <w:tcBorders/>
            <w:vAlign w:val="center"/>
          </w:tcPr>
          <w:p>
            <w:pPr>
              <w:pStyle w:val="HTMLPreformatted"/>
              <w:widowControl w:val="false"/>
              <w:rPr/>
            </w:pPr>
            <w:r>
              <w:rPr/>
              <w:t>Path /MzIdentML/AnalysisProtocolCollection/SpectrumIdentificationProtocol/FragmentTolerance</w:t>
            </w:r>
          </w:p>
          <w:p>
            <w:pPr>
              <w:pStyle w:val="HTMLPreformatted"/>
              <w:widowControl w:val="false"/>
              <w:rPr/>
            </w:pPr>
            <w:r>
              <w:rPr/>
              <w:t xml:space="preserve">MUST supply term </w:t>
            </w:r>
            <w:hyperlink r:id="rId151"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52" w:tgtFrame="new">
              <w:r>
                <w:rPr>
                  <w:rStyle w:val="InternetLink"/>
                </w:rPr>
                <w:t>MS:1001413</w:t>
              </w:r>
            </w:hyperlink>
            <w:r>
              <w:rPr/>
              <w:t xml:space="preserve"> (</w:t>
            </w:r>
            <w:r>
              <w:rPr>
                <w:rStyle w:val="Popup"/>
              </w:rPr>
              <w:t>search tolerance minus value</w:t>
            </w:r>
            <w:r>
              <w:rPr/>
              <w:t>) only once</w:t>
            </w:r>
          </w:p>
        </w:tc>
      </w:tr>
      <w:tr>
        <w:trPr/>
        <w:tc>
          <w:tcPr>
            <w:tcW w:w="1508" w:type="dxa"/>
            <w:tcBorders/>
            <w:vAlign w:val="center"/>
          </w:tcPr>
          <w:p>
            <w:pPr>
              <w:pStyle w:val="Normal"/>
              <w:widowControl w:val="false"/>
              <w:rPr>
                <w:lang w:val="en-US"/>
              </w:rPr>
            </w:pPr>
            <w:r>
              <w:rPr>
                <w:b/>
                <w:bCs/>
                <w:lang w:val="en-US"/>
              </w:rPr>
              <w:t>Example cvParams:</w:t>
            </w:r>
          </w:p>
        </w:tc>
        <w:tc>
          <w:tcPr>
            <w:tcW w:w="8463" w:type="dxa"/>
            <w:tcBorders/>
            <w:vAlign w:val="center"/>
          </w:tcPr>
          <w:p>
            <w:pPr>
              <w:pStyle w:val="HTMLPreformatted"/>
              <w:widowControl w:val="false"/>
              <w:rPr/>
            </w:pPr>
            <w:r>
              <w:rPr/>
              <w:t>&lt;cvParam cvRef="PSI-MS" accession="MS:1001412" name="search tolerance plus value" value="0.7" unitAccession="UO:0000221" unitName="dalton" unitCvRef="UO"&gt;&lt;/cvParam&gt;</w:t>
            </w:r>
          </w:p>
          <w:p>
            <w:pPr>
              <w:pStyle w:val="HTMLPreformatted"/>
              <w:widowControl w:val="false"/>
              <w:rPr/>
            </w:pPr>
            <w:r>
              <w:rPr/>
              <w:t>&lt;cvParam cvRef="PSI-MS" accession="MS:1001413" name="search tolerance minus value" value="0.7" unitAccession="UO:0000221" unitName="dalton" unitCvRef="UO"&gt;&lt;/cvParam&gt;</w:t>
            </w:r>
          </w:p>
        </w:tc>
      </w:tr>
    </w:tbl>
    <w:p>
      <w:pPr>
        <w:pStyle w:val="Normal"/>
        <w:rPr>
          <w:lang w:val="en-US"/>
        </w:rPr>
      </w:pPr>
      <w:r>
        <w:rPr>
          <w:lang w:val="en-US"/>
        </w:rPr>
      </w:r>
    </w:p>
    <w:p>
      <w:pPr>
        <w:pStyle w:val="Heading2"/>
        <w:ind w:left="0" w:hanging="0"/>
        <w:rPr/>
      </w:pPr>
      <w:bookmarkStart w:id="212" w:name="__RefHeading___Toc37530_832650626"/>
      <w:bookmarkStart w:id="213" w:name="_Toc477259862"/>
      <w:bookmarkEnd w:id="212"/>
      <w:r>
        <w:rPr/>
        <w:t>Element &lt;</w:t>
      </w:r>
      <w:bookmarkStart w:id="214" w:name="Include"/>
      <w:r>
        <w:rPr/>
        <w:t>Include</w:t>
      </w:r>
      <w:bookmarkEnd w:id="214"/>
      <w:r>
        <w:rPr/>
        <w:t>&gt;</w:t>
      </w:r>
      <w:bookmarkEnd w:id="21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53"/>
        <w:gridCol w:w="8518"/>
      </w:tblGrid>
      <w:tr>
        <w:trPr/>
        <w:tc>
          <w:tcPr>
            <w:tcW w:w="1453" w:type="dxa"/>
            <w:tcBorders/>
            <w:vAlign w:val="center"/>
          </w:tcPr>
          <w:p>
            <w:pPr>
              <w:pStyle w:val="Normal"/>
              <w:widowControl w:val="false"/>
              <w:rPr>
                <w:lang w:val="en-US"/>
              </w:rPr>
            </w:pPr>
            <w:r>
              <w:rPr>
                <w:b/>
                <w:bCs/>
                <w:lang w:val="en-US"/>
              </w:rPr>
              <w:t>Definition:</w:t>
            </w:r>
          </w:p>
        </w:tc>
        <w:tc>
          <w:tcPr>
            <w:tcW w:w="8518" w:type="dxa"/>
            <w:tcBorders/>
            <w:vAlign w:val="center"/>
          </w:tcPr>
          <w:p>
            <w:pPr>
              <w:pStyle w:val="Normal"/>
              <w:widowControl w:val="false"/>
              <w:rPr>
                <w:lang w:val="en-US"/>
              </w:rPr>
            </w:pPr>
            <w:r>
              <w:rPr>
                <w:lang w:val="en-US"/>
              </w:rPr>
              <w:t xml:space="preserve">All sequences fulfilling the specifed criteria are included. </w:t>
            </w:r>
          </w:p>
        </w:tc>
      </w:tr>
      <w:tr>
        <w:trPr/>
        <w:tc>
          <w:tcPr>
            <w:tcW w:w="1453" w:type="dxa"/>
            <w:tcBorders/>
            <w:vAlign w:val="center"/>
          </w:tcPr>
          <w:p>
            <w:pPr>
              <w:pStyle w:val="Normal"/>
              <w:widowControl w:val="false"/>
              <w:rPr>
                <w:lang w:val="en-US"/>
              </w:rPr>
            </w:pPr>
            <w:r>
              <w:rPr>
                <w:b/>
                <w:bCs/>
                <w:lang w:val="en-US"/>
              </w:rPr>
              <w:t>Type:</w:t>
            </w:r>
          </w:p>
        </w:tc>
        <w:tc>
          <w:tcPr>
            <w:tcW w:w="8518" w:type="dxa"/>
            <w:tcBorders/>
            <w:vAlign w:val="center"/>
          </w:tcPr>
          <w:p>
            <w:pPr>
              <w:pStyle w:val="Normal"/>
              <w:widowControl w:val="false"/>
              <w:rPr>
                <w:lang w:val="en-US"/>
              </w:rPr>
            </w:pPr>
            <w:r>
              <w:rPr>
                <w:lang w:val="en-US"/>
              </w:rPr>
              <w:t xml:space="preserve">ParamListType </w:t>
            </w:r>
          </w:p>
        </w:tc>
      </w:tr>
      <w:tr>
        <w:trPr/>
        <w:tc>
          <w:tcPr>
            <w:tcW w:w="1453" w:type="dxa"/>
            <w:tcBorders/>
            <w:vAlign w:val="center"/>
          </w:tcPr>
          <w:p>
            <w:pPr>
              <w:pStyle w:val="Normal"/>
              <w:widowControl w:val="false"/>
              <w:rPr>
                <w:lang w:val="en-US"/>
              </w:rPr>
            </w:pPr>
            <w:r>
              <w:rPr>
                <w:b/>
                <w:bCs/>
                <w:lang w:val="en-US"/>
              </w:rPr>
              <w:t>Attributes:</w:t>
            </w:r>
          </w:p>
        </w:tc>
        <w:tc>
          <w:tcPr>
            <w:tcW w:w="8518" w:type="dxa"/>
            <w:tcBorders/>
            <w:vAlign w:val="center"/>
          </w:tcPr>
          <w:p>
            <w:pPr>
              <w:pStyle w:val="Normal"/>
              <w:widowControl w:val="false"/>
              <w:rPr>
                <w:lang w:val="en-US"/>
              </w:rPr>
            </w:pPr>
            <w:r>
              <w:rPr>
                <w:lang w:val="en-US"/>
              </w:rPr>
              <w:t>none</w:t>
            </w:r>
          </w:p>
        </w:tc>
      </w:tr>
      <w:tr>
        <w:trPr/>
        <w:tc>
          <w:tcPr>
            <w:tcW w:w="1453" w:type="dxa"/>
            <w:tcBorders/>
            <w:vAlign w:val="center"/>
          </w:tcPr>
          <w:p>
            <w:pPr>
              <w:pStyle w:val="Normal"/>
              <w:widowControl w:val="false"/>
              <w:rPr>
                <w:lang w:val="en-US"/>
              </w:rPr>
            </w:pPr>
            <w:r>
              <w:rPr>
                <w:b/>
                <w:bCs/>
                <w:lang w:val="en-US"/>
              </w:rPr>
              <w:t>Subelements:</w:t>
            </w:r>
          </w:p>
        </w:tc>
        <w:tc>
          <w:tcPr>
            <w:tcW w:w="8518" w:type="dxa"/>
            <w:tcBorders/>
            <w:vAlign w:val="center"/>
          </w:tcPr>
          <w:tbl>
            <w:tblPr>
              <w:tblW w:w="840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10"/>
              <w:gridCol w:w="1135"/>
              <w:gridCol w:w="1180"/>
              <w:gridCol w:w="4374"/>
            </w:tblGrid>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53" w:type="dxa"/>
            <w:tcBorders/>
            <w:vAlign w:val="center"/>
          </w:tcPr>
          <w:p>
            <w:pPr>
              <w:pStyle w:val="Normal"/>
              <w:widowControl w:val="false"/>
              <w:rPr>
                <w:lang w:val="en-US"/>
              </w:rPr>
            </w:pPr>
            <w:r>
              <w:rPr>
                <w:b/>
                <w:bCs/>
                <w:lang w:val="en-US"/>
              </w:rPr>
              <w:t>Example Context:</w:t>
            </w:r>
          </w:p>
        </w:tc>
        <w:tc>
          <w:tcPr>
            <w:tcW w:w="8518" w:type="dxa"/>
            <w:tcBorders/>
            <w:vAlign w:val="center"/>
          </w:tcPr>
          <w:p>
            <w:pPr>
              <w:pStyle w:val="Normal"/>
              <w:widowControl w:val="false"/>
              <w:rPr>
                <w:lang w:val="en-US"/>
              </w:rPr>
            </w:pPr>
            <w:r>
              <w:rPr>
                <w:lang w:val="en-US"/>
              </w:rPr>
            </w:r>
          </w:p>
        </w:tc>
      </w:tr>
      <w:tr>
        <w:trPr/>
        <w:tc>
          <w:tcPr>
            <w:tcW w:w="1453" w:type="dxa"/>
            <w:tcBorders/>
            <w:vAlign w:val="center"/>
          </w:tcPr>
          <w:p>
            <w:pPr>
              <w:pStyle w:val="Normal"/>
              <w:widowControl w:val="false"/>
              <w:rPr>
                <w:lang w:val="en-US"/>
              </w:rPr>
            </w:pPr>
            <w:r>
              <w:rPr>
                <w:b/>
                <w:bCs/>
                <w:lang w:val="en-US"/>
              </w:rPr>
              <w:t>cvParam Mapping Rules:</w:t>
            </w:r>
          </w:p>
        </w:tc>
        <w:tc>
          <w:tcPr>
            <w:tcW w:w="8518" w:type="dxa"/>
            <w:tcBorders/>
            <w:vAlign w:val="center"/>
          </w:tcPr>
          <w:p>
            <w:pPr>
              <w:pStyle w:val="HTMLPreformatted"/>
              <w:widowControl w:val="false"/>
              <w:rPr/>
            </w:pPr>
            <w:r>
              <w:rPr/>
              <w:t>Path /MzIdentML/AnalysisProtocolCollection/SpectrumIdentificationProtocol/DatabaseFilters/Filter/Include</w:t>
            </w:r>
          </w:p>
          <w:p>
            <w:pPr>
              <w:pStyle w:val="HTMLPreformatted"/>
              <w:widowControl w:val="false"/>
              <w:rPr/>
            </w:pPr>
            <w:r>
              <w:rPr/>
              <w:t xml:space="preserve">MAY supply a *child* term of </w:t>
            </w:r>
            <w:hyperlink r:id="rId153" w:tgtFrame="new">
              <w:r>
                <w:rPr>
                  <w:rStyle w:val="InternetLink"/>
                </w:rPr>
                <w:t>MS:1001512</w:t>
              </w:r>
            </w:hyperlink>
            <w:r>
              <w:rPr/>
              <w:t xml:space="preserve"> (</w:t>
            </w:r>
            <w:r>
              <w:rPr>
                <w:rStyle w:val="Popup"/>
              </w:rPr>
              <w:t>Sequence database filters</w:t>
            </w:r>
            <w:r>
              <w:rPr/>
              <w:t>) one or more times</w:t>
            </w:r>
          </w:p>
          <w:p>
            <w:pPr>
              <w:pStyle w:val="HTMLPreformatted"/>
              <w:widowControl w:val="false"/>
              <w:rPr/>
            </w:pPr>
            <w:r>
              <w:rPr/>
              <w:t xml:space="preserve">  </w:t>
            </w:r>
            <w:r>
              <w:rPr/>
              <w:t xml:space="preserve">e.g.: </w:t>
            </w:r>
            <w:hyperlink r:id="rId154" w:tgtFrame="new">
              <w:r>
                <w:rPr>
                  <w:rStyle w:val="InternetLink"/>
                </w:rPr>
                <w:t>MS:1001090</w:t>
              </w:r>
            </w:hyperlink>
            <w:r>
              <w:rPr/>
              <w:t xml:space="preserve"> (</w:t>
            </w:r>
            <w:r>
              <w:rPr>
                <w:rStyle w:val="Popup"/>
              </w:rPr>
              <w:t>taxonomy nomenclature</w:t>
            </w:r>
            <w:r>
              <w:rPr/>
              <w:t xml:space="preserve">) </w:t>
            </w:r>
          </w:p>
          <w:p>
            <w:pPr>
              <w:pStyle w:val="HTMLPreformatted"/>
              <w:widowControl w:val="false"/>
              <w:rPr/>
            </w:pPr>
            <w:r>
              <w:rPr/>
              <w:t xml:space="preserve">  </w:t>
            </w:r>
            <w:r>
              <w:rPr/>
              <w:t xml:space="preserve">e.g.: </w:t>
            </w:r>
            <w:hyperlink r:id="rId155" w:tgtFrame="new">
              <w:r>
                <w:rPr>
                  <w:rStyle w:val="InternetLink"/>
                </w:rPr>
                <w:t>MS:1001201</w:t>
              </w:r>
            </w:hyperlink>
            <w:r>
              <w:rPr/>
              <w:t xml:space="preserve"> (</w:t>
            </w:r>
            <w:r>
              <w:rPr>
                <w:rStyle w:val="Popup"/>
              </w:rPr>
              <w:t>DB MW filter maximum</w:t>
            </w:r>
            <w:r>
              <w:rPr/>
              <w:t xml:space="preserve">) </w:t>
            </w:r>
          </w:p>
          <w:p>
            <w:pPr>
              <w:pStyle w:val="HTMLPreformatted"/>
              <w:widowControl w:val="false"/>
              <w:rPr/>
            </w:pPr>
            <w:r>
              <w:rPr/>
              <w:t xml:space="preserve">  </w:t>
            </w:r>
            <w:r>
              <w:rPr/>
              <w:t xml:space="preserve">e.g.: </w:t>
            </w:r>
            <w:hyperlink r:id="rId156" w:tgtFrame="new">
              <w:r>
                <w:rPr>
                  <w:rStyle w:val="InternetLink"/>
                </w:rPr>
                <w:t>MS:1001202</w:t>
              </w:r>
            </w:hyperlink>
            <w:r>
              <w:rPr/>
              <w:t xml:space="preserve"> (</w:t>
            </w:r>
            <w:r>
              <w:rPr>
                <w:rStyle w:val="Popup"/>
              </w:rPr>
              <w:t>DB MW filter minimum</w:t>
            </w:r>
            <w:r>
              <w:rPr/>
              <w:t xml:space="preserve">) </w:t>
            </w:r>
          </w:p>
          <w:p>
            <w:pPr>
              <w:pStyle w:val="HTMLPreformatted"/>
              <w:widowControl w:val="false"/>
              <w:rPr/>
            </w:pPr>
            <w:r>
              <w:rPr/>
              <w:t xml:space="preserve">  </w:t>
            </w:r>
            <w:r>
              <w:rPr/>
              <w:t xml:space="preserve">e.g.: </w:t>
            </w:r>
            <w:hyperlink r:id="rId157" w:tgtFrame="new">
              <w:r>
                <w:rPr>
                  <w:rStyle w:val="InternetLink"/>
                </w:rPr>
                <w:t>MS:1001203</w:t>
              </w:r>
            </w:hyperlink>
            <w:r>
              <w:rPr/>
              <w:t xml:space="preserve"> (</w:t>
            </w:r>
            <w:r>
              <w:rPr>
                <w:rStyle w:val="Popup"/>
              </w:rPr>
              <w:t>DB PI filter maximum</w:t>
            </w:r>
            <w:r>
              <w:rPr/>
              <w:t xml:space="preserve">) </w:t>
            </w:r>
          </w:p>
          <w:p>
            <w:pPr>
              <w:pStyle w:val="HTMLPreformatted"/>
              <w:widowControl w:val="false"/>
              <w:rPr/>
            </w:pPr>
            <w:r>
              <w:rPr/>
              <w:t xml:space="preserve">  </w:t>
            </w:r>
            <w:r>
              <w:rPr/>
              <w:t xml:space="preserve">e.g.: </w:t>
            </w:r>
            <w:hyperlink r:id="rId158" w:tgtFrame="new">
              <w:r>
                <w:rPr>
                  <w:rStyle w:val="InternetLink"/>
                </w:rPr>
                <w:t>MS:1001204</w:t>
              </w:r>
            </w:hyperlink>
            <w:r>
              <w:rPr/>
              <w:t xml:space="preserve"> (</w:t>
            </w:r>
            <w:r>
              <w:rPr>
                <w:rStyle w:val="Popup"/>
              </w:rPr>
              <w:t>DB PI filter minimum</w:t>
            </w:r>
            <w:r>
              <w:rPr/>
              <w:t xml:space="preserve">) </w:t>
            </w:r>
          </w:p>
          <w:p>
            <w:pPr>
              <w:pStyle w:val="HTMLPreformatted"/>
              <w:widowControl w:val="false"/>
              <w:rPr/>
            </w:pPr>
            <w:r>
              <w:rPr/>
              <w:t xml:space="preserve">  </w:t>
            </w:r>
            <w:r>
              <w:rPr/>
              <w:t xml:space="preserve">e.g.: </w:t>
            </w:r>
            <w:hyperlink r:id="rId159" w:tgtFrame="new">
              <w:r>
                <w:rPr>
                  <w:rStyle w:val="InternetLink"/>
                </w:rPr>
                <w:t>MS:1001467</w:t>
              </w:r>
            </w:hyperlink>
            <w:r>
              <w:rPr/>
              <w:t xml:space="preserve"> (</w:t>
            </w:r>
            <w:r>
              <w:rPr>
                <w:rStyle w:val="Popup"/>
              </w:rPr>
              <w:t>taxonomy: NCBI TaxID</w:t>
            </w:r>
            <w:r>
              <w:rPr/>
              <w:t xml:space="preserve">) </w:t>
            </w:r>
          </w:p>
          <w:p>
            <w:pPr>
              <w:pStyle w:val="HTMLPreformatted"/>
              <w:widowControl w:val="false"/>
              <w:rPr/>
            </w:pPr>
            <w:r>
              <w:rPr/>
              <w:t xml:space="preserve">  </w:t>
            </w:r>
            <w:r>
              <w:rPr/>
              <w:t xml:space="preserve">e.g.: </w:t>
            </w:r>
            <w:hyperlink r:id="rId160" w:tgtFrame="new">
              <w:r>
                <w:rPr>
                  <w:rStyle w:val="InternetLink"/>
                </w:rPr>
                <w:t>MS:1001468</w:t>
              </w:r>
            </w:hyperlink>
            <w:r>
              <w:rPr/>
              <w:t xml:space="preserve"> (</w:t>
            </w:r>
            <w:r>
              <w:rPr>
                <w:rStyle w:val="Popup"/>
              </w:rPr>
              <w:t>taxonomy: common name</w:t>
            </w:r>
            <w:r>
              <w:rPr/>
              <w:t xml:space="preserve">) </w:t>
            </w:r>
          </w:p>
          <w:p>
            <w:pPr>
              <w:pStyle w:val="HTMLPreformatted"/>
              <w:widowControl w:val="false"/>
              <w:rPr/>
            </w:pPr>
            <w:r>
              <w:rPr/>
              <w:t xml:space="preserve">  </w:t>
            </w:r>
            <w:r>
              <w:rPr/>
              <w:t xml:space="preserve">e.g.: </w:t>
            </w:r>
            <w:hyperlink r:id="rId161" w:tgtFrame="new">
              <w:r>
                <w:rPr>
                  <w:rStyle w:val="InternetLink"/>
                </w:rPr>
                <w:t>MS:1001469</w:t>
              </w:r>
            </w:hyperlink>
            <w:r>
              <w:rPr/>
              <w:t xml:space="preserve"> (</w:t>
            </w:r>
            <w:r>
              <w:rPr>
                <w:rStyle w:val="Popup"/>
              </w:rPr>
              <w:t>taxonomy: scientific name</w:t>
            </w:r>
            <w:r>
              <w:rPr/>
              <w:t xml:space="preserve">) </w:t>
            </w:r>
          </w:p>
          <w:p>
            <w:pPr>
              <w:pStyle w:val="HTMLPreformatted"/>
              <w:widowControl w:val="false"/>
              <w:rPr/>
            </w:pPr>
            <w:r>
              <w:rPr/>
              <w:t xml:space="preserve">  </w:t>
            </w:r>
            <w:r>
              <w:rPr/>
              <w:t xml:space="preserve">e.g.: </w:t>
            </w:r>
            <w:hyperlink r:id="rId162" w:tgtFrame="new">
              <w:r>
                <w:rPr>
                  <w:rStyle w:val="InternetLink"/>
                </w:rPr>
                <w:t>MS:1001470</w:t>
              </w:r>
            </w:hyperlink>
            <w:r>
              <w:rPr/>
              <w:t xml:space="preserve"> (</w:t>
            </w:r>
            <w:r>
              <w:rPr>
                <w:rStyle w:val="Popup"/>
              </w:rPr>
              <w:t>taxonomy: Swiss-Prot ID</w:t>
            </w:r>
            <w:r>
              <w:rPr/>
              <w:t xml:space="preserve">) </w:t>
            </w:r>
          </w:p>
          <w:p>
            <w:pPr>
              <w:pStyle w:val="HTMLPreformatted"/>
              <w:widowControl w:val="false"/>
              <w:rPr/>
            </w:pPr>
            <w:r>
              <w:rPr/>
              <w:t xml:space="preserve">  </w:t>
            </w:r>
            <w:r>
              <w:rPr/>
              <w:t xml:space="preserve">e.g.: </w:t>
            </w:r>
            <w:hyperlink r:id="rId163" w:tgtFrame="new">
              <w:r>
                <w:rPr>
                  <w:rStyle w:val="InternetLink"/>
                </w:rPr>
                <w:t>MS:1001513</w:t>
              </w:r>
            </w:hyperlink>
            <w:r>
              <w:rPr/>
              <w:t xml:space="preserve"> (</w:t>
            </w:r>
            <w:r>
              <w:rPr>
                <w:rStyle w:val="Popup"/>
              </w:rPr>
              <w:t>DB sequence filter pattern</w:t>
            </w:r>
            <w:r>
              <w:rPr/>
              <w:t xml:space="preserve">) </w:t>
            </w:r>
          </w:p>
          <w:p>
            <w:pPr>
              <w:pStyle w:val="HTMLPreformatted"/>
              <w:widowControl w:val="false"/>
              <w:rPr/>
            </w:pPr>
            <w:r>
              <w:rPr/>
              <w:t xml:space="preserve">  </w:t>
            </w:r>
            <w:hyperlink r:id="rId164" w:tgtFrame="new">
              <w:r>
                <w:rPr>
                  <w:rStyle w:val="InternetLink"/>
                </w:rPr>
                <w:t>et al.</w:t>
              </w:r>
            </w:hyperlink>
          </w:p>
        </w:tc>
      </w:tr>
    </w:tbl>
    <w:p>
      <w:pPr>
        <w:pStyle w:val="Normal"/>
        <w:rPr>
          <w:lang w:val="en-US"/>
        </w:rPr>
      </w:pPr>
      <w:r>
        <w:rPr>
          <w:lang w:val="en-US"/>
        </w:rPr>
      </w:r>
    </w:p>
    <w:p>
      <w:pPr>
        <w:pStyle w:val="Heading2"/>
        <w:ind w:left="0" w:hanging="0"/>
        <w:rPr/>
      </w:pPr>
      <w:bookmarkStart w:id="215" w:name="__RefHeading___Toc37532_832650626"/>
      <w:bookmarkStart w:id="216" w:name="_Toc477259863"/>
      <w:bookmarkEnd w:id="215"/>
      <w:r>
        <w:rPr/>
        <w:t>Element &lt;</w:t>
      </w:r>
      <w:bookmarkStart w:id="217" w:name="Inputs"/>
      <w:r>
        <w:rPr/>
        <w:t>Inputs</w:t>
      </w:r>
      <w:bookmarkEnd w:id="217"/>
      <w:r>
        <w:rPr/>
        <w:t>&gt;</w:t>
      </w:r>
      <w:bookmarkEnd w:id="21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The inputs to the analyses including the databases searched, the spectral data and the source</w:t>
            </w:r>
          </w:p>
          <w:p>
            <w:pPr>
              <w:pStyle w:val="Normal"/>
              <w:widowControl w:val="false"/>
              <w:rPr>
                <w:lang w:val="en-US"/>
              </w:rPr>
            </w:pPr>
            <w:r>
              <w:rPr>
                <w:lang w:val="en-US"/>
              </w:rPr>
              <w:t xml:space="preserve">file converted to mzIdentML.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InputsType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tbl>
            <w:tblPr>
              <w:tblW w:w="84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ourceFile">
                    <w:r>
                      <w:rPr>
                        <w:rStyle w:val="InternetLink"/>
                        <w:lang w:val="en-US"/>
                      </w:rPr>
                      <w:t>SourceFile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file from which this mzIdentML instance was created.</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
                    <w:r>
                      <w:rPr>
                        <w:rStyle w:val="InternetLink"/>
                        <w:lang w:val="en-US"/>
                      </w:rPr>
                      <w:t>SearchDatabase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aData">
                    <w:r>
                      <w:rPr>
                        <w:rStyle w:val="InternetLink"/>
                        <w:lang w:val="en-US"/>
                      </w:rPr>
                      <w:t>SpectraData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 set containing spectra data (consisting of one or more spectra). </w:t>
                  </w:r>
                </w:p>
              </w:tc>
            </w:tr>
          </w:tbl>
          <w:p>
            <w:pPr>
              <w:pStyle w:val="Normal"/>
              <w:widowControl w:val="false"/>
              <w:rPr>
                <w:lang w:val="en-US"/>
              </w:rPr>
            </w:pPr>
            <w:r>
              <w:rPr>
                <w:lang w:val="en-US"/>
              </w:rPr>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&lt;Inputs xmlns="http://psidev.info/psi/pi/mzIdentML/1.2"&gt;</w:t>
            </w:r>
          </w:p>
          <w:p>
            <w:pPr>
              <w:pStyle w:val="HTMLPreformatted"/>
              <w:widowControl w:val="false"/>
              <w:rPr/>
            </w:pPr>
            <w:r>
              <w:rPr/>
              <w:t xml:space="preserve">    </w:t>
            </w:r>
            <w:r>
              <w:rPr/>
              <w:t>&lt;SourceFile location="C:\Work\PSI\mzIdentML\ProteinInference\Rosetta2\tandem\peaklist2a_plus_ecoli_versus_unimod_</w:t>
            </w:r>
          </w:p>
          <w:p>
            <w:pPr>
              <w:pStyle w:val="HTMLPreformatted"/>
              <w:widowControl w:val="false"/>
              <w:rPr/>
            </w:pPr>
            <w:r>
              <w:rPr/>
              <w:t>full.xml" id="SourceFile_1"&gt;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accession="MS:1001401" cvRef="PSI-MS" name="X\!Tandem xml file"/&gt;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p>
            <w:pPr>
              <w:pStyle w:val="HTMLPreformatted"/>
              <w:widowControl w:val="false"/>
              <w:rPr/>
            </w:pPr>
            <w:r>
              <w:rPr/>
              <w:t xml:space="preserve">    </w:t>
            </w:r>
            <w:r>
              <w:rPr/>
              <w:t>&lt;SearchDatabase numDatabaseSequences="163648" location="C:/Work/PSI/mzIdentML/ProteinInference/Rosetta2/FASTAs, neat/Rosetta_uniprot_20130402_mouse_FULL_UNIPROT_can+iso.fasta" id="SearchDB_1"&gt;</w:t>
            </w:r>
          </w:p>
          <w:p>
            <w:pPr>
              <w:pStyle w:val="HTMLPreformatted"/>
              <w:widowControl w:val="false"/>
              <w:rPr/>
            </w:pPr>
            <w:r>
              <w:rPr/>
              <w:t xml:space="preserve">  </w:t>
            </w:r>
            <w:r>
              <w:rPr/>
              <w:t>...</w:t>
            </w:r>
          </w:p>
          <w:p>
            <w:pPr>
              <w:pStyle w:val="HTMLPreformatted"/>
              <w:widowControl w:val="false"/>
              <w:rPr/>
            </w:pPr>
            <w:r>
              <w:rPr/>
              <w:t>&lt;/Inputs&gt;</w:t>
            </w:r>
          </w:p>
        </w:tc>
      </w:tr>
    </w:tbl>
    <w:p>
      <w:pPr>
        <w:pStyle w:val="Normal"/>
        <w:rPr>
          <w:lang w:val="en-US"/>
        </w:rPr>
      </w:pPr>
      <w:r>
        <w:rPr>
          <w:lang w:val="en-US"/>
        </w:rPr>
      </w:r>
    </w:p>
    <w:p>
      <w:pPr>
        <w:pStyle w:val="Heading2"/>
        <w:ind w:left="0" w:hanging="0"/>
        <w:rPr/>
      </w:pPr>
      <w:bookmarkStart w:id="218" w:name="__RefHeading___Toc37534_832650626"/>
      <w:bookmarkStart w:id="219" w:name="_Toc477259864"/>
      <w:bookmarkEnd w:id="218"/>
      <w:r>
        <w:rPr/>
        <w:t>Element &lt;</w:t>
      </w:r>
      <w:bookmarkStart w:id="220" w:name="InputSpectra"/>
      <w:r>
        <w:rPr/>
        <w:t>InputSpectra</w:t>
      </w:r>
      <w:bookmarkEnd w:id="220"/>
      <w:r>
        <w:rPr/>
        <w:t>&gt;</w:t>
      </w:r>
      <w:bookmarkEnd w:id="21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83"/>
        <w:gridCol w:w="8388"/>
      </w:tblGrid>
      <w:tr>
        <w:trPr/>
        <w:tc>
          <w:tcPr>
            <w:tcW w:w="1583" w:type="dxa"/>
            <w:tcBorders/>
            <w:vAlign w:val="center"/>
          </w:tcPr>
          <w:p>
            <w:pPr>
              <w:pStyle w:val="Normal"/>
              <w:widowControl w:val="false"/>
              <w:rPr>
                <w:lang w:val="en-US"/>
              </w:rPr>
            </w:pPr>
            <w:r>
              <w:rPr>
                <w:b/>
                <w:bCs/>
                <w:lang w:val="en-US"/>
              </w:rPr>
              <w:t>Definition:</w:t>
            </w:r>
          </w:p>
        </w:tc>
        <w:tc>
          <w:tcPr>
            <w:tcW w:w="8388" w:type="dxa"/>
            <w:tcBorders/>
            <w:vAlign w:val="center"/>
          </w:tcPr>
          <w:p>
            <w:pPr>
              <w:pStyle w:val="Normal"/>
              <w:widowControl w:val="false"/>
              <w:rPr>
                <w:lang w:val="en-US"/>
              </w:rPr>
            </w:pPr>
            <w:r>
              <w:rPr>
                <w:lang w:val="en-US"/>
              </w:rPr>
              <w:t xml:space="preserve">One of the spectra data sets used. </w:t>
            </w:r>
          </w:p>
        </w:tc>
      </w:tr>
      <w:tr>
        <w:trPr/>
        <w:tc>
          <w:tcPr>
            <w:tcW w:w="1583" w:type="dxa"/>
            <w:tcBorders/>
            <w:vAlign w:val="center"/>
          </w:tcPr>
          <w:p>
            <w:pPr>
              <w:pStyle w:val="Normal"/>
              <w:widowControl w:val="false"/>
              <w:rPr>
                <w:lang w:val="en-US"/>
              </w:rPr>
            </w:pPr>
            <w:r>
              <w:rPr>
                <w:b/>
                <w:bCs/>
                <w:lang w:val="en-US"/>
              </w:rPr>
              <w:t>Type:</w:t>
            </w:r>
          </w:p>
        </w:tc>
        <w:tc>
          <w:tcPr>
            <w:tcW w:w="8388" w:type="dxa"/>
            <w:tcBorders/>
            <w:vAlign w:val="center"/>
          </w:tcPr>
          <w:p>
            <w:pPr>
              <w:pStyle w:val="Normal"/>
              <w:widowControl w:val="false"/>
              <w:rPr>
                <w:lang w:val="en-US"/>
              </w:rPr>
            </w:pPr>
            <w:r>
              <w:rPr>
                <w:lang w:val="en-US"/>
              </w:rPr>
              <w:t xml:space="preserve">InputSpectraType </w:t>
            </w:r>
          </w:p>
        </w:tc>
      </w:tr>
      <w:tr>
        <w:trPr/>
        <w:tc>
          <w:tcPr>
            <w:tcW w:w="1583" w:type="dxa"/>
            <w:tcBorders/>
            <w:vAlign w:val="center"/>
          </w:tcPr>
          <w:p>
            <w:pPr>
              <w:pStyle w:val="Normal"/>
              <w:widowControl w:val="false"/>
              <w:rPr>
                <w:lang w:val="en-US"/>
              </w:rPr>
            </w:pPr>
            <w:r>
              <w:rPr>
                <w:b/>
                <w:bCs/>
                <w:lang w:val="en-US"/>
              </w:rPr>
              <w:t>Attributes:</w:t>
            </w:r>
          </w:p>
        </w:tc>
        <w:tc>
          <w:tcPr>
            <w:tcW w:w="8388" w:type="dxa"/>
            <w:tcBorders/>
            <w:vAlign w:val="center"/>
          </w:tcPr>
          <w:tbl>
            <w:tblPr>
              <w:tblW w:w="829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4"/>
              <w:gridCol w:w="998"/>
              <w:gridCol w:w="793"/>
              <w:gridCol w:w="4968"/>
            </w:tblGrid>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9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SpectraData element which locates the input spectra to an external file. </w:t>
                  </w:r>
                </w:p>
              </w:tc>
            </w:tr>
          </w:tbl>
          <w:p>
            <w:pPr>
              <w:pStyle w:val="Normal"/>
              <w:widowControl w:val="false"/>
              <w:rPr>
                <w:lang w:val="en-US"/>
              </w:rPr>
            </w:pPr>
            <w:r>
              <w:rPr>
                <w:lang w:val="en-US"/>
              </w:rPr>
            </w:r>
          </w:p>
        </w:tc>
      </w:tr>
      <w:tr>
        <w:trPr/>
        <w:tc>
          <w:tcPr>
            <w:tcW w:w="1583" w:type="dxa"/>
            <w:tcBorders/>
            <w:vAlign w:val="center"/>
          </w:tcPr>
          <w:p>
            <w:pPr>
              <w:pStyle w:val="Normal"/>
              <w:widowControl w:val="false"/>
              <w:rPr>
                <w:lang w:val="en-US"/>
              </w:rPr>
            </w:pPr>
            <w:r>
              <w:rPr>
                <w:b/>
                <w:bCs/>
                <w:lang w:val="en-US"/>
              </w:rPr>
              <w:t>Subelements:</w:t>
            </w:r>
          </w:p>
        </w:tc>
        <w:tc>
          <w:tcPr>
            <w:tcW w:w="8388" w:type="dxa"/>
            <w:tcBorders/>
            <w:vAlign w:val="center"/>
          </w:tcPr>
          <w:p>
            <w:pPr>
              <w:pStyle w:val="Normal"/>
              <w:widowControl w:val="false"/>
              <w:rPr>
                <w:lang w:val="en-US"/>
              </w:rPr>
            </w:pPr>
            <w:r>
              <w:rPr>
                <w:lang w:val="en-US"/>
              </w:rPr>
              <w:t>none</w:t>
            </w:r>
          </w:p>
        </w:tc>
      </w:tr>
      <w:tr>
        <w:trPr/>
        <w:tc>
          <w:tcPr>
            <w:tcW w:w="1583" w:type="dxa"/>
            <w:tcBorders/>
            <w:vAlign w:val="center"/>
          </w:tcPr>
          <w:p>
            <w:pPr>
              <w:pStyle w:val="Normal"/>
              <w:widowControl w:val="false"/>
              <w:rPr>
                <w:lang w:val="en-US"/>
              </w:rPr>
            </w:pPr>
            <w:r>
              <w:rPr>
                <w:b/>
                <w:bCs/>
                <w:lang w:val="en-US"/>
              </w:rPr>
              <w:t>Example Context:</w:t>
            </w:r>
          </w:p>
        </w:tc>
        <w:tc>
          <w:tcPr>
            <w:tcW w:w="8388" w:type="dxa"/>
            <w:tcBorders/>
            <w:vAlign w:val="center"/>
          </w:tcPr>
          <w:p>
            <w:pPr>
              <w:pStyle w:val="HTMLPreformatted"/>
              <w:widowControl w:val="false"/>
              <w:rPr/>
            </w:pPr>
            <w:r>
              <w:rPr/>
              <w:t>&lt;InputSpectra spectraData_ref="SD_4299_120114_20_Orbi2_ZC_QC_220_HSAd0-d4-1to1-3_Din.raw"&gt;&lt;/InputSpectra&gt;</w:t>
            </w:r>
          </w:p>
        </w:tc>
      </w:tr>
    </w:tbl>
    <w:p>
      <w:pPr>
        <w:pStyle w:val="Normal"/>
        <w:rPr>
          <w:lang w:val="en-US"/>
        </w:rPr>
      </w:pPr>
      <w:r>
        <w:rPr>
          <w:lang w:val="en-US"/>
        </w:rPr>
      </w:r>
    </w:p>
    <w:p>
      <w:pPr>
        <w:pStyle w:val="Heading2"/>
        <w:ind w:left="0" w:hanging="0"/>
        <w:rPr/>
      </w:pPr>
      <w:bookmarkStart w:id="221" w:name="__RefHeading___Toc37536_832650626"/>
      <w:bookmarkStart w:id="222" w:name="_Toc477259865"/>
      <w:bookmarkEnd w:id="221"/>
      <w:r>
        <w:rPr/>
        <w:t>Element &lt;</w:t>
      </w:r>
      <w:bookmarkStart w:id="223" w:name="InputSpectrumIdentifications"/>
      <w:r>
        <w:rPr/>
        <w:t>InputSpectrumIdentifications</w:t>
      </w:r>
      <w:bookmarkEnd w:id="223"/>
      <w:r>
        <w:rPr/>
        <w:t>&gt;</w:t>
      </w:r>
      <w:bookmarkEnd w:id="22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27"/>
        <w:gridCol w:w="8444"/>
      </w:tblGrid>
      <w:tr>
        <w:trPr/>
        <w:tc>
          <w:tcPr>
            <w:tcW w:w="1527" w:type="dxa"/>
            <w:tcBorders/>
            <w:vAlign w:val="center"/>
          </w:tcPr>
          <w:p>
            <w:pPr>
              <w:pStyle w:val="Normal"/>
              <w:widowControl w:val="false"/>
              <w:rPr>
                <w:lang w:val="en-US"/>
              </w:rPr>
            </w:pPr>
            <w:r>
              <w:rPr>
                <w:b/>
                <w:bCs/>
                <w:lang w:val="en-US"/>
              </w:rPr>
              <w:t>Definition:</w:t>
            </w:r>
          </w:p>
        </w:tc>
        <w:tc>
          <w:tcPr>
            <w:tcW w:w="8444" w:type="dxa"/>
            <w:tcBorders/>
            <w:vAlign w:val="center"/>
          </w:tcPr>
          <w:p>
            <w:pPr>
              <w:pStyle w:val="Normal"/>
              <w:widowControl w:val="false"/>
              <w:rPr>
                <w:lang w:val="en-US"/>
              </w:rPr>
            </w:pPr>
            <w:r>
              <w:rPr>
                <w:lang w:val="en-US"/>
              </w:rPr>
              <w:t xml:space="preserve">The lists of spectrum identifications that are input to the protein detection process. </w:t>
            </w:r>
          </w:p>
        </w:tc>
      </w:tr>
      <w:tr>
        <w:trPr/>
        <w:tc>
          <w:tcPr>
            <w:tcW w:w="1527" w:type="dxa"/>
            <w:tcBorders/>
            <w:vAlign w:val="center"/>
          </w:tcPr>
          <w:p>
            <w:pPr>
              <w:pStyle w:val="Normal"/>
              <w:widowControl w:val="false"/>
              <w:rPr>
                <w:lang w:val="en-US"/>
              </w:rPr>
            </w:pPr>
            <w:r>
              <w:rPr>
                <w:b/>
                <w:bCs/>
                <w:lang w:val="en-US"/>
              </w:rPr>
              <w:t>Type:</w:t>
            </w:r>
          </w:p>
        </w:tc>
        <w:tc>
          <w:tcPr>
            <w:tcW w:w="8444" w:type="dxa"/>
            <w:tcBorders/>
            <w:vAlign w:val="center"/>
          </w:tcPr>
          <w:p>
            <w:pPr>
              <w:pStyle w:val="Normal"/>
              <w:widowControl w:val="false"/>
              <w:rPr>
                <w:lang w:val="en-US"/>
              </w:rPr>
            </w:pPr>
            <w:r>
              <w:rPr>
                <w:lang w:val="en-US"/>
              </w:rPr>
              <w:t xml:space="preserve">InputSpectrumIdentificationsType </w:t>
            </w:r>
          </w:p>
        </w:tc>
      </w:tr>
      <w:tr>
        <w:trPr/>
        <w:tc>
          <w:tcPr>
            <w:tcW w:w="1527" w:type="dxa"/>
            <w:tcBorders/>
            <w:vAlign w:val="center"/>
          </w:tcPr>
          <w:p>
            <w:pPr>
              <w:pStyle w:val="Normal"/>
              <w:widowControl w:val="false"/>
              <w:rPr>
                <w:lang w:val="en-US"/>
              </w:rPr>
            </w:pPr>
            <w:r>
              <w:rPr>
                <w:b/>
                <w:bCs/>
                <w:lang w:val="en-US"/>
              </w:rPr>
              <w:t>Attributes:</w:t>
            </w:r>
          </w:p>
        </w:tc>
        <w:tc>
          <w:tcPr>
            <w:tcW w:w="8444" w:type="dxa"/>
            <w:tcBorders/>
            <w:vAlign w:val="center"/>
          </w:tcPr>
          <w:tbl>
            <w:tblPr>
              <w:tblW w:w="833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705"/>
              <w:gridCol w:w="990"/>
              <w:gridCol w:w="827"/>
              <w:gridCol w:w="3808"/>
            </w:tblGrid>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0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list of spectrum identifications that were input to the process. </w:t>
                  </w:r>
                </w:p>
              </w:tc>
            </w:tr>
          </w:tbl>
          <w:p>
            <w:pPr>
              <w:pStyle w:val="Normal"/>
              <w:widowControl w:val="false"/>
              <w:rPr>
                <w:lang w:val="en-US"/>
              </w:rPr>
            </w:pPr>
            <w:r>
              <w:rPr>
                <w:lang w:val="en-US"/>
              </w:rPr>
            </w:r>
          </w:p>
        </w:tc>
      </w:tr>
      <w:tr>
        <w:trPr/>
        <w:tc>
          <w:tcPr>
            <w:tcW w:w="1527" w:type="dxa"/>
            <w:tcBorders/>
            <w:vAlign w:val="center"/>
          </w:tcPr>
          <w:p>
            <w:pPr>
              <w:pStyle w:val="Normal"/>
              <w:widowControl w:val="false"/>
              <w:rPr>
                <w:lang w:val="en-US"/>
              </w:rPr>
            </w:pPr>
            <w:r>
              <w:rPr>
                <w:b/>
                <w:bCs/>
                <w:lang w:val="en-US"/>
              </w:rPr>
              <w:t>Subelements:</w:t>
            </w:r>
          </w:p>
        </w:tc>
        <w:tc>
          <w:tcPr>
            <w:tcW w:w="8444" w:type="dxa"/>
            <w:tcBorders/>
            <w:vAlign w:val="center"/>
          </w:tcPr>
          <w:p>
            <w:pPr>
              <w:pStyle w:val="Normal"/>
              <w:widowControl w:val="false"/>
              <w:rPr>
                <w:lang w:val="en-US"/>
              </w:rPr>
            </w:pPr>
            <w:r>
              <w:rPr>
                <w:lang w:val="en-US"/>
              </w:rPr>
              <w:t>none</w:t>
            </w:r>
          </w:p>
        </w:tc>
      </w:tr>
      <w:tr>
        <w:trPr/>
        <w:tc>
          <w:tcPr>
            <w:tcW w:w="1527" w:type="dxa"/>
            <w:tcBorders/>
            <w:vAlign w:val="center"/>
          </w:tcPr>
          <w:p>
            <w:pPr>
              <w:pStyle w:val="Normal"/>
              <w:widowControl w:val="false"/>
              <w:rPr>
                <w:lang w:val="en-US"/>
              </w:rPr>
            </w:pPr>
            <w:r>
              <w:rPr>
                <w:b/>
                <w:bCs/>
                <w:lang w:val="en-US"/>
              </w:rPr>
              <w:t>Example Context:</w:t>
            </w:r>
          </w:p>
        </w:tc>
        <w:tc>
          <w:tcPr>
            <w:tcW w:w="8444" w:type="dxa"/>
            <w:tcBorders/>
            <w:vAlign w:val="center"/>
          </w:tcPr>
          <w:p>
            <w:pPr>
              <w:pStyle w:val="HTMLPreformatted"/>
              <w:widowControl w:val="false"/>
              <w:rPr/>
            </w:pPr>
            <w:r>
              <w:rPr/>
              <w:t>&lt;InputSpectrumIdentifications spectrumIdentificationList_ref="SII_LIST_1"/&gt;</w:t>
            </w:r>
          </w:p>
        </w:tc>
      </w:tr>
    </w:tbl>
    <w:p>
      <w:pPr>
        <w:pStyle w:val="Normal"/>
        <w:rPr>
          <w:lang w:val="en-US"/>
        </w:rPr>
      </w:pPr>
      <w:r>
        <w:rPr>
          <w:lang w:val="en-US"/>
        </w:rPr>
      </w:r>
    </w:p>
    <w:p>
      <w:pPr>
        <w:pStyle w:val="Heading2"/>
        <w:ind w:left="0" w:hanging="0"/>
        <w:rPr/>
      </w:pPr>
      <w:bookmarkStart w:id="224" w:name="__RefHeading___Toc37538_832650626"/>
      <w:bookmarkStart w:id="225" w:name="_Toc477259866"/>
      <w:bookmarkEnd w:id="224"/>
      <w:r>
        <w:rPr/>
        <w:t>Element &lt;</w:t>
      </w:r>
      <w:bookmarkStart w:id="226" w:name="IonType"/>
      <w:r>
        <w:rPr/>
        <w:t>IonType</w:t>
      </w:r>
      <w:bookmarkEnd w:id="226"/>
      <w:r>
        <w:rPr/>
        <w:t>&gt;</w:t>
      </w:r>
      <w:bookmarkEnd w:id="22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11"/>
        <w:gridCol w:w="8060"/>
      </w:tblGrid>
      <w:tr>
        <w:trPr/>
        <w:tc>
          <w:tcPr>
            <w:tcW w:w="1911" w:type="dxa"/>
            <w:tcBorders/>
            <w:vAlign w:val="center"/>
          </w:tcPr>
          <w:p>
            <w:pPr>
              <w:pStyle w:val="Normal"/>
              <w:widowControl w:val="false"/>
              <w:rPr>
                <w:lang w:val="en-US"/>
              </w:rPr>
            </w:pPr>
            <w:r>
              <w:rPr>
                <w:b/>
                <w:bCs/>
                <w:lang w:val="en-US"/>
              </w:rPr>
              <w:t>Definition:</w:t>
            </w:r>
          </w:p>
        </w:tc>
        <w:tc>
          <w:tcPr>
            <w:tcW w:w="8060" w:type="dxa"/>
            <w:tcBorders/>
            <w:vAlign w:val="center"/>
          </w:tcPr>
          <w:p>
            <w:pPr>
              <w:pStyle w:val="Normal"/>
              <w:widowControl w:val="false"/>
              <w:rPr>
                <w:lang w:val="en-US"/>
              </w:rPr>
            </w:pPr>
            <w:r>
              <w:rPr>
                <w:lang w:val="en-US"/>
              </w:rPr>
              <w:t>IonType defines the index of fragmentation ions being reported, importing a CV term for the</w:t>
            </w:r>
          </w:p>
          <w:p>
            <w:pPr>
              <w:pStyle w:val="Normal"/>
              <w:widowControl w:val="false"/>
              <w:rPr>
                <w:lang w:val="en-US"/>
              </w:rPr>
            </w:pPr>
            <w:r>
              <w:rPr>
                <w:lang w:val="en-US"/>
              </w:rPr>
              <w:t>Type of ion e.g. b ion. Example: if b3 b7 b8 and b10 have been identified, the index attribute</w:t>
            </w:r>
          </w:p>
          <w:p>
            <w:pPr>
              <w:pStyle w:val="Normal"/>
              <w:widowControl w:val="false"/>
              <w:rPr>
                <w:lang w:val="en-US"/>
              </w:rPr>
            </w:pPr>
            <w:r>
              <w:rPr>
                <w:lang w:val="en-US"/>
              </w:rPr>
              <w:t xml:space="preserve">will contain 3 7 8 10, and the corresponding values will be reported in parallel arrays below </w:t>
            </w:r>
          </w:p>
        </w:tc>
      </w:tr>
      <w:tr>
        <w:trPr/>
        <w:tc>
          <w:tcPr>
            <w:tcW w:w="1911" w:type="dxa"/>
            <w:tcBorders/>
            <w:vAlign w:val="center"/>
          </w:tcPr>
          <w:p>
            <w:pPr>
              <w:pStyle w:val="Normal"/>
              <w:widowControl w:val="false"/>
              <w:rPr>
                <w:lang w:val="en-US"/>
              </w:rPr>
            </w:pPr>
            <w:r>
              <w:rPr>
                <w:b/>
                <w:bCs/>
                <w:lang w:val="en-US"/>
              </w:rPr>
              <w:t>Type:</w:t>
            </w:r>
          </w:p>
        </w:tc>
        <w:tc>
          <w:tcPr>
            <w:tcW w:w="8060" w:type="dxa"/>
            <w:tcBorders/>
            <w:vAlign w:val="center"/>
          </w:tcPr>
          <w:p>
            <w:pPr>
              <w:pStyle w:val="Normal"/>
              <w:widowControl w:val="false"/>
              <w:rPr>
                <w:lang w:val="en-US"/>
              </w:rPr>
            </w:pPr>
            <w:r>
              <w:rPr>
                <w:lang w:val="en-US"/>
              </w:rPr>
              <w:t xml:space="preserve">IonTypeType </w:t>
            </w:r>
          </w:p>
        </w:tc>
      </w:tr>
      <w:tr>
        <w:trPr/>
        <w:tc>
          <w:tcPr>
            <w:tcW w:w="1911" w:type="dxa"/>
            <w:tcBorders/>
            <w:vAlign w:val="center"/>
          </w:tcPr>
          <w:p>
            <w:pPr>
              <w:pStyle w:val="Normal"/>
              <w:widowControl w:val="false"/>
              <w:rPr>
                <w:lang w:val="en-US"/>
              </w:rPr>
            </w:pPr>
            <w:r>
              <w:rPr>
                <w:b/>
                <w:bCs/>
                <w:lang w:val="en-US"/>
              </w:rPr>
              <w:t>Attributes:</w:t>
            </w:r>
          </w:p>
        </w:tc>
        <w:tc>
          <w:tcPr>
            <w:tcW w:w="8060" w:type="dxa"/>
            <w:tcBorders/>
            <w:vAlign w:val="center"/>
          </w:tcPr>
          <w:tbl>
            <w:tblPr>
              <w:tblW w:w="796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006"/>
              <w:gridCol w:w="1269"/>
              <w:gridCol w:w="826"/>
              <w:gridCol w:w="4864"/>
            </w:tblGrid>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of the identified fragmentation ions.</w:t>
                  </w:r>
                </w:p>
              </w:tc>
            </w:tr>
            <w:tr>
              <w:trPr/>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index</w:t>
                  </w:r>
                </w:p>
              </w:tc>
              <w:tc>
                <w:tcPr>
                  <w:tcW w:w="12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of ions identified as integers, following standard notation for a-c, x-z e.g. if b3 b5 and b6 have been identified, the index would store "3 5 6". For internal ions, the index contains pairs defining the start and end point - see specification document for examples. For immonium ions, the index is the position of the identified ion within the peptide sequence - if the peptide contains the same amino acid in multiple positions that cannot be distinguished, all positions should be given. For precursor ions, including neutral losses, the index value MUST be 0. For any other ions not related to the position within the peptide sequence e.g. quantification reporter ions, the index value MUST be 0. </w:t>
                  </w:r>
                </w:p>
              </w:tc>
            </w:tr>
          </w:tbl>
          <w:p>
            <w:pPr>
              <w:pStyle w:val="Normal"/>
              <w:widowControl w:val="false"/>
              <w:rPr>
                <w:lang w:val="en-US"/>
              </w:rPr>
            </w:pPr>
            <w:r>
              <w:rPr>
                <w:lang w:val="en-US"/>
              </w:rPr>
            </w:r>
          </w:p>
        </w:tc>
      </w:tr>
      <w:tr>
        <w:trPr/>
        <w:tc>
          <w:tcPr>
            <w:tcW w:w="1911" w:type="dxa"/>
            <w:tcBorders/>
            <w:vAlign w:val="center"/>
          </w:tcPr>
          <w:p>
            <w:pPr>
              <w:pStyle w:val="Normal"/>
              <w:widowControl w:val="false"/>
              <w:rPr>
                <w:lang w:val="en-US"/>
              </w:rPr>
            </w:pPr>
            <w:r>
              <w:rPr>
                <w:b/>
                <w:bCs/>
                <w:lang w:val="en-US"/>
              </w:rPr>
              <w:t>Subelements:</w:t>
            </w:r>
          </w:p>
        </w:tc>
        <w:tc>
          <w:tcPr>
            <w:tcW w:w="8060" w:type="dxa"/>
            <w:tcBorders/>
            <w:vAlign w:val="center"/>
          </w:tcPr>
          <w:tbl>
            <w:tblPr>
              <w:tblW w:w="796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437"/>
              <w:gridCol w:w="1136"/>
              <w:gridCol w:w="1181"/>
              <w:gridCol w:w="4211"/>
            </w:tblGrid>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rray">
                    <w:r>
                      <w:rPr>
                        <w:rStyle w:val="InternetLink"/>
                        <w:lang w:val="en-US"/>
                      </w:rPr>
                      <w:t>FragmentArray</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array of values for a given type of measure and for a particular ion type, in parallel to the index of ions identified. </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4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911" w:type="dxa"/>
            <w:tcBorders/>
            <w:vAlign w:val="center"/>
          </w:tcPr>
          <w:p>
            <w:pPr>
              <w:pStyle w:val="Normal"/>
              <w:widowControl w:val="false"/>
              <w:rPr>
                <w:lang w:val="en-US"/>
              </w:rPr>
            </w:pPr>
            <w:r>
              <w:rPr>
                <w:b/>
                <w:bCs/>
                <w:lang w:val="en-US"/>
              </w:rPr>
              <w:t>Example Context:</w:t>
            </w:r>
          </w:p>
        </w:tc>
        <w:tc>
          <w:tcPr>
            <w:tcW w:w="8060" w:type="dxa"/>
            <w:tcBorders/>
            <w:vAlign w:val="center"/>
          </w:tcPr>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452.2268982 509.2429504 566.2701416 653.2999268 710.3218994 767.3411865 854.3770752 911.3968506 968</w:t>
            </w:r>
          </w:p>
          <w:p>
            <w:pPr>
              <w:pStyle w:val="HTMLPreformatted"/>
              <w:widowControl w:val="false"/>
              <w:rPr/>
            </w:pPr>
            <w:r>
              <w:rPr/>
              <w:t>4257813 1065.472168 1122.492432 1285.553833 1399.612305 1456.62561 1513.645874 1570.669067 1733.721191</w:t>
            </w:r>
          </w:p>
          <w:p>
            <w:pPr>
              <w:pStyle w:val="HTMLPreformatted"/>
              <w:widowControl w:val="false"/>
              <w:rPr/>
            </w:pPr>
            <w:r>
              <w:rPr/>
              <w:t>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&lt;cvParam cvRef="PSI-MS" accession="MS:1001220" name="frag: y ion"/&gt;</w:t>
            </w:r>
          </w:p>
          <w:p>
            <w:pPr>
              <w:pStyle w:val="HTMLPreformatted"/>
              <w:widowControl w:val="false"/>
              <w:rPr/>
            </w:pPr>
            <w:r>
              <w:rPr/>
              <w:t xml:space="preserve">              </w:t>
            </w:r>
            <w:r>
              <w:rPr/>
              <w:t>&lt;/IonType&gt;</w:t>
            </w:r>
          </w:p>
        </w:tc>
      </w:tr>
      <w:tr>
        <w:trPr/>
        <w:tc>
          <w:tcPr>
            <w:tcW w:w="1911" w:type="dxa"/>
            <w:tcBorders/>
            <w:vAlign w:val="center"/>
          </w:tcPr>
          <w:p>
            <w:pPr>
              <w:pStyle w:val="Normal"/>
              <w:widowControl w:val="false"/>
              <w:rPr>
                <w:lang w:val="en-US"/>
              </w:rPr>
            </w:pPr>
            <w:r>
              <w:rPr>
                <w:b/>
                <w:bCs/>
                <w:lang w:val="en-US"/>
              </w:rPr>
              <w:t>cvParam Mapping Rules:</w:t>
            </w:r>
          </w:p>
        </w:tc>
        <w:tc>
          <w:tcPr>
            <w:tcW w:w="8060"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SpectrumIdentificationItem/Fragmentation/IonType</w:t>
            </w:r>
          </w:p>
          <w:p>
            <w:pPr>
              <w:pStyle w:val="HTMLPreformatted"/>
              <w:widowControl w:val="false"/>
              <w:rPr/>
            </w:pPr>
            <w:r>
              <w:rPr/>
              <w:t xml:space="preserve">MAY supply a *child* term of </w:t>
            </w:r>
            <w:hyperlink r:id="rId165" w:tgtFrame="new">
              <w:r>
                <w:rPr>
                  <w:rStyle w:val="InternetLink"/>
                </w:rPr>
                <w:t>MS:1001221</w:t>
              </w:r>
            </w:hyperlink>
            <w:r>
              <w:rPr/>
              <w:t xml:space="preserve"> (</w:t>
            </w:r>
            <w:r>
              <w:rPr>
                <w:rStyle w:val="Popup"/>
              </w:rPr>
              <w:t>fragmentation information</w:t>
            </w:r>
            <w:r>
              <w:rPr/>
              <w:t>) one or more times</w:t>
            </w:r>
          </w:p>
          <w:p>
            <w:pPr>
              <w:pStyle w:val="HTMLPreformatted"/>
              <w:widowControl w:val="false"/>
              <w:rPr/>
            </w:pPr>
            <w:r>
              <w:rPr/>
              <w:t xml:space="preserve">  </w:t>
            </w:r>
            <w:r>
              <w:rPr/>
              <w:t xml:space="preserve">e.g.: </w:t>
            </w:r>
            <w:hyperlink r:id="rId1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1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1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169" w:tgtFrame="new">
              <w:r>
                <w:rPr>
                  <w:rStyle w:val="InternetLink"/>
                </w:rPr>
                <w:t>MS:1001220</w:t>
              </w:r>
            </w:hyperlink>
            <w:r>
              <w:rPr/>
              <w:t xml:space="preserve"> (</w:t>
            </w:r>
            <w:r>
              <w:rPr>
                <w:rStyle w:val="Popup"/>
              </w:rPr>
              <w:t>frag: y ion</w:t>
            </w:r>
            <w:r>
              <w:rPr/>
              <w:t xml:space="preserve">) </w:t>
            </w:r>
          </w:p>
          <w:p>
            <w:pPr>
              <w:pStyle w:val="HTMLPreformatted"/>
              <w:widowControl w:val="false"/>
              <w:rPr/>
            </w:pPr>
            <w:r>
              <w:rPr/>
              <w:t xml:space="preserve">  </w:t>
            </w:r>
            <w:r>
              <w:rPr/>
              <w:t xml:space="preserve">e.g.: </w:t>
            </w:r>
            <w:hyperlink r:id="rId170" w:tgtFrame="new">
              <w:r>
                <w:rPr>
                  <w:rStyle w:val="InternetLink"/>
                </w:rPr>
                <w:t>MS:1001222</w:t>
              </w:r>
            </w:hyperlink>
            <w:r>
              <w:rPr/>
              <w:t xml:space="preserve"> (</w:t>
            </w:r>
            <w:r>
              <w:rPr>
                <w:rStyle w:val="Popup"/>
              </w:rPr>
              <w:t>frag: b ion - H2O</w:t>
            </w:r>
            <w:r>
              <w:rPr/>
              <w:t xml:space="preserve">) </w:t>
            </w:r>
          </w:p>
          <w:p>
            <w:pPr>
              <w:pStyle w:val="HTMLPreformatted"/>
              <w:widowControl w:val="false"/>
              <w:rPr/>
            </w:pPr>
            <w:r>
              <w:rPr/>
              <w:t xml:space="preserve">  </w:t>
            </w:r>
            <w:r>
              <w:rPr/>
              <w:t xml:space="preserve">e.g.: </w:t>
            </w:r>
            <w:hyperlink r:id="rId171" w:tgtFrame="new">
              <w:r>
                <w:rPr>
                  <w:rStyle w:val="InternetLink"/>
                </w:rPr>
                <w:t>MS:1001223</w:t>
              </w:r>
            </w:hyperlink>
            <w:r>
              <w:rPr/>
              <w:t xml:space="preserve"> (</w:t>
            </w:r>
            <w:r>
              <w:rPr>
                <w:rStyle w:val="Popup"/>
              </w:rPr>
              <w:t>frag: y ion - H2O</w:t>
            </w:r>
            <w:r>
              <w:rPr/>
              <w:t xml:space="preserve">) </w:t>
            </w:r>
          </w:p>
          <w:p>
            <w:pPr>
              <w:pStyle w:val="HTMLPreformatted"/>
              <w:widowControl w:val="false"/>
              <w:rPr/>
            </w:pPr>
            <w:r>
              <w:rPr/>
              <w:t xml:space="preserve">  </w:t>
            </w:r>
            <w:r>
              <w:rPr/>
              <w:t xml:space="preserve">e.g.: </w:t>
            </w:r>
            <w:hyperlink r:id="rId172" w:tgtFrame="new">
              <w:r>
                <w:rPr>
                  <w:rStyle w:val="InternetLink"/>
                </w:rPr>
                <w:t>MS:1001224</w:t>
              </w:r>
            </w:hyperlink>
            <w:r>
              <w:rPr/>
              <w:t xml:space="preserve"> (</w:t>
            </w:r>
            <w:r>
              <w:rPr>
                <w:rStyle w:val="Popup"/>
              </w:rPr>
              <w:t>frag: b ion</w:t>
            </w:r>
            <w:r>
              <w:rPr/>
              <w:t xml:space="preserve">) </w:t>
            </w:r>
          </w:p>
          <w:p>
            <w:pPr>
              <w:pStyle w:val="HTMLPreformatted"/>
              <w:widowControl w:val="false"/>
              <w:rPr/>
            </w:pPr>
            <w:r>
              <w:rPr/>
              <w:t xml:space="preserve">  </w:t>
            </w:r>
            <w:r>
              <w:rPr/>
              <w:t xml:space="preserve">e.g.: </w:t>
            </w:r>
            <w:hyperlink r:id="rId173" w:tgtFrame="new">
              <w:r>
                <w:rPr>
                  <w:rStyle w:val="InternetLink"/>
                </w:rPr>
                <w:t>MS:1001225</w:t>
              </w:r>
            </w:hyperlink>
            <w:r>
              <w:rPr/>
              <w:t xml:space="preserve"> (</w:t>
            </w:r>
            <w:r>
              <w:rPr>
                <w:rStyle w:val="Popup"/>
              </w:rPr>
              <w:t>product ion m/z</w:t>
            </w:r>
            <w:r>
              <w:rPr/>
              <w:t xml:space="preserve">) </w:t>
            </w:r>
          </w:p>
          <w:p>
            <w:pPr>
              <w:pStyle w:val="HTMLPreformatted"/>
              <w:widowControl w:val="false"/>
              <w:rPr/>
            </w:pPr>
            <w:r>
              <w:rPr/>
              <w:t xml:space="preserve">  </w:t>
            </w:r>
            <w:r>
              <w:rPr/>
              <w:t xml:space="preserve">e.g.: </w:t>
            </w:r>
            <w:hyperlink r:id="rId174" w:tgtFrame="new">
              <w:r>
                <w:rPr>
                  <w:rStyle w:val="InternetLink"/>
                </w:rPr>
                <w:t>MS:1001227</w:t>
              </w:r>
            </w:hyperlink>
            <w:r>
              <w:rPr/>
              <w:t xml:space="preserve"> (</w:t>
            </w:r>
            <w:r>
              <w:rPr>
                <w:rStyle w:val="Popup"/>
              </w:rPr>
              <w:t>product ion m/z error</w:t>
            </w:r>
            <w:r>
              <w:rPr/>
              <w:t xml:space="preserve">) </w:t>
            </w:r>
          </w:p>
          <w:p>
            <w:pPr>
              <w:pStyle w:val="HTMLPreformatted"/>
              <w:widowControl w:val="false"/>
              <w:rPr/>
            </w:pPr>
            <w:r>
              <w:rPr/>
              <w:t xml:space="preserve">  </w:t>
            </w:r>
            <w:r>
              <w:rPr/>
              <w:t xml:space="preserve">e.g.: </w:t>
            </w:r>
            <w:hyperlink r:id="rId175" w:tgtFrame="new">
              <w:r>
                <w:rPr>
                  <w:rStyle w:val="InternetLink"/>
                </w:rPr>
                <w:t>MS:1001228</w:t>
              </w:r>
            </w:hyperlink>
            <w:r>
              <w:rPr/>
              <w:t xml:space="preserve"> (</w:t>
            </w:r>
            <w:r>
              <w:rPr>
                <w:rStyle w:val="Popup"/>
              </w:rPr>
              <w:t>frag: x ion</w:t>
            </w:r>
            <w:r>
              <w:rPr/>
              <w:t xml:space="preserve">) </w:t>
            </w:r>
          </w:p>
          <w:p>
            <w:pPr>
              <w:pStyle w:val="HTMLPreformatted"/>
              <w:widowControl w:val="false"/>
              <w:rPr/>
            </w:pPr>
            <w:r>
              <w:rPr/>
              <w:t xml:space="preserve">  </w:t>
            </w:r>
            <w:hyperlink r:id="rId176" w:tgtFrame="new">
              <w:r>
                <w:rPr>
                  <w:rStyle w:val="InternetLink"/>
                </w:rPr>
                <w:t>et al.</w:t>
              </w:r>
            </w:hyperlink>
          </w:p>
        </w:tc>
      </w:tr>
      <w:tr>
        <w:trPr/>
        <w:tc>
          <w:tcPr>
            <w:tcW w:w="1911" w:type="dxa"/>
            <w:tcBorders/>
            <w:vAlign w:val="center"/>
          </w:tcPr>
          <w:p>
            <w:pPr>
              <w:pStyle w:val="Normal"/>
              <w:widowControl w:val="false"/>
              <w:rPr>
                <w:lang w:val="en-US"/>
              </w:rPr>
            </w:pPr>
            <w:r>
              <w:rPr>
                <w:b/>
                <w:bCs/>
                <w:lang w:val="en-US"/>
              </w:rPr>
              <w:t>Example cvParams:</w:t>
            </w:r>
          </w:p>
        </w:tc>
        <w:tc>
          <w:tcPr>
            <w:tcW w:w="8060" w:type="dxa"/>
            <w:tcBorders/>
            <w:vAlign w:val="center"/>
          </w:tcPr>
          <w:p>
            <w:pPr>
              <w:pStyle w:val="HTMLPreformatted"/>
              <w:widowControl w:val="false"/>
              <w:rPr/>
            </w:pPr>
            <w:r>
              <w:rPr/>
              <w:t>&lt;cvParam accession="MS:1001224" cvRef="PSI-MS" name="frag: b ion"/&gt;</w:t>
            </w:r>
          </w:p>
          <w:p>
            <w:pPr>
              <w:pStyle w:val="HTMLPreformatted"/>
              <w:widowControl w:val="false"/>
              <w:rPr/>
            </w:pPr>
            <w:r>
              <w:rPr/>
              <w:t>&lt;cvParam accession="MS:1001220" cvRef="PSI-MS" name="frag: y ion"/&gt;</w:t>
            </w:r>
          </w:p>
          <w:p>
            <w:pPr>
              <w:pStyle w:val="HTMLPreformatted"/>
              <w:widowControl w:val="false"/>
              <w:rPr/>
            </w:pPr>
            <w:r>
              <w:rPr/>
              <w:t>&lt;cvParam accession="MS:1002681" cvRef="PSI-MS" name="OpenXQuest:combined score" value="21.9678562261903"/&gt;</w:t>
            </w:r>
          </w:p>
          <w:p>
            <w:pPr>
              <w:pStyle w:val="HTMLPreformatted"/>
              <w:widowControl w:val="false"/>
              <w:rPr/>
            </w:pPr>
            <w:r>
              <w:rPr/>
              <w:t>&lt;cvParam accession="MS:1002511" cvRef="PSI-MS" name="</w:t>
            </w:r>
            <w:del w:id="582" w:author="Juan Antonio Vizcaino" w:date="2023-01-25T10:41:00Z">
              <w:r>
                <w:rPr/>
                <w:delText>cross-link</w:delText>
              </w:r>
            </w:del>
            <w:ins w:id="583" w:author="Juan Antonio Vizcaino" w:date="2023-01-25T10:41:00Z">
              <w:r>
                <w:rPr/>
                <w:t>crosslink</w:t>
              </w:r>
            </w:ins>
            <w:r>
              <w:rPr/>
              <w:t xml:space="preserve"> spectrum identification item" value="3050674907789158263"/&gt;</w:t>
            </w:r>
          </w:p>
          <w:p>
            <w:pPr>
              <w:pStyle w:val="HTMLPreformatted"/>
              <w:widowControl w:val="false"/>
              <w:rPr/>
            </w:pPr>
            <w:r>
              <w:rPr/>
              <w:t>&lt;cvParam accession="MS:1000894" cvRef="PSI-MS" name="retention time" value="5468.0193" unitAccession="second" unitName="" unitCvRef="se"/&gt;</w:t>
            </w:r>
          </w:p>
          <w:p>
            <w:pPr>
              <w:pStyle w:val="HTMLPreformatted"/>
              <w:widowControl w:val="false"/>
              <w:rPr/>
            </w:pPr>
            <w:r>
              <w:rPr/>
              <w:t>&lt;cvParam cvRef="PSI-MS" accession="MS:1001523" name="frag: precursor ion"/&gt;</w:t>
            </w:r>
          </w:p>
          <w:p>
            <w:pPr>
              <w:pStyle w:val="HTMLPreformatted"/>
              <w:widowControl w:val="false"/>
              <w:rPr/>
            </w:pPr>
            <w:r>
              <w:rPr/>
              <w:t>&lt;cvParam cvRef="PSI-MS" accession="MS:1002466" name="PeptideShaker PSM score" value="0.0"/&gt;</w:t>
            </w:r>
          </w:p>
          <w:p>
            <w:pPr>
              <w:pStyle w:val="HTMLPreformatted"/>
              <w:widowControl w:val="false"/>
              <w:rPr/>
            </w:pPr>
            <w:r>
              <w:rPr/>
              <w:t>&lt;cvParam cvRef="PSI-MS" accession="MS:1002467" name="PeptideShaker PSM confidence" value="0.0"/&gt;</w:t>
            </w:r>
          </w:p>
          <w:p>
            <w:pPr>
              <w:pStyle w:val="HTMLPreformatted"/>
              <w:widowControl w:val="false"/>
              <w:rPr/>
            </w:pPr>
            <w:r>
              <w:rPr/>
              <w:t>&lt;cvParam cvRef="PSI-MS" accession="MS:1002469" name="PeptideShaker peptide confidence" value="4.0000000000000036"/&gt;</w:t>
            </w:r>
          </w:p>
          <w:p>
            <w:pPr>
              <w:pStyle w:val="HTMLPreformatted"/>
              <w:widowControl w:val="false"/>
              <w:rPr/>
            </w:pPr>
            <w:r>
              <w:rPr/>
              <w:t>&lt;cvParam cvRef="PSI-MS" accession="MS:1002468" name="PeptideShaker peptide score" value="-0.0"/&gt;</w:t>
            </w:r>
          </w:p>
          <w:p>
            <w:pPr>
              <w:pStyle w:val="HTMLPreformatted"/>
              <w:widowControl w:val="false"/>
              <w:rPr/>
            </w:pPr>
            <w:r>
              <w:rPr/>
              <w:t>&lt;cvParam cvRef="PSI-MS" accession="MS:1002500" name="peptide passes threshold" value="false"/&gt;</w:t>
            </w:r>
          </w:p>
          <w:p>
            <w:pPr>
              <w:pStyle w:val="HTMLPreformatted"/>
              <w:widowControl w:val="false"/>
              <w:rPr/>
            </w:pPr>
            <w:r>
              <w:rPr/>
              <w:t>&lt;cvParam cvRef="PSI-MS" accession="MS:1002520" name="peptide group ID" value="QKAQAAATVVK"/&gt;</w:t>
            </w:r>
          </w:p>
          <w:p>
            <w:pPr>
              <w:pStyle w:val="HTMLPreformatted"/>
              <w:widowControl w:val="false"/>
              <w:rPr/>
            </w:pPr>
            <w:r>
              <w:rPr/>
              <w:t>&lt;cvParam cvRef="PSI-MS" accession="MS:1001328" name="OMSSA:evalue" value="68.145917448381"/&gt;</w:t>
            </w:r>
          </w:p>
          <w:p>
            <w:pPr>
              <w:pStyle w:val="HTMLPreformatted"/>
              <w:widowControl w:val="false"/>
              <w:rPr/>
            </w:pPr>
            <w:r>
              <w:rPr/>
              <w:t>&lt;cvParam cvRef="PSI-MS" accession="MS:1001117" name="theoretical mass" value="1113.6506071554904" unitCvRef="UO" unitAccession="UO:0000221" unitName="dalton"/&gt;</w:t>
            </w:r>
          </w:p>
          <w:p>
            <w:pPr>
              <w:pStyle w:val="HTMLPreformatted"/>
              <w:widowControl w:val="false"/>
              <w:rPr/>
            </w:pPr>
            <w:r>
              <w:rPr/>
              <w:t>&lt;cvParam cvRef="PSI-MS" accession="MS:1002540" name="PeptideShaker PSM confidence type" value="Not Validated"/&gt;</w:t>
            </w:r>
          </w:p>
          <w:p>
            <w:pPr>
              <w:pStyle w:val="HTMLPreformatted"/>
              <w:widowControl w:val="false"/>
              <w:rPr/>
            </w:pPr>
            <w:r>
              <w:rPr/>
              <w:t>&lt;cvParam cvRef="PSI-MS" accession="MS:1000796" name="spectrum title" value="qExactive01819.13825.13825. File:"qExactive01819.raw", NativeID:"controllerType=0 controllerNumber=1 scan=13825""/&gt;</w:t>
            </w:r>
          </w:p>
          <w:p>
            <w:pPr>
              <w:pStyle w:val="HTMLPreformatted"/>
              <w:widowControl w:val="false"/>
              <w:rPr/>
            </w:pPr>
            <w:r>
              <w:rPr/>
              <w:t>&lt;cvParam cvRef="PSI-MS" accession="MS:1001222" name="frag: b ion - H2O"/&gt;</w:t>
            </w:r>
          </w:p>
          <w:p>
            <w:pPr>
              <w:pStyle w:val="HTMLPreformatted"/>
              <w:widowControl w:val="false"/>
              <w:rPr/>
            </w:pPr>
            <w:r>
              <w:rPr/>
              <w:t>&lt;cvParam cvRef="PSI-MS" accession="MS:1001239" name="frag: immonium ion"/&gt;</w:t>
            </w:r>
          </w:p>
          <w:p>
            <w:pPr>
              <w:pStyle w:val="HTMLPreformatted"/>
              <w:widowControl w:val="false"/>
              <w:rPr/>
            </w:pPr>
            <w:r>
              <w:rPr/>
              <w:t>&lt;cvParam cvRef="PSI-MS" accession="MS:1001223" name="frag: y ion - H2O"/&gt;</w:t>
            </w:r>
          </w:p>
          <w:p>
            <w:pPr>
              <w:pStyle w:val="HTMLPreformatted"/>
              <w:widowControl w:val="false"/>
              <w:rPr/>
            </w:pPr>
            <w:r>
              <w:rPr/>
              <w:t>&lt;cvParam cvRef="PSI-MS" accession="MS:1001233" name="frag: y ion - NH3"/&gt;</w:t>
            </w:r>
          </w:p>
          <w:p>
            <w:pPr>
              <w:pStyle w:val="HTMLPreformatted"/>
              <w:widowControl w:val="false"/>
              <w:rPr/>
            </w:pPr>
            <w:r>
              <w:rPr/>
              <w:t>&lt;cvParam cvRef="PSI-MS" accession="MS:1001521" name="frag: precursor ion - H2O"/&gt;</w:t>
            </w:r>
          </w:p>
          <w:p>
            <w:pPr>
              <w:pStyle w:val="HTMLPreformatted"/>
              <w:widowControl w:val="false"/>
              <w:rPr/>
            </w:pPr>
            <w:r>
              <w:rPr/>
              <w:t>&lt;cvParam cvRef="PSI-MS" accession="MS:1002536" name="D-Score" value="2:99.6124031007752:1:true"/&gt;</w:t>
            </w:r>
          </w:p>
          <w:p>
            <w:pPr>
              <w:pStyle w:val="HTMLPreformatted"/>
              <w:widowControl w:val="false"/>
              <w:rPr/>
            </w:pPr>
            <w:r>
              <w:rPr/>
              <w:t>&lt;cvParam cvRef="PSI-MS" accession="MS:1001330" name="X!Tandem:expect" value="0.0067"/&gt;</w:t>
            </w:r>
          </w:p>
          <w:p>
            <w:pPr>
              <w:pStyle w:val="HTMLPreformatted"/>
              <w:widowControl w:val="false"/>
              <w:rPr/>
            </w:pPr>
            <w:r>
              <w:rPr/>
              <w:t>&lt;cvParam cvRef="PSI-MS" accession="MS:1001232" name="frag: b ion - NH3"/&gt;</w:t>
            </w:r>
          </w:p>
          <w:p>
            <w:pPr>
              <w:pStyle w:val="HTMLPreformatted"/>
              <w:widowControl w:val="false"/>
              <w:rPr/>
            </w:pPr>
            <w:r>
              <w:rPr/>
              <w:t>&lt;cvParam cvRef="PSI-MS" accession="MS:1001522" name="frag: precursor ion - NH3"/&gt;</w:t>
            </w:r>
          </w:p>
          <w:p>
            <w:pPr>
              <w:pStyle w:val="HTMLPreformatted"/>
              <w:widowControl w:val="false"/>
              <w:rPr/>
            </w:pPr>
            <w:r>
              <w:rPr/>
              <w:t>&lt;cvParam cvRef="PSI-MS" accession="MS:1002674" name="frag: b ion - CH4OS"/&gt;</w:t>
            </w:r>
          </w:p>
          <w:p>
            <w:pPr>
              <w:pStyle w:val="HTMLPreformatted"/>
              <w:widowControl w:val="false"/>
              <w:rPr/>
            </w:pPr>
            <w:r>
              <w:rPr/>
              <w:t>&lt;cvParam cvRef="PSI-MS" accession="MS:1001969" name="phosphoRS score" value="1:50.0:4:false"/&gt;</w:t>
            </w:r>
          </w:p>
          <w:p>
            <w:pPr>
              <w:pStyle w:val="HTMLPreformatted"/>
              <w:widowControl w:val="false"/>
              <w:rPr/>
            </w:pPr>
            <w:r>
              <w:rPr/>
              <w:t>&lt;cvParam cvRef="PSI-MS" accession="MS:1002550" name="peptide:phosphoRS score" value="1:50.0:4:false"/&gt;</w:t>
            </w:r>
          </w:p>
          <w:p>
            <w:pPr>
              <w:pStyle w:val="HTMLPreformatted"/>
              <w:widowControl w:val="false"/>
              <w:rPr/>
            </w:pPr>
            <w:r>
              <w:rPr/>
              <w:t>&lt;cvParam cvRef="PSI-MS" accession="MS:1002553" name="peptide:D-Score" value="1:1.4263074484944571:4:false"/&gt;</w:t>
            </w:r>
          </w:p>
          <w:p>
            <w:pPr>
              <w:pStyle w:val="HTMLPreformatted"/>
              <w:widowControl w:val="false"/>
              <w:rPr/>
            </w:pPr>
            <w:r>
              <w:rPr/>
              <w:t>&lt;cvParam cvRef="PSI-MS" accession="MS:1002694" name="frag: precursor ion - CH4OS"/&gt;</w:t>
            </w:r>
          </w:p>
          <w:p>
            <w:pPr>
              <w:pStyle w:val="HTMLPreformatted"/>
              <w:widowControl w:val="false"/>
              <w:rPr/>
            </w:pPr>
            <w:r>
              <w:rPr/>
              <w:t>&lt;cvParam cvRef="PSI-MS" accession="MS:1002686" name="frag: y ion - CH4OS"/&gt;</w:t>
            </w:r>
          </w:p>
        </w:tc>
      </w:tr>
      <w:tr>
        <w:trPr/>
        <w:tc>
          <w:tcPr>
            <w:tcW w:w="1911" w:type="dxa"/>
            <w:tcBorders/>
            <w:vAlign w:val="center"/>
          </w:tcPr>
          <w:p>
            <w:pPr>
              <w:pStyle w:val="Normal"/>
              <w:widowControl w:val="false"/>
              <w:rPr>
                <w:lang w:val="en-US"/>
              </w:rPr>
            </w:pPr>
            <w:r>
              <w:rPr>
                <w:b/>
                <w:bCs/>
                <w:lang w:val="en-US"/>
              </w:rPr>
              <w:t>Example userParams:</w:t>
            </w:r>
          </w:p>
        </w:tc>
        <w:tc>
          <w:tcPr>
            <w:tcW w:w="8060" w:type="dxa"/>
            <w:tcBorders/>
            <w:vAlign w:val="center"/>
          </w:tcPr>
          <w:p>
            <w:pPr>
              <w:pStyle w:val="HTMLPreformatted"/>
              <w:widowControl w:val="false"/>
              <w:rPr/>
            </w:pPr>
            <w:r>
              <w:rPr/>
              <w:t>&lt;userParam name="</w:t>
            </w:r>
            <w:del w:id="584" w:author="Juan Antonio Vizcaino" w:date="2023-01-25T10:41:00Z">
              <w:r>
                <w:rPr/>
                <w:delText>cross-link</w:delText>
              </w:r>
            </w:del>
            <w:ins w:id="585" w:author="Juan Antonio Vizcaino" w:date="2023-01-25T10:41:00Z">
              <w:r>
                <w:rPr/>
                <w:t>crosslink</w:t>
              </w:r>
            </w:ins>
            <w:r>
              <w:rPr/>
              <w:t>_chain" unitName="xsd:string" values="alpha"/&gt;</w:t>
            </w:r>
          </w:p>
          <w:p>
            <w:pPr>
              <w:pStyle w:val="HTMLPreformatted"/>
              <w:widowControl w:val="false"/>
              <w:rPr/>
            </w:pPr>
            <w:r>
              <w:rPr/>
              <w:t>&lt;userParam name="</w:t>
            </w:r>
            <w:del w:id="586" w:author="Juan Antonio Vizcaino" w:date="2023-01-25T10:41:00Z">
              <w:r>
                <w:rPr/>
                <w:delText>cross-link</w:delText>
              </w:r>
            </w:del>
            <w:ins w:id="587" w:author="Juan Antonio Vizcaino" w:date="2023-01-25T10:41:00Z">
              <w:r>
                <w:rPr/>
                <w:t>crosslink</w:t>
              </w:r>
            </w:ins>
            <w:r>
              <w:rPr/>
              <w:t>_ioncategory" unitName="xsd:string" values="ci"/&gt;</w:t>
            </w:r>
          </w:p>
        </w:tc>
      </w:tr>
    </w:tbl>
    <w:p>
      <w:pPr>
        <w:pStyle w:val="Normal"/>
        <w:rPr>
          <w:lang w:val="en-US"/>
        </w:rPr>
      </w:pPr>
      <w:r>
        <w:rPr>
          <w:lang w:val="en-US"/>
        </w:rPr>
      </w:r>
    </w:p>
    <w:p>
      <w:pPr>
        <w:pStyle w:val="Heading2"/>
        <w:ind w:left="0" w:hanging="0"/>
        <w:rPr/>
      </w:pPr>
      <w:bookmarkStart w:id="227" w:name="__RefHeading___Toc37540_832650626"/>
      <w:bookmarkStart w:id="228" w:name="_Toc477259867"/>
      <w:bookmarkEnd w:id="227"/>
      <w:r>
        <w:rPr/>
        <w:t>Element &lt;</w:t>
      </w:r>
      <w:bookmarkStart w:id="229" w:name="MassTable"/>
      <w:r>
        <w:rPr/>
        <w:t>MassTable</w:t>
      </w:r>
      <w:bookmarkEnd w:id="229"/>
      <w:r>
        <w:rPr/>
        <w:t>&gt;</w:t>
      </w:r>
      <w:bookmarkEnd w:id="22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19"/>
        <w:gridCol w:w="8452"/>
      </w:tblGrid>
      <w:tr>
        <w:trPr/>
        <w:tc>
          <w:tcPr>
            <w:tcW w:w="1519" w:type="dxa"/>
            <w:tcBorders/>
            <w:vAlign w:val="center"/>
          </w:tcPr>
          <w:p>
            <w:pPr>
              <w:pStyle w:val="Normal"/>
              <w:widowControl w:val="false"/>
              <w:rPr>
                <w:lang w:val="en-US"/>
              </w:rPr>
            </w:pPr>
            <w:r>
              <w:rPr>
                <w:b/>
                <w:bCs/>
                <w:lang w:val="en-US"/>
              </w:rPr>
              <w:t>Definition:</w:t>
            </w:r>
          </w:p>
        </w:tc>
        <w:tc>
          <w:tcPr>
            <w:tcW w:w="8452" w:type="dxa"/>
            <w:tcBorders/>
            <w:vAlign w:val="center"/>
          </w:tcPr>
          <w:p>
            <w:pPr>
              <w:pStyle w:val="Normal"/>
              <w:widowControl w:val="false"/>
              <w:rPr>
                <w:lang w:val="en-US"/>
              </w:rPr>
            </w:pPr>
            <w:r>
              <w:rPr>
                <w:lang w:val="en-US"/>
              </w:rPr>
              <w:t xml:space="preserve">The masses of residues used in the search. </w:t>
            </w:r>
          </w:p>
        </w:tc>
      </w:tr>
      <w:tr>
        <w:trPr/>
        <w:tc>
          <w:tcPr>
            <w:tcW w:w="1519" w:type="dxa"/>
            <w:tcBorders/>
            <w:vAlign w:val="center"/>
          </w:tcPr>
          <w:p>
            <w:pPr>
              <w:pStyle w:val="Normal"/>
              <w:widowControl w:val="false"/>
              <w:rPr>
                <w:lang w:val="en-US"/>
              </w:rPr>
            </w:pPr>
            <w:r>
              <w:rPr>
                <w:b/>
                <w:bCs/>
                <w:lang w:val="en-US"/>
              </w:rPr>
              <w:t>Type:</w:t>
            </w:r>
          </w:p>
        </w:tc>
        <w:tc>
          <w:tcPr>
            <w:tcW w:w="8452" w:type="dxa"/>
            <w:tcBorders/>
            <w:vAlign w:val="center"/>
          </w:tcPr>
          <w:p>
            <w:pPr>
              <w:pStyle w:val="Normal"/>
              <w:widowControl w:val="false"/>
              <w:rPr>
                <w:lang w:val="en-US"/>
              </w:rPr>
            </w:pPr>
            <w:r>
              <w:rPr>
                <w:lang w:val="en-US"/>
              </w:rPr>
              <w:t xml:space="preserve">MassTableType </w:t>
            </w:r>
          </w:p>
        </w:tc>
      </w:tr>
      <w:tr>
        <w:trPr/>
        <w:tc>
          <w:tcPr>
            <w:tcW w:w="1519" w:type="dxa"/>
            <w:tcBorders/>
            <w:vAlign w:val="center"/>
          </w:tcPr>
          <w:p>
            <w:pPr>
              <w:pStyle w:val="Normal"/>
              <w:widowControl w:val="false"/>
              <w:rPr>
                <w:lang w:val="en-US"/>
              </w:rPr>
            </w:pPr>
            <w:r>
              <w:rPr>
                <w:b/>
                <w:bCs/>
                <w:lang w:val="en-US"/>
              </w:rPr>
              <w:t>Attributes:</w:t>
            </w:r>
          </w:p>
        </w:tc>
        <w:tc>
          <w:tcPr>
            <w:tcW w:w="8452" w:type="dxa"/>
            <w:tcBorders/>
            <w:vAlign w:val="center"/>
          </w:tcPr>
          <w:tbl>
            <w:tblPr>
              <w:tblW w:w="833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40"/>
              <w:gridCol w:w="1271"/>
              <w:gridCol w:w="824"/>
              <w:gridCol w:w="5098"/>
            </w:tblGrid>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msLevel</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listOfIntegers</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MS spectrum that the MassTable refers to e.g. "1" for MS1 "2" for MS2 or "1 2" for MS1 or MS2.</w:t>
                  </w:r>
                </w:p>
              </w:tc>
            </w:tr>
            <w:tr>
              <w:trPr/>
              <w:tc>
                <w:tcPr>
                  <w:tcW w:w="11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0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19" w:type="dxa"/>
            <w:tcBorders/>
            <w:vAlign w:val="center"/>
          </w:tcPr>
          <w:p>
            <w:pPr>
              <w:pStyle w:val="Normal"/>
              <w:widowControl w:val="false"/>
              <w:rPr>
                <w:lang w:val="en-US"/>
              </w:rPr>
            </w:pPr>
            <w:r>
              <w:rPr>
                <w:b/>
                <w:bCs/>
                <w:lang w:val="en-US"/>
              </w:rPr>
              <w:t>Subelements:</w:t>
            </w:r>
          </w:p>
        </w:tc>
        <w:tc>
          <w:tcPr>
            <w:tcW w:w="8452" w:type="dxa"/>
            <w:tcBorders/>
            <w:vAlign w:val="center"/>
          </w:tcPr>
          <w:tbl>
            <w:tblPr>
              <w:tblW w:w="833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40"/>
              <w:gridCol w:w="1135"/>
              <w:gridCol w:w="1180"/>
              <w:gridCol w:w="4178"/>
            </w:tblGrid>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Residue">
                    <w:r>
                      <w:rPr>
                        <w:rStyle w:val="InternetLink"/>
                        <w:lang w:val="en-US"/>
                      </w:rPr>
                      <w:t>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a single residue within the mass table.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mbiguousResidue">
                    <w:r>
                      <w:rPr>
                        <w:rStyle w:val="InternetLink"/>
                        <w:lang w:val="en-US"/>
                      </w:rPr>
                      <w:t>AmbiguousResidue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Ambiguous residues e.g. X can be specified by the Code attribute and a set of parameters for example giving the different masses that will be used in the search. </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19" w:type="dxa"/>
            <w:tcBorders/>
            <w:vAlign w:val="center"/>
          </w:tcPr>
          <w:p>
            <w:pPr>
              <w:pStyle w:val="Normal"/>
              <w:widowControl w:val="false"/>
              <w:rPr>
                <w:lang w:val="en-US"/>
              </w:rPr>
            </w:pPr>
            <w:r>
              <w:rPr>
                <w:b/>
                <w:bCs/>
                <w:lang w:val="en-US"/>
              </w:rPr>
              <w:t>Example Context:</w:t>
            </w:r>
          </w:p>
        </w:tc>
        <w:tc>
          <w:tcPr>
            <w:tcW w:w="8452" w:type="dxa"/>
            <w:tcBorders/>
            <w:vAlign w:val="center"/>
          </w:tcPr>
          <w:p>
            <w:pPr>
              <w:pStyle w:val="HTMLPreformatted"/>
              <w:widowControl w:val="false"/>
              <w:rPr/>
            </w:pPr>
            <w:r>
              <w:rPr/>
              <w:t>&lt;MassTable msLevel="1 2" id="MT"&gt;</w:t>
            </w:r>
          </w:p>
          <w:p>
            <w:pPr>
              <w:pStyle w:val="HTMLPreformatted"/>
              <w:widowControl w:val="false"/>
              <w:rPr/>
            </w:pPr>
            <w:r>
              <w:rPr/>
              <w:t xml:space="preserve">    </w:t>
            </w:r>
            <w:r>
              <w:rPr/>
              <w:t>&lt;Residue mass="71.03712" code="A"/&gt;</w:t>
            </w:r>
          </w:p>
          <w:p>
            <w:pPr>
              <w:pStyle w:val="HTMLPreformatted"/>
              <w:widowControl w:val="false"/>
              <w:rPr/>
            </w:pPr>
            <w:r>
              <w:rPr/>
              <w:t xml:space="preserve">    </w:t>
            </w:r>
            <w:r>
              <w:rPr/>
              <w:t>&lt;Residue mass="103.009186" code="C"/&gt;</w:t>
            </w:r>
          </w:p>
          <w:p>
            <w:pPr>
              <w:pStyle w:val="HTMLPreformatted"/>
              <w:widowControl w:val="false"/>
              <w:rPr/>
            </w:pPr>
            <w:r>
              <w:rPr/>
              <w:t xml:space="preserve">    </w:t>
            </w:r>
            <w:r>
              <w:rPr/>
              <w:t>&lt;Residue mass="115.02694" code="D"/&gt;</w:t>
            </w:r>
          </w:p>
          <w:p>
            <w:pPr>
              <w:pStyle w:val="HTMLPreformatted"/>
              <w:widowControl w:val="false"/>
              <w:rPr/>
            </w:pPr>
            <w:r>
              <w:rPr/>
              <w:t xml:space="preserve">    </w:t>
            </w:r>
            <w:r>
              <w:rPr/>
              <w:t>&lt;Residue mass="129.04259" code="E"/&gt;</w:t>
            </w:r>
          </w:p>
          <w:p>
            <w:pPr>
              <w:pStyle w:val="HTMLPreformatted"/>
              <w:widowControl w:val="false"/>
              <w:rPr/>
            </w:pPr>
            <w:r>
              <w:rPr/>
              <w:t xml:space="preserve">    </w:t>
            </w:r>
            <w:r>
              <w:rPr/>
              <w:t>&lt;Residue mass="147.06842" code="F"/&gt;</w:t>
            </w:r>
          </w:p>
          <w:p>
            <w:pPr>
              <w:pStyle w:val="HTMLPreformatted"/>
              <w:widowControl w:val="false"/>
              <w:rPr/>
            </w:pPr>
            <w:r>
              <w:rPr/>
              <w:t xml:space="preserve">    </w:t>
            </w:r>
            <w:r>
              <w:rPr/>
              <w:t>&lt;Residue mass="57.021465" code="G"/&gt;</w:t>
            </w:r>
          </w:p>
          <w:p>
            <w:pPr>
              <w:pStyle w:val="HTMLPreformatted"/>
              <w:widowControl w:val="false"/>
              <w:rPr/>
            </w:pPr>
            <w:r>
              <w:rPr/>
              <w:t xml:space="preserve">  </w:t>
            </w:r>
            <w:r>
              <w:rPr/>
              <w:t>...</w:t>
            </w:r>
          </w:p>
          <w:p>
            <w:pPr>
              <w:pStyle w:val="HTMLPreformatted"/>
              <w:widowControl w:val="false"/>
              <w:rPr/>
            </w:pPr>
            <w:r>
              <w:rPr/>
              <w:t>&lt;/MassTable&gt;</w:t>
            </w:r>
          </w:p>
        </w:tc>
      </w:tr>
      <w:tr>
        <w:trPr/>
        <w:tc>
          <w:tcPr>
            <w:tcW w:w="1519" w:type="dxa"/>
            <w:tcBorders/>
            <w:vAlign w:val="center"/>
          </w:tcPr>
          <w:p>
            <w:pPr>
              <w:pStyle w:val="Normal"/>
              <w:widowControl w:val="false"/>
              <w:rPr>
                <w:lang w:val="en-US"/>
              </w:rPr>
            </w:pPr>
            <w:r>
              <w:rPr>
                <w:b/>
                <w:bCs/>
                <w:lang w:val="en-US"/>
              </w:rPr>
              <w:t>cvParam Mapping Rules:</w:t>
            </w:r>
          </w:p>
        </w:tc>
        <w:tc>
          <w:tcPr>
            <w:tcW w:w="8452" w:type="dxa"/>
            <w:tcBorders/>
            <w:vAlign w:val="center"/>
          </w:tcPr>
          <w:p>
            <w:pPr>
              <w:pStyle w:val="HTMLPreformatted"/>
              <w:widowControl w:val="false"/>
              <w:rPr/>
            </w:pPr>
            <w:r>
              <w:rPr/>
              <w:t>Path /MzIdentML/AnalysisProtocolCollection/SpectrumIdentificationProtocol/MassTable</w:t>
            </w:r>
          </w:p>
          <w:p>
            <w:pPr>
              <w:pStyle w:val="HTMLPreformatted"/>
              <w:widowControl w:val="false"/>
              <w:rPr/>
            </w:pPr>
            <w:r>
              <w:rPr/>
              <w:t xml:space="preserve">MAY supply a *child* term of </w:t>
            </w:r>
            <w:hyperlink r:id="rId177" w:tgtFrame="new">
              <w:r>
                <w:rPr>
                  <w:rStyle w:val="InternetLink"/>
                </w:rPr>
                <w:t>MS:1001354</w:t>
              </w:r>
            </w:hyperlink>
            <w:r>
              <w:rPr/>
              <w:t xml:space="preserve"> (</w:t>
            </w:r>
            <w:r>
              <w:rPr>
                <w:rStyle w:val="Popup"/>
              </w:rPr>
              <w:t>mass table options</w:t>
            </w:r>
            <w:r>
              <w:rPr/>
              <w:t>) one or more times</w:t>
            </w:r>
          </w:p>
          <w:p>
            <w:pPr>
              <w:pStyle w:val="HTMLPreformatted"/>
              <w:widowControl w:val="false"/>
              <w:rPr/>
            </w:pPr>
            <w:r>
              <w:rPr/>
              <w:t xml:space="preserve">  </w:t>
            </w:r>
            <w:r>
              <w:rPr/>
              <w:t xml:space="preserve">e.g.: </w:t>
            </w:r>
            <w:hyperlink r:id="rId178" w:tgtFrame="new">
              <w:r>
                <w:rPr>
                  <w:rStyle w:val="InternetLink"/>
                </w:rPr>
                <w:t>MS:1001346</w:t>
              </w:r>
            </w:hyperlink>
            <w:r>
              <w:rPr/>
              <w:t xml:space="preserve"> (</w:t>
            </w:r>
            <w:r>
              <w:rPr>
                <w:rStyle w:val="Popup"/>
              </w:rPr>
              <w:t>AAIndex mass table</w:t>
            </w:r>
            <w:r>
              <w:rPr/>
              <w:t xml:space="preserve">) </w:t>
            </w:r>
          </w:p>
        </w:tc>
      </w:tr>
    </w:tbl>
    <w:p>
      <w:pPr>
        <w:pStyle w:val="Normal"/>
        <w:rPr>
          <w:lang w:val="en-US"/>
        </w:rPr>
      </w:pPr>
      <w:r>
        <w:rPr>
          <w:lang w:val="en-US"/>
        </w:rPr>
      </w:r>
    </w:p>
    <w:p>
      <w:pPr>
        <w:pStyle w:val="Heading2"/>
        <w:ind w:left="0" w:hanging="0"/>
        <w:rPr/>
      </w:pPr>
      <w:bookmarkStart w:id="230" w:name="__RefHeading___Toc37542_832650626"/>
      <w:bookmarkStart w:id="231" w:name="_Toc477259868"/>
      <w:bookmarkEnd w:id="230"/>
      <w:r>
        <w:rPr/>
        <w:t>Element &lt;</w:t>
      </w:r>
      <w:bookmarkStart w:id="232" w:name="Measure"/>
      <w:r>
        <w:rPr/>
        <w:t>Measure</w:t>
      </w:r>
      <w:bookmarkEnd w:id="232"/>
      <w:r>
        <w:rPr/>
        <w:t>&gt;</w:t>
      </w:r>
      <w:bookmarkEnd w:id="23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49"/>
        <w:gridCol w:w="8522"/>
      </w:tblGrid>
      <w:tr>
        <w:trPr/>
        <w:tc>
          <w:tcPr>
            <w:tcW w:w="1449" w:type="dxa"/>
            <w:tcBorders/>
            <w:vAlign w:val="center"/>
          </w:tcPr>
          <w:p>
            <w:pPr>
              <w:pStyle w:val="Normal"/>
              <w:widowControl w:val="false"/>
              <w:rPr>
                <w:lang w:val="en-US"/>
              </w:rPr>
            </w:pPr>
            <w:r>
              <w:rPr>
                <w:b/>
                <w:bCs/>
                <w:lang w:val="en-US"/>
              </w:rPr>
              <w:t>Definition:</w:t>
            </w:r>
          </w:p>
        </w:tc>
        <w:tc>
          <w:tcPr>
            <w:tcW w:w="8522" w:type="dxa"/>
            <w:tcBorders/>
            <w:vAlign w:val="center"/>
          </w:tcPr>
          <w:p>
            <w:pPr>
              <w:pStyle w:val="Normal"/>
              <w:widowControl w:val="false"/>
              <w:rPr>
                <w:lang w:val="en-US"/>
              </w:rPr>
            </w:pPr>
            <w:r>
              <w:rPr>
                <w:lang w:val="en-US"/>
              </w:rPr>
              <w:t xml:space="preserve">References to CV terms defining the measures about product ions to be reported in SpectrumIdentificationItem </w:t>
            </w:r>
          </w:p>
        </w:tc>
      </w:tr>
      <w:tr>
        <w:trPr/>
        <w:tc>
          <w:tcPr>
            <w:tcW w:w="1449" w:type="dxa"/>
            <w:tcBorders/>
            <w:vAlign w:val="center"/>
          </w:tcPr>
          <w:p>
            <w:pPr>
              <w:pStyle w:val="Normal"/>
              <w:widowControl w:val="false"/>
              <w:rPr>
                <w:lang w:val="en-US"/>
              </w:rPr>
            </w:pPr>
            <w:r>
              <w:rPr>
                <w:b/>
                <w:bCs/>
                <w:lang w:val="en-US"/>
              </w:rPr>
              <w:t>Type:</w:t>
            </w:r>
          </w:p>
        </w:tc>
        <w:tc>
          <w:tcPr>
            <w:tcW w:w="8522" w:type="dxa"/>
            <w:tcBorders/>
            <w:vAlign w:val="center"/>
          </w:tcPr>
          <w:p>
            <w:pPr>
              <w:pStyle w:val="Normal"/>
              <w:widowControl w:val="false"/>
              <w:rPr>
                <w:lang w:val="en-US"/>
              </w:rPr>
            </w:pPr>
            <w:r>
              <w:rPr>
                <w:lang w:val="en-US"/>
              </w:rPr>
              <w:t xml:space="preserve">MeasureType </w:t>
            </w:r>
          </w:p>
        </w:tc>
      </w:tr>
      <w:tr>
        <w:trPr/>
        <w:tc>
          <w:tcPr>
            <w:tcW w:w="1449" w:type="dxa"/>
            <w:tcBorders/>
            <w:vAlign w:val="center"/>
          </w:tcPr>
          <w:p>
            <w:pPr>
              <w:pStyle w:val="Normal"/>
              <w:widowControl w:val="false"/>
              <w:rPr>
                <w:lang w:val="en-US"/>
              </w:rPr>
            </w:pPr>
            <w:r>
              <w:rPr>
                <w:b/>
                <w:bCs/>
                <w:lang w:val="en-US"/>
              </w:rPr>
              <w:t>Attributes:</w:t>
            </w:r>
          </w:p>
        </w:tc>
        <w:tc>
          <w:tcPr>
            <w:tcW w:w="8522" w:type="dxa"/>
            <w:tcBorders/>
            <w:vAlign w:val="center"/>
          </w:tcPr>
          <w:tbl>
            <w:tblPr>
              <w:tblW w:w="840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58"/>
              <w:gridCol w:w="985"/>
              <w:gridCol w:w="821"/>
              <w:gridCol w:w="5439"/>
            </w:tblGrid>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49" w:type="dxa"/>
            <w:tcBorders/>
            <w:vAlign w:val="center"/>
          </w:tcPr>
          <w:p>
            <w:pPr>
              <w:pStyle w:val="Normal"/>
              <w:widowControl w:val="false"/>
              <w:rPr>
                <w:lang w:val="en-US"/>
              </w:rPr>
            </w:pPr>
            <w:r>
              <w:rPr>
                <w:b/>
                <w:bCs/>
                <w:lang w:val="en-US"/>
              </w:rPr>
              <w:t>Subelements:</w:t>
            </w:r>
          </w:p>
        </w:tc>
        <w:tc>
          <w:tcPr>
            <w:tcW w:w="8522" w:type="dxa"/>
            <w:tcBorders/>
            <w:vAlign w:val="center"/>
          </w:tcPr>
          <w:tbl>
            <w:tblPr>
              <w:tblW w:w="840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11"/>
              <w:gridCol w:w="1132"/>
              <w:gridCol w:w="1183"/>
              <w:gridCol w:w="4377"/>
            </w:tblGrid>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49" w:type="dxa"/>
            <w:tcBorders/>
            <w:vAlign w:val="center"/>
          </w:tcPr>
          <w:p>
            <w:pPr>
              <w:pStyle w:val="Normal"/>
              <w:widowControl w:val="false"/>
              <w:rPr>
                <w:lang w:val="en-US"/>
              </w:rPr>
            </w:pPr>
            <w:r>
              <w:rPr>
                <w:b/>
                <w:bCs/>
                <w:lang w:val="en-US"/>
              </w:rPr>
              <w:t>Example Context:</w:t>
            </w:r>
          </w:p>
        </w:tc>
        <w:tc>
          <w:tcPr>
            <w:tcW w:w="8522" w:type="dxa"/>
            <w:tcBorders/>
            <w:vAlign w:val="center"/>
          </w:tcPr>
          <w:p>
            <w:pPr>
              <w:pStyle w:val="HTMLPreformatted"/>
              <w:widowControl w:val="false"/>
              <w:rPr/>
            </w:pPr>
            <w:r>
              <w:rPr/>
              <w:t xml:space="preserve">          </w:t>
            </w:r>
            <w:r>
              <w:rPr/>
              <w:t>&lt;Measure id="Measure_Int"&gt;</w:t>
            </w:r>
          </w:p>
          <w:p>
            <w:pPr>
              <w:pStyle w:val="HTMLPreformatted"/>
              <w:widowControl w:val="false"/>
              <w:rPr/>
            </w:pPr>
            <w:r>
              <w:rPr/>
              <w:t xml:space="preserve">            </w:t>
            </w:r>
            <w:r>
              <w:rPr/>
              <w:t>&lt;cvParam cvRef="PSI-MS" accession="MS:1001226" name="product ion intensity" unitCvRef="PSI-MS" unitAccession="MS:1000131" unitName="number of detector counts"/&gt;</w:t>
            </w:r>
          </w:p>
          <w:p>
            <w:pPr>
              <w:pStyle w:val="HTMLPreformatted"/>
              <w:widowControl w:val="false"/>
              <w:rPr/>
            </w:pPr>
            <w:r>
              <w:rPr/>
              <w:t xml:space="preserve">          </w:t>
            </w:r>
            <w:r>
              <w:rPr/>
              <w:t>&lt;/Measure&gt;</w:t>
            </w:r>
          </w:p>
        </w:tc>
      </w:tr>
      <w:tr>
        <w:trPr/>
        <w:tc>
          <w:tcPr>
            <w:tcW w:w="1449" w:type="dxa"/>
            <w:tcBorders/>
            <w:vAlign w:val="center"/>
          </w:tcPr>
          <w:p>
            <w:pPr>
              <w:pStyle w:val="Normal"/>
              <w:widowControl w:val="false"/>
              <w:rPr>
                <w:lang w:val="en-US"/>
              </w:rPr>
            </w:pPr>
            <w:r>
              <w:rPr>
                <w:b/>
                <w:bCs/>
                <w:lang w:val="en-US"/>
              </w:rPr>
              <w:t>cvParam Mapping Rules:</w:t>
            </w:r>
          </w:p>
        </w:tc>
        <w:tc>
          <w:tcPr>
            <w:tcW w:w="8522" w:type="dxa"/>
            <w:tcBorders/>
            <w:vAlign w:val="center"/>
          </w:tcPr>
          <w:p>
            <w:pPr>
              <w:pStyle w:val="HTMLPreformatted"/>
              <w:widowControl w:val="false"/>
              <w:rPr/>
            </w:pPr>
            <w:r>
              <w:rPr/>
              <w:t>Path /MzIdentML/DataCollection/AnalysisData/SpectrumIdentificationList/FragmentationTable/Measure</w:t>
            </w:r>
          </w:p>
          <w:p>
            <w:pPr>
              <w:pStyle w:val="HTMLPreformatted"/>
              <w:widowControl w:val="false"/>
              <w:rPr/>
            </w:pPr>
            <w:r>
              <w:rPr/>
              <w:t xml:space="preserve">MUST supply term </w:t>
            </w:r>
            <w:hyperlink r:id="rId179" w:tgtFrame="new">
              <w:r>
                <w:rPr>
                  <w:rStyle w:val="InternetLink"/>
                </w:rPr>
                <w:t>MS:1001226</w:t>
              </w:r>
            </w:hyperlink>
            <w:r>
              <w:rPr/>
              <w:t xml:space="preserve"> (</w:t>
            </w:r>
            <w:r>
              <w:rPr>
                <w:rStyle w:val="Popup"/>
              </w:rPr>
              <w:t>product ion intensity</w:t>
            </w:r>
            <w:r>
              <w:rPr/>
              <w:t>) only once</w:t>
            </w:r>
          </w:p>
          <w:p>
            <w:pPr>
              <w:pStyle w:val="HTMLPreformatted"/>
              <w:widowControl w:val="false"/>
              <w:rPr/>
            </w:pPr>
            <w:r>
              <w:rPr/>
              <w:t xml:space="preserve">MUST supply term </w:t>
            </w:r>
            <w:hyperlink r:id="rId180" w:tgtFrame="new">
              <w:r>
                <w:rPr>
                  <w:rStyle w:val="InternetLink"/>
                </w:rPr>
                <w:t>MS:1001225</w:t>
              </w:r>
            </w:hyperlink>
            <w:r>
              <w:rPr/>
              <w:t xml:space="preserve"> (</w:t>
            </w:r>
            <w:r>
              <w:rPr>
                <w:rStyle w:val="Popup"/>
              </w:rPr>
              <w:t>product ion m/z</w:t>
            </w:r>
            <w:r>
              <w:rPr/>
              <w:t>) only once</w:t>
            </w:r>
          </w:p>
          <w:p>
            <w:pPr>
              <w:pStyle w:val="HTMLPreformatted"/>
              <w:widowControl w:val="false"/>
              <w:rPr/>
            </w:pPr>
            <w:r>
              <w:rPr/>
              <w:t xml:space="preserve">MUST supply term </w:t>
            </w:r>
            <w:hyperlink r:id="rId181" w:tgtFrame="new">
              <w:r>
                <w:rPr>
                  <w:rStyle w:val="InternetLink"/>
                </w:rPr>
                <w:t>MS:1001227</w:t>
              </w:r>
            </w:hyperlink>
            <w:r>
              <w:rPr/>
              <w:t xml:space="preserve"> (</w:t>
            </w:r>
            <w:r>
              <w:rPr>
                <w:rStyle w:val="Popup"/>
              </w:rPr>
              <w:t>product ion m/z error</w:t>
            </w:r>
            <w:r>
              <w:rPr/>
              <w:t>) only once</w:t>
            </w:r>
          </w:p>
        </w:tc>
      </w:tr>
      <w:tr>
        <w:trPr/>
        <w:tc>
          <w:tcPr>
            <w:tcW w:w="1449" w:type="dxa"/>
            <w:tcBorders/>
            <w:vAlign w:val="center"/>
          </w:tcPr>
          <w:p>
            <w:pPr>
              <w:pStyle w:val="Normal"/>
              <w:widowControl w:val="false"/>
              <w:rPr>
                <w:lang w:val="en-US"/>
              </w:rPr>
            </w:pPr>
            <w:r>
              <w:rPr>
                <w:b/>
                <w:bCs/>
                <w:lang w:val="en-US"/>
              </w:rPr>
              <w:t>Example cvParams:</w:t>
            </w:r>
          </w:p>
        </w:tc>
        <w:tc>
          <w:tcPr>
            <w:tcW w:w="8522" w:type="dxa"/>
            <w:tcBorders/>
            <w:vAlign w:val="center"/>
          </w:tcPr>
          <w:p>
            <w:pPr>
              <w:pStyle w:val="HTMLPreformatted"/>
              <w:widowControl w:val="false"/>
              <w:rPr/>
            </w:pPr>
            <w:r>
              <w:rPr/>
              <w:t>&lt;cvParam accession="MS:1001225" cvRef="PSI-MS" unitCvRef="PSI-MS" unitName="m/z" unitAccession="MS:1000040" name="product ion m/z"/&gt;</w:t>
            </w:r>
          </w:p>
          <w:p>
            <w:pPr>
              <w:pStyle w:val="HTMLPreformatted"/>
              <w:widowControl w:val="false"/>
              <w:rPr/>
            </w:pPr>
            <w:r>
              <w:rPr/>
              <w:t>&lt;cvParam accession="MS:1001226" cvRef="PSI-MS" unitCvRef="PSI-MS" unitName="number of detector counts" unitAccession="MS:1000131"  name="product ion intensity"/&gt;</w:t>
            </w:r>
          </w:p>
          <w:p>
            <w:pPr>
              <w:pStyle w:val="HTMLPreformatted"/>
              <w:widowControl w:val="false"/>
              <w:rPr/>
            </w:pPr>
            <w:r>
              <w:rPr/>
              <w:t>&lt;cvParam accession="MS:1001227" cvRef="PSI-MS" unitCvRef="PSI-MS" unitName="m/z" unitAccession="MS:1000040" name="product ion m/z error"/&gt;</w:t>
            </w:r>
          </w:p>
        </w:tc>
      </w:tr>
    </w:tbl>
    <w:p>
      <w:pPr>
        <w:pStyle w:val="Normal"/>
        <w:rPr>
          <w:lang w:val="en-US"/>
        </w:rPr>
      </w:pPr>
      <w:r>
        <w:rPr>
          <w:lang w:val="en-US"/>
        </w:rPr>
      </w:r>
    </w:p>
    <w:p>
      <w:pPr>
        <w:pStyle w:val="Heading2"/>
        <w:ind w:left="0" w:hanging="0"/>
        <w:rPr/>
      </w:pPr>
      <w:bookmarkStart w:id="233" w:name="__RefHeading___Toc37544_832650626"/>
      <w:bookmarkStart w:id="234" w:name="_Toc477259869"/>
      <w:bookmarkEnd w:id="233"/>
      <w:r>
        <w:rPr/>
        <w:t>Element &lt;</w:t>
      </w:r>
      <w:bookmarkStart w:id="235" w:name="Modification"/>
      <w:r>
        <w:rPr/>
        <w:t>Modification</w:t>
      </w:r>
      <w:bookmarkEnd w:id="235"/>
      <w:r>
        <w:rPr/>
        <w:t>&gt;</w:t>
      </w:r>
      <w:bookmarkEnd w:id="23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6"/>
        <w:gridCol w:w="8545"/>
      </w:tblGrid>
      <w:tr>
        <w:trPr/>
        <w:tc>
          <w:tcPr>
            <w:tcW w:w="1426" w:type="dxa"/>
            <w:tcBorders/>
            <w:vAlign w:val="center"/>
          </w:tcPr>
          <w:p>
            <w:pPr>
              <w:pStyle w:val="Normal"/>
              <w:widowControl w:val="false"/>
              <w:rPr>
                <w:lang w:val="en-US"/>
              </w:rPr>
            </w:pPr>
            <w:r>
              <w:rPr>
                <w:b/>
                <w:bCs/>
                <w:lang w:val="en-US"/>
              </w:rPr>
              <w:t>Definition:</w:t>
            </w:r>
          </w:p>
        </w:tc>
        <w:tc>
          <w:tcPr>
            <w:tcW w:w="8545" w:type="dxa"/>
            <w:tcBorders/>
            <w:vAlign w:val="center"/>
          </w:tcPr>
          <w:p>
            <w:pPr>
              <w:pStyle w:val="Normal"/>
              <w:widowControl w:val="false"/>
              <w:rPr>
                <w:lang w:val="en-US"/>
                <w:ins w:id="593" w:author="Colin Combe" w:date="2023-07-03T12:18:00Z"/>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w:t>
            </w:r>
            <w:del w:id="588" w:author="Colin Combe" w:date="2023-07-03T12:14:00Z">
              <w:r>
                <w:rPr>
                  <w:lang w:val="en-US"/>
                </w:rPr>
                <w:delText>â€œ</w:delText>
              </w:r>
            </w:del>
            <w:ins w:id="589" w:author="Colin Combe" w:date="2023-07-03T12:14:00Z">
              <w:r>
                <w:rPr>
                  <w:lang w:val="en-US"/>
                </w:rPr>
                <w:t>“</w:t>
              </w:r>
            </w:ins>
            <w:r>
              <w:rPr>
                <w:lang w:val="en-US"/>
              </w:rPr>
              <w:t>unknown modification</w:t>
            </w:r>
            <w:del w:id="590" w:author="Colin Combe" w:date="2023-07-03T12:14:00Z">
              <w:r>
                <w:rPr>
                  <w:lang w:val="en-US"/>
                </w:rPr>
                <w:delText>â€</w:delText>
              </w:r>
            </w:del>
            <w:ins w:id="591" w:author="Colin Combe" w:date="2023-07-03T12:14:00Z">
              <w:r>
                <w:rPr>
                  <w:lang w:val="en-US"/>
                </w:rPr>
                <w:t>”</w:t>
              </w:r>
            </w:ins>
            <w:del w:id="592" w:author="Colin Combe" w:date="2023-07-03T12:14:00Z">
              <w:r>
                <w:rPr>
                  <w:lang w:val="en-US"/>
                </w:rPr>
                <w:delText></w:delText>
              </w:r>
            </w:del>
            <w:r>
              <w:rPr>
                <w:lang w:val="en-US"/>
              </w:rPr>
              <w:t xml:space="preserve">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p>
            <w:pPr>
              <w:pStyle w:val="Normal"/>
              <w:widowControl w:val="false"/>
              <w:rPr>
                <w:lang w:val="en-US"/>
                <w:ins w:id="595" w:author="Colin Combe" w:date="2023-07-03T12:18:00Z"/>
              </w:rPr>
            </w:pPr>
            <w:ins w:id="594" w:author="Colin Combe" w:date="2023-07-03T12:18:00Z">
              <w:r>
                <w:rPr>
                  <w:lang w:val="en-US"/>
                </w:rPr>
              </w:r>
            </w:ins>
          </w:p>
          <w:p>
            <w:pPr>
              <w:pStyle w:val="Normal"/>
              <w:widowControl w:val="false"/>
              <w:rPr>
                <w:lang w:val="en-US"/>
              </w:rPr>
            </w:pPr>
            <w:ins w:id="596" w:author="Colin Combe" w:date="2023-07-03T12:17:00Z">
              <w:r>
                <w:rPr>
                  <w:lang w:val="en-US"/>
                </w:rPr>
                <w:t>MAY also contain the CV term "search modification id ref" (</w:t>
              </w:r>
            </w:ins>
            <w:ins w:id="597" w:author="Colin Combe" w:date="2023-07-18T12:39:56Z">
              <w:r>
                <w:rPr>
                  <w:lang w:val="en-US"/>
                </w:rPr>
                <w:t>MS:1003393</w:t>
              </w:r>
            </w:ins>
            <w:ins w:id="598" w:author="Colin Combe" w:date="2023-07-03T12:18:00Z">
              <w:r>
                <w:rPr>
                  <w:lang w:val="en-US"/>
                </w:rPr>
                <w:t xml:space="preserve">) </w:t>
              </w:r>
            </w:ins>
            <w:ins w:id="599" w:author="Colin Combe" w:date="2023-07-03T12:18:00Z">
              <w:r>
                <w:rPr>
                  <w:lang w:val="en-US"/>
                </w:rPr>
                <w:t xml:space="preserve">once </w:t>
              </w:r>
            </w:ins>
            <w:ins w:id="600" w:author="Colin Combe" w:date="2023-07-03T12:18:00Z">
              <w:r>
                <w:rPr>
                  <w:lang w:val="en-US"/>
                </w:rPr>
                <w:t xml:space="preserve">to link the Modification to </w:t>
              </w:r>
            </w:ins>
            <w:ins w:id="601" w:author="Colin Combe" w:date="2023-07-03T12:19:00Z">
              <w:r>
                <w:rPr>
                  <w:lang w:val="en-US"/>
                </w:rPr>
                <w:t xml:space="preserve">a SearchModification defined in </w:t>
              </w:r>
            </w:ins>
            <w:ins w:id="602" w:author="Colin Combe" w:date="2023-07-03T12:20:00Z">
              <w:r>
                <w:rPr>
                  <w:lang w:val="en-US"/>
                </w:rPr>
                <w:t xml:space="preserve">the ModificationParams of the related SpectrumIdentificationProtocol  </w:t>
              </w:r>
            </w:ins>
            <w:ins w:id="603" w:author="Colin Combe" w:date="2023-07-03T12:20:00Z">
              <w:r>
                <w:rPr>
                  <w:lang w:val="en-US"/>
                </w:rPr>
                <w:t>(Section 7.12)</w:t>
              </w:r>
            </w:ins>
            <w:ins w:id="604" w:author="Colin Combe" w:date="2023-07-03T12:20:00Z">
              <w:r>
                <w:rPr>
                  <w:lang w:val="en-US"/>
                </w:rPr>
                <w:t xml:space="preserve">. The value of this term is the </w:t>
              </w:r>
            </w:ins>
            <w:ins w:id="605" w:author="Colin Combe" w:date="2023-07-03T12:21:00Z">
              <w:r>
                <w:rPr>
                  <w:lang w:val="en-US"/>
                </w:rPr>
                <w:t>id of the SearchModification as defined by its "search modification id" (MS:1003392) CV term.</w:t>
              </w:r>
            </w:ins>
          </w:p>
        </w:tc>
      </w:tr>
      <w:tr>
        <w:trPr/>
        <w:tc>
          <w:tcPr>
            <w:tcW w:w="1426" w:type="dxa"/>
            <w:tcBorders/>
            <w:vAlign w:val="center"/>
          </w:tcPr>
          <w:p>
            <w:pPr>
              <w:pStyle w:val="Normal"/>
              <w:widowControl w:val="false"/>
              <w:rPr>
                <w:lang w:val="en-US"/>
              </w:rPr>
            </w:pPr>
            <w:r>
              <w:rPr>
                <w:b/>
                <w:bCs/>
                <w:lang w:val="en-US"/>
              </w:rPr>
              <w:t>Type:</w:t>
            </w:r>
          </w:p>
        </w:tc>
        <w:tc>
          <w:tcPr>
            <w:tcW w:w="8545" w:type="dxa"/>
            <w:tcBorders/>
            <w:vAlign w:val="center"/>
          </w:tcPr>
          <w:p>
            <w:pPr>
              <w:pStyle w:val="Normal"/>
              <w:widowControl w:val="false"/>
              <w:rPr>
                <w:lang w:val="en-US"/>
              </w:rPr>
            </w:pPr>
            <w:r>
              <w:rPr>
                <w:lang w:val="en-US"/>
              </w:rPr>
              <w:t xml:space="preserve">ModificationType </w:t>
            </w:r>
          </w:p>
        </w:tc>
      </w:tr>
      <w:tr>
        <w:trPr/>
        <w:tc>
          <w:tcPr>
            <w:tcW w:w="1426" w:type="dxa"/>
            <w:tcBorders/>
            <w:vAlign w:val="center"/>
          </w:tcPr>
          <w:p>
            <w:pPr>
              <w:pStyle w:val="Normal"/>
              <w:widowControl w:val="false"/>
              <w:rPr>
                <w:lang w:val="en-US"/>
              </w:rPr>
            </w:pPr>
            <w:r>
              <w:rPr>
                <w:b/>
                <w:bCs/>
                <w:lang w:val="en-US"/>
              </w:rPr>
              <w:t>Attributes:</w:t>
            </w:r>
          </w:p>
        </w:tc>
        <w:tc>
          <w:tcPr>
            <w:tcW w:w="8545" w:type="dxa"/>
            <w:tcBorders/>
            <w:vAlign w:val="center"/>
          </w:tcPr>
          <w:tbl>
            <w:tblPr>
              <w:tblW w:w="842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228"/>
              <w:gridCol w:w="1081"/>
              <w:gridCol w:w="789"/>
              <w:gridCol w:w="4328"/>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If the modification location is unknown e.g. for PMF data, this attribute should be omitted.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0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w:t>
                  </w:r>
                </w:p>
              </w:tc>
              <w:tc>
                <w:tcPr>
                  <w:tcW w:w="78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3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the residue (amino acid) on which the modification occurs. If multiple values are given, it is assumed that the exact residue modified is unknown i.e. the modification is to ONE of the residues listed. Multiple residues would usually only be specified for PMF data. </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Subelements:</w:t>
            </w:r>
          </w:p>
        </w:tc>
        <w:tc>
          <w:tcPr>
            <w:tcW w:w="8545" w:type="dxa"/>
            <w:tcBorders/>
            <w:vAlign w:val="center"/>
          </w:tcPr>
          <w:tbl>
            <w:tblPr>
              <w:tblW w:w="842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13"/>
              <w:gridCol w:w="1135"/>
              <w:gridCol w:w="1180"/>
              <w:gridCol w:w="4398"/>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Example Context:</w:t>
            </w:r>
          </w:p>
        </w:tc>
        <w:tc>
          <w:tcPr>
            <w:tcW w:w="8545" w:type="dxa"/>
            <w:tcBorders/>
            <w:vAlign w:val="center"/>
          </w:tcPr>
          <w:p>
            <w:pPr>
              <w:pStyle w:val="HTMLPreformatted"/>
              <w:widowControl w:val="false"/>
              <w:rPr/>
            </w:pPr>
            <w:r>
              <w:rPr/>
              <w:t xml:space="preserve">    </w:t>
            </w:r>
            <w:r>
              <w:rPr/>
              <w:t xml:space="preserve">&lt;Modification location="10" residues="K" monoisotopicMassDelta="138.0680796"&gt; </w:t>
            </w:r>
          </w:p>
          <w:p>
            <w:pPr>
              <w:pStyle w:val="HTMLPreformatted"/>
              <w:widowControl w:val="false"/>
              <w:rPr/>
            </w:pPr>
            <w:r>
              <w:rPr/>
              <w:t xml:space="preserve">      </w:t>
            </w:r>
            <w:r>
              <w:rPr/>
              <w:t>&lt;cvParam accession="XLMOD:02001" cvRef="XLMOD" name="DSS"/&gt;</w:t>
            </w:r>
          </w:p>
          <w:p>
            <w:pPr>
              <w:pStyle w:val="HTMLPreformatted"/>
              <w:widowControl w:val="false"/>
              <w:rPr/>
            </w:pPr>
            <w:r>
              <w:rPr/>
              <w:t xml:space="preserve">      </w:t>
            </w:r>
            <w:r>
              <w:rPr/>
              <w:t>&lt;cvParam accession="MS:1002509" cvRef="PSI-MS" name="</w:t>
            </w:r>
            <w:del w:id="606" w:author="Juan Antonio Vizcaino" w:date="2023-01-25T10:41:00Z">
              <w:r>
                <w:rPr/>
                <w:delText>cross-link</w:delText>
              </w:r>
            </w:del>
            <w:ins w:id="607" w:author="Juan Antonio Vizcaino" w:date="2023-01-25T10:41:00Z">
              <w:r>
                <w:rPr/>
                <w:t>crosslink</w:t>
              </w:r>
            </w:ins>
            <w:r>
              <w:rPr/>
              <w:t xml:space="preserve"> donor" value="11309529182388590588"/&gt;</w:t>
            </w:r>
          </w:p>
          <w:p>
            <w:pPr>
              <w:pStyle w:val="HTMLPreformatted"/>
              <w:widowControl w:val="false"/>
              <w:rPr/>
            </w:pPr>
            <w:r>
              <w:rPr/>
              <w:t xml:space="preserve">    </w:t>
            </w:r>
            <w:r>
              <w:rPr/>
              <w:t xml:space="preserve">&lt;/Modification&gt; </w:t>
            </w:r>
          </w:p>
        </w:tc>
      </w:tr>
      <w:tr>
        <w:trPr/>
        <w:tc>
          <w:tcPr>
            <w:tcW w:w="1426" w:type="dxa"/>
            <w:tcBorders/>
            <w:vAlign w:val="center"/>
          </w:tcPr>
          <w:p>
            <w:pPr>
              <w:pStyle w:val="Normal"/>
              <w:widowControl w:val="false"/>
              <w:rPr>
                <w:lang w:val="en-US"/>
              </w:rPr>
            </w:pPr>
            <w:r>
              <w:rPr>
                <w:lang w:val="en-US"/>
              </w:rPr>
            </w:r>
          </w:p>
        </w:tc>
        <w:tc>
          <w:tcPr>
            <w:tcW w:w="8545" w:type="dxa"/>
            <w:tcBorders/>
            <w:vAlign w:val="center"/>
          </w:tcPr>
          <w:p>
            <w:pPr>
              <w:pStyle w:val="Normal"/>
              <w:widowControl w:val="false"/>
              <w:rPr>
                <w:lang w:val="en-US"/>
              </w:rPr>
            </w:pPr>
            <w:r>
              <w:rPr>
                <w:lang w:val="en-US"/>
              </w:rPr>
            </w:r>
          </w:p>
        </w:tc>
      </w:tr>
      <w:tr>
        <w:trPr/>
        <w:tc>
          <w:tcPr>
            <w:tcW w:w="1426" w:type="dxa"/>
            <w:tcBorders/>
            <w:vAlign w:val="center"/>
          </w:tcPr>
          <w:p>
            <w:pPr>
              <w:pStyle w:val="Normal"/>
              <w:widowControl w:val="false"/>
              <w:rPr>
                <w:lang w:val="en-US"/>
              </w:rPr>
            </w:pPr>
            <w:r>
              <w:rPr>
                <w:b/>
                <w:bCs/>
                <w:lang w:val="en-US"/>
              </w:rPr>
              <w:t>Example cvParams:</w:t>
            </w:r>
          </w:p>
        </w:tc>
        <w:tc>
          <w:tcPr>
            <w:tcW w:w="8545" w:type="dxa"/>
            <w:tcBorders/>
            <w:vAlign w:val="center"/>
          </w:tcPr>
          <w:p>
            <w:pPr>
              <w:pStyle w:val="HTMLPreformatted"/>
              <w:widowControl w:val="false"/>
              <w:rPr/>
            </w:pPr>
            <w:ins w:id="608" w:author="Colin Combe" w:date="2023-07-03T12:15:00Z">
              <w:r>
                <w:rPr/>
                <w:t>&lt;cvParam cvRef="PSI-MS" accession="MS:1003393" name="search modification id ref" value="DSSO_donor"&gt;</w:t>
              </w:r>
            </w:ins>
          </w:p>
          <w:p>
            <w:pPr>
              <w:pStyle w:val="HTMLPreformatted"/>
              <w:widowControl w:val="false"/>
              <w:rPr/>
            </w:pPr>
            <w:r>
              <w:rPr/>
              <w:t>&lt;cvParam cvRef="UNIMOD" accession="UNIMOD:35" name="Oxidation"&gt;&lt;/cvParam&gt;</w:t>
            </w:r>
          </w:p>
          <w:p>
            <w:pPr>
              <w:pStyle w:val="HTMLPreformatted"/>
              <w:widowControl w:val="false"/>
              <w:rPr/>
            </w:pPr>
            <w:r>
              <w:rPr/>
              <w:t>&lt;cvParam cvRef="UNIMOD" accession="UNIMOD:37" name="Trimethyl"&gt;&lt;/cvParam&gt;</w:t>
            </w:r>
          </w:p>
          <w:p>
            <w:pPr>
              <w:pStyle w:val="HTMLPreformatted"/>
              <w:widowControl w:val="false"/>
              <w:rPr/>
            </w:pPr>
            <w:r>
              <w:rPr/>
              <w:t>&lt;cvParam cvRef="UNIMOD" accession="UNIMOD:4" name="Carbamidomethyl"&gt;&lt;/cvParam&gt;</w:t>
            </w:r>
          </w:p>
          <w:p>
            <w:pPr>
              <w:pStyle w:val="HTMLPreformatted"/>
              <w:widowControl w:val="false"/>
              <w:rPr/>
            </w:pPr>
            <w:r>
              <w:rPr/>
              <w:t>&lt;cvParam cvRef="UNIMOD" accession="UNIMOD:27" name="Glu-&gt;pyro-Glu"&gt;&lt;/cvParam&gt;</w:t>
            </w:r>
          </w:p>
          <w:p>
            <w:pPr>
              <w:pStyle w:val="HTMLPreformatted"/>
              <w:widowControl w:val="false"/>
              <w:rPr/>
            </w:pPr>
            <w:r>
              <w:rPr/>
              <w:t>&lt;cvParam cvRef="UNIMOD" accession="UNIMOD:1" name="Acetyl"&gt;&lt;/cvParam&gt;</w:t>
            </w:r>
          </w:p>
          <w:p>
            <w:pPr>
              <w:pStyle w:val="HTMLPreformatted"/>
              <w:widowControl w:val="false"/>
              <w:rPr/>
            </w:pPr>
            <w:r>
              <w:rPr/>
              <w:t>&lt;cvParam cvRef="UNIMOD" accession="UNIMOD:385" name="Ammonia-loss"&gt;&lt;/cvParam&gt;</w:t>
            </w:r>
          </w:p>
          <w:p>
            <w:pPr>
              <w:pStyle w:val="HTMLPreformatted"/>
              <w:widowControl w:val="false"/>
              <w:rPr/>
            </w:pPr>
            <w:r>
              <w:rPr/>
              <w:t>&lt;cvParam cvRef="UNIMOD" accession="UNIMOD:28" name="Gln-&gt;pyro-Glu"&gt;&lt;/cvParam&gt;</w:t>
            </w:r>
          </w:p>
          <w:p>
            <w:pPr>
              <w:pStyle w:val="HTMLPreformatted"/>
              <w:widowControl w:val="false"/>
              <w:rPr/>
            </w:pPr>
            <w:r>
              <w:rPr/>
              <w:t>&lt;cvParam cvRef="UNIMOD" accession="UNIMOD:575" name="Gly-&gt;Val"&gt;&lt;/cvParam&gt;</w:t>
            </w:r>
          </w:p>
          <w:p>
            <w:pPr>
              <w:pStyle w:val="HTMLPreformatted"/>
              <w:widowControl w:val="false"/>
              <w:rPr/>
            </w:pPr>
            <w:r>
              <w:rPr/>
              <w:t>&lt;cvParam accession="UNIMOD:214" cvRef="UNIMOD" name="iTRAQ4plex"/&gt;</w:t>
            </w:r>
          </w:p>
          <w:p>
            <w:pPr>
              <w:pStyle w:val="HTMLPreformatted"/>
              <w:widowControl w:val="false"/>
              <w:rPr/>
            </w:pPr>
            <w:r>
              <w:rPr/>
              <w:t>&lt;cvParam accession="UNIMOD:7" cvRef="UNIMOD" name="Deamidated"/&gt;</w:t>
            </w:r>
          </w:p>
          <w:p>
            <w:pPr>
              <w:pStyle w:val="HTMLPreformatted"/>
              <w:widowControl w:val="false"/>
              <w:rPr/>
            </w:pPr>
            <w:r>
              <w:rPr/>
              <w:t>&lt;cvParam accession="UNIMOD:39" cvRef="UNIMOD" name="Methylthio"/&gt;</w:t>
            </w:r>
          </w:p>
          <w:p>
            <w:pPr>
              <w:pStyle w:val="HTMLPreformatted"/>
              <w:widowControl w:val="false"/>
              <w:rPr/>
            </w:pPr>
            <w:r>
              <w:rPr/>
              <w:t>&lt;cvParam accession="XLMOD:02001" cvRef="XLMOD" name="DSS"/&gt;</w:t>
            </w:r>
          </w:p>
          <w:p>
            <w:pPr>
              <w:pStyle w:val="HTMLPreformatted"/>
              <w:widowControl w:val="false"/>
              <w:rPr/>
            </w:pPr>
            <w:r>
              <w:rPr/>
              <w:t>&lt;cvParam accession="MS:1002509" cvRef="PSI-MS" name="</w:t>
            </w:r>
            <w:del w:id="609" w:author="Juan Antonio Vizcaino" w:date="2023-01-25T10:41:00Z">
              <w:r>
                <w:rPr/>
                <w:delText>cross-link</w:delText>
              </w:r>
            </w:del>
            <w:ins w:id="610" w:author="Juan Antonio Vizcaino" w:date="2023-01-25T10:41:00Z">
              <w:r>
                <w:rPr/>
                <w:t>crosslink</w:t>
              </w:r>
            </w:ins>
            <w:r>
              <w:rPr/>
              <w:t xml:space="preserve"> donor" value="11309529182388590588"/&gt;</w:t>
            </w:r>
          </w:p>
          <w:p>
            <w:pPr>
              <w:pStyle w:val="HTMLPreformatted"/>
              <w:widowControl w:val="false"/>
              <w:rPr/>
            </w:pPr>
            <w:r>
              <w:rPr/>
              <w:t>&lt;cvParam accession="MS:1002510" cvRef="PSI-MS" name="</w:t>
            </w:r>
            <w:del w:id="611" w:author="Juan Antonio Vizcaino" w:date="2023-01-25T10:41:00Z">
              <w:r>
                <w:rPr/>
                <w:delText>cross-link</w:delText>
              </w:r>
            </w:del>
            <w:ins w:id="612" w:author="Juan Antonio Vizcaino" w:date="2023-01-25T10:41:00Z">
              <w:r>
                <w:rPr/>
                <w:t>crosslink</w:t>
              </w:r>
            </w:ins>
            <w:r>
              <w:rPr/>
              <w:t xml:space="preserve"> acceptor" value="2399294065069360606"/&gt;</w:t>
            </w:r>
          </w:p>
          <w:p>
            <w:pPr>
              <w:pStyle w:val="HTMLPreformatted"/>
              <w:widowControl w:val="false"/>
              <w:rPr/>
            </w:pPr>
            <w:r>
              <w:rPr/>
              <w:t>&lt;cvParam accession="UNIMOD:1020" name="xlink:DSS" cvRef="UNIMOD"/&gt;</w:t>
            </w:r>
          </w:p>
          <w:p>
            <w:pPr>
              <w:pStyle w:val="HTMLPreformatted"/>
              <w:widowControl w:val="false"/>
              <w:rPr/>
            </w:pPr>
            <w:r>
              <w:rPr/>
              <w:t>&lt;cvParam cvRef="XLMOD" accession="XLMOD:01000" name="hydrolyzed BS3"&gt;&lt;/cvParam&gt;</w:t>
            </w:r>
          </w:p>
          <w:p>
            <w:pPr>
              <w:pStyle w:val="HTMLPreformatted"/>
              <w:widowControl w:val="false"/>
              <w:rPr/>
            </w:pPr>
            <w:r>
              <w:rPr/>
              <w:t>&lt;cvParam cvRef="XLMOD" accession="XLMOD:01001" name="amidated BS3"&gt;&lt;/cvParam&gt;</w:t>
            </w:r>
          </w:p>
          <w:p>
            <w:pPr>
              <w:pStyle w:val="HTMLPreformatted"/>
              <w:widowControl w:val="false"/>
              <w:rPr/>
            </w:pPr>
            <w:r>
              <w:rPr/>
              <w:t>&lt;cvParam cvRef="XLMOD" accession="XLMOD:02000" name="BS3"&gt;&lt;/cvParam&gt;</w:t>
            </w:r>
          </w:p>
          <w:p>
            <w:pPr>
              <w:pStyle w:val="HTMLPreformatted"/>
              <w:widowControl w:val="false"/>
              <w:rPr/>
            </w:pPr>
            <w:r>
              <w:rPr/>
              <w:t>&lt;cvParam cvRef="XLMOD" accession="XLMOD:01008" name="hydrolyzed BS3-d4"&gt;&lt;/cvParam&gt;</w:t>
            </w:r>
          </w:p>
          <w:p>
            <w:pPr>
              <w:pStyle w:val="HTMLPreformatted"/>
              <w:widowControl w:val="false"/>
              <w:rPr/>
            </w:pPr>
            <w:r>
              <w:rPr/>
              <w:t>&lt;cvParam cvRef="XLMOD" accession="XLMOD:01009" name="amidated BS3-d4"&gt;&lt;/cvParam&gt;</w:t>
            </w:r>
          </w:p>
        </w:tc>
      </w:tr>
    </w:tbl>
    <w:p>
      <w:pPr>
        <w:pStyle w:val="Normal"/>
        <w:rPr>
          <w:b/>
          <w:b/>
          <w:lang w:val="en-US"/>
        </w:rPr>
      </w:pPr>
      <w:r>
        <w:rPr>
          <w:b/>
          <w:lang w:val="en-US"/>
        </w:rPr>
        <w:t xml:space="preserve">Example for </w:t>
      </w:r>
      <w:del w:id="613" w:author="Juan Antonio Vizcaino" w:date="2023-01-25T10:41:00Z">
        <w:r>
          <w:rPr>
            <w:b/>
            <w:lang w:val="en-US"/>
          </w:rPr>
          <w:delText>cross-link</w:delText>
        </w:r>
      </w:del>
      <w:ins w:id="614" w:author="Juan Antonio Vizcaino" w:date="2023-01-25T10:41:00Z">
        <w:r>
          <w:rPr>
            <w:b/>
            <w:lang w:val="en-US"/>
          </w:rPr>
          <w:t>crosslink</w:t>
        </w:r>
      </w:ins>
      <w:r>
        <w:rPr>
          <w:b/>
          <w:lang w:val="en-US"/>
        </w:rPr>
        <w:t>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 location="2" residues="Y" monoisotopicMassDelta="156.07864430999996"&gt;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cvRef="XLMOD" accession="XLMOD:01000" name="hydrolysed BS3"&gt;&lt;/cvParam&gt;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&lt;/Modification&gt;</w:t>
      </w:r>
    </w:p>
    <w:p>
      <w:pPr>
        <w:pStyle w:val="Normal"/>
        <w:rPr>
          <w:lang w:val="en-US"/>
        </w:rPr>
      </w:pPr>
      <w:r>
        <w:rPr>
          <w:lang w:val="en-US"/>
        </w:rPr>
      </w:r>
    </w:p>
    <w:p>
      <w:pPr>
        <w:pStyle w:val="Heading2"/>
        <w:ind w:left="0" w:hanging="0"/>
        <w:rPr/>
      </w:pPr>
      <w:bookmarkStart w:id="236" w:name="__RefHeading___Toc37546_832650626"/>
      <w:bookmarkStart w:id="237" w:name="_Toc477259870"/>
      <w:bookmarkEnd w:id="236"/>
      <w:r>
        <w:rPr/>
        <w:t>Element &lt;</w:t>
      </w:r>
      <w:bookmarkStart w:id="238" w:name="ModificationParams"/>
      <w:r>
        <w:rPr/>
        <w:t>ModificationParams</w:t>
      </w:r>
      <w:bookmarkEnd w:id="238"/>
      <w:r>
        <w:rPr/>
        <w:t>&gt;</w:t>
      </w:r>
      <w:bookmarkEnd w:id="23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9"/>
        <w:gridCol w:w="8532"/>
      </w:tblGrid>
      <w:tr>
        <w:trPr/>
        <w:tc>
          <w:tcPr>
            <w:tcW w:w="1439" w:type="dxa"/>
            <w:tcBorders/>
            <w:vAlign w:val="center"/>
          </w:tcPr>
          <w:p>
            <w:pPr>
              <w:pStyle w:val="Normal"/>
              <w:widowControl w:val="false"/>
              <w:rPr>
                <w:lang w:val="en-US"/>
              </w:rPr>
            </w:pPr>
            <w:r>
              <w:rPr>
                <w:b/>
                <w:bCs/>
                <w:lang w:val="en-US"/>
              </w:rPr>
              <w:t>Definition:</w:t>
            </w:r>
          </w:p>
        </w:tc>
        <w:tc>
          <w:tcPr>
            <w:tcW w:w="8532" w:type="dxa"/>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1439" w:type="dxa"/>
            <w:tcBorders/>
            <w:vAlign w:val="center"/>
          </w:tcPr>
          <w:p>
            <w:pPr>
              <w:pStyle w:val="Normal"/>
              <w:widowControl w:val="false"/>
              <w:rPr>
                <w:lang w:val="en-US"/>
              </w:rPr>
            </w:pPr>
            <w:r>
              <w:rPr>
                <w:b/>
                <w:bCs/>
                <w:lang w:val="en-US"/>
              </w:rPr>
              <w:t>Type:</w:t>
            </w:r>
          </w:p>
        </w:tc>
        <w:tc>
          <w:tcPr>
            <w:tcW w:w="8532" w:type="dxa"/>
            <w:tcBorders/>
            <w:vAlign w:val="center"/>
          </w:tcPr>
          <w:p>
            <w:pPr>
              <w:pStyle w:val="Normal"/>
              <w:widowControl w:val="false"/>
              <w:rPr>
                <w:lang w:val="en-US"/>
              </w:rPr>
            </w:pPr>
            <w:r>
              <w:rPr>
                <w:lang w:val="en-US"/>
              </w:rPr>
              <w:t xml:space="preserve">ModificationParamsType </w:t>
            </w:r>
          </w:p>
        </w:tc>
      </w:tr>
      <w:tr>
        <w:trPr/>
        <w:tc>
          <w:tcPr>
            <w:tcW w:w="1439" w:type="dxa"/>
            <w:tcBorders/>
            <w:vAlign w:val="center"/>
          </w:tcPr>
          <w:p>
            <w:pPr>
              <w:pStyle w:val="Normal"/>
              <w:widowControl w:val="false"/>
              <w:rPr>
                <w:lang w:val="en-US"/>
              </w:rPr>
            </w:pPr>
            <w:r>
              <w:rPr>
                <w:b/>
                <w:bCs/>
                <w:lang w:val="en-US"/>
              </w:rPr>
              <w:t>Attributes:</w:t>
            </w:r>
          </w:p>
        </w:tc>
        <w:tc>
          <w:tcPr>
            <w:tcW w:w="8532" w:type="dxa"/>
            <w:tcBorders/>
            <w:vAlign w:val="center"/>
          </w:tcPr>
          <w:p>
            <w:pPr>
              <w:pStyle w:val="Normal"/>
              <w:widowControl w:val="false"/>
              <w:rPr>
                <w:lang w:val="en-US"/>
              </w:rPr>
            </w:pPr>
            <w:r>
              <w:rPr>
                <w:lang w:val="en-US"/>
              </w:rPr>
              <w:t>none</w:t>
            </w:r>
          </w:p>
        </w:tc>
      </w:tr>
      <w:tr>
        <w:trPr/>
        <w:tc>
          <w:tcPr>
            <w:tcW w:w="1439" w:type="dxa"/>
            <w:tcBorders/>
            <w:vAlign w:val="center"/>
          </w:tcPr>
          <w:p>
            <w:pPr>
              <w:pStyle w:val="Normal"/>
              <w:widowControl w:val="false"/>
              <w:rPr>
                <w:lang w:val="en-US"/>
              </w:rPr>
            </w:pPr>
            <w:r>
              <w:rPr>
                <w:b/>
                <w:bCs/>
                <w:lang w:val="en-US"/>
              </w:rPr>
              <w:t>Subelements:</w:t>
            </w:r>
          </w:p>
        </w:tc>
        <w:tc>
          <w:tcPr>
            <w:tcW w:w="8532" w:type="dxa"/>
            <w:tcBorders/>
            <w:vAlign w:val="center"/>
          </w:tcPr>
          <w:tbl>
            <w:tblPr>
              <w:tblW w:w="841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13"/>
              <w:gridCol w:w="1135"/>
              <w:gridCol w:w="1179"/>
              <w:gridCol w:w="4286"/>
            </w:tblGrid>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Modification">
                    <w:r>
                      <w:rPr>
                        <w:rStyle w:val="InternetLink"/>
                        <w:lang w:val="en-US"/>
                      </w:rPr>
                      <w:t>SearchModification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Specification of a search modification as parameter for a spectra search. Contains the name of the modification, the mass, the specificity and whether it is a static modification. </w:t>
                  </w:r>
                </w:p>
              </w:tc>
            </w:tr>
          </w:tbl>
          <w:p>
            <w:pPr>
              <w:pStyle w:val="Normal"/>
              <w:widowControl w:val="false"/>
              <w:rPr>
                <w:lang w:val="en-US"/>
              </w:rPr>
            </w:pPr>
            <w:r>
              <w:rPr>
                <w:lang w:val="en-US"/>
              </w:rPr>
            </w:r>
          </w:p>
        </w:tc>
      </w:tr>
      <w:tr>
        <w:trPr/>
        <w:tc>
          <w:tcPr>
            <w:tcW w:w="1439" w:type="dxa"/>
            <w:tcBorders/>
            <w:vAlign w:val="center"/>
          </w:tcPr>
          <w:p>
            <w:pPr>
              <w:pStyle w:val="Normal"/>
              <w:widowControl w:val="false"/>
              <w:rPr>
                <w:lang w:val="en-US"/>
              </w:rPr>
            </w:pPr>
            <w:r>
              <w:rPr>
                <w:b/>
                <w:bCs/>
                <w:lang w:val="en-US"/>
              </w:rPr>
              <w:t>Example Context:</w:t>
            </w:r>
          </w:p>
        </w:tc>
        <w:tc>
          <w:tcPr>
            <w:tcW w:w="8532" w:type="dxa"/>
            <w:tcBorders/>
            <w:vAlign w:val="center"/>
          </w:tcPr>
          <w:p>
            <w:pPr>
              <w:pStyle w:val="HTMLPreformatted"/>
              <w:widowControl w:val="false"/>
              <w:rPr/>
            </w:pPr>
            <w:r>
              <w:rPr/>
              <w:t>&lt;ModificationParams&gt;</w:t>
            </w:r>
          </w:p>
          <w:p>
            <w:pPr>
              <w:pStyle w:val="HTMLPreformatted"/>
              <w:widowControl w:val="false"/>
              <w:rPr/>
            </w:pPr>
            <w:r>
              <w:rPr/>
              <w:t xml:space="preserve">    </w:t>
            </w:r>
            <w:r>
              <w:rPr/>
              <w:t>&lt;SearchModification residues="M" massDelta="15.9949" fixedMod="false"&gt;</w:t>
            </w:r>
          </w:p>
          <w:p>
            <w:pPr>
              <w:pStyle w:val="HTMLPreformatted"/>
              <w:widowControl w:val="false"/>
              <w:rPr/>
            </w:pPr>
            <w:r>
              <w:rPr/>
              <w:t xml:space="preserve">        </w:t>
            </w:r>
            <w:r>
              <w:rPr/>
              <w:t>&lt;cvParam accession="UNIMOD:35" cvRef="UNIMOD" name="Oxidation"/&gt;</w:t>
            </w:r>
          </w:p>
          <w:p>
            <w:pPr>
              <w:pStyle w:val="HTMLPreformatted"/>
              <w:widowControl w:val="false"/>
              <w:rPr/>
            </w:pPr>
            <w:r>
              <w:rPr/>
              <w:t xml:space="preserve">    </w:t>
            </w:r>
            <w:r>
              <w:rPr/>
              <w:t>&lt;/SearchModification&gt;</w:t>
            </w:r>
          </w:p>
          <w:p>
            <w:pPr>
              <w:pStyle w:val="HTMLPreformatted"/>
              <w:widowControl w:val="false"/>
              <w:rPr/>
            </w:pPr>
            <w:r>
              <w:rPr/>
              <w:t xml:space="preserve">    </w:t>
            </w:r>
            <w:r>
              <w:rPr/>
              <w:t>&lt;SearchModification residues="." massDelta="144.102" fixedMod="false"&gt;</w:t>
            </w:r>
          </w:p>
          <w:p>
            <w:pPr>
              <w:pStyle w:val="HTMLPreformatted"/>
              <w:widowControl w:val="false"/>
              <w:rPr/>
            </w:pPr>
            <w:r>
              <w:rPr/>
              <w:t xml:space="preserve">        </w:t>
            </w:r>
            <w:r>
              <w:rPr/>
              <w:t>&lt;cvParam accession="UNIMOD:214" cvRef="UNIMOD" name="iTRAQ4plex"/&gt;</w:t>
            </w:r>
          </w:p>
          <w:p>
            <w:pPr>
              <w:pStyle w:val="HTMLPreformatted"/>
              <w:widowControl w:val="false"/>
              <w:rPr/>
            </w:pPr>
            <w:r>
              <w:rPr/>
              <w:t xml:space="preserve">        </w:t>
            </w:r>
            <w:r>
              <w:rPr/>
              <w:t>&lt;cvParam accession="MS:1001189" cvRef="PSI-MS" name="modification specificity peptide N-term"/&gt;</w:t>
            </w:r>
          </w:p>
          <w:p>
            <w:pPr>
              <w:pStyle w:val="HTMLPreformatted"/>
              <w:widowControl w:val="false"/>
              <w:rPr/>
            </w:pPr>
            <w:r>
              <w:rPr/>
              <w:t xml:space="preserve">  </w:t>
            </w:r>
            <w:r>
              <w:rPr/>
              <w:t>...</w:t>
            </w:r>
          </w:p>
          <w:p>
            <w:pPr>
              <w:pStyle w:val="HTMLPreformatted"/>
              <w:widowControl w:val="false"/>
              <w:rPr/>
            </w:pPr>
            <w:r>
              <w:rPr/>
              <w:t>&lt;/ModificationParams&gt;</w:t>
            </w:r>
          </w:p>
        </w:tc>
      </w:tr>
    </w:tbl>
    <w:p>
      <w:pPr>
        <w:pStyle w:val="Normal"/>
        <w:rPr>
          <w:lang w:val="en-US"/>
        </w:rPr>
      </w:pPr>
      <w:r>
        <w:rPr>
          <w:lang w:val="en-US"/>
        </w:rPr>
      </w:r>
    </w:p>
    <w:p>
      <w:pPr>
        <w:pStyle w:val="Heading2"/>
        <w:ind w:left="0" w:hanging="0"/>
        <w:rPr/>
      </w:pPr>
      <w:bookmarkStart w:id="239" w:name="__RefHeading___Toc37548_832650626"/>
      <w:bookmarkStart w:id="240" w:name="_Toc477259871"/>
      <w:bookmarkEnd w:id="239"/>
      <w:r>
        <w:rPr/>
        <w:t>Element &lt;</w:t>
      </w:r>
      <w:bookmarkStart w:id="241" w:name="Organization"/>
      <w:r>
        <w:rPr/>
        <w:t>Organization</w:t>
      </w:r>
      <w:bookmarkEnd w:id="241"/>
      <w:r>
        <w:rPr/>
        <w:t>&gt;</w:t>
      </w:r>
      <w:bookmarkEnd w:id="24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66"/>
        <w:gridCol w:w="8305"/>
      </w:tblGrid>
      <w:tr>
        <w:trPr/>
        <w:tc>
          <w:tcPr>
            <w:tcW w:w="1666" w:type="dxa"/>
            <w:tcBorders/>
            <w:vAlign w:val="center"/>
          </w:tcPr>
          <w:p>
            <w:pPr>
              <w:pStyle w:val="Normal"/>
              <w:widowControl w:val="false"/>
              <w:rPr>
                <w:lang w:val="en-US"/>
              </w:rPr>
            </w:pPr>
            <w:r>
              <w:rPr>
                <w:b/>
                <w:bCs/>
                <w:lang w:val="en-US"/>
              </w:rPr>
              <w:t>Definition:</w:t>
            </w:r>
          </w:p>
        </w:tc>
        <w:tc>
          <w:tcPr>
            <w:tcW w:w="8305" w:type="dxa"/>
            <w:tcBorders/>
            <w:vAlign w:val="center"/>
          </w:tcPr>
          <w:p>
            <w:pPr>
              <w:pStyle w:val="Normal"/>
              <w:widowControl w:val="false"/>
              <w:rPr>
                <w:lang w:val="en-US"/>
              </w:rPr>
            </w:pPr>
            <w:r>
              <w:rPr>
                <w:lang w:val="en-US"/>
              </w:rPr>
              <w:t xml:space="preserve">Organizations are entities like companies, universities, government agencies. Any additional information such as the address, email etc. should be supplied either as CV parameters or as user parameters. </w:t>
            </w:r>
          </w:p>
        </w:tc>
      </w:tr>
      <w:tr>
        <w:trPr/>
        <w:tc>
          <w:tcPr>
            <w:tcW w:w="1666" w:type="dxa"/>
            <w:tcBorders/>
            <w:vAlign w:val="center"/>
          </w:tcPr>
          <w:p>
            <w:pPr>
              <w:pStyle w:val="Normal"/>
              <w:widowControl w:val="false"/>
              <w:rPr>
                <w:lang w:val="en-US"/>
              </w:rPr>
            </w:pPr>
            <w:r>
              <w:rPr>
                <w:b/>
                <w:bCs/>
                <w:lang w:val="en-US"/>
              </w:rPr>
              <w:t>Type:</w:t>
            </w:r>
          </w:p>
        </w:tc>
        <w:tc>
          <w:tcPr>
            <w:tcW w:w="8305" w:type="dxa"/>
            <w:tcBorders/>
            <w:vAlign w:val="center"/>
          </w:tcPr>
          <w:p>
            <w:pPr>
              <w:pStyle w:val="Normal"/>
              <w:widowControl w:val="false"/>
              <w:rPr>
                <w:lang w:val="en-US"/>
              </w:rPr>
            </w:pPr>
            <w:r>
              <w:rPr>
                <w:lang w:val="en-US"/>
              </w:rPr>
              <w:t xml:space="preserve">OrganizationType </w:t>
            </w:r>
          </w:p>
        </w:tc>
      </w:tr>
      <w:tr>
        <w:trPr/>
        <w:tc>
          <w:tcPr>
            <w:tcW w:w="1666" w:type="dxa"/>
            <w:tcBorders/>
            <w:vAlign w:val="center"/>
          </w:tcPr>
          <w:p>
            <w:pPr>
              <w:pStyle w:val="Normal"/>
              <w:widowControl w:val="false"/>
              <w:rPr>
                <w:lang w:val="en-US"/>
              </w:rPr>
            </w:pPr>
            <w:r>
              <w:rPr>
                <w:b/>
                <w:bCs/>
                <w:lang w:val="en-US"/>
              </w:rPr>
              <w:t>Attributes:</w:t>
            </w:r>
          </w:p>
        </w:tc>
        <w:tc>
          <w:tcPr>
            <w:tcW w:w="8305" w:type="dxa"/>
            <w:tcBorders/>
            <w:vAlign w:val="center"/>
          </w:tcPr>
          <w:tbl>
            <w:tblPr>
              <w:tblW w:w="821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50"/>
              <w:gridCol w:w="980"/>
              <w:gridCol w:w="824"/>
              <w:gridCol w:w="5260"/>
            </w:tblGrid>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Subelements:</w:t>
            </w:r>
          </w:p>
        </w:tc>
        <w:tc>
          <w:tcPr>
            <w:tcW w:w="8305" w:type="dxa"/>
            <w:tcBorders/>
            <w:vAlign w:val="center"/>
          </w:tcPr>
          <w:tbl>
            <w:tblPr>
              <w:tblW w:w="821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41"/>
              <w:gridCol w:w="1132"/>
              <w:gridCol w:w="1183"/>
              <w:gridCol w:w="4358"/>
            </w:tblGrid>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54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
                    <w:r>
                      <w:rPr>
                        <w:rStyle w:val="InternetLink"/>
                        <w:lang w:val="en-US"/>
                      </w:rPr>
                      <w:t>Parent</w:t>
                    </w:r>
                  </w:hyperlink>
                </w:p>
              </w:tc>
              <w:tc>
                <w:tcPr>
                  <w:tcW w:w="113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35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containing organization (the university or business which a lab belongs to, etc.) </w:t>
                  </w:r>
                </w:p>
              </w:tc>
            </w:tr>
          </w:tbl>
          <w:p>
            <w:pPr>
              <w:pStyle w:val="Normal"/>
              <w:widowControl w:val="false"/>
              <w:rPr>
                <w:lang w:val="en-US"/>
              </w:rPr>
            </w:pPr>
            <w:r>
              <w:rPr>
                <w:lang w:val="en-US"/>
              </w:rPr>
            </w:r>
          </w:p>
        </w:tc>
      </w:tr>
      <w:tr>
        <w:trPr/>
        <w:tc>
          <w:tcPr>
            <w:tcW w:w="1666" w:type="dxa"/>
            <w:tcBorders/>
            <w:vAlign w:val="center"/>
          </w:tcPr>
          <w:p>
            <w:pPr>
              <w:pStyle w:val="Normal"/>
              <w:widowControl w:val="false"/>
              <w:rPr>
                <w:lang w:val="en-US"/>
              </w:rPr>
            </w:pPr>
            <w:r>
              <w:rPr>
                <w:b/>
                <w:bCs/>
                <w:lang w:val="en-US"/>
              </w:rPr>
              <w:t>Example Context:</w:t>
            </w:r>
          </w:p>
        </w:tc>
        <w:tc>
          <w:tcPr>
            <w:tcW w:w="8305" w:type="dxa"/>
            <w:tcBorders/>
            <w:vAlign w:val="center"/>
          </w:tcPr>
          <w:p>
            <w:pPr>
              <w:pStyle w:val="HTMLPreformatted"/>
              <w:widowControl w:val="false"/>
              <w:rPr/>
            </w:pPr>
            <w:r>
              <w:rPr/>
              <w:t xml:space="preserve">    </w:t>
            </w:r>
            <w:r>
              <w:rPr/>
              <w:t>&lt;Organization name="PeptideShaker developers" id="PS_DEV"&gt;</w:t>
            </w:r>
          </w:p>
          <w:p>
            <w:pPr>
              <w:pStyle w:val="HTMLPreformatted"/>
              <w:widowControl w:val="false"/>
              <w:rPr/>
            </w:pPr>
            <w:r>
              <w:rPr/>
              <w:t xml:space="preserve">      </w:t>
            </w:r>
            <w:r>
              <w:rPr/>
              <w:t>&lt;cvParam cvRef="PSI-MS" accession="MS:1000586" name="contact name" value="PeptideShaker developers"/&gt;</w:t>
            </w:r>
          </w:p>
          <w:p>
            <w:pPr>
              <w:pStyle w:val="HTMLPreformatted"/>
              <w:widowControl w:val="false"/>
              <w:rPr/>
            </w:pPr>
            <w:r>
              <w:rPr/>
              <w:t xml:space="preserve">      </w:t>
            </w:r>
            <w:r>
              <w:rPr/>
              <w:t>&lt;cvParam cvRef="PSI-MS" accession="MS:1000587" name="contact address" value="Proteomics Unit, Building for Basic Biology, University of Bergen, Jonas Liesvei 91, N-5009 Bergen, Norway"/&gt;</w:t>
            </w:r>
          </w:p>
          <w:p>
            <w:pPr>
              <w:pStyle w:val="HTMLPreformatted"/>
              <w:widowControl w:val="false"/>
              <w:rPr/>
            </w:pPr>
            <w:r>
              <w:rPr/>
              <w:t xml:space="preserve">      </w:t>
            </w:r>
            <w:r>
              <w:rPr/>
              <w:t>&lt;cvParam cvRef="PSI-MS" accession="MS:1000588" name="contact URL" value="http://compomics.github.io/projects/peptide-shaker.html"/&gt;</w:t>
            </w:r>
          </w:p>
          <w:p>
            <w:pPr>
              <w:pStyle w:val="HTMLPreformatted"/>
              <w:widowControl w:val="false"/>
              <w:rPr/>
            </w:pPr>
            <w:r>
              <w:rPr/>
              <w:t xml:space="preserve">      </w:t>
            </w:r>
            <w:r>
              <w:rPr/>
              <w:t>&lt;cvParam cvRef="PSI-MS" accession="MS:1000589" name="contact email" value="peptide-shaker@googlegroups.com"/&gt;</w:t>
            </w:r>
          </w:p>
          <w:p>
            <w:pPr>
              <w:pStyle w:val="HTMLPreformatted"/>
              <w:widowControl w:val="false"/>
              <w:rPr/>
            </w:pPr>
            <w:r>
              <w:rPr/>
              <w:t xml:space="preserve">    </w:t>
            </w:r>
            <w:r>
              <w:rPr/>
              <w:t>&lt;/Organization&gt;</w:t>
            </w:r>
          </w:p>
        </w:tc>
      </w:tr>
      <w:tr>
        <w:trPr/>
        <w:tc>
          <w:tcPr>
            <w:tcW w:w="1666" w:type="dxa"/>
            <w:tcBorders/>
            <w:vAlign w:val="center"/>
          </w:tcPr>
          <w:p>
            <w:pPr>
              <w:pStyle w:val="Normal"/>
              <w:widowControl w:val="false"/>
              <w:rPr>
                <w:lang w:val="en-US"/>
              </w:rPr>
            </w:pPr>
            <w:r>
              <w:rPr>
                <w:b/>
                <w:bCs/>
                <w:lang w:val="en-US"/>
              </w:rPr>
              <w:t>cvParam Mapping Rules:</w:t>
            </w:r>
          </w:p>
        </w:tc>
        <w:tc>
          <w:tcPr>
            <w:tcW w:w="8305" w:type="dxa"/>
            <w:tcBorders/>
            <w:vAlign w:val="center"/>
          </w:tcPr>
          <w:p>
            <w:pPr>
              <w:pStyle w:val="HTMLPreformatted"/>
              <w:widowControl w:val="false"/>
              <w:rPr/>
            </w:pPr>
            <w:r>
              <w:rPr/>
              <w:t>Path /MzIdentML/AuditCollection/Organization</w:t>
            </w:r>
          </w:p>
          <w:p>
            <w:pPr>
              <w:pStyle w:val="HTMLPreformatted"/>
              <w:widowControl w:val="false"/>
              <w:rPr/>
            </w:pPr>
            <w:r>
              <w:rPr/>
              <w:t xml:space="preserve">SHOULD supply term </w:t>
            </w:r>
            <w:hyperlink r:id="rId182"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83"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84" w:tgtFrame="new">
              <w:r>
                <w:rPr>
                  <w:rStyle w:val="InternetLink"/>
                </w:rPr>
                <w:t>MS:1000589</w:t>
              </w:r>
            </w:hyperlink>
            <w:r>
              <w:rPr/>
              <w:t xml:space="preserve"> (</w:t>
            </w:r>
            <w:r>
              <w:rPr>
                <w:rStyle w:val="Popup"/>
              </w:rPr>
              <w:t>contact email</w:t>
            </w:r>
            <w:r>
              <w:rPr/>
              <w:t>) one or more times</w:t>
            </w:r>
          </w:p>
          <w:p>
            <w:pPr>
              <w:pStyle w:val="HTMLPreformatted"/>
              <w:widowControl w:val="false"/>
              <w:rPr/>
            </w:pPr>
            <w:r>
              <w:rPr/>
              <w:t xml:space="preserve">SHOULD supply term </w:t>
            </w:r>
            <w:hyperlink r:id="rId185" w:tgtFrame="new">
              <w:r>
                <w:rPr>
                  <w:rStyle w:val="InternetLink"/>
                </w:rPr>
                <w:t>MS:1000586</w:t>
              </w:r>
            </w:hyperlink>
            <w:r>
              <w:rPr/>
              <w:t xml:space="preserve"> (</w:t>
            </w:r>
            <w:r>
              <w:rPr>
                <w:rStyle w:val="Popup"/>
              </w:rPr>
              <w:t>contact name</w:t>
            </w:r>
            <w:r>
              <w:rPr/>
              <w:t>) one or more times</w:t>
            </w:r>
          </w:p>
        </w:tc>
      </w:tr>
      <w:tr>
        <w:trPr/>
        <w:tc>
          <w:tcPr>
            <w:tcW w:w="1666" w:type="dxa"/>
            <w:tcBorders/>
            <w:vAlign w:val="center"/>
          </w:tcPr>
          <w:p>
            <w:pPr>
              <w:pStyle w:val="Normal"/>
              <w:widowControl w:val="false"/>
              <w:rPr>
                <w:lang w:val="en-US"/>
              </w:rPr>
            </w:pPr>
            <w:r>
              <w:rPr>
                <w:b/>
                <w:bCs/>
                <w:lang w:val="en-US"/>
              </w:rPr>
              <w:t>Example cvParams:</w:t>
            </w:r>
          </w:p>
        </w:tc>
        <w:tc>
          <w:tcPr>
            <w:tcW w:w="8305" w:type="dxa"/>
            <w:tcBorders/>
            <w:vAlign w:val="center"/>
          </w:tcPr>
          <w:p>
            <w:pPr>
              <w:pStyle w:val="HTMLPreformatted"/>
              <w:widowControl w:val="false"/>
              <w:rPr/>
            </w:pPr>
            <w:r>
              <w:rPr/>
              <w:t>&lt;cvParam cvRef="PSI-MS" accession="MS:1000586" name="contact name" value="address"&gt;&lt;/cvParam&gt;</w:t>
            </w:r>
          </w:p>
          <w:p>
            <w:pPr>
              <w:pStyle w:val="HTMLPreformatted"/>
              <w:widowControl w:val="false"/>
              <w:rPr/>
            </w:pPr>
            <w:r>
              <w:rPr/>
              <w:t>&lt;cvParam accession="MS:1000588" cvRef="PSI-MS" value="http://www.matrixscience.com" name="contact URL"/&gt;</w:t>
            </w:r>
          </w:p>
          <w:p>
            <w:pPr>
              <w:pStyle w:val="HTMLPreformatted"/>
              <w:widowControl w:val="false"/>
              <w:rPr/>
            </w:pPr>
            <w:r>
              <w:rPr/>
              <w:t>&lt;cvParam cvRef="PSI-MS" accession="MS:1000587" name="contact address" value="test"/&gt;</w:t>
            </w:r>
          </w:p>
          <w:p>
            <w:pPr>
              <w:pStyle w:val="HTMLPreformatted"/>
              <w:widowControl w:val="false"/>
              <w:rPr/>
            </w:pPr>
            <w:r>
              <w:rPr/>
              <w:t>&lt;cvParam cvRef="PSI-MS" accession="MS:1000589" name="contact email" value="test"/&gt;</w:t>
            </w:r>
          </w:p>
        </w:tc>
      </w:tr>
    </w:tbl>
    <w:p>
      <w:pPr>
        <w:pStyle w:val="Normal"/>
        <w:rPr>
          <w:lang w:val="en-US"/>
        </w:rPr>
      </w:pPr>
      <w:r>
        <w:rPr>
          <w:lang w:val="en-US"/>
        </w:rPr>
      </w:r>
    </w:p>
    <w:p>
      <w:pPr>
        <w:pStyle w:val="Heading2"/>
        <w:ind w:left="0" w:hanging="0"/>
        <w:rPr/>
      </w:pPr>
      <w:bookmarkStart w:id="242" w:name="__RefHeading___Toc37550_832650626"/>
      <w:bookmarkStart w:id="243" w:name="_Toc477259872"/>
      <w:bookmarkEnd w:id="242"/>
      <w:r>
        <w:rPr/>
        <w:t>Element &lt;</w:t>
      </w:r>
      <w:bookmarkStart w:id="244" w:name="Parent"/>
      <w:r>
        <w:rPr/>
        <w:t>Parent</w:t>
      </w:r>
      <w:bookmarkEnd w:id="244"/>
      <w:r>
        <w:rPr/>
        <w:t>&gt;</w:t>
      </w:r>
      <w:bookmarkEnd w:id="24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44"/>
        <w:gridCol w:w="8227"/>
      </w:tblGrid>
      <w:tr>
        <w:trPr/>
        <w:tc>
          <w:tcPr>
            <w:tcW w:w="1744" w:type="dxa"/>
            <w:tcBorders/>
            <w:vAlign w:val="center"/>
          </w:tcPr>
          <w:p>
            <w:pPr>
              <w:pStyle w:val="Normal"/>
              <w:widowControl w:val="false"/>
              <w:rPr>
                <w:lang w:val="en-US"/>
              </w:rPr>
            </w:pPr>
            <w:r>
              <w:rPr>
                <w:b/>
                <w:bCs/>
                <w:lang w:val="en-US"/>
              </w:rPr>
              <w:t>Definition:</w:t>
            </w:r>
          </w:p>
        </w:tc>
        <w:tc>
          <w:tcPr>
            <w:tcW w:w="8227" w:type="dxa"/>
            <w:tcBorders/>
            <w:vAlign w:val="center"/>
          </w:tcPr>
          <w:p>
            <w:pPr>
              <w:pStyle w:val="Normal"/>
              <w:widowControl w:val="false"/>
              <w:rPr>
                <w:lang w:val="en-US"/>
              </w:rPr>
            </w:pPr>
            <w:r>
              <w:rPr>
                <w:lang w:val="en-US"/>
              </w:rPr>
              <w:t xml:space="preserve">The containing organization (the university or business which a lab belongs to, etc.) </w:t>
            </w:r>
          </w:p>
        </w:tc>
      </w:tr>
      <w:tr>
        <w:trPr/>
        <w:tc>
          <w:tcPr>
            <w:tcW w:w="1744" w:type="dxa"/>
            <w:tcBorders/>
            <w:vAlign w:val="center"/>
          </w:tcPr>
          <w:p>
            <w:pPr>
              <w:pStyle w:val="Normal"/>
              <w:widowControl w:val="false"/>
              <w:rPr>
                <w:lang w:val="en-US"/>
              </w:rPr>
            </w:pPr>
            <w:r>
              <w:rPr>
                <w:b/>
                <w:bCs/>
                <w:lang w:val="en-US"/>
              </w:rPr>
              <w:t>Type:</w:t>
            </w:r>
          </w:p>
        </w:tc>
        <w:tc>
          <w:tcPr>
            <w:tcW w:w="8227" w:type="dxa"/>
            <w:tcBorders/>
            <w:vAlign w:val="center"/>
          </w:tcPr>
          <w:p>
            <w:pPr>
              <w:pStyle w:val="Normal"/>
              <w:widowControl w:val="false"/>
              <w:rPr>
                <w:lang w:val="en-US"/>
              </w:rPr>
            </w:pPr>
            <w:r>
              <w:rPr>
                <w:lang w:val="en-US"/>
              </w:rPr>
              <w:t xml:space="preserve">ParentOrganizationType </w:t>
            </w:r>
          </w:p>
        </w:tc>
      </w:tr>
      <w:tr>
        <w:trPr/>
        <w:tc>
          <w:tcPr>
            <w:tcW w:w="1744" w:type="dxa"/>
            <w:tcBorders/>
            <w:vAlign w:val="center"/>
          </w:tcPr>
          <w:p>
            <w:pPr>
              <w:pStyle w:val="Normal"/>
              <w:widowControl w:val="false"/>
              <w:rPr>
                <w:lang w:val="en-US"/>
              </w:rPr>
            </w:pPr>
            <w:r>
              <w:rPr>
                <w:b/>
                <w:bCs/>
                <w:lang w:val="en-US"/>
              </w:rPr>
              <w:t>Attributes:</w:t>
            </w:r>
          </w:p>
        </w:tc>
        <w:tc>
          <w:tcPr>
            <w:tcW w:w="8227" w:type="dxa"/>
            <w:tcBorders/>
            <w:vAlign w:val="center"/>
          </w:tcPr>
          <w:tbl>
            <w:tblPr>
              <w:tblW w:w="813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40"/>
              <w:gridCol w:w="1040"/>
              <w:gridCol w:w="822"/>
              <w:gridCol w:w="4734"/>
            </w:tblGrid>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organization_ref</w:t>
                  </w:r>
                </w:p>
              </w:tc>
              <w:tc>
                <w:tcPr>
                  <w:tcW w:w="104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organization this contact belongs to.</w:t>
                  </w:r>
                </w:p>
              </w:tc>
            </w:tr>
          </w:tbl>
          <w:p>
            <w:pPr>
              <w:pStyle w:val="Normal"/>
              <w:widowControl w:val="false"/>
              <w:rPr>
                <w:lang w:val="en-US"/>
              </w:rPr>
            </w:pPr>
            <w:r>
              <w:rPr>
                <w:lang w:val="en-US"/>
              </w:rPr>
            </w:r>
          </w:p>
        </w:tc>
      </w:tr>
      <w:tr>
        <w:trPr/>
        <w:tc>
          <w:tcPr>
            <w:tcW w:w="1744" w:type="dxa"/>
            <w:tcBorders/>
            <w:vAlign w:val="center"/>
          </w:tcPr>
          <w:p>
            <w:pPr>
              <w:pStyle w:val="Normal"/>
              <w:widowControl w:val="false"/>
              <w:rPr>
                <w:lang w:val="en-US"/>
              </w:rPr>
            </w:pPr>
            <w:r>
              <w:rPr>
                <w:b/>
                <w:bCs/>
                <w:lang w:val="en-US"/>
              </w:rPr>
              <w:t>Subelements:</w:t>
            </w:r>
          </w:p>
        </w:tc>
        <w:tc>
          <w:tcPr>
            <w:tcW w:w="8227" w:type="dxa"/>
            <w:tcBorders/>
            <w:vAlign w:val="center"/>
          </w:tcPr>
          <w:p>
            <w:pPr>
              <w:pStyle w:val="Normal"/>
              <w:widowControl w:val="false"/>
              <w:rPr>
                <w:lang w:val="en-US"/>
              </w:rPr>
            </w:pPr>
            <w:r>
              <w:rPr>
                <w:lang w:val="en-US"/>
              </w:rPr>
              <w:t>none</w:t>
            </w:r>
          </w:p>
        </w:tc>
      </w:tr>
      <w:tr>
        <w:trPr/>
        <w:tc>
          <w:tcPr>
            <w:tcW w:w="1744" w:type="dxa"/>
            <w:tcBorders/>
            <w:vAlign w:val="center"/>
          </w:tcPr>
          <w:p>
            <w:pPr>
              <w:pStyle w:val="Normal"/>
              <w:widowControl w:val="false"/>
              <w:rPr>
                <w:lang w:val="en-US"/>
              </w:rPr>
            </w:pPr>
            <w:r>
              <w:rPr>
                <w:b/>
                <w:bCs/>
                <w:lang w:val="en-US"/>
              </w:rPr>
              <w:t>Example Context:</w:t>
            </w:r>
          </w:p>
        </w:tc>
        <w:tc>
          <w:tcPr>
            <w:tcW w:w="822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45" w:name="__RefHeading___Toc37552_832650626"/>
      <w:bookmarkStart w:id="246" w:name="_Toc477259873"/>
      <w:bookmarkEnd w:id="245"/>
      <w:r>
        <w:rPr/>
        <w:t>Element &lt;</w:t>
      </w:r>
      <w:bookmarkStart w:id="247" w:name="ParentTolerance"/>
      <w:r>
        <w:rPr/>
        <w:t>ParentTolerance</w:t>
      </w:r>
      <w:bookmarkEnd w:id="247"/>
      <w:r>
        <w:rPr/>
        <w:t>&gt;</w:t>
      </w:r>
      <w:bookmarkEnd w:id="24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50"/>
        <w:gridCol w:w="8421"/>
      </w:tblGrid>
      <w:tr>
        <w:trPr/>
        <w:tc>
          <w:tcPr>
            <w:tcW w:w="1550" w:type="dxa"/>
            <w:tcBorders/>
            <w:vAlign w:val="center"/>
          </w:tcPr>
          <w:p>
            <w:pPr>
              <w:pStyle w:val="Normal"/>
              <w:widowControl w:val="false"/>
              <w:rPr>
                <w:lang w:val="en-US"/>
              </w:rPr>
            </w:pPr>
            <w:r>
              <w:rPr>
                <w:b/>
                <w:bCs/>
                <w:lang w:val="en-US"/>
              </w:rPr>
              <w:t>Definition:</w:t>
            </w:r>
          </w:p>
        </w:tc>
        <w:tc>
          <w:tcPr>
            <w:tcW w:w="8421" w:type="dxa"/>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1550" w:type="dxa"/>
            <w:tcBorders/>
            <w:vAlign w:val="center"/>
          </w:tcPr>
          <w:p>
            <w:pPr>
              <w:pStyle w:val="Normal"/>
              <w:widowControl w:val="false"/>
              <w:rPr>
                <w:lang w:val="en-US"/>
              </w:rPr>
            </w:pPr>
            <w:r>
              <w:rPr>
                <w:b/>
                <w:bCs/>
                <w:lang w:val="en-US"/>
              </w:rPr>
              <w:t>Type:</w:t>
            </w:r>
          </w:p>
        </w:tc>
        <w:tc>
          <w:tcPr>
            <w:tcW w:w="8421" w:type="dxa"/>
            <w:tcBorders/>
            <w:vAlign w:val="center"/>
          </w:tcPr>
          <w:p>
            <w:pPr>
              <w:pStyle w:val="Normal"/>
              <w:widowControl w:val="false"/>
              <w:rPr>
                <w:lang w:val="en-US"/>
              </w:rPr>
            </w:pPr>
            <w:r>
              <w:rPr>
                <w:lang w:val="en-US"/>
              </w:rPr>
              <w:t xml:space="preserve">ToleranceType </w:t>
            </w:r>
          </w:p>
        </w:tc>
      </w:tr>
      <w:tr>
        <w:trPr/>
        <w:tc>
          <w:tcPr>
            <w:tcW w:w="1550" w:type="dxa"/>
            <w:tcBorders/>
            <w:vAlign w:val="center"/>
          </w:tcPr>
          <w:p>
            <w:pPr>
              <w:pStyle w:val="Normal"/>
              <w:widowControl w:val="false"/>
              <w:rPr>
                <w:lang w:val="en-US"/>
              </w:rPr>
            </w:pPr>
            <w:r>
              <w:rPr>
                <w:b/>
                <w:bCs/>
                <w:lang w:val="en-US"/>
              </w:rPr>
              <w:t>Attributes:</w:t>
            </w:r>
          </w:p>
        </w:tc>
        <w:tc>
          <w:tcPr>
            <w:tcW w:w="8421" w:type="dxa"/>
            <w:tcBorders/>
            <w:vAlign w:val="center"/>
          </w:tcPr>
          <w:p>
            <w:pPr>
              <w:pStyle w:val="Normal"/>
              <w:widowControl w:val="false"/>
              <w:rPr>
                <w:lang w:val="en-US"/>
              </w:rPr>
            </w:pPr>
            <w:r>
              <w:rPr>
                <w:lang w:val="en-US"/>
              </w:rPr>
              <w:t>none</w:t>
            </w:r>
          </w:p>
        </w:tc>
      </w:tr>
      <w:tr>
        <w:trPr/>
        <w:tc>
          <w:tcPr>
            <w:tcW w:w="1550" w:type="dxa"/>
            <w:tcBorders/>
            <w:vAlign w:val="center"/>
          </w:tcPr>
          <w:p>
            <w:pPr>
              <w:pStyle w:val="Normal"/>
              <w:widowControl w:val="false"/>
              <w:rPr>
                <w:lang w:val="en-US"/>
              </w:rPr>
            </w:pPr>
            <w:r>
              <w:rPr>
                <w:b/>
                <w:bCs/>
                <w:lang w:val="en-US"/>
              </w:rPr>
              <w:t>Subelements:</w:t>
            </w:r>
          </w:p>
        </w:tc>
        <w:tc>
          <w:tcPr>
            <w:tcW w:w="8421" w:type="dxa"/>
            <w:tcBorders/>
            <w:vAlign w:val="center"/>
          </w:tcPr>
          <w:tbl>
            <w:tblPr>
              <w:tblW w:w="832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01"/>
              <w:gridCol w:w="1135"/>
              <w:gridCol w:w="1180"/>
              <w:gridCol w:w="4310"/>
            </w:tblGrid>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31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550" w:type="dxa"/>
            <w:tcBorders/>
            <w:vAlign w:val="center"/>
          </w:tcPr>
          <w:p>
            <w:pPr>
              <w:pStyle w:val="Normal"/>
              <w:widowControl w:val="false"/>
              <w:rPr>
                <w:lang w:val="en-US"/>
              </w:rPr>
            </w:pPr>
            <w:r>
              <w:rPr>
                <w:b/>
                <w:bCs/>
                <w:lang w:val="en-US"/>
              </w:rPr>
              <w:t>Example Context:</w:t>
            </w:r>
          </w:p>
        </w:tc>
        <w:tc>
          <w:tcPr>
            <w:tcW w:w="8421" w:type="dxa"/>
            <w:tcBorders/>
            <w:vAlign w:val="center"/>
          </w:tcPr>
          <w:p>
            <w:pPr>
              <w:pStyle w:val="HTMLPreformatted"/>
              <w:widowControl w:val="false"/>
              <w:rPr/>
            </w:pPr>
            <w:r>
              <w:rPr/>
              <w:t>&lt;ParentTolerance&gt;</w:t>
            </w:r>
          </w:p>
          <w:p>
            <w:pPr>
              <w:pStyle w:val="HTMLPreformatted"/>
              <w:widowControl w:val="false"/>
              <w:rPr/>
            </w:pPr>
            <w:r>
              <w:rPr/>
              <w:t xml:space="preserve">  </w:t>
            </w:r>
            <w:r>
              <w:rPr/>
              <w:t>&lt;cvParam cvRef="PSI-MS" accession="MS:1001412" name="search tolerance plus value" value="6.0 ppm" unitAccession="UO:0000169" unitName="parts per million" unitCvRef="UO"&gt;&lt;/cvParam&gt;</w:t>
            </w:r>
          </w:p>
          <w:p>
            <w:pPr>
              <w:pStyle w:val="HTMLPreformatted"/>
              <w:widowControl w:val="false"/>
              <w:rPr/>
            </w:pPr>
            <w:r>
              <w:rPr/>
              <w:t xml:space="preserve">  </w:t>
            </w:r>
            <w:r>
              <w:rPr/>
              <w:t>&lt;cvParam cvRef="PSI-MS" accession="MS:1001413" name="search tolerance minus value" value="6.0 ppm" unitAccession="UO:0000169" unitName="parts per million" unitCvRef="UO"&gt;&lt;/cvParam&gt;</w:t>
            </w:r>
          </w:p>
          <w:p>
            <w:pPr>
              <w:pStyle w:val="HTMLPreformatted"/>
              <w:widowControl w:val="false"/>
              <w:rPr/>
            </w:pPr>
            <w:r>
              <w:rPr/>
              <w:t>&lt;/ParentTolerance&gt;</w:t>
            </w:r>
          </w:p>
        </w:tc>
      </w:tr>
      <w:tr>
        <w:trPr/>
        <w:tc>
          <w:tcPr>
            <w:tcW w:w="1550" w:type="dxa"/>
            <w:tcBorders/>
            <w:vAlign w:val="center"/>
          </w:tcPr>
          <w:p>
            <w:pPr>
              <w:pStyle w:val="Normal"/>
              <w:widowControl w:val="false"/>
              <w:rPr>
                <w:lang w:val="en-US"/>
              </w:rPr>
            </w:pPr>
            <w:r>
              <w:rPr>
                <w:b/>
                <w:bCs/>
                <w:lang w:val="en-US"/>
              </w:rPr>
              <w:t>cvParam Mapping Rules:</w:t>
            </w:r>
          </w:p>
        </w:tc>
        <w:tc>
          <w:tcPr>
            <w:tcW w:w="8421" w:type="dxa"/>
            <w:tcBorders/>
            <w:vAlign w:val="center"/>
          </w:tcPr>
          <w:p>
            <w:pPr>
              <w:pStyle w:val="HTMLPreformatted"/>
              <w:widowControl w:val="false"/>
              <w:rPr/>
            </w:pPr>
            <w:r>
              <w:rPr/>
              <w:t>Path /MzIdentML/AnalysisProtocolCollection/SpectrumIdentificationProtocol/ParentTolerance</w:t>
            </w:r>
          </w:p>
          <w:p>
            <w:pPr>
              <w:pStyle w:val="HTMLPreformatted"/>
              <w:widowControl w:val="false"/>
              <w:rPr/>
            </w:pPr>
            <w:r>
              <w:rPr/>
              <w:t xml:space="preserve">MUST supply term </w:t>
            </w:r>
            <w:hyperlink r:id="rId186" w:tgtFrame="new">
              <w:r>
                <w:rPr>
                  <w:rStyle w:val="InternetLink"/>
                </w:rPr>
                <w:t>MS:1001412</w:t>
              </w:r>
            </w:hyperlink>
            <w:r>
              <w:rPr/>
              <w:t xml:space="preserve"> (</w:t>
            </w:r>
            <w:r>
              <w:rPr>
                <w:rStyle w:val="Popup"/>
              </w:rPr>
              <w:t>search tolerance plus value</w:t>
            </w:r>
            <w:r>
              <w:rPr/>
              <w:t>) only once</w:t>
            </w:r>
          </w:p>
          <w:p>
            <w:pPr>
              <w:pStyle w:val="HTMLPreformatted"/>
              <w:widowControl w:val="false"/>
              <w:rPr/>
            </w:pPr>
            <w:r>
              <w:rPr/>
              <w:t xml:space="preserve">MUST supply term </w:t>
            </w:r>
            <w:hyperlink r:id="rId187" w:tgtFrame="new">
              <w:r>
                <w:rPr>
                  <w:rStyle w:val="InternetLink"/>
                </w:rPr>
                <w:t>MS:1001413</w:t>
              </w:r>
            </w:hyperlink>
            <w:r>
              <w:rPr/>
              <w:t xml:space="preserve"> (</w:t>
            </w:r>
            <w:r>
              <w:rPr>
                <w:rStyle w:val="Popup"/>
              </w:rPr>
              <w:t>search tolerance minus value</w:t>
            </w:r>
            <w:r>
              <w:rPr/>
              <w:t>) only once</w:t>
            </w:r>
          </w:p>
        </w:tc>
      </w:tr>
      <w:tr>
        <w:trPr/>
        <w:tc>
          <w:tcPr>
            <w:tcW w:w="1550" w:type="dxa"/>
            <w:tcBorders/>
            <w:vAlign w:val="center"/>
          </w:tcPr>
          <w:p>
            <w:pPr>
              <w:pStyle w:val="Normal"/>
              <w:widowControl w:val="false"/>
              <w:rPr>
                <w:lang w:val="en-US"/>
              </w:rPr>
            </w:pPr>
            <w:r>
              <w:rPr>
                <w:b/>
                <w:bCs/>
                <w:lang w:val="en-US"/>
              </w:rPr>
              <w:t>Example cvParams:</w:t>
            </w:r>
          </w:p>
        </w:tc>
        <w:tc>
          <w:tcPr>
            <w:tcW w:w="8421" w:type="dxa"/>
            <w:tcBorders/>
            <w:vAlign w:val="center"/>
          </w:tcPr>
          <w:p>
            <w:pPr>
              <w:pStyle w:val="HTMLPreformatted"/>
              <w:widowControl w:val="false"/>
              <w:rPr/>
            </w:pPr>
            <w:r>
              <w:rPr/>
              <w:t>&lt;cvParam cvRef="PSI-MS" accession="MS:1001412" name="search tolerance plus value" value="10.0" unitAccession="UO:0000221" unitName="dalton" unitCvRef="UO"&gt;&lt;/cvParam&gt;</w:t>
            </w:r>
          </w:p>
          <w:p>
            <w:pPr>
              <w:pStyle w:val="HTMLPreformatted"/>
              <w:widowControl w:val="false"/>
              <w:rPr/>
            </w:pPr>
            <w:r>
              <w:rPr/>
              <w:t>&lt;cvParam cvRef="PSI-MS" accession="MS:1001413" name="search tolerance minus value" value="10.0" unitAccession="UO:0000221" unitName="dalton" unitCvRef="UO"&gt;&lt;/cvParam&gt;</w:t>
            </w:r>
          </w:p>
        </w:tc>
      </w:tr>
    </w:tbl>
    <w:p>
      <w:pPr>
        <w:pStyle w:val="Normal"/>
        <w:rPr>
          <w:lang w:val="en-US"/>
        </w:rPr>
      </w:pPr>
      <w:r>
        <w:rPr>
          <w:lang w:val="en-US"/>
        </w:rPr>
      </w:r>
    </w:p>
    <w:p>
      <w:pPr>
        <w:pStyle w:val="Heading2"/>
        <w:ind w:left="0" w:hanging="0"/>
        <w:rPr/>
      </w:pPr>
      <w:bookmarkStart w:id="248" w:name="__RefHeading___Toc37554_832650626"/>
      <w:bookmarkStart w:id="249" w:name="_Toc477259874"/>
      <w:bookmarkEnd w:id="248"/>
      <w:r>
        <w:rPr/>
        <w:t>Element &lt;</w:t>
      </w:r>
      <w:bookmarkStart w:id="250" w:name="Peptide"/>
      <w:r>
        <w:rPr/>
        <w:t>Peptide</w:t>
      </w:r>
      <w:bookmarkEnd w:id="250"/>
      <w:r>
        <w:rPr/>
        <w:t>&gt;</w:t>
      </w:r>
      <w:bookmarkEnd w:id="24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23"/>
        <w:gridCol w:w="8448"/>
      </w:tblGrid>
      <w:tr>
        <w:trPr/>
        <w:tc>
          <w:tcPr>
            <w:tcW w:w="1523" w:type="dxa"/>
            <w:tcBorders/>
            <w:vAlign w:val="center"/>
          </w:tcPr>
          <w:p>
            <w:pPr>
              <w:pStyle w:val="Normal"/>
              <w:widowControl w:val="false"/>
              <w:rPr>
                <w:lang w:val="en-US"/>
              </w:rPr>
            </w:pPr>
            <w:r>
              <w:rPr>
                <w:b/>
                <w:bCs/>
                <w:lang w:val="en-US"/>
              </w:rPr>
              <w:t>Definition:</w:t>
            </w:r>
          </w:p>
        </w:tc>
        <w:tc>
          <w:tcPr>
            <w:tcW w:w="8448" w:type="dxa"/>
            <w:tcBorders/>
            <w:vAlign w:val="center"/>
          </w:tcPr>
          <w:p>
            <w:pPr>
              <w:pStyle w:val="Normal"/>
              <w:widowControl w:val="false"/>
              <w:rPr>
                <w:lang w:val="en-US"/>
              </w:rPr>
            </w:pPr>
            <w:r>
              <w:rPr>
                <w:lang w:val="en-US"/>
              </w:rPr>
              <w:t>One (poly)peptide (a sequence with modifications). The combination of Peptide sequence and</w:t>
            </w:r>
          </w:p>
          <w:p>
            <w:pPr>
              <w:pStyle w:val="Normal"/>
              <w:widowControl w:val="false"/>
              <w:rPr>
                <w:lang w:val="en-US"/>
              </w:rPr>
            </w:pPr>
            <w:r>
              <w:rPr>
                <w:lang w:val="en-US"/>
              </w:rPr>
              <w:t xml:space="preserve">modifications MUST be unique in the file. </w:t>
            </w:r>
          </w:p>
        </w:tc>
      </w:tr>
      <w:tr>
        <w:trPr/>
        <w:tc>
          <w:tcPr>
            <w:tcW w:w="1523" w:type="dxa"/>
            <w:tcBorders/>
            <w:vAlign w:val="center"/>
          </w:tcPr>
          <w:p>
            <w:pPr>
              <w:pStyle w:val="Normal"/>
              <w:widowControl w:val="false"/>
              <w:rPr>
                <w:lang w:val="en-US"/>
              </w:rPr>
            </w:pPr>
            <w:r>
              <w:rPr>
                <w:b/>
                <w:bCs/>
                <w:lang w:val="en-US"/>
              </w:rPr>
              <w:t>Type:</w:t>
            </w:r>
          </w:p>
        </w:tc>
        <w:tc>
          <w:tcPr>
            <w:tcW w:w="8448" w:type="dxa"/>
            <w:tcBorders/>
            <w:vAlign w:val="center"/>
          </w:tcPr>
          <w:p>
            <w:pPr>
              <w:pStyle w:val="Normal"/>
              <w:widowControl w:val="false"/>
              <w:rPr>
                <w:lang w:val="en-US"/>
              </w:rPr>
            </w:pPr>
            <w:r>
              <w:rPr>
                <w:lang w:val="en-US"/>
              </w:rPr>
              <w:t xml:space="preserve">PeptideType </w:t>
            </w:r>
          </w:p>
        </w:tc>
      </w:tr>
      <w:tr>
        <w:trPr/>
        <w:tc>
          <w:tcPr>
            <w:tcW w:w="1523" w:type="dxa"/>
            <w:tcBorders/>
            <w:vAlign w:val="center"/>
          </w:tcPr>
          <w:p>
            <w:pPr>
              <w:pStyle w:val="Normal"/>
              <w:widowControl w:val="false"/>
              <w:rPr>
                <w:lang w:val="en-US"/>
              </w:rPr>
            </w:pPr>
            <w:r>
              <w:rPr>
                <w:b/>
                <w:bCs/>
                <w:lang w:val="en-US"/>
              </w:rPr>
              <w:t>Attributes:</w:t>
            </w:r>
          </w:p>
        </w:tc>
        <w:tc>
          <w:tcPr>
            <w:tcW w:w="8448" w:type="dxa"/>
            <w:tcBorders/>
            <w:vAlign w:val="center"/>
          </w:tcPr>
          <w:tbl>
            <w:tblPr>
              <w:tblW w:w="833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43"/>
              <w:gridCol w:w="1014"/>
              <w:gridCol w:w="824"/>
              <w:gridCol w:w="5150"/>
            </w:tblGrid>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3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23" w:type="dxa"/>
            <w:tcBorders/>
            <w:vAlign w:val="center"/>
          </w:tcPr>
          <w:p>
            <w:pPr>
              <w:pStyle w:val="Normal"/>
              <w:widowControl w:val="false"/>
              <w:rPr>
                <w:lang w:val="en-US"/>
              </w:rPr>
            </w:pPr>
            <w:r>
              <w:rPr>
                <w:b/>
                <w:bCs/>
                <w:lang w:val="en-US"/>
              </w:rPr>
              <w:t>Subelements:</w:t>
            </w:r>
          </w:p>
        </w:tc>
        <w:tc>
          <w:tcPr>
            <w:tcW w:w="8448" w:type="dxa"/>
            <w:tcBorders/>
            <w:vAlign w:val="center"/>
          </w:tcPr>
          <w:tbl>
            <w:tblPr>
              <w:tblW w:w="833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217"/>
              <w:gridCol w:w="1135"/>
              <w:gridCol w:w="1180"/>
              <w:gridCol w:w="3799"/>
            </w:tblGrid>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Sequence">
                    <w:r>
                      <w:rPr>
                        <w:rStyle w:val="InternetLink"/>
                        <w:lang w:val="en-US"/>
                      </w:rPr>
                      <w:t>PeptideSequence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
                    <w:r>
                      <w:rPr>
                        <w:rStyle w:val="InternetLink"/>
                        <w:lang w:val="en-US"/>
                      </w:rPr>
                      <w:t>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 â€œunknown modificationâ€ CV term that MUST be used instead. A neutral loss should be defined as an additional CVParam within Modification. If more complex information should be given about neutral losses (such as presence/absence on particular product ions), this can additionally be encoded within the FragmentationArray.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titutionModification">
                    <w:r>
                      <w:rPr>
                        <w:rStyle w:val="InternetLink"/>
                        <w:lang w:val="en-US"/>
                      </w:rPr>
                      <w:t>SubstitutionModification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23" w:type="dxa"/>
            <w:tcBorders/>
            <w:vAlign w:val="center"/>
          </w:tcPr>
          <w:p>
            <w:pPr>
              <w:pStyle w:val="Normal"/>
              <w:widowControl w:val="false"/>
              <w:rPr>
                <w:lang w:val="en-US"/>
              </w:rPr>
            </w:pPr>
            <w:r>
              <w:rPr>
                <w:b/>
                <w:bCs/>
                <w:lang w:val="en-US"/>
              </w:rPr>
              <w:t>Example Context:</w:t>
            </w:r>
          </w:p>
        </w:tc>
        <w:tc>
          <w:tcPr>
            <w:tcW w:w="8448" w:type="dxa"/>
            <w:tcBorders/>
            <w:vAlign w:val="center"/>
          </w:tcPr>
          <w:p>
            <w:pPr>
              <w:pStyle w:val="HTMLPreformatted"/>
              <w:widowControl w:val="false"/>
              <w:rPr/>
            </w:pPr>
            <w:r>
              <w:rPr/>
              <w:t>&lt;Peptide id="CCPQCCSSGCSQNLCGPLCVTTPYYCTR_##Carbamidomethyl(C):1##Carbamidomethyl(C):2##Carbamidomethyl(C):</w:t>
            </w:r>
          </w:p>
          <w:p>
            <w:pPr>
              <w:pStyle w:val="HTMLPreformatted"/>
              <w:widowControl w:val="false"/>
              <w:rPr/>
            </w:pPr>
            <w:r>
              <w:rPr/>
              <w:t>5##Carbamidomethyl(C):6##Carbamidomethyl(C):10##Carbamidomethyl(C):15##Carbamidomethyl(C):</w:t>
            </w:r>
          </w:p>
          <w:p>
            <w:pPr>
              <w:pStyle w:val="HTMLPreformatted"/>
              <w:widowControl w:val="false"/>
              <w:rPr/>
            </w:pPr>
            <w:r>
              <w:rPr/>
              <w:t>19##Carbamidomethyl(C):26"&gt;</w:t>
            </w:r>
          </w:p>
          <w:p>
            <w:pPr>
              <w:pStyle w:val="HTMLPreformatted"/>
              <w:widowControl w:val="false"/>
              <w:rPr/>
            </w:pPr>
            <w:r>
              <w:rPr/>
              <w:t xml:space="preserve">  </w:t>
            </w:r>
            <w:r>
              <w:rPr/>
              <w:t>&lt;PeptideSequence&gt;CCPQCCSSGCSQNLCGPLCVTTPYYCTR&lt;/PeptideSequence&gt;</w:t>
            </w:r>
          </w:p>
          <w:p>
            <w:pPr>
              <w:pStyle w:val="HTMLPreformatted"/>
              <w:widowControl w:val="false"/>
              <w:rPr/>
            </w:pPr>
            <w:r>
              <w:rPr/>
              <w:t xml:space="preserve">  </w:t>
            </w:r>
            <w:r>
              <w:rPr/>
              <w:t>&lt;Modification location="1"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&lt;/Modification&gt;</w:t>
            </w:r>
          </w:p>
          <w:p>
            <w:pPr>
              <w:pStyle w:val="HTMLPreformatted"/>
              <w:widowControl w:val="false"/>
              <w:rPr/>
            </w:pPr>
            <w:r>
              <w:rPr/>
              <w:t xml:space="preserve">  </w:t>
            </w:r>
            <w:r>
              <w:rPr/>
              <w:t>&lt;Modification location="2" residues="C" monoisotopicMassDelta="57.02147"&gt;</w:t>
            </w:r>
          </w:p>
          <w:p>
            <w:pPr>
              <w:pStyle w:val="HTMLPreformatted"/>
              <w:widowControl w:val="false"/>
              <w:rPr/>
            </w:pPr>
            <w:r>
              <w:rPr/>
              <w:t xml:space="preserve">    </w:t>
            </w:r>
            <w:r>
              <w:rPr/>
              <w:t>&lt;cvParam cvRef="UNIMOD" accession="UNIMOD:4" name="Carbamidomethyl"&gt;&lt;/cvParam&gt;</w:t>
            </w:r>
          </w:p>
          <w:p>
            <w:pPr>
              <w:pStyle w:val="HTMLPreformatted"/>
              <w:widowControl w:val="false"/>
              <w:rPr/>
            </w:pPr>
            <w:r>
              <w:rPr/>
              <w:t xml:space="preserve">  </w:t>
            </w:r>
            <w:r>
              <w:rPr/>
              <w:t>...</w:t>
            </w:r>
          </w:p>
          <w:p>
            <w:pPr>
              <w:pStyle w:val="HTMLPreformatted"/>
              <w:widowControl w:val="false"/>
              <w:rPr/>
            </w:pPr>
            <w:r>
              <w:rPr/>
              <w:t>&lt;/Peptide&gt;</w:t>
            </w:r>
          </w:p>
        </w:tc>
      </w:tr>
      <w:tr>
        <w:trPr/>
        <w:tc>
          <w:tcPr>
            <w:tcW w:w="1523" w:type="dxa"/>
            <w:tcBorders/>
            <w:vAlign w:val="center"/>
          </w:tcPr>
          <w:p>
            <w:pPr>
              <w:pStyle w:val="Normal"/>
              <w:widowControl w:val="false"/>
              <w:rPr>
                <w:lang w:val="en-US"/>
              </w:rPr>
            </w:pPr>
            <w:r>
              <w:rPr>
                <w:b/>
                <w:bCs/>
                <w:lang w:val="en-US"/>
              </w:rPr>
              <w:t>cvParam Mapping Rules:</w:t>
            </w:r>
          </w:p>
        </w:tc>
        <w:tc>
          <w:tcPr>
            <w:tcW w:w="8448" w:type="dxa"/>
            <w:tcBorders/>
            <w:vAlign w:val="center"/>
          </w:tcPr>
          <w:p>
            <w:pPr>
              <w:pStyle w:val="HTMLPreformatted"/>
              <w:widowControl w:val="false"/>
              <w:rPr/>
            </w:pPr>
            <w:r>
              <w:rPr/>
              <w:t>Path /MzIdentML/SequenceCollection/Peptide</w:t>
            </w:r>
          </w:p>
          <w:p>
            <w:pPr>
              <w:pStyle w:val="HTMLPreformatted"/>
              <w:widowControl w:val="false"/>
              <w:rPr/>
            </w:pPr>
            <w:r>
              <w:rPr/>
              <w:t xml:space="preserve">MAY supply a *child* term of </w:t>
            </w:r>
            <w:hyperlink r:id="rId188" w:tgtFrame="new">
              <w:r>
                <w:rPr>
                  <w:rStyle w:val="InternetLink"/>
                </w:rPr>
                <w:t>MS:1001355</w:t>
              </w:r>
            </w:hyperlink>
            <w:r>
              <w:rPr/>
              <w:t xml:space="preserve"> (</w:t>
            </w:r>
            <w:r>
              <w:rPr>
                <w:rStyle w:val="Popup"/>
              </w:rPr>
              <w:t>peptide descriptions</w:t>
            </w:r>
            <w:r>
              <w:rPr/>
              <w:t>) one or more times</w:t>
            </w:r>
          </w:p>
        </w:tc>
      </w:tr>
    </w:tbl>
    <w:p>
      <w:pPr>
        <w:pStyle w:val="Normal"/>
        <w:rPr>
          <w:b/>
          <w:b/>
          <w:lang w:val="en-US"/>
        </w:rPr>
      </w:pPr>
      <w:r>
        <w:rPr>
          <w:b/>
          <w:lang w:val="en-US"/>
        </w:rPr>
        <w:t xml:space="preserve">Example for </w:t>
      </w:r>
      <w:del w:id="615" w:author="Juan Antonio Vizcaino" w:date="2023-01-25T10:41:00Z">
        <w:r>
          <w:rPr>
            <w:b/>
            <w:lang w:val="en-US"/>
          </w:rPr>
          <w:delText>cross-link</w:delText>
        </w:r>
      </w:del>
      <w:ins w:id="616" w:author="Juan Antonio Vizcaino" w:date="2023-01-25T10:41:00Z">
        <w:r>
          <w:rPr>
            <w:b/>
            <w:lang w:val="en-US"/>
          </w:rPr>
          <w:t>crosslink</w:t>
        </w:r>
      </w:ins>
      <w:r>
        <w:rPr>
          <w:b/>
          <w:lang w:val="en-US"/>
        </w:rPr>
        <w:t>ing:</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&lt;PeptideSequence&gt;KYLYEIAR&lt;/PeptideSequence&gt;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residues="Y" monoisotopicMassDelta="156.07864430999996"&gt;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accession="XLMOD:01000" name="hydrolysed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location="4" residues="Y" monoisotopicMassDelta="155.094628715"&gt;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accession="XLMOD:01001" name="amidated 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location="2" monoisotopicMassDelta="0.0"&gt;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accession="MS:1002510" name="</w:t>
      </w:r>
      <w:del w:id="617" w:author="Juan Antonio Vizcaino" w:date="2023-01-25T10:41:00Z">
        <w:r>
          <w:rPr>
            <w:rFonts w:cs="Courier New" w:ascii="Courier New" w:hAnsi="Courier New"/>
            <w:sz w:val="14"/>
            <w:szCs w:val="14"/>
            <w:lang w:val="en-US"/>
          </w:rPr>
          <w:delText>cross-link</w:delText>
        </w:r>
      </w:del>
      <w:ins w:id="618"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 xml:space="preserve"> acceptor"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 id="54603257_54604608_2_1_p0"&gt;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&lt;PeptideSequence&gt;LSVEAFEK&lt;/PeptideSequence&gt;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 location="3" monoisotopicMassDelta="138.06807961"&gt;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cvRef="XLMOD" accession="XLMOD:02000" name="BS3"&gt;&lt;/cvParam&gt;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&lt;cvParam cvRef="PSI-MS" accession="MS:1002509" name="</w:t>
      </w:r>
      <w:del w:id="619" w:author="Juan Antonio Vizcaino" w:date="2023-01-25T10:41:00Z">
        <w:r>
          <w:rPr>
            <w:rFonts w:cs="Courier New" w:ascii="Courier New" w:hAnsi="Courier New"/>
            <w:sz w:val="14"/>
            <w:szCs w:val="14"/>
            <w:lang w:val="en-US"/>
          </w:rPr>
          <w:delText>cross-link</w:delText>
        </w:r>
      </w:del>
      <w:ins w:id="620"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 xml:space="preserve"> donor" value="1"&gt;&lt;/cvParam&gt;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&lt;/Modification&gt;</w:t>
      </w:r>
    </w:p>
    <w:p>
      <w:pPr>
        <w:pStyle w:val="Normal"/>
        <w:ind w:left="851" w:hanging="0"/>
        <w:rPr>
          <w:rFonts w:ascii="Courier New" w:hAnsi="Courier New" w:cs="Courier New"/>
          <w:sz w:val="14"/>
          <w:szCs w:val="14"/>
          <w:lang w:val="en-US"/>
        </w:rPr>
      </w:pPr>
      <w:r>
        <w:rPr>
          <w:rFonts w:cs="Courier New" w:ascii="Courier New" w:hAnsi="Courier New"/>
          <w:sz w:val="14"/>
          <w:szCs w:val="14"/>
          <w:lang w:val="en-US"/>
        </w:rPr>
        <w:t xml:space="preserve">  </w:t>
      </w:r>
      <w:r>
        <w:rPr>
          <w:rFonts w:cs="Courier New" w:ascii="Courier New" w:hAnsi="Courier New"/>
          <w:sz w:val="14"/>
          <w:szCs w:val="14"/>
          <w:lang w:val="en-US"/>
        </w:rPr>
        <w:t>&lt;/Peptide&gt;</w:t>
      </w:r>
    </w:p>
    <w:p>
      <w:pPr>
        <w:pStyle w:val="Normal"/>
        <w:rPr>
          <w:rFonts w:cs="Arial"/>
          <w:lang w:val="en-US"/>
        </w:rPr>
      </w:pPr>
      <w:r>
        <w:rPr>
          <w:rFonts w:cs="Arial"/>
          <w:lang w:val="en-US"/>
        </w:rPr>
      </w:r>
    </w:p>
    <w:p>
      <w:pPr>
        <w:pStyle w:val="Heading2"/>
        <w:ind w:left="0" w:hanging="0"/>
        <w:rPr/>
      </w:pPr>
      <w:bookmarkStart w:id="251" w:name="__RefHeading___Toc37556_832650626"/>
      <w:bookmarkStart w:id="252" w:name="_Toc477259875"/>
      <w:bookmarkEnd w:id="251"/>
      <w:r>
        <w:rPr/>
        <w:t>Element &lt;</w:t>
      </w:r>
      <w:bookmarkStart w:id="253" w:name="PeptideEvidence"/>
      <w:r>
        <w:rPr/>
        <w:t>PeptideEvidence</w:t>
      </w:r>
      <w:bookmarkEnd w:id="253"/>
      <w:r>
        <w:rPr/>
        <w:t>&gt;</w:t>
      </w:r>
      <w:bookmarkEnd w:id="25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3"/>
        <w:gridCol w:w="8578"/>
      </w:tblGrid>
      <w:tr>
        <w:trPr/>
        <w:tc>
          <w:tcPr>
            <w:tcW w:w="1393" w:type="dxa"/>
            <w:tcBorders/>
            <w:vAlign w:val="center"/>
          </w:tcPr>
          <w:p>
            <w:pPr>
              <w:pStyle w:val="Normal"/>
              <w:widowControl w:val="false"/>
              <w:rPr>
                <w:lang w:val="en-US"/>
              </w:rPr>
            </w:pPr>
            <w:r>
              <w:rPr>
                <w:b/>
                <w:bCs/>
                <w:lang w:val="en-US"/>
              </w:rPr>
              <w:t>Definition:</w:t>
            </w:r>
          </w:p>
        </w:tc>
        <w:tc>
          <w:tcPr>
            <w:tcW w:w="8578" w:type="dxa"/>
            <w:tcBorders/>
            <w:vAlign w:val="center"/>
          </w:tcPr>
          <w:p>
            <w:pPr>
              <w:pStyle w:val="Normal"/>
              <w:widowControl w:val="false"/>
              <w:rPr>
                <w:lang w:val="en-US"/>
              </w:rPr>
            </w:pPr>
            <w:r>
              <w:rPr>
                <w:lang w:val="en-US"/>
              </w:rPr>
              <w:t>PeptideEvidence links a specific Peptide element to a specific position in a DBSequence.</w:t>
            </w:r>
          </w:p>
          <w:p>
            <w:pPr>
              <w:pStyle w:val="Normal"/>
              <w:widowControl w:val="false"/>
              <w:rPr>
                <w:lang w:val="en-US"/>
              </w:rPr>
            </w:pPr>
            <w:r>
              <w:rPr>
                <w:lang w:val="en-US"/>
              </w:rPr>
              <w:t xml:space="preserve">There MUST only be one PeptideEvidence item per Peptide-to-DBSequence-position. </w:t>
            </w:r>
          </w:p>
        </w:tc>
      </w:tr>
      <w:tr>
        <w:trPr/>
        <w:tc>
          <w:tcPr>
            <w:tcW w:w="1393" w:type="dxa"/>
            <w:tcBorders/>
            <w:vAlign w:val="center"/>
          </w:tcPr>
          <w:p>
            <w:pPr>
              <w:pStyle w:val="Normal"/>
              <w:widowControl w:val="false"/>
              <w:rPr>
                <w:lang w:val="en-US"/>
              </w:rPr>
            </w:pPr>
            <w:r>
              <w:rPr>
                <w:b/>
                <w:bCs/>
                <w:lang w:val="en-US"/>
              </w:rPr>
              <w:t>Type:</w:t>
            </w:r>
          </w:p>
        </w:tc>
        <w:tc>
          <w:tcPr>
            <w:tcW w:w="8578" w:type="dxa"/>
            <w:tcBorders/>
            <w:vAlign w:val="center"/>
          </w:tcPr>
          <w:p>
            <w:pPr>
              <w:pStyle w:val="Normal"/>
              <w:widowControl w:val="false"/>
              <w:rPr>
                <w:lang w:val="en-US"/>
              </w:rPr>
            </w:pPr>
            <w:r>
              <w:rPr>
                <w:lang w:val="en-US"/>
              </w:rPr>
              <w:t xml:space="preserve">PeptideEvidenceType </w:t>
            </w:r>
          </w:p>
        </w:tc>
      </w:tr>
      <w:tr>
        <w:trPr/>
        <w:tc>
          <w:tcPr>
            <w:tcW w:w="1393" w:type="dxa"/>
            <w:tcBorders/>
            <w:vAlign w:val="center"/>
          </w:tcPr>
          <w:p>
            <w:pPr>
              <w:pStyle w:val="Normal"/>
              <w:widowControl w:val="false"/>
              <w:rPr>
                <w:lang w:val="en-US"/>
              </w:rPr>
            </w:pPr>
            <w:r>
              <w:rPr>
                <w:b/>
                <w:bCs/>
                <w:lang w:val="en-US"/>
              </w:rPr>
              <w:t>Attributes:</w:t>
            </w:r>
          </w:p>
        </w:tc>
        <w:tc>
          <w:tcPr>
            <w:tcW w:w="8578" w:type="dxa"/>
            <w:tcBorders/>
            <w:vAlign w:val="center"/>
          </w:tcPr>
          <w:tbl>
            <w:tblPr>
              <w:tblW w:w="847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74"/>
              <w:gridCol w:w="2611"/>
              <w:gridCol w:w="822"/>
              <w:gridCol w:w="3164"/>
            </w:tblGrid>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 sequence in which the specified peptide has been linked.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end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index position of the last amino acid of the peptide inside the protein sequence, where the first amino acid of the protein sequence is position 1. Must be provided unless this is a de novo search.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frame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allowed_frames</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translation frame of this sequence if this is PeptideEvidence derived from nucleic acid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isDecoy</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peptide is matched to a decoy sequence.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post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Post flanking residue. If the peptide is C-terminal, post="-" and not post="". If for any reason it is unknown (e.g. denovo), post="?"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pre</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Previous flanking residue. If the peptide is N-terminal, pre="-" and not pre="". If for any reason it is unknown (e.g. denovo), pre="?" should be used. </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Start position of the peptide inside the protein sequence, where the first amino acid of the protein sequence is position 1. Must be provided unless this is a de novo search.</w:t>
                  </w:r>
                </w:p>
              </w:tc>
            </w:tr>
            <w:tr>
              <w:trPr/>
              <w:tc>
                <w:tcPr>
                  <w:tcW w:w="1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translationTable_ref</w:t>
                  </w:r>
                </w:p>
              </w:tc>
              <w:tc>
                <w:tcPr>
                  <w:tcW w:w="26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1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translation table used if this is PeptideEvidence derived from nucleic acid sequence </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Subelements:</w:t>
            </w:r>
          </w:p>
        </w:tc>
        <w:tc>
          <w:tcPr>
            <w:tcW w:w="8578" w:type="dxa"/>
            <w:tcBorders/>
            <w:vAlign w:val="center"/>
          </w:tcPr>
          <w:tbl>
            <w:tblPr>
              <w:tblW w:w="8488"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21"/>
              <w:gridCol w:w="1135"/>
              <w:gridCol w:w="1180"/>
              <w:gridCol w:w="4451"/>
            </w:tblGrid>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7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3" w:type="dxa"/>
            <w:tcBorders/>
            <w:vAlign w:val="center"/>
          </w:tcPr>
          <w:p>
            <w:pPr>
              <w:pStyle w:val="Normal"/>
              <w:widowControl w:val="false"/>
              <w:rPr>
                <w:lang w:val="en-US"/>
              </w:rPr>
            </w:pPr>
            <w:r>
              <w:rPr>
                <w:b/>
                <w:bCs/>
                <w:lang w:val="en-US"/>
              </w:rPr>
              <w:t>Example Context:</w:t>
            </w:r>
          </w:p>
        </w:tc>
        <w:tc>
          <w:tcPr>
            <w:tcW w:w="8578" w:type="dxa"/>
            <w:tcBorders/>
            <w:vAlign w:val="center"/>
          </w:tcPr>
          <w:p>
            <w:pPr>
              <w:pStyle w:val="HTMLPreformatted"/>
              <w:widowControl w:val="false"/>
              <w:rPr/>
            </w:pPr>
            <w:r>
              <w:rPr/>
              <w:t>&lt;PeptideEvidence dBSequence_ref="dbseq_generic|B_GENSCAN00000036974_REVERSED|p:genscan" peptide_ref="CRCQYSGVNNLCHTSSHCPNQGSTCENVDTCLKPDEPK_##Carbamidomethyl(C):1##Carbamidomethyl(C):</w:t>
            </w:r>
          </w:p>
          <w:p>
            <w:pPr>
              <w:pStyle w:val="HTMLPreformatted"/>
              <w:widowControl w:val="false"/>
              <w:rPr/>
            </w:pPr>
            <w:r>
              <w:rPr/>
              <w:t>3##Carbamidomethyl(C):12##Carbamidomethyl(C):18##Carbamidomethyl(C):25##Carbamidomethyl(C):</w:t>
            </w:r>
          </w:p>
          <w:p>
            <w:pPr>
              <w:pStyle w:val="HTMLPreformatted"/>
              <w:widowControl w:val="false"/>
              <w:rPr/>
            </w:pPr>
            <w:r>
              <w:rPr/>
              <w:t>31##Ammonia-loss(C):1" start="494" end="531" pre="R" post="L" isDecoy="true" id="CRCQYSGVNNLCHTSSHCPNQGSTCENVDTCLKPDEPK_generic|B_GENSCAN00000036974_REVERSED|p:genscan_494_531"&gt;</w:t>
            </w:r>
          </w:p>
          <w:p>
            <w:pPr>
              <w:pStyle w:val="HTMLPreformatted"/>
              <w:widowControl w:val="false"/>
              <w:rPr/>
            </w:pPr>
            <w:r>
              <w:rPr/>
              <w:t>&lt;/PeptideEvidence&gt;</w:t>
            </w:r>
          </w:p>
          <w:p>
            <w:pPr>
              <w:pStyle w:val="HTMLPreformatted"/>
              <w:widowControl w:val="false"/>
              <w:rPr/>
            </w:pPr>
            <w:r>
              <w:rPr/>
            </w:r>
          </w:p>
        </w:tc>
      </w:tr>
      <w:tr>
        <w:trPr/>
        <w:tc>
          <w:tcPr>
            <w:tcW w:w="1393" w:type="dxa"/>
            <w:tcBorders/>
            <w:vAlign w:val="center"/>
          </w:tcPr>
          <w:p>
            <w:pPr>
              <w:pStyle w:val="Normal"/>
              <w:widowControl w:val="false"/>
              <w:rPr>
                <w:lang w:val="en-US"/>
              </w:rPr>
            </w:pPr>
            <w:r>
              <w:rPr>
                <w:lang w:val="en-US"/>
              </w:rPr>
            </w:r>
          </w:p>
        </w:tc>
        <w:tc>
          <w:tcPr>
            <w:tcW w:w="8578" w:type="dxa"/>
            <w:tcBorders/>
            <w:vAlign w:val="center"/>
          </w:tcPr>
          <w:p>
            <w:pPr>
              <w:pStyle w:val="Normal"/>
              <w:widowControl w:val="false"/>
              <w:rPr>
                <w:lang w:val="en-US"/>
              </w:rPr>
            </w:pPr>
            <w:r>
              <w:rPr>
                <w:lang w:val="en-US"/>
              </w:rPr>
            </w:r>
          </w:p>
        </w:tc>
      </w:tr>
    </w:tbl>
    <w:p>
      <w:pPr>
        <w:pStyle w:val="Normal"/>
        <w:rPr>
          <w:b/>
          <w:b/>
          <w:lang w:val="en-US"/>
        </w:rPr>
      </w:pPr>
      <w:r>
        <w:rPr>
          <w:b/>
          <w:lang w:val="en-US"/>
        </w:rPr>
        <w:t>Example for proteogenomics search:</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 dBSequence_ref="dbseq_generic|A_ENSP00000287611|" peptide_ref="YNSQNQSNNQFVLYR_" start="44" end="58" pre="K" post="I" isDecoy="false" id="YNSQNQSNNQFVLYR_generic|A_ENSP00000287611|_44_58"&gt;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accession="MS:1002640" name="peptide end on chromosome" value="186717716"&gt;&lt;/cvParam&gt;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accession="MS:1002641" name="peptide exon count" value="1"&gt;&lt;/cvParam&gt;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accession="MS:1002642" name="peptide exon nucleotide sizes" value="45"&gt;&lt;/cvParam&gt;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accession="MS:1002643" name="peptide start positions on chromosome" value="186717673"&gt;&lt;/cvParam&gt;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&lt;/PeptideEvidence&gt;</w:t>
      </w:r>
    </w:p>
    <w:p>
      <w:pPr>
        <w:pStyle w:val="Normal"/>
        <w:jc w:val="both"/>
        <w:rPr>
          <w:rFonts w:cs="Arial"/>
          <w:lang w:val="en-US"/>
        </w:rPr>
      </w:pPr>
      <w:r>
        <w:rPr>
          <w:rFonts w:cs="Arial"/>
          <w:lang w:val="en-US"/>
        </w:rPr>
      </w:r>
    </w:p>
    <w:p>
      <w:pPr>
        <w:pStyle w:val="Heading2"/>
        <w:ind w:left="0" w:hanging="0"/>
        <w:rPr/>
      </w:pPr>
      <w:bookmarkStart w:id="254" w:name="__RefHeading___Toc37558_832650626"/>
      <w:bookmarkStart w:id="255" w:name="_Toc477259876"/>
      <w:bookmarkEnd w:id="254"/>
      <w:r>
        <w:rPr/>
        <w:t>Element &lt;</w:t>
      </w:r>
      <w:bookmarkStart w:id="256" w:name="PeptideEvidenceRef"/>
      <w:r>
        <w:rPr/>
        <w:t>PeptideEvidenceRef</w:t>
      </w:r>
      <w:bookmarkEnd w:id="256"/>
      <w:r>
        <w:rPr/>
        <w:t>&gt;</w:t>
      </w:r>
      <w:bookmarkEnd w:id="25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Reference to the PeptideEvidence element identified. If a specific sequence can be assigned to</w:t>
            </w:r>
          </w:p>
          <w:p>
            <w:pPr>
              <w:pStyle w:val="Normal"/>
              <w:widowControl w:val="false"/>
              <w:rPr>
                <w:lang w:val="en-US"/>
              </w:rPr>
            </w:pPr>
            <w:r>
              <w:rPr>
                <w:lang w:val="en-US"/>
              </w:rPr>
              <w:t>multiple proteins and or positions in a protein all possible PeptideEvidence elements should be</w:t>
            </w:r>
          </w:p>
          <w:p>
            <w:pPr>
              <w:pStyle w:val="Normal"/>
              <w:widowControl w:val="false"/>
              <w:rPr>
                <w:lang w:val="en-US"/>
              </w:rPr>
            </w:pPr>
            <w:r>
              <w:rPr>
                <w:lang w:val="en-US"/>
              </w:rPr>
              <w:t xml:space="preserve">referenced here.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PeptideEvidenceRefType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29"/>
              <w:gridCol w:w="1043"/>
              <w:gridCol w:w="825"/>
              <w:gridCol w:w="4648"/>
            </w:tblGrid>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4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PeptideEvidenceItem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&lt;PeptideEvidenceRef peptideEvidence_ref="GEGGAQDGSGTEGVGATGAAGGRGAQGAPGGTGGAGSGSGLHHQQDSGYQGASGSGGAQSGGR_generic|A_ENSP</w:t>
            </w:r>
          </w:p>
          <w:p>
            <w:pPr>
              <w:pStyle w:val="HTMLPreformatted"/>
              <w:widowControl w:val="false"/>
              <w:rPr/>
            </w:pPr>
            <w:r>
              <w:rPr/>
              <w:t>00000352272_REVERSED|p:known_125_187"&gt;&lt;/PeptideEvidenceRef&gt;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accession="MS:1002356" name="PSM-level combined FDRScore" value="3.9523759266648643E-7"&gt;&lt;/cvParam&gt;</w:t>
            </w:r>
          </w:p>
          <w:p>
            <w:pPr>
              <w:pStyle w:val="HTMLPreformatted"/>
              <w:widowControl w:val="false"/>
              <w:rPr/>
            </w:pPr>
            <w:r>
              <w:rPr/>
              <w:t>&lt;cvParam cvRef="PSI-MS" accession="MS:1002359" name="distinct peptide-level local FDR" value="0.0"&gt;&lt;/cvParam&gt;</w:t>
            </w:r>
          </w:p>
          <w:p>
            <w:pPr>
              <w:pStyle w:val="HTMLPreformatted"/>
              <w:widowControl w:val="false"/>
              <w:rPr/>
            </w:pPr>
            <w:r>
              <w:rPr/>
              <w:t>&lt;cvParam cvRef="PSI-MS" accession="MS:1001868" name="distinct peptide-level q-value" value="0.0"&gt;&lt;/cvParam&gt;</w:t>
            </w:r>
          </w:p>
          <w:p>
            <w:pPr>
              <w:pStyle w:val="HTMLPreformatted"/>
              <w:widowControl w:val="false"/>
              <w:rPr/>
            </w:pPr>
            <w:r>
              <w:rPr/>
              <w:t>&lt;cvParam cvRef="PSI-MS" accession="MS:1002360" name="distinct peptide-level FDRScore" value="3.0117913560694526E-7"&gt;&lt;/cvParam&gt;</w:t>
            </w:r>
          </w:p>
          <w:p>
            <w:pPr>
              <w:pStyle w:val="HTMLPreformatted"/>
              <w:widowControl w:val="false"/>
              <w:rPr/>
            </w:pPr>
            <w:r>
              <w:rPr/>
              <w:t>&lt;cvParam cvRef="PSI-MS" accession="MS:1002500" name="peptide passes threshold" value="true"&gt;&lt;/cvParam&gt;</w:t>
            </w:r>
          </w:p>
          <w:p>
            <w:pPr>
              <w:pStyle w:val="HTMLPreformatted"/>
              <w:widowControl w:val="false"/>
              <w:rPr/>
            </w:pPr>
            <w:r>
              <w:rPr/>
              <w:t>&lt;cvParam cvRef="PSI-MS" accession="MS:1002520" name="peptide group ID" value="AVMDDFAAFVEK_##Oxidation(M):3"&gt;&lt;/cvParam&gt;</w:t>
            </w:r>
          </w:p>
          <w:p>
            <w:pPr>
              <w:pStyle w:val="HTMLPreformatted"/>
              <w:widowControl w:val="false"/>
              <w:rPr/>
            </w:pPr>
            <w:r>
              <w:rPr/>
              <w:t>&lt;cvParam cvRef="PSI-MS" accession="MS:1002439" name="final PSM list UNDER DISCUSSION"&gt;&lt;/cvParam&gt;</w:t>
            </w:r>
          </w:p>
          <w:p>
            <w:pPr>
              <w:pStyle w:val="HTMLPreformatted"/>
              <w:widowControl w:val="false"/>
              <w:rPr/>
            </w:pPr>
            <w:r>
              <w:rPr/>
              <w:t>&lt;cvParam cvRef="PSI-MS" accession="MS:1002511" name="</w:t>
            </w:r>
            <w:del w:id="621" w:author="Juan Antonio Vizcaino" w:date="2023-01-25T10:41:00Z">
              <w:r>
                <w:rPr/>
                <w:delText>Cross-link</w:delText>
              </w:r>
            </w:del>
            <w:ins w:id="622" w:author="Juan Antonio Vizcaino" w:date="2023-01-25T10:41:00Z">
              <w:r>
                <w:rPr/>
                <w:t>Crosslink</w:t>
              </w:r>
            </w:ins>
            <w:r>
              <w:rPr/>
              <w:t>ed spectrum identification item." value="21"&gt;&lt;/cvParam&gt;</w:t>
            </w:r>
          </w:p>
          <w:p>
            <w:pPr>
              <w:pStyle w:val="HTMLPreformatted"/>
              <w:widowControl w:val="false"/>
              <w:rPr/>
            </w:pPr>
            <w:r>
              <w:rPr/>
              <w:t>&lt;cvParam cvRef="PSI-MS" accession="MS:1002545" name="The xi result 'Score'." value="2.769918944845425"&gt;&lt;/cvParam&gt;</w:t>
            </w:r>
          </w:p>
          <w:p>
            <w:pPr>
              <w:pStyle w:val="HTMLPreformatted"/>
              <w:widowControl w:val="false"/>
              <w:rPr/>
            </w:pPr>
            <w:r>
              <w:rPr/>
              <w:t>&lt;cvParam cvRef="PSI-MS" accession="MS:1000797" name="peak list scans" value="6655"&gt;&lt;/cvParam&gt;</w:t>
            </w:r>
          </w:p>
        </w:tc>
      </w:tr>
      <w:tr>
        <w:trPr/>
        <w:tc>
          <w:tcPr>
            <w:tcW w:w="1424" w:type="dxa"/>
            <w:tcBorders/>
            <w:vAlign w:val="center"/>
          </w:tcPr>
          <w:p>
            <w:pPr>
              <w:pStyle w:val="Normal"/>
              <w:widowControl w:val="false"/>
              <w:rPr>
                <w:lang w:val="en-US"/>
              </w:rPr>
            </w:pPr>
            <w:r>
              <w:rPr>
                <w:b/>
                <w:bCs/>
                <w:lang w:val="en-US"/>
              </w:rPr>
              <w:t>Example userParams:</w:t>
            </w:r>
          </w:p>
        </w:tc>
        <w:tc>
          <w:tcPr>
            <w:tcW w:w="8547" w:type="dxa"/>
            <w:tcBorders/>
            <w:vAlign w:val="center"/>
          </w:tcPr>
          <w:p>
            <w:pPr>
              <w:pStyle w:val="HTMLPreformatted"/>
              <w:widowControl w:val="false"/>
              <w:rPr/>
            </w:pPr>
            <w:r>
              <w:rPr/>
              <w:t>&lt;userParam name="search engines identifying PSM" value="12"&gt;&lt;/userParam&gt;</w:t>
            </w:r>
          </w:p>
        </w:tc>
      </w:tr>
    </w:tbl>
    <w:p>
      <w:pPr>
        <w:pStyle w:val="Normal"/>
        <w:rPr>
          <w:lang w:val="en-US"/>
        </w:rPr>
      </w:pPr>
      <w:r>
        <w:rPr>
          <w:lang w:val="en-US"/>
        </w:rPr>
      </w:r>
    </w:p>
    <w:p>
      <w:pPr>
        <w:pStyle w:val="Heading2"/>
        <w:ind w:left="0" w:hanging="0"/>
        <w:rPr/>
      </w:pPr>
      <w:bookmarkStart w:id="257" w:name="__RefHeading___Toc37560_832650626"/>
      <w:bookmarkStart w:id="258" w:name="_Toc477259877"/>
      <w:bookmarkEnd w:id="257"/>
      <w:r>
        <w:rPr/>
        <w:t>Element &lt;</w:t>
      </w:r>
      <w:bookmarkStart w:id="259" w:name="PeptideHypothesis"/>
      <w:r>
        <w:rPr/>
        <w:t>PeptideHypothesis</w:t>
      </w:r>
      <w:bookmarkEnd w:id="259"/>
      <w:r>
        <w:rPr/>
        <w:t>&gt;</w:t>
      </w:r>
      <w:bookmarkEnd w:id="25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1"/>
        <w:gridCol w:w="8550"/>
      </w:tblGrid>
      <w:tr>
        <w:trPr/>
        <w:tc>
          <w:tcPr>
            <w:tcW w:w="1421" w:type="dxa"/>
            <w:tcBorders/>
            <w:vAlign w:val="center"/>
          </w:tcPr>
          <w:p>
            <w:pPr>
              <w:pStyle w:val="Normal"/>
              <w:widowControl w:val="false"/>
              <w:rPr>
                <w:lang w:val="en-US"/>
              </w:rPr>
            </w:pPr>
            <w:r>
              <w:rPr>
                <w:b/>
                <w:bCs/>
                <w:lang w:val="en-US"/>
              </w:rPr>
              <w:t>Definition:</w:t>
            </w:r>
          </w:p>
        </w:tc>
        <w:tc>
          <w:tcPr>
            <w:tcW w:w="8550" w:type="dxa"/>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421" w:type="dxa"/>
            <w:tcBorders/>
            <w:vAlign w:val="center"/>
          </w:tcPr>
          <w:p>
            <w:pPr>
              <w:pStyle w:val="Normal"/>
              <w:widowControl w:val="false"/>
              <w:rPr>
                <w:lang w:val="en-US"/>
              </w:rPr>
            </w:pPr>
            <w:r>
              <w:rPr>
                <w:b/>
                <w:bCs/>
                <w:lang w:val="en-US"/>
              </w:rPr>
              <w:t>Type:</w:t>
            </w:r>
          </w:p>
        </w:tc>
        <w:tc>
          <w:tcPr>
            <w:tcW w:w="8550" w:type="dxa"/>
            <w:tcBorders/>
            <w:vAlign w:val="center"/>
          </w:tcPr>
          <w:p>
            <w:pPr>
              <w:pStyle w:val="Normal"/>
              <w:widowControl w:val="false"/>
              <w:rPr>
                <w:lang w:val="en-US"/>
              </w:rPr>
            </w:pPr>
            <w:r>
              <w:rPr>
                <w:lang w:val="en-US"/>
              </w:rPr>
              <w:t xml:space="preserve">PeptideHypothesisType </w:t>
            </w:r>
          </w:p>
        </w:tc>
      </w:tr>
      <w:tr>
        <w:trPr/>
        <w:tc>
          <w:tcPr>
            <w:tcW w:w="1421" w:type="dxa"/>
            <w:tcBorders/>
            <w:vAlign w:val="center"/>
          </w:tcPr>
          <w:p>
            <w:pPr>
              <w:pStyle w:val="Normal"/>
              <w:widowControl w:val="false"/>
              <w:rPr>
                <w:lang w:val="en-US"/>
              </w:rPr>
            </w:pPr>
            <w:r>
              <w:rPr>
                <w:b/>
                <w:bCs/>
                <w:lang w:val="en-US"/>
              </w:rPr>
              <w:t>Attributes:</w:t>
            </w:r>
          </w:p>
        </w:tc>
        <w:tc>
          <w:tcPr>
            <w:tcW w:w="8550" w:type="dxa"/>
            <w:tcBorders/>
            <w:vAlign w:val="center"/>
          </w:tcPr>
          <w:tbl>
            <w:tblPr>
              <w:tblW w:w="846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28"/>
              <w:gridCol w:w="1003"/>
              <w:gridCol w:w="824"/>
              <w:gridCol w:w="4704"/>
            </w:tblGrid>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peptideEvidence_ref</w:t>
                  </w:r>
                </w:p>
              </w:tc>
              <w:tc>
                <w:tcPr>
                  <w:tcW w:w="10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70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PeptideEvidence element on which this hypothesis is based. </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Subelements:</w:t>
            </w:r>
          </w:p>
        </w:tc>
        <w:tc>
          <w:tcPr>
            <w:tcW w:w="8550" w:type="dxa"/>
            <w:tcBorders/>
            <w:vAlign w:val="center"/>
          </w:tcPr>
          <w:tbl>
            <w:tblPr>
              <w:tblW w:w="846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785"/>
              <w:gridCol w:w="1137"/>
              <w:gridCol w:w="1177"/>
              <w:gridCol w:w="3360"/>
            </w:tblGrid>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Ref">
                    <w:r>
                      <w:rPr>
                        <w:rStyle w:val="InternetLink"/>
                        <w:lang w:val="en-US"/>
                      </w:rPr>
                      <w:t>SpectrumIdentificationItemRef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6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Reference(s) to the SpectrumIdentificationItem element(s) that support the given PeptideEvidence element. Using these references it is possible to indicate which spectra were actually accepted as evidence for this peptide identification in the given protein.</w:t>
                  </w:r>
                </w:p>
              </w:tc>
            </w:tr>
          </w:tbl>
          <w:p>
            <w:pPr>
              <w:pStyle w:val="Normal"/>
              <w:widowControl w:val="false"/>
              <w:rPr>
                <w:lang w:val="en-US"/>
              </w:rPr>
            </w:pPr>
            <w:r>
              <w:rPr>
                <w:lang w:val="en-US"/>
              </w:rPr>
            </w:r>
          </w:p>
        </w:tc>
      </w:tr>
      <w:tr>
        <w:trPr/>
        <w:tc>
          <w:tcPr>
            <w:tcW w:w="1421" w:type="dxa"/>
            <w:tcBorders/>
            <w:vAlign w:val="center"/>
          </w:tcPr>
          <w:p>
            <w:pPr>
              <w:pStyle w:val="Normal"/>
              <w:widowControl w:val="false"/>
              <w:rPr>
                <w:lang w:val="en-US"/>
              </w:rPr>
            </w:pPr>
            <w:r>
              <w:rPr>
                <w:b/>
                <w:bCs/>
                <w:lang w:val="en-US"/>
              </w:rPr>
              <w:t>Example Context:</w:t>
            </w:r>
          </w:p>
        </w:tc>
        <w:tc>
          <w:tcPr>
            <w:tcW w:w="8550" w:type="dxa"/>
            <w:tcBorders/>
            <w:vAlign w:val="center"/>
          </w:tcPr>
          <w:p>
            <w:pPr>
              <w:pStyle w:val="HTMLPreformatted"/>
              <w:widowControl w:val="false"/>
              <w:rPr/>
            </w:pPr>
            <w:r>
              <w:rPr/>
              <w:t xml:space="preserve">            </w:t>
            </w:r>
            <w:r>
              <w:rPr/>
              <w:t>&lt;PeptideHypothesis peptideEvidence_ref="PepEv_1864"&gt;</w:t>
            </w:r>
          </w:p>
          <w:p>
            <w:pPr>
              <w:pStyle w:val="HTMLPreformatted"/>
              <w:widowControl w:val="false"/>
              <w:rPr/>
            </w:pPr>
            <w:r>
              <w:rPr/>
              <w:t xml:space="preserve">              </w:t>
            </w:r>
            <w:r>
              <w:rPr/>
              <w:t>&lt;SpectrumIdentificationItemRef spectrumIdentificationItem_ref="SII_1780_1"/&gt;</w:t>
            </w:r>
          </w:p>
          <w:p>
            <w:pPr>
              <w:pStyle w:val="HTMLPreformatted"/>
              <w:widowControl w:val="false"/>
              <w:rPr/>
            </w:pPr>
            <w:r>
              <w:rPr/>
              <w:t xml:space="preserve">              </w:t>
            </w:r>
            <w:r>
              <w:rPr/>
              <w:t>&lt;SpectrumIdentificationItemRef spectrumIdentificationItem_ref="SII_2217_1"/&gt;</w:t>
            </w:r>
          </w:p>
          <w:p>
            <w:pPr>
              <w:pStyle w:val="HTMLPreformatted"/>
              <w:widowControl w:val="false"/>
              <w:rPr/>
            </w:pPr>
            <w:r>
              <w:rPr/>
              <w:t xml:space="preserve">              </w:t>
            </w:r>
            <w:r>
              <w:rPr/>
              <w:t>&lt;SpectrumIdentificationItemRef spectrumIdentificationItem_ref="SII_3245_1"/&gt;</w:t>
            </w:r>
          </w:p>
          <w:p>
            <w:pPr>
              <w:pStyle w:val="HTMLPreformatted"/>
              <w:widowControl w:val="false"/>
              <w:rPr/>
            </w:pPr>
            <w:r>
              <w:rPr/>
              <w:t xml:space="preserve">              </w:t>
            </w:r>
            <w:r>
              <w:rPr/>
              <w:t>&lt;SpectrumIdentificationItemRef spectrumIdentificationItem_ref="SII_4362_1"/&gt;</w:t>
            </w:r>
          </w:p>
          <w:p>
            <w:pPr>
              <w:pStyle w:val="HTMLPreformatted"/>
              <w:widowControl w:val="false"/>
              <w:rPr/>
            </w:pPr>
            <w:r>
              <w:rPr/>
              <w:t xml:space="preserve">              </w:t>
            </w:r>
            <w:r>
              <w:rPr/>
              <w:t>&lt;SpectrumIdentificationItemRef spectrumIdentificationItem_ref="SII_5349_1"/&gt;</w:t>
            </w:r>
          </w:p>
          <w:p>
            <w:pPr>
              <w:pStyle w:val="HTMLPreformatted"/>
              <w:widowControl w:val="false"/>
              <w:rPr/>
            </w:pPr>
            <w:r>
              <w:rPr/>
              <w:t xml:space="preserve">              </w:t>
            </w:r>
            <w:r>
              <w:rPr/>
              <w:t>&lt;SpectrumIdentificationItemRef spectrumIdentificationItem_ref="SII_5621_1"/&gt;</w:t>
            </w:r>
          </w:p>
          <w:p>
            <w:pPr>
              <w:pStyle w:val="HTMLPreformatted"/>
              <w:widowControl w:val="false"/>
              <w:rPr/>
            </w:pPr>
            <w:r>
              <w:rPr/>
              <w:t xml:space="preserve">  </w:t>
            </w:r>
            <w:r>
              <w:rPr/>
              <w:t>...</w:t>
            </w:r>
          </w:p>
          <w:p>
            <w:pPr>
              <w:pStyle w:val="HTMLPreformatted"/>
              <w:widowControl w:val="false"/>
              <w:rPr/>
            </w:pPr>
            <w:r>
              <w:rPr/>
              <w:t>&lt;/PeptideHypothesis&gt;</w:t>
            </w:r>
          </w:p>
        </w:tc>
      </w:tr>
      <w:tr>
        <w:trPr/>
        <w:tc>
          <w:tcPr>
            <w:tcW w:w="1421" w:type="dxa"/>
            <w:tcBorders/>
            <w:vAlign w:val="center"/>
          </w:tcPr>
          <w:p>
            <w:pPr>
              <w:pStyle w:val="Normal"/>
              <w:widowControl w:val="false"/>
              <w:rPr>
                <w:lang w:val="en-US"/>
              </w:rPr>
            </w:pPr>
            <w:r>
              <w:rPr>
                <w:b/>
                <w:bCs/>
                <w:lang w:val="en-US"/>
              </w:rPr>
              <w:t>Example cvParams:</w:t>
            </w:r>
          </w:p>
        </w:tc>
        <w:tc>
          <w:tcPr>
            <w:tcW w:w="8550" w:type="dxa"/>
            <w:tcBorders/>
            <w:vAlign w:val="center"/>
          </w:tcPr>
          <w:p>
            <w:pPr>
              <w:pStyle w:val="HTMLPreformatted"/>
              <w:widowControl w:val="false"/>
              <w:rPr/>
            </w:pPr>
            <w:r>
              <w:rPr/>
              <w:t>&lt;cvParam accession="MS:1001097" cvRef="PSI-MS" value="1" name="distinct peptide sequences"/&gt;</w:t>
            </w:r>
          </w:p>
          <w:p>
            <w:pPr>
              <w:pStyle w:val="HTMLPreformatted"/>
              <w:widowControl w:val="false"/>
              <w:rPr/>
            </w:pPr>
            <w:r>
              <w:rPr/>
              <w:t>&lt;cvParam accession="MS:1002235" cvRef="PSI-MS" value="81.01860914459425" name="ProteoGrouper:PDH score"/&gt;</w:t>
            </w:r>
          </w:p>
          <w:p>
            <w:pPr>
              <w:pStyle w:val="HTMLPreformatted"/>
              <w:widowControl w:val="false"/>
              <w:rPr/>
            </w:pPr>
            <w:r>
              <w:rPr/>
              <w:t>&lt;cvParam accession="MS:1002401" cvRef="PSI-MS" name="leading protein"/&gt;</w:t>
            </w:r>
          </w:p>
          <w:p>
            <w:pPr>
              <w:pStyle w:val="HTMLPreformatted"/>
              <w:widowControl w:val="false"/>
              <w:rPr/>
            </w:pPr>
            <w:r>
              <w:rPr/>
              <w:t>&lt;cvParam accession="MS:1002403" cvRef="PSI-MS" name="group representative"/&gt;</w:t>
            </w:r>
          </w:p>
          <w:p>
            <w:pPr>
              <w:pStyle w:val="HTMLPreformatted"/>
              <w:widowControl w:val="false"/>
              <w:rPr/>
            </w:pPr>
            <w:r>
              <w:rPr/>
              <w:t>&lt;cvParam accession="MS:1001594" cvRef="PSI-MS" value="PDH_15" name="sequence same-set protein"/&gt;</w:t>
            </w:r>
          </w:p>
          <w:p>
            <w:pPr>
              <w:pStyle w:val="HTMLPreformatted"/>
              <w:widowControl w:val="false"/>
              <w:rPr/>
            </w:pPr>
            <w:r>
              <w:rPr/>
              <w:t>&lt;cvParam accession="MS:1002415" cvRef="PSI-MS" value="true" name="protein group passes threshold"/&gt;</w:t>
            </w:r>
          </w:p>
          <w:p>
            <w:pPr>
              <w:pStyle w:val="HTMLPreformatted"/>
              <w:widowControl w:val="false"/>
              <w:rPr/>
            </w:pPr>
            <w:r>
              <w:rPr/>
              <w:t>&lt;cvParam accession="MS:1002236" cvRef="PSI-MS" value="43.73236628236426" name="ProteoGrouper:PAG score"/&gt;</w:t>
            </w:r>
          </w:p>
          <w:p>
            <w:pPr>
              <w:pStyle w:val="HTMLPreformatted"/>
              <w:widowControl w:val="false"/>
              <w:rPr/>
            </w:pPr>
            <w:r>
              <w:rPr/>
              <w:t>&lt;cvParam accession="MS:1002407" cvRef="PSI-MS" value="2" name="cluster identifier"/&gt;</w:t>
            </w:r>
          </w:p>
          <w:p>
            <w:pPr>
              <w:pStyle w:val="HTMLPreformatted"/>
              <w:widowControl w:val="false"/>
              <w:rPr/>
            </w:pPr>
            <w:r>
              <w:rPr/>
              <w:t>&lt;cvParam accession="MS:1002404" cvRef="PSI-MS" value="4" name="count of identified proteins"/&gt;</w:t>
            </w:r>
          </w:p>
          <w:p>
            <w:pPr>
              <w:pStyle w:val="HTMLPreformatted"/>
              <w:widowControl w:val="false"/>
              <w:rPr/>
            </w:pPr>
            <w:r>
              <w:rPr/>
              <w:t>&lt;cvParam accession="MS:1001596" cvRef="PSI-MS" value="PDH_239" name="sequence sub-set protein"/&gt;</w:t>
            </w:r>
          </w:p>
          <w:p>
            <w:pPr>
              <w:pStyle w:val="HTMLPreformatted"/>
              <w:widowControl w:val="false"/>
              <w:rPr/>
            </w:pPr>
            <w:r>
              <w:rPr/>
              <w:t>&lt;cvParam accession="MS:1002402" cvRef="PSI-MS" name="non-leading protein"/&gt;</w:t>
            </w:r>
          </w:p>
          <w:p>
            <w:pPr>
              <w:pStyle w:val="HTMLPreformatted"/>
              <w:widowControl w:val="false"/>
              <w:rPr/>
            </w:pPr>
            <w:r>
              <w:rPr/>
              <w:t>&lt;cvParam accession="MS:1001598" cvRef="PSI-MS" value="PDH_167" name="sequence subsumable protein"/&gt;</w:t>
            </w:r>
          </w:p>
          <w:p>
            <w:pPr>
              <w:pStyle w:val="HTMLPreformatted"/>
              <w:widowControl w:val="false"/>
              <w:rPr/>
            </w:pPr>
            <w:r>
              <w:rPr/>
              <w:t>&lt;cvParam name="mascot:score" value="1416.6296969697" cvRef="PSI-MS" accession="MS:1001171" /&gt;</w:t>
            </w:r>
          </w:p>
          <w:p>
            <w:pPr>
              <w:pStyle w:val="HTMLPreformatted"/>
              <w:widowControl w:val="false"/>
              <w:rPr/>
            </w:pPr>
            <w:r>
              <w:rPr/>
              <w:t>&lt;cvParam name="PAnalyzer:conclusive protein" cvRef="PSI-MS" accession="MS:1002213" /&gt;</w:t>
            </w:r>
          </w:p>
          <w:p>
            <w:pPr>
              <w:pStyle w:val="HTMLPreformatted"/>
              <w:widowControl w:val="false"/>
              <w:rPr/>
            </w:pPr>
            <w:r>
              <w:rPr/>
              <w:t>&lt;cvParam name="PAnalyzer:non-conclusive protein" cvRef="PSI-MS" accession="MS:1002215" /&gt;</w:t>
            </w:r>
          </w:p>
          <w:p>
            <w:pPr>
              <w:pStyle w:val="HTMLPreformatted"/>
              <w:widowControl w:val="false"/>
              <w:rPr/>
            </w:pPr>
            <w:r>
              <w:rPr/>
              <w:t>&lt;cvParam name="PAnalyzer:indistinguishable protein" cvRef="PSI-MS" accession="MS:1002214" /&gt;</w:t>
            </w:r>
          </w:p>
          <w:p>
            <w:pPr>
              <w:pStyle w:val="HTMLPreformatted"/>
              <w:widowControl w:val="false"/>
              <w:rPr/>
            </w:pPr>
            <w:r>
              <w:rPr/>
              <w:t>&lt;cvParam cvRef="PSI-MS" accession="MS:1001093" name="sequence coverage" value="0.19"/&gt;</w:t>
            </w:r>
          </w:p>
          <w:p>
            <w:pPr>
              <w:pStyle w:val="HTMLPreformatted"/>
              <w:widowControl w:val="false"/>
              <w:rPr/>
            </w:pPr>
            <w:r>
              <w:rPr/>
              <w:t>&lt;cvParam cvRef="PSI-MS" accession="MS:1002470" name="PeptideShaker protein group score" value="100.0"/&gt;</w:t>
            </w:r>
          </w:p>
          <w:p>
            <w:pPr>
              <w:pStyle w:val="HTMLPreformatted"/>
              <w:widowControl w:val="false"/>
              <w:rPr/>
            </w:pPr>
            <w:r>
              <w:rPr/>
              <w:t>&lt;cvParam cvRef="PSI-MS" accession="MS:1002471" name="PeptideShaker protein group confidence" value="100.0"/&gt;</w:t>
            </w:r>
          </w:p>
          <w:p>
            <w:pPr>
              <w:pStyle w:val="HTMLPreformatted"/>
              <w:widowControl w:val="false"/>
              <w:rPr/>
            </w:pPr>
            <w:r>
              <w:rPr/>
              <w:t>&lt;cvParam cvRef="PSI-MS" accession="MS:1002542" name="PeptideShaker protein confidence type" value="Confident"/&gt;</w:t>
            </w:r>
          </w:p>
        </w:tc>
      </w:tr>
      <w:tr>
        <w:trPr/>
        <w:tc>
          <w:tcPr>
            <w:tcW w:w="1421" w:type="dxa"/>
            <w:tcBorders/>
            <w:vAlign w:val="center"/>
          </w:tcPr>
          <w:p>
            <w:pPr>
              <w:pStyle w:val="Normal"/>
              <w:widowControl w:val="false"/>
              <w:rPr>
                <w:lang w:val="en-US"/>
              </w:rPr>
            </w:pPr>
            <w:r>
              <w:rPr>
                <w:b/>
                <w:bCs/>
                <w:lang w:val="en-US"/>
              </w:rPr>
              <w:t>Example userParams:</w:t>
            </w:r>
          </w:p>
        </w:tc>
        <w:tc>
          <w:tcPr>
            <w:tcW w:w="8550" w:type="dxa"/>
            <w:tcBorders/>
            <w:vAlign w:val="center"/>
          </w:tcPr>
          <w:p>
            <w:pPr>
              <w:pStyle w:val="HTMLPreformatted"/>
              <w:widowControl w:val="false"/>
              <w:rPr/>
            </w:pPr>
            <w:r>
              <w:rPr/>
              <w:t>&lt;userParam value="IINEPTAAAIAYGLDK" name="razor peptides"/&gt;</w:t>
            </w:r>
          </w:p>
          <w:p>
            <w:pPr>
              <w:pStyle w:val="HTMLPreformatted"/>
              <w:widowControl w:val="false"/>
              <w:rPr/>
            </w:pPr>
            <w:r>
              <w:rPr/>
              <w:t>&lt;userParam value="SLSDTLEEVLSSSGEK" name="unique peptides"/&gt;</w:t>
            </w:r>
          </w:p>
        </w:tc>
      </w:tr>
    </w:tbl>
    <w:p>
      <w:pPr>
        <w:pStyle w:val="Normal"/>
        <w:rPr>
          <w:lang w:val="en-US"/>
        </w:rPr>
      </w:pPr>
      <w:r>
        <w:rPr>
          <w:lang w:val="en-US"/>
        </w:rPr>
      </w:r>
    </w:p>
    <w:p>
      <w:pPr>
        <w:pStyle w:val="Heading2"/>
        <w:ind w:left="0" w:hanging="0"/>
        <w:rPr/>
      </w:pPr>
      <w:bookmarkStart w:id="260" w:name="__RefHeading___Toc37562_832650626"/>
      <w:bookmarkStart w:id="261" w:name="_Toc477259878"/>
      <w:bookmarkEnd w:id="260"/>
      <w:r>
        <w:rPr/>
        <w:t>Element &lt;</w:t>
      </w:r>
      <w:bookmarkStart w:id="262" w:name="PeptideSequence"/>
      <w:r>
        <w:rPr/>
        <w:t>PeptideSequence</w:t>
      </w:r>
      <w:bookmarkEnd w:id="262"/>
      <w:r>
        <w:rPr/>
        <w:t>&gt;</w:t>
      </w:r>
      <w:bookmarkEnd w:id="26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3"/>
        <w:gridCol w:w="8558"/>
      </w:tblGrid>
      <w:tr>
        <w:trPr/>
        <w:tc>
          <w:tcPr>
            <w:tcW w:w="1413" w:type="dxa"/>
            <w:tcBorders/>
            <w:vAlign w:val="center"/>
          </w:tcPr>
          <w:p>
            <w:pPr>
              <w:pStyle w:val="Normal"/>
              <w:widowControl w:val="false"/>
              <w:rPr>
                <w:lang w:val="en-US"/>
              </w:rPr>
            </w:pPr>
            <w:r>
              <w:rPr>
                <w:b/>
                <w:bCs/>
                <w:lang w:val="en-US"/>
              </w:rPr>
              <w:t>Definition:</w:t>
            </w:r>
          </w:p>
        </w:tc>
        <w:tc>
          <w:tcPr>
            <w:tcW w:w="8558" w:type="dxa"/>
            <w:tcBorders/>
            <w:vAlign w:val="center"/>
          </w:tcPr>
          <w:p>
            <w:pPr>
              <w:pStyle w:val="Normal"/>
              <w:widowControl w:val="false"/>
              <w:rPr>
                <w:lang w:val="en-US"/>
              </w:rPr>
            </w:pPr>
            <w:r>
              <w:rPr>
                <w:lang w:val="en-US"/>
              </w:rPr>
              <w:t xml:space="preserve">The amino acid sequence of the (poly)peptide. If a substitution modification has been found, the original sequence should be reported. </w:t>
            </w:r>
          </w:p>
        </w:tc>
      </w:tr>
      <w:tr>
        <w:trPr/>
        <w:tc>
          <w:tcPr>
            <w:tcW w:w="1413" w:type="dxa"/>
            <w:tcBorders/>
            <w:vAlign w:val="center"/>
          </w:tcPr>
          <w:p>
            <w:pPr>
              <w:pStyle w:val="Normal"/>
              <w:widowControl w:val="false"/>
              <w:rPr>
                <w:lang w:val="en-US"/>
              </w:rPr>
            </w:pPr>
            <w:r>
              <w:rPr>
                <w:b/>
                <w:bCs/>
                <w:lang w:val="en-US"/>
              </w:rPr>
              <w:t>Type:</w:t>
            </w:r>
          </w:p>
        </w:tc>
        <w:tc>
          <w:tcPr>
            <w:tcW w:w="8558" w:type="dxa"/>
            <w:tcBorders/>
            <w:vAlign w:val="center"/>
          </w:tcPr>
          <w:p>
            <w:pPr>
              <w:pStyle w:val="Normal"/>
              <w:widowControl w:val="false"/>
              <w:rPr>
                <w:lang w:val="en-US"/>
              </w:rPr>
            </w:pPr>
            <w:r>
              <w:rPr>
                <w:lang w:val="en-US"/>
              </w:rPr>
              <w:t xml:space="preserve">sequence </w:t>
            </w:r>
          </w:p>
        </w:tc>
      </w:tr>
      <w:tr>
        <w:trPr/>
        <w:tc>
          <w:tcPr>
            <w:tcW w:w="1413" w:type="dxa"/>
            <w:tcBorders/>
            <w:vAlign w:val="center"/>
          </w:tcPr>
          <w:p>
            <w:pPr>
              <w:pStyle w:val="Normal"/>
              <w:widowControl w:val="false"/>
              <w:rPr>
                <w:lang w:val="en-US"/>
              </w:rPr>
            </w:pPr>
            <w:r>
              <w:rPr>
                <w:b/>
                <w:bCs/>
                <w:lang w:val="en-US"/>
              </w:rPr>
              <w:t>Attributes: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Subelements:</w:t>
            </w:r>
          </w:p>
        </w:tc>
        <w:tc>
          <w:tcPr>
            <w:tcW w:w="8558" w:type="dxa"/>
            <w:tcBorders/>
            <w:vAlign w:val="center"/>
          </w:tcPr>
          <w:p>
            <w:pPr>
              <w:pStyle w:val="Normal"/>
              <w:widowControl w:val="false"/>
              <w:rPr>
                <w:lang w:val="en-US"/>
              </w:rPr>
            </w:pPr>
            <w:r>
              <w:rPr>
                <w:lang w:val="en-US"/>
              </w:rPr>
              <w:t>none</w:t>
            </w:r>
          </w:p>
        </w:tc>
      </w:tr>
      <w:tr>
        <w:trPr/>
        <w:tc>
          <w:tcPr>
            <w:tcW w:w="1413" w:type="dxa"/>
            <w:tcBorders/>
            <w:vAlign w:val="center"/>
          </w:tcPr>
          <w:p>
            <w:pPr>
              <w:pStyle w:val="Normal"/>
              <w:widowControl w:val="false"/>
              <w:rPr>
                <w:lang w:val="en-US"/>
              </w:rPr>
            </w:pPr>
            <w:r>
              <w:rPr>
                <w:b/>
                <w:bCs/>
                <w:lang w:val="en-US"/>
              </w:rPr>
              <w:t>Example Context:</w:t>
            </w:r>
          </w:p>
        </w:tc>
        <w:tc>
          <w:tcPr>
            <w:tcW w:w="8558" w:type="dxa"/>
            <w:tcBorders/>
            <w:vAlign w:val="center"/>
          </w:tcPr>
          <w:p>
            <w:pPr>
              <w:pStyle w:val="HTMLPreformatted"/>
              <w:widowControl w:val="false"/>
              <w:rPr/>
            </w:pPr>
            <w:r>
              <w:rPr/>
              <w:t>&lt;PeptideSequence&gt;GEGGAQDGSGTEGVGATGAAGGRGAQGAPGGTGGAGSGSGLHHQQDSGYQGASGSGGAQSGGR&lt;/PeptideSequence&gt;</w:t>
            </w:r>
          </w:p>
        </w:tc>
      </w:tr>
    </w:tbl>
    <w:p>
      <w:pPr>
        <w:pStyle w:val="Normal"/>
        <w:rPr>
          <w:lang w:val="en-US"/>
        </w:rPr>
      </w:pPr>
      <w:r>
        <w:rPr>
          <w:lang w:val="en-US"/>
        </w:rPr>
      </w:r>
    </w:p>
    <w:p>
      <w:pPr>
        <w:pStyle w:val="Heading2"/>
        <w:ind w:left="0" w:hanging="0"/>
        <w:rPr/>
      </w:pPr>
      <w:bookmarkStart w:id="263" w:name="__RefHeading___Toc37564_832650626"/>
      <w:bookmarkStart w:id="264" w:name="_Toc477259879"/>
      <w:bookmarkEnd w:id="263"/>
      <w:r>
        <w:rPr/>
        <w:t>Element &lt;</w:t>
      </w:r>
      <w:bookmarkStart w:id="265" w:name="Person"/>
      <w:r>
        <w:rPr/>
        <w:t>Person</w:t>
      </w:r>
      <w:bookmarkEnd w:id="265"/>
      <w:r>
        <w:rPr/>
        <w:t>&gt;</w:t>
      </w:r>
      <w:bookmarkEnd w:id="26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4"/>
        <w:gridCol w:w="8257"/>
      </w:tblGrid>
      <w:tr>
        <w:trPr/>
        <w:tc>
          <w:tcPr>
            <w:tcW w:w="1714" w:type="dxa"/>
            <w:tcBorders/>
            <w:vAlign w:val="center"/>
          </w:tcPr>
          <w:p>
            <w:pPr>
              <w:pStyle w:val="Normal"/>
              <w:widowControl w:val="false"/>
              <w:rPr>
                <w:lang w:val="en-US"/>
              </w:rPr>
            </w:pPr>
            <w:r>
              <w:rPr>
                <w:b/>
                <w:bCs/>
                <w:lang w:val="en-US"/>
              </w:rPr>
              <w:t>Definition:</w:t>
            </w:r>
          </w:p>
        </w:tc>
        <w:tc>
          <w:tcPr>
            <w:tcW w:w="8257" w:type="dxa"/>
            <w:tcBorders/>
            <w:vAlign w:val="center"/>
          </w:tcPr>
          <w:p>
            <w:pPr>
              <w:pStyle w:val="Normal"/>
              <w:widowControl w:val="false"/>
              <w:rPr>
                <w:lang w:val="en-US"/>
              </w:rPr>
            </w:pPr>
            <w:r>
              <w:rPr>
                <w:lang w:val="en-US"/>
              </w:rPr>
              <w:t xml:space="preserve">A person's name and contact details. Any additional information such as the address, contact email etc. should be supplied using CV parameters or user parameters. </w:t>
            </w:r>
          </w:p>
        </w:tc>
      </w:tr>
      <w:tr>
        <w:trPr/>
        <w:tc>
          <w:tcPr>
            <w:tcW w:w="1714" w:type="dxa"/>
            <w:tcBorders/>
            <w:vAlign w:val="center"/>
          </w:tcPr>
          <w:p>
            <w:pPr>
              <w:pStyle w:val="Normal"/>
              <w:widowControl w:val="false"/>
              <w:rPr>
                <w:lang w:val="en-US"/>
              </w:rPr>
            </w:pPr>
            <w:r>
              <w:rPr>
                <w:b/>
                <w:bCs/>
                <w:lang w:val="en-US"/>
              </w:rPr>
              <w:t>Type:</w:t>
            </w:r>
          </w:p>
        </w:tc>
        <w:tc>
          <w:tcPr>
            <w:tcW w:w="8257" w:type="dxa"/>
            <w:tcBorders/>
            <w:vAlign w:val="center"/>
          </w:tcPr>
          <w:p>
            <w:pPr>
              <w:pStyle w:val="Normal"/>
              <w:widowControl w:val="false"/>
              <w:rPr>
                <w:lang w:val="en-US"/>
              </w:rPr>
            </w:pPr>
            <w:r>
              <w:rPr>
                <w:lang w:val="en-US"/>
              </w:rPr>
              <w:t xml:space="preserve">PersonType </w:t>
            </w:r>
          </w:p>
        </w:tc>
      </w:tr>
      <w:tr>
        <w:trPr/>
        <w:tc>
          <w:tcPr>
            <w:tcW w:w="1714" w:type="dxa"/>
            <w:tcBorders/>
            <w:vAlign w:val="center"/>
          </w:tcPr>
          <w:p>
            <w:pPr>
              <w:pStyle w:val="Normal"/>
              <w:widowControl w:val="false"/>
              <w:rPr>
                <w:lang w:val="en-US"/>
              </w:rPr>
            </w:pPr>
            <w:r>
              <w:rPr>
                <w:b/>
                <w:bCs/>
                <w:lang w:val="en-US"/>
              </w:rPr>
              <w:t>Attributes:</w:t>
            </w:r>
          </w:p>
        </w:tc>
        <w:tc>
          <w:tcPr>
            <w:tcW w:w="8257" w:type="dxa"/>
            <w:tcBorders/>
            <w:vAlign w:val="center"/>
          </w:tcPr>
          <w:tbl>
            <w:tblPr>
              <w:tblW w:w="816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83"/>
              <w:gridCol w:w="981"/>
              <w:gridCol w:w="824"/>
              <w:gridCol w:w="5178"/>
            </w:tblGrid>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firstName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first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lastName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last/family name.</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midInitials</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Person's middle initial.</w:t>
                  </w:r>
                </w:p>
              </w:tc>
            </w:tr>
            <w:tr>
              <w:trPr/>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Subelements:</w:t>
            </w:r>
          </w:p>
        </w:tc>
        <w:tc>
          <w:tcPr>
            <w:tcW w:w="8257" w:type="dxa"/>
            <w:tcBorders/>
            <w:vAlign w:val="center"/>
          </w:tcPr>
          <w:tbl>
            <w:tblPr>
              <w:tblW w:w="816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78"/>
              <w:gridCol w:w="1133"/>
              <w:gridCol w:w="1181"/>
              <w:gridCol w:w="4174"/>
            </w:tblGrid>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r>
              <w:trPr/>
              <w:tc>
                <w:tcPr>
                  <w:tcW w:w="16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ffiliation">
                    <w:r>
                      <w:rPr>
                        <w:rStyle w:val="InternetLink"/>
                        <w:lang w:val="en-US"/>
                      </w:rPr>
                      <w:t>Affiliation</w:t>
                    </w:r>
                  </w:hyperlink>
                </w:p>
              </w:tc>
              <w:tc>
                <w:tcPr>
                  <w:tcW w:w="11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1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organization a person belongs to.</w:t>
                  </w:r>
                </w:p>
              </w:tc>
            </w:tr>
          </w:tbl>
          <w:p>
            <w:pPr>
              <w:pStyle w:val="Normal"/>
              <w:widowControl w:val="false"/>
              <w:rPr>
                <w:lang w:val="en-US"/>
              </w:rPr>
            </w:pPr>
            <w:r>
              <w:rPr>
                <w:lang w:val="en-US"/>
              </w:rPr>
            </w:r>
          </w:p>
        </w:tc>
      </w:tr>
      <w:tr>
        <w:trPr/>
        <w:tc>
          <w:tcPr>
            <w:tcW w:w="1714" w:type="dxa"/>
            <w:tcBorders/>
            <w:vAlign w:val="center"/>
          </w:tcPr>
          <w:p>
            <w:pPr>
              <w:pStyle w:val="Normal"/>
              <w:widowControl w:val="false"/>
              <w:rPr>
                <w:lang w:val="en-US"/>
              </w:rPr>
            </w:pPr>
            <w:r>
              <w:rPr>
                <w:b/>
                <w:bCs/>
                <w:lang w:val="en-US"/>
              </w:rPr>
              <w:t>Example Context:</w:t>
            </w:r>
          </w:p>
        </w:tc>
        <w:tc>
          <w:tcPr>
            <w:tcW w:w="8257" w:type="dxa"/>
            <w:tcBorders/>
            <w:vAlign w:val="center"/>
          </w:tcPr>
          <w:p>
            <w:pPr>
              <w:pStyle w:val="HTMLPreformatted"/>
              <w:widowControl w:val="false"/>
              <w:rPr/>
            </w:pPr>
            <w:r>
              <w:rPr/>
              <w:t xml:space="preserve">    </w:t>
            </w:r>
            <w:r>
              <w:rPr/>
              <w:t>&lt;Person firstName="test" lastName="test" id="PROVIDER"&gt;</w:t>
            </w:r>
          </w:p>
          <w:p>
            <w:pPr>
              <w:pStyle w:val="HTMLPreformatted"/>
              <w:widowControl w:val="false"/>
              <w:rPr/>
            </w:pPr>
            <w:r>
              <w:rPr/>
              <w:t xml:space="preserve">      </w:t>
            </w:r>
            <w:r>
              <w:rPr/>
              <w:t>&lt;cvParam cvRef="PSI-MS" accession="MS:1000587" name="contact address" value="test"/&gt;</w:t>
            </w:r>
          </w:p>
          <w:p>
            <w:pPr>
              <w:pStyle w:val="HTMLPreformatted"/>
              <w:widowControl w:val="false"/>
              <w:rPr/>
            </w:pPr>
            <w:r>
              <w:rPr/>
              <w:t xml:space="preserve">      </w:t>
            </w:r>
            <w:r>
              <w:rPr/>
              <w:t>&lt;cvParam cvRef="PSI-MS" accession="MS:1000588" name="contact URL" value="test"/&gt;</w:t>
            </w:r>
          </w:p>
          <w:p>
            <w:pPr>
              <w:pStyle w:val="HTMLPreformatted"/>
              <w:widowControl w:val="false"/>
              <w:rPr/>
            </w:pPr>
            <w:r>
              <w:rPr/>
              <w:t xml:space="preserve">      </w:t>
            </w:r>
            <w:r>
              <w:rPr/>
              <w:t>&lt;cvParam cvRef="PSI-MS" accession="MS:1000589" name="contact email" value="testtest"/&gt;</w:t>
            </w:r>
          </w:p>
          <w:p>
            <w:pPr>
              <w:pStyle w:val="HTMLPreformatted"/>
              <w:widowControl w:val="false"/>
              <w:rPr/>
            </w:pPr>
            <w:r>
              <w:rPr/>
              <w:t xml:space="preserve">      </w:t>
            </w:r>
            <w:r>
              <w:rPr/>
              <w:t>&lt;Affiliation organization_ref="ORG_DOC_OWNER"/&gt;</w:t>
            </w:r>
          </w:p>
          <w:p>
            <w:pPr>
              <w:pStyle w:val="HTMLPreformatted"/>
              <w:widowControl w:val="false"/>
              <w:rPr/>
            </w:pPr>
            <w:r>
              <w:rPr/>
              <w:t xml:space="preserve">    </w:t>
            </w:r>
            <w:r>
              <w:rPr/>
              <w:t>&lt;/Person&gt;</w:t>
            </w:r>
          </w:p>
        </w:tc>
      </w:tr>
      <w:tr>
        <w:trPr/>
        <w:tc>
          <w:tcPr>
            <w:tcW w:w="1714" w:type="dxa"/>
            <w:tcBorders/>
            <w:vAlign w:val="center"/>
          </w:tcPr>
          <w:p>
            <w:pPr>
              <w:pStyle w:val="Normal"/>
              <w:widowControl w:val="false"/>
              <w:rPr>
                <w:lang w:val="en-US"/>
              </w:rPr>
            </w:pPr>
            <w:r>
              <w:rPr>
                <w:b/>
                <w:bCs/>
                <w:lang w:val="en-US"/>
              </w:rPr>
              <w:t>cvParam Mapping Rules:</w:t>
            </w:r>
          </w:p>
        </w:tc>
        <w:tc>
          <w:tcPr>
            <w:tcW w:w="8257" w:type="dxa"/>
            <w:tcBorders/>
            <w:vAlign w:val="center"/>
          </w:tcPr>
          <w:p>
            <w:pPr>
              <w:pStyle w:val="HTMLPreformatted"/>
              <w:widowControl w:val="false"/>
              <w:rPr/>
            </w:pPr>
            <w:r>
              <w:rPr/>
              <w:t>Path /MzIdentML/AuditCollection/Person</w:t>
            </w:r>
          </w:p>
          <w:p>
            <w:pPr>
              <w:pStyle w:val="HTMLPreformatted"/>
              <w:widowControl w:val="false"/>
              <w:rPr/>
            </w:pPr>
            <w:r>
              <w:rPr/>
              <w:t xml:space="preserve">SHOULD supply term </w:t>
            </w:r>
            <w:hyperlink r:id="rId189" w:tgtFrame="new">
              <w:r>
                <w:rPr>
                  <w:rStyle w:val="InternetLink"/>
                </w:rPr>
                <w:t>MS:1000588</w:t>
              </w:r>
            </w:hyperlink>
            <w:r>
              <w:rPr/>
              <w:t xml:space="preserve"> (</w:t>
            </w:r>
            <w:r>
              <w:rPr>
                <w:rStyle w:val="Popup"/>
              </w:rPr>
              <w:t>contact URL</w:t>
            </w:r>
            <w:r>
              <w:rPr/>
              <w:t>) one or more times</w:t>
            </w:r>
          </w:p>
          <w:p>
            <w:pPr>
              <w:pStyle w:val="HTMLPreformatted"/>
              <w:widowControl w:val="false"/>
              <w:rPr/>
            </w:pPr>
            <w:r>
              <w:rPr/>
              <w:t xml:space="preserve">SHOULD supply term </w:t>
            </w:r>
            <w:hyperlink r:id="rId190" w:tgtFrame="new">
              <w:r>
                <w:rPr>
                  <w:rStyle w:val="InternetLink"/>
                </w:rPr>
                <w:t>MS:1000587</w:t>
              </w:r>
            </w:hyperlink>
            <w:r>
              <w:rPr/>
              <w:t xml:space="preserve"> (</w:t>
            </w:r>
            <w:r>
              <w:rPr>
                <w:rStyle w:val="Popup"/>
              </w:rPr>
              <w:t>contact address</w:t>
            </w:r>
            <w:r>
              <w:rPr/>
              <w:t>) one or more times</w:t>
            </w:r>
          </w:p>
          <w:p>
            <w:pPr>
              <w:pStyle w:val="HTMLPreformatted"/>
              <w:widowControl w:val="false"/>
              <w:rPr/>
            </w:pPr>
            <w:r>
              <w:rPr/>
              <w:t xml:space="preserve">SHOULD supply term </w:t>
            </w:r>
            <w:hyperlink r:id="rId191" w:tgtFrame="new">
              <w:r>
                <w:rPr>
                  <w:rStyle w:val="InternetLink"/>
                </w:rPr>
                <w:t>MS:1000589</w:t>
              </w:r>
            </w:hyperlink>
            <w:r>
              <w:rPr/>
              <w:t xml:space="preserve"> (</w:t>
            </w:r>
            <w:r>
              <w:rPr>
                <w:rStyle w:val="Popup"/>
              </w:rPr>
              <w:t>contact email</w:t>
            </w:r>
            <w:r>
              <w:rPr/>
              <w:t>) one or more times</w:t>
            </w:r>
          </w:p>
        </w:tc>
      </w:tr>
      <w:tr>
        <w:trPr/>
        <w:tc>
          <w:tcPr>
            <w:tcW w:w="1714" w:type="dxa"/>
            <w:tcBorders/>
            <w:vAlign w:val="center"/>
          </w:tcPr>
          <w:p>
            <w:pPr>
              <w:pStyle w:val="Normal"/>
              <w:widowControl w:val="false"/>
              <w:rPr>
                <w:lang w:val="en-US"/>
              </w:rPr>
            </w:pPr>
            <w:r>
              <w:rPr>
                <w:b/>
                <w:bCs/>
                <w:lang w:val="en-US"/>
              </w:rPr>
              <w:t>Example cvParams:</w:t>
            </w:r>
          </w:p>
        </w:tc>
        <w:tc>
          <w:tcPr>
            <w:tcW w:w="8257" w:type="dxa"/>
            <w:tcBorders/>
            <w:vAlign w:val="center"/>
          </w:tcPr>
          <w:p>
            <w:pPr>
              <w:pStyle w:val="HTMLPreformatted"/>
              <w:widowControl w:val="false"/>
              <w:rPr/>
            </w:pPr>
            <w:r>
              <w:rPr/>
              <w:t>&lt;cvParam cvRef="PSI-MS" accession="MS:1000587" name="contact address" value="address"&gt;&lt;/cvParam&gt;</w:t>
            </w:r>
          </w:p>
          <w:p>
            <w:pPr>
              <w:pStyle w:val="HTMLPreformatted"/>
              <w:widowControl w:val="false"/>
              <w:rPr/>
            </w:pPr>
            <w:r>
              <w:rPr/>
              <w:t>&lt;cvParam accession="MS:1000589" cvRef="PSI-MS" value="smartinez@proteored.org" name="contact email"/&gt;</w:t>
            </w:r>
          </w:p>
          <w:p>
            <w:pPr>
              <w:pStyle w:val="HTMLPreformatted"/>
              <w:widowControl w:val="false"/>
              <w:rPr/>
            </w:pPr>
            <w:r>
              <w:rPr/>
              <w:t>&lt;cvParam cvRef="PSI-MS" accession="MS:1000588" name="contact URL" value="test"/&gt;</w:t>
            </w:r>
          </w:p>
        </w:tc>
      </w:tr>
    </w:tbl>
    <w:p>
      <w:pPr>
        <w:pStyle w:val="Normal"/>
        <w:rPr>
          <w:lang w:val="en-US"/>
        </w:rPr>
      </w:pPr>
      <w:r>
        <w:rPr>
          <w:lang w:val="en-US"/>
        </w:rPr>
      </w:r>
    </w:p>
    <w:p>
      <w:pPr>
        <w:pStyle w:val="Heading2"/>
        <w:ind w:left="0" w:hanging="0"/>
        <w:rPr/>
      </w:pPr>
      <w:bookmarkStart w:id="266" w:name="__RefHeading___Toc37566_832650626"/>
      <w:bookmarkStart w:id="267" w:name="_Toc477259880"/>
      <w:bookmarkEnd w:id="266"/>
      <w:r>
        <w:rPr/>
        <w:t>Element &lt;</w:t>
      </w:r>
      <w:bookmarkStart w:id="268" w:name="ProteinAmbiguityGroup"/>
      <w:r>
        <w:rPr/>
        <w:t>ProteinAmbiguityGroup</w:t>
      </w:r>
      <w:bookmarkEnd w:id="268"/>
      <w:r>
        <w:rPr/>
        <w:t>&gt;</w:t>
      </w:r>
      <w:bookmarkEnd w:id="26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561"/>
        <w:gridCol w:w="8410"/>
      </w:tblGrid>
      <w:tr>
        <w:trPr/>
        <w:tc>
          <w:tcPr>
            <w:tcW w:w="1561" w:type="dxa"/>
            <w:tcBorders/>
            <w:vAlign w:val="center"/>
          </w:tcPr>
          <w:p>
            <w:pPr>
              <w:pStyle w:val="Normal"/>
              <w:widowControl w:val="false"/>
              <w:rPr>
                <w:lang w:val="en-US"/>
              </w:rPr>
            </w:pPr>
            <w:r>
              <w:rPr>
                <w:b/>
                <w:bCs/>
                <w:lang w:val="en-US"/>
              </w:rPr>
              <w:t>Definition:</w:t>
            </w:r>
          </w:p>
        </w:tc>
        <w:tc>
          <w:tcPr>
            <w:tcW w:w="8410" w:type="dxa"/>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1561" w:type="dxa"/>
            <w:tcBorders/>
            <w:vAlign w:val="center"/>
          </w:tcPr>
          <w:p>
            <w:pPr>
              <w:pStyle w:val="Normal"/>
              <w:widowControl w:val="false"/>
              <w:rPr>
                <w:lang w:val="en-US"/>
              </w:rPr>
            </w:pPr>
            <w:r>
              <w:rPr>
                <w:b/>
                <w:bCs/>
                <w:lang w:val="en-US"/>
              </w:rPr>
              <w:t>Type:</w:t>
            </w:r>
          </w:p>
        </w:tc>
        <w:tc>
          <w:tcPr>
            <w:tcW w:w="8410" w:type="dxa"/>
            <w:tcBorders/>
            <w:vAlign w:val="center"/>
          </w:tcPr>
          <w:p>
            <w:pPr>
              <w:pStyle w:val="Normal"/>
              <w:widowControl w:val="false"/>
              <w:rPr>
                <w:lang w:val="en-US"/>
              </w:rPr>
            </w:pPr>
            <w:r>
              <w:rPr>
                <w:lang w:val="en-US"/>
              </w:rPr>
              <w:t xml:space="preserve">ProteinAmbiguityGroupType </w:t>
            </w:r>
          </w:p>
        </w:tc>
      </w:tr>
      <w:tr>
        <w:trPr/>
        <w:tc>
          <w:tcPr>
            <w:tcW w:w="1561" w:type="dxa"/>
            <w:tcBorders/>
            <w:vAlign w:val="center"/>
          </w:tcPr>
          <w:p>
            <w:pPr>
              <w:pStyle w:val="Normal"/>
              <w:widowControl w:val="false"/>
              <w:rPr>
                <w:lang w:val="en-US"/>
              </w:rPr>
            </w:pPr>
            <w:r>
              <w:rPr>
                <w:b/>
                <w:bCs/>
                <w:lang w:val="en-US"/>
              </w:rPr>
              <w:t>Attributes:</w:t>
            </w:r>
          </w:p>
        </w:tc>
        <w:tc>
          <w:tcPr>
            <w:tcW w:w="8410" w:type="dxa"/>
            <w:tcBorders/>
            <w:vAlign w:val="center"/>
          </w:tcPr>
          <w:tbl>
            <w:tblPr>
              <w:tblW w:w="831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55"/>
              <w:gridCol w:w="983"/>
              <w:gridCol w:w="824"/>
              <w:gridCol w:w="5353"/>
            </w:tblGrid>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561" w:type="dxa"/>
            <w:tcBorders/>
            <w:vAlign w:val="center"/>
          </w:tcPr>
          <w:p>
            <w:pPr>
              <w:pStyle w:val="Normal"/>
              <w:widowControl w:val="false"/>
              <w:rPr>
                <w:lang w:val="en-US"/>
              </w:rPr>
            </w:pPr>
            <w:r>
              <w:rPr>
                <w:b/>
                <w:bCs/>
                <w:lang w:val="en-US"/>
              </w:rPr>
              <w:t>Subelements:</w:t>
            </w:r>
          </w:p>
        </w:tc>
        <w:tc>
          <w:tcPr>
            <w:tcW w:w="8410" w:type="dxa"/>
            <w:tcBorders/>
            <w:vAlign w:val="center"/>
          </w:tcPr>
          <w:tbl>
            <w:tblPr>
              <w:tblW w:w="8316"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572"/>
              <w:gridCol w:w="1136"/>
              <w:gridCol w:w="1180"/>
              <w:gridCol w:w="3427"/>
            </w:tblGrid>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DetectionHypothesis">
                    <w:r>
                      <w:rPr>
                        <w:rStyle w:val="InternetLink"/>
                        <w:lang w:val="en-US"/>
                      </w:rPr>
                      <w:t>ProteinDetectionHypothesis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result of the ProteinDetection analysis (i.e. a protein).</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5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561" w:type="dxa"/>
            <w:tcBorders/>
            <w:vAlign w:val="center"/>
          </w:tcPr>
          <w:p>
            <w:pPr>
              <w:pStyle w:val="Normal"/>
              <w:widowControl w:val="false"/>
              <w:rPr>
                <w:lang w:val="en-US"/>
              </w:rPr>
            </w:pPr>
            <w:r>
              <w:rPr>
                <w:b/>
                <w:bCs/>
                <w:lang w:val="en-US"/>
              </w:rPr>
              <w:t>Example Context:</w:t>
            </w:r>
          </w:p>
        </w:tc>
        <w:tc>
          <w:tcPr>
            <w:tcW w:w="8410" w:type="dxa"/>
            <w:tcBorders/>
            <w:vAlign w:val="center"/>
          </w:tcPr>
          <w:p>
            <w:pPr>
              <w:pStyle w:val="HTMLPreformatted"/>
              <w:widowControl w:val="false"/>
              <w:rPr/>
            </w:pPr>
            <w:r>
              <w:rPr/>
              <w:t>&lt;ProteinAmbiguityGroup id="PAG_1"&gt;</w:t>
            </w:r>
          </w:p>
          <w:p>
            <w:pPr>
              <w:pStyle w:val="HTMLPreformatted"/>
              <w:widowControl w:val="false"/>
              <w:rPr/>
            </w:pPr>
            <w:r>
              <w:rPr/>
              <w:t xml:space="preserve">    </w:t>
            </w:r>
            <w:r>
              <w:rPr/>
              <w:t>&lt;ProteinDetectionHypothesis passThreshold="true" dBSequence_ref="dbseq_sp|Q64467|G3PT_MOUSE Glyceraldehyde-3-phosphate dehydrogenase, testis-specific OS=Mus..." id="PDH_11"&gt;</w:t>
            </w:r>
          </w:p>
          <w:p>
            <w:pPr>
              <w:pStyle w:val="HTMLPreformatted"/>
              <w:widowControl w:val="false"/>
              <w:rPr/>
            </w:pPr>
            <w:r>
              <w:rPr/>
              <w:t xml:space="preserve">        </w:t>
            </w:r>
            <w:r>
              <w:rPr/>
              <w:t>&lt;PeptideHypothesis peptideEvidence_ref="PE13_2_63"&gt;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w:t>
            </w:r>
          </w:p>
          <w:p>
            <w:pPr>
              <w:pStyle w:val="HTMLPreformatted"/>
              <w:widowControl w:val="false"/>
              <w:rPr/>
            </w:pPr>
            <w:r>
              <w:rPr/>
              <w:t>&lt;/ProteinAmbiguityGroup&gt;</w:t>
            </w:r>
          </w:p>
        </w:tc>
      </w:tr>
      <w:tr>
        <w:trPr/>
        <w:tc>
          <w:tcPr>
            <w:tcW w:w="1561" w:type="dxa"/>
            <w:tcBorders/>
            <w:vAlign w:val="center"/>
          </w:tcPr>
          <w:p>
            <w:pPr>
              <w:pStyle w:val="Normal"/>
              <w:widowControl w:val="false"/>
              <w:rPr>
                <w:lang w:val="en-US"/>
              </w:rPr>
            </w:pPr>
            <w:r>
              <w:rPr>
                <w:b/>
                <w:bCs/>
                <w:lang w:val="en-US"/>
              </w:rPr>
              <w:t>cvParam Mapping Rules:</w:t>
            </w:r>
          </w:p>
        </w:tc>
        <w:tc>
          <w:tcPr>
            <w:tcW w:w="8410" w:type="dxa"/>
            <w:tcBorders/>
            <w:vAlign w:val="center"/>
          </w:tcPr>
          <w:p>
            <w:pPr>
              <w:pStyle w:val="HTMLPreformatted"/>
              <w:widowControl w:val="false"/>
              <w:rPr/>
            </w:pPr>
            <w:r>
              <w:rPr/>
              <w:t>Path /MzIdentML/DataCollection/AnalysisData/ProteinDetectionList/ProteinAmbiguityGroup</w:t>
            </w:r>
          </w:p>
          <w:p>
            <w:pPr>
              <w:pStyle w:val="HTMLPreformatted"/>
              <w:widowControl w:val="false"/>
              <w:rPr/>
            </w:pPr>
            <w:r>
              <w:rPr/>
              <w:t xml:space="preserve">MUST supply term </w:t>
            </w:r>
            <w:hyperlink r:id="rId192" w:tgtFrame="new">
              <w:r>
                <w:rPr>
                  <w:rStyle w:val="InternetLink"/>
                </w:rPr>
                <w:t>MS:1002415</w:t>
              </w:r>
            </w:hyperlink>
            <w:r>
              <w:rPr/>
              <w:t xml:space="preserve"> (</w:t>
            </w:r>
            <w:r>
              <w:rPr>
                <w:rStyle w:val="Popup"/>
              </w:rPr>
              <w:t>protein group passes threshold</w:t>
            </w:r>
            <w:r>
              <w:rPr/>
              <w:t>) only once</w:t>
            </w:r>
          </w:p>
          <w:p>
            <w:pPr>
              <w:pStyle w:val="HTMLPreformatted"/>
              <w:widowControl w:val="false"/>
              <w:rPr/>
            </w:pPr>
            <w:r>
              <w:rPr/>
              <w:t xml:space="preserve">MAY supply a *child* term of </w:t>
            </w:r>
            <w:hyperlink r:id="rId193" w:tgtFrame="new">
              <w:r>
                <w:rPr>
                  <w:rStyle w:val="InternetLink"/>
                </w:rPr>
                <w:t>MS:1001147</w:t>
              </w:r>
            </w:hyperlink>
            <w:r>
              <w:rPr/>
              <w:t xml:space="preserve"> (</w:t>
            </w:r>
            <w:r>
              <w:rPr>
                <w:rStyle w:val="Popup"/>
              </w:rPr>
              <w:t>protein ambiguity group result details</w:t>
            </w:r>
            <w:r>
              <w:rPr/>
              <w:t>) one or more times</w:t>
            </w:r>
          </w:p>
          <w:p>
            <w:pPr>
              <w:pStyle w:val="HTMLPreformatted"/>
              <w:widowControl w:val="false"/>
              <w:rPr/>
            </w:pPr>
            <w:r>
              <w:rPr/>
              <w:t xml:space="preserve">  </w:t>
            </w:r>
            <w:r>
              <w:rPr/>
              <w:t xml:space="preserve">e.g.: </w:t>
            </w:r>
            <w:hyperlink r:id="rId194" w:tgtFrame="new">
              <w:r>
                <w:rPr>
                  <w:rStyle w:val="InternetLink"/>
                </w:rPr>
                <w:t>MS:1001164</w:t>
              </w:r>
            </w:hyperlink>
            <w:r>
              <w:rPr/>
              <w:t xml:space="preserve"> (</w:t>
            </w:r>
            <w:r>
              <w:rPr>
                <w:rStyle w:val="Popup"/>
              </w:rPr>
              <w:t>Paragon:unused protscore</w:t>
            </w:r>
            <w:r>
              <w:rPr/>
              <w:t xml:space="preserve">) </w:t>
            </w:r>
          </w:p>
          <w:p>
            <w:pPr>
              <w:pStyle w:val="HTMLPreformatted"/>
              <w:widowControl w:val="false"/>
              <w:rPr/>
            </w:pPr>
            <w:r>
              <w:rPr/>
              <w:t xml:space="preserve">  </w:t>
            </w:r>
            <w:r>
              <w:rPr/>
              <w:t xml:space="preserve">e.g.: </w:t>
            </w:r>
            <w:hyperlink r:id="rId195" w:tgtFrame="new">
              <w:r>
                <w:rPr>
                  <w:rStyle w:val="InternetLink"/>
                </w:rPr>
                <w:t>MS:1001165</w:t>
              </w:r>
            </w:hyperlink>
            <w:r>
              <w:rPr/>
              <w:t xml:space="preserve"> (</w:t>
            </w:r>
            <w:r>
              <w:rPr>
                <w:rStyle w:val="Popup"/>
              </w:rPr>
              <w:t>Paragon:total protscore</w:t>
            </w:r>
            <w:r>
              <w:rPr/>
              <w:t xml:space="preserve">) </w:t>
            </w:r>
          </w:p>
          <w:p>
            <w:pPr>
              <w:pStyle w:val="HTMLPreformatted"/>
              <w:widowControl w:val="false"/>
              <w:rPr/>
            </w:pPr>
            <w:r>
              <w:rPr/>
              <w:t xml:space="preserve">  </w:t>
            </w:r>
            <w:r>
              <w:rPr/>
              <w:t xml:space="preserve">e.g.: </w:t>
            </w:r>
            <w:hyperlink r:id="rId196" w:tgtFrame="new">
              <w:r>
                <w:rPr>
                  <w:rStyle w:val="InternetLink"/>
                </w:rPr>
                <w:t>MS:1001301</w:t>
              </w:r>
            </w:hyperlink>
            <w:r>
              <w:rPr/>
              <w:t xml:space="preserve"> (</w:t>
            </w:r>
            <w:r>
              <w:rPr>
                <w:rStyle w:val="Popup"/>
              </w:rPr>
              <w:t>protein rank</w:t>
            </w:r>
            <w:r>
              <w:rPr/>
              <w:t xml:space="preserve">) </w:t>
            </w:r>
          </w:p>
          <w:p>
            <w:pPr>
              <w:pStyle w:val="HTMLPreformatted"/>
              <w:widowControl w:val="false"/>
              <w:rPr/>
            </w:pPr>
            <w:r>
              <w:rPr/>
              <w:t xml:space="preserve">  </w:t>
            </w:r>
            <w:r>
              <w:rPr/>
              <w:t xml:space="preserve">e.g.: </w:t>
            </w:r>
            <w:hyperlink r:id="rId197" w:tgtFrame="new">
              <w:r>
                <w:rPr>
                  <w:rStyle w:val="InternetLink"/>
                </w:rPr>
                <w:t>MS:1002236</w:t>
              </w:r>
            </w:hyperlink>
            <w:r>
              <w:rPr/>
              <w:t xml:space="preserve"> (</w:t>
            </w:r>
            <w:r>
              <w:rPr>
                <w:rStyle w:val="Popup"/>
              </w:rPr>
              <w:t>ProteoGrouper:PAG score</w:t>
            </w:r>
            <w:r>
              <w:rPr/>
              <w:t xml:space="preserve">) </w:t>
            </w:r>
          </w:p>
          <w:p>
            <w:pPr>
              <w:pStyle w:val="HTMLPreformatted"/>
              <w:widowControl w:val="false"/>
              <w:rPr/>
            </w:pPr>
            <w:r>
              <w:rPr/>
              <w:t xml:space="preserve">  </w:t>
            </w:r>
            <w:r>
              <w:rPr/>
              <w:t xml:space="preserve">e.g.: </w:t>
            </w:r>
            <w:hyperlink r:id="rId198" w:tgtFrame="new">
              <w:r>
                <w:rPr>
                  <w:rStyle w:val="InternetLink"/>
                </w:rPr>
                <w:t>MS:1002407</w:t>
              </w:r>
            </w:hyperlink>
            <w:r>
              <w:rPr/>
              <w:t xml:space="preserve"> (</w:t>
            </w:r>
            <w:r>
              <w:rPr>
                <w:rStyle w:val="Popup"/>
              </w:rPr>
              <w:t>cluster identifier</w:t>
            </w:r>
            <w:r>
              <w:rPr/>
              <w:t xml:space="preserve">) </w:t>
            </w:r>
          </w:p>
          <w:p>
            <w:pPr>
              <w:pStyle w:val="HTMLPreformatted"/>
              <w:widowControl w:val="false"/>
              <w:rPr/>
            </w:pPr>
            <w:r>
              <w:rPr/>
              <w:t xml:space="preserve">  </w:t>
            </w:r>
            <w:r>
              <w:rPr/>
              <w:t xml:space="preserve">e.g.: </w:t>
            </w:r>
            <w:hyperlink r:id="rId199" w:tgtFrame="new">
              <w:r>
                <w:rPr>
                  <w:rStyle w:val="InternetLink"/>
                </w:rPr>
                <w:t>MS:1002415</w:t>
              </w:r>
            </w:hyperlink>
            <w:r>
              <w:rPr/>
              <w:t xml:space="preserve"> (</w:t>
            </w:r>
            <w:r>
              <w:rPr>
                <w:rStyle w:val="Popup"/>
              </w:rPr>
              <w:t>protein group passes threshold</w:t>
            </w:r>
            <w:r>
              <w:rPr/>
              <w:t xml:space="preserve">) </w:t>
            </w:r>
          </w:p>
          <w:p>
            <w:pPr>
              <w:pStyle w:val="HTMLPreformatted"/>
              <w:widowControl w:val="false"/>
              <w:rPr/>
            </w:pPr>
            <w:r>
              <w:rPr/>
              <w:t xml:space="preserve">  </w:t>
            </w:r>
            <w:r>
              <w:rPr/>
              <w:t xml:space="preserve">e.g.: </w:t>
            </w:r>
            <w:hyperlink r:id="rId200" w:tgtFrame="new">
              <w:r>
                <w:rPr>
                  <w:rStyle w:val="InternetLink"/>
                </w:rPr>
                <w:t>MS:1002474</w:t>
              </w:r>
            </w:hyperlink>
            <w:r>
              <w:rPr/>
              <w:t xml:space="preserve"> (</w:t>
            </w:r>
            <w:r>
              <w:rPr>
                <w:rStyle w:val="Popup"/>
              </w:rPr>
              <w:t>ProteoAnnotator:non-canonical gene model score</w:t>
            </w:r>
            <w:r>
              <w:rPr/>
              <w:t xml:space="preserve">) </w:t>
            </w:r>
          </w:p>
          <w:p>
            <w:pPr>
              <w:pStyle w:val="HTMLPreformatted"/>
              <w:widowControl w:val="false"/>
              <w:rPr/>
            </w:pPr>
            <w:r>
              <w:rPr/>
              <w:t xml:space="preserve">  </w:t>
            </w:r>
            <w:r>
              <w:rPr/>
              <w:t xml:space="preserve">e.g.: </w:t>
            </w:r>
            <w:hyperlink r:id="rId201" w:tgtFrame="new">
              <w:r>
                <w:rPr>
                  <w:rStyle w:val="InternetLink"/>
                </w:rPr>
                <w:t>MS:1002475</w:t>
              </w:r>
            </w:hyperlink>
            <w:r>
              <w:rPr/>
              <w:t xml:space="preserve"> (</w:t>
            </w:r>
            <w:r>
              <w:rPr>
                <w:rStyle w:val="Popup"/>
              </w:rPr>
              <w:t>ProteoAnnotator:count alternative peptides</w:t>
            </w:r>
            <w:r>
              <w:rPr/>
              <w:t xml:space="preserve">) </w:t>
            </w:r>
          </w:p>
          <w:p>
            <w:pPr>
              <w:pStyle w:val="HTMLPreformatted"/>
              <w:widowControl w:val="false"/>
              <w:rPr/>
            </w:pPr>
            <w:r>
              <w:rPr/>
              <w:t xml:space="preserve">  </w:t>
            </w:r>
            <w:r>
              <w:rPr/>
              <w:t xml:space="preserve">e.g.: </w:t>
            </w:r>
            <w:hyperlink r:id="rId202" w:tgtFrame="new">
              <w:r>
                <w:rPr>
                  <w:rStyle w:val="InternetLink"/>
                </w:rPr>
                <w:t>MS:1002663</w:t>
              </w:r>
            </w:hyperlink>
            <w:r>
              <w:rPr/>
              <w:t xml:space="preserve"> (</w:t>
            </w:r>
            <w:r>
              <w:rPr>
                <w:rStyle w:val="Popup"/>
              </w:rPr>
              <w:t>Morpheus:summed Morpheus score</w:t>
            </w:r>
            <w:r>
              <w:rPr/>
              <w:t xml:space="preserve">) </w:t>
            </w:r>
          </w:p>
        </w:tc>
      </w:tr>
    </w:tbl>
    <w:p>
      <w:pPr>
        <w:pStyle w:val="Normal"/>
        <w:rPr>
          <w:b/>
          <w:b/>
          <w:lang w:val="en-US"/>
        </w:rPr>
      </w:pPr>
      <w:r>
        <w:rPr>
          <w:b/>
          <w:lang w:val="en-US"/>
        </w:rPr>
        <w:t>Example for protein grouping:</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 id="PAG_4266"&gt;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&lt;ProteinDetectionHypothesis dBSequence_ref="DBSeq_RRRRRQ7TMJ9|Q7TMJ9_MOUSE" passThreshold="true" id="PDH_RRRRRQ7TMJ9|Q7TMJ9_MOUSE_PAG_4266"&gt;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&lt;PeptideHypothesis peptideEvidence_ref="PE_APVPPSQAR(0;144.1021)-332-340-RRRRRQ7TMJ9|Q7TMJ9_MOUSE"&gt;</w:t>
      </w:r>
    </w:p>
    <w:p>
      <w:pPr>
        <w:pStyle w:val="Normal"/>
        <w:ind w:left="1440" w:firstLine="720"/>
        <w:rPr>
          <w:rFonts w:ascii="Courier New" w:hAnsi="Courier New" w:cs="Courier New"/>
          <w:sz w:val="14"/>
          <w:szCs w:val="14"/>
          <w:lang w:val="en-US"/>
        </w:rPr>
      </w:pPr>
      <w:r>
        <w:rPr>
          <w:rFonts w:cs="Courier New" w:ascii="Courier New" w:hAnsi="Courier New"/>
          <w:sz w:val="14"/>
          <w:szCs w:val="14"/>
          <w:lang w:val="en-US"/>
        </w:rPr>
        <w:t>&lt;SpectrumIdentificationItemRef spectrumIdentificationItem_ref="2:[0,144.1021]:APVPPSQAR:index=26699"&gt;&lt;/SpectrumIdentificationItemRef&gt;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&lt;/PeptideHypothesis&gt;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value="2.0881360887005513"&gt;&lt;/cvParam&gt;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accession="MS:1002415" name="protein group passes threshold" value="true"&gt;&lt;/cvParam&gt;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cvParam cvRef="PSI-MS" accession="MS:1002407" name="cluster identifier" value="2814"&gt;&lt;/cvParam&gt;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&lt;/ProteinAmbiguityGroup&gt;</w:t>
      </w:r>
    </w:p>
    <w:p>
      <w:pPr>
        <w:pStyle w:val="Normal"/>
        <w:rPr>
          <w:lang w:val="en-US"/>
        </w:rPr>
      </w:pPr>
      <w:r>
        <w:rPr>
          <w:lang w:val="en-US"/>
        </w:rPr>
      </w:r>
    </w:p>
    <w:p>
      <w:pPr>
        <w:pStyle w:val="Heading2"/>
        <w:ind w:left="0" w:hanging="0"/>
        <w:rPr/>
      </w:pPr>
      <w:bookmarkStart w:id="269" w:name="__RefHeading___Toc37568_832650626"/>
      <w:bookmarkStart w:id="270" w:name="_Toc477259881"/>
      <w:bookmarkEnd w:id="269"/>
      <w:r>
        <w:rPr/>
        <w:t>Element &lt;</w:t>
      </w:r>
      <w:bookmarkStart w:id="271" w:name="ProteinDetection"/>
      <w:r>
        <w:rPr/>
        <w:t>ProteinDetection</w:t>
      </w:r>
      <w:bookmarkEnd w:id="271"/>
      <w:r>
        <w:rPr/>
        <w:t>&gt;</w:t>
      </w:r>
      <w:bookmarkEnd w:id="27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An Analysis which assembles a set of peptides (e.g. from a spectra search analysis) to proteins.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638"/>
              <w:gridCol w:w="1295"/>
              <w:gridCol w:w="822"/>
              <w:gridCol w:w="3675"/>
            </w:tblGrid>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proteinDetectionList_ref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ProteinDetectionList in the DataCollection section. </w:t>
                  </w:r>
                </w:p>
              </w:tc>
            </w:tr>
            <w:tr>
              <w:trPr/>
              <w:tc>
                <w:tcPr>
                  <w:tcW w:w="2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proteinDetectionProtocol_ref</w:t>
                  </w:r>
                </w:p>
              </w:tc>
              <w:tc>
                <w:tcPr>
                  <w:tcW w:w="12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6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detection protocol used for this ProteinDetection.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627"/>
              <w:gridCol w:w="1136"/>
              <w:gridCol w:w="1180"/>
              <w:gridCol w:w="3487"/>
            </w:tblGrid>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umIdentifications">
                    <w:r>
                      <w:rPr>
                        <w:rStyle w:val="InternetLink"/>
                        <w:lang w:val="en-US"/>
                      </w:rPr>
                      <w:t>InputSpectrumIdentifications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8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lists of spectrum identifications that are input to the protein detection process.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 id="PD_1" activityDate="2014-01-11T19:42:49" proteinDetectionList_ref="PDL_PAnalyzer" proteinDetectionProtocol_ref="PDP_PAnalyzer"&gt;</w:t>
            </w:r>
          </w:p>
          <w:p>
            <w:pPr>
              <w:pStyle w:val="HTMLPreformatted"/>
              <w:widowControl w:val="false"/>
              <w:rPr/>
            </w:pPr>
            <w:r>
              <w:rPr/>
              <w:t xml:space="preserve">  </w:t>
            </w:r>
            <w:r>
              <w:rPr/>
              <w:t>&lt;InputSpectrumIdentifications spectrumIdentificationList_ref="SIL_1" /&gt;</w:t>
            </w:r>
          </w:p>
          <w:p>
            <w:pPr>
              <w:pStyle w:val="HTMLPreformatted"/>
              <w:widowControl w:val="false"/>
              <w:rPr/>
            </w:pPr>
            <w:r>
              <w:rPr/>
              <w:t>&lt;/ProteinDetection&gt;</w:t>
            </w:r>
          </w:p>
        </w:tc>
      </w:tr>
    </w:tbl>
    <w:p>
      <w:pPr>
        <w:pStyle w:val="Normal"/>
        <w:rPr>
          <w:lang w:val="en-US"/>
        </w:rPr>
      </w:pPr>
      <w:r>
        <w:rPr>
          <w:lang w:val="en-US"/>
        </w:rPr>
      </w:r>
    </w:p>
    <w:p>
      <w:pPr>
        <w:pStyle w:val="Heading2"/>
        <w:ind w:left="0" w:hanging="0"/>
        <w:rPr/>
      </w:pPr>
      <w:bookmarkStart w:id="272" w:name="__RefHeading___Toc37570_832650626"/>
      <w:bookmarkStart w:id="273" w:name="_Toc477259882"/>
      <w:bookmarkEnd w:id="272"/>
      <w:r>
        <w:rPr/>
        <w:t>Element &lt;</w:t>
      </w:r>
      <w:bookmarkStart w:id="274" w:name="ProteinDetectionHypothesis"/>
      <w:r>
        <w:rPr/>
        <w:t>ProteinDetectionHypothesis</w:t>
      </w:r>
      <w:bookmarkEnd w:id="274"/>
      <w:r>
        <w:rPr/>
        <w:t>&gt;</w:t>
      </w:r>
      <w:bookmarkEnd w:id="27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single result of the ProteinDetection analysis (i.e. a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ProteinDetectionHypothesisType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94"/>
              <w:gridCol w:w="1168"/>
              <w:gridCol w:w="825"/>
              <w:gridCol w:w="4864"/>
            </w:tblGrid>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dBSequence_ref</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corresponding DBSequence entry. Note - this attribute was optional in mzIdentML 1.1 but is now mandatory in mzIdentML 1.2. Consuming software should assume that the DBSequence entry referenced here is the definitive identifier for the protein.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9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ProteinDetectionHypothesis has passed a given threshold or been validated as correct. If no such threshold has been set, value of true should be given for all results.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Hypothesis">
                    <w:r>
                      <w:rPr>
                        <w:rStyle w:val="InternetLink"/>
                        <w:lang w:val="en-US"/>
                      </w:rPr>
                      <w:t>PeptideHypothesis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 evidence on which this ProteinHypothesis is based by reference to a PeptideEvidence element.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&lt;ProteinDetectionHypothesis passThreshold="true" dBSequence_ref="dbseq_tr|Q3V2I5|Q3V2I5_MOUSE Glyceraldehyde-3-phosphate dehydrogenase (Fragment) OS=Mus..." id="PDH_10"&gt;</w:t>
            </w:r>
          </w:p>
          <w:p>
            <w:pPr>
              <w:pStyle w:val="HTMLPreformatted"/>
              <w:widowControl w:val="false"/>
              <w:rPr/>
            </w:pPr>
            <w:r>
              <w:rPr/>
              <w:t xml:space="preserve">    </w:t>
            </w:r>
            <w:r>
              <w:rPr/>
              <w:t>&lt;PeptideHypothesis peptideEvidence_ref="PE13_2_62"&gt;</w:t>
            </w:r>
          </w:p>
          <w:p>
            <w:pPr>
              <w:pStyle w:val="HTMLPreformatted"/>
              <w:widowControl w:val="false"/>
              <w:rPr/>
            </w:pPr>
            <w:r>
              <w:rPr/>
              <w:t xml:space="preserve">        </w:t>
            </w:r>
            <w:r>
              <w:rPr/>
              <w:t>&lt;SpectrumIdentificationItemRef spectrumIdentificationItem_ref="SII_13_1"/&gt;</w:t>
            </w:r>
          </w:p>
          <w:p>
            <w:pPr>
              <w:pStyle w:val="HTMLPreformatted"/>
              <w:widowControl w:val="false"/>
              <w:rPr/>
            </w:pPr>
            <w:r>
              <w:rPr/>
              <w:t xml:space="preserve">    </w:t>
            </w:r>
            <w:r>
              <w:rPr/>
              <w:t>&lt;/PeptideHypothesis&gt;</w:t>
            </w:r>
          </w:p>
          <w:p>
            <w:pPr>
              <w:pStyle w:val="HTMLPreformatted"/>
              <w:widowControl w:val="false"/>
              <w:rPr/>
            </w:pPr>
            <w:r>
              <w:rPr/>
              <w:t xml:space="preserve">    </w:t>
            </w:r>
            <w:r>
              <w:rPr/>
              <w:t>&lt;cvParam accession="MS:1001097" cvRef="PSI-MS" value="1" name="distinct peptide sequences"/&gt;</w:t>
            </w:r>
          </w:p>
          <w:p>
            <w:pPr>
              <w:pStyle w:val="HTMLPreformatted"/>
              <w:widowControl w:val="false"/>
              <w:rPr/>
            </w:pPr>
            <w:r>
              <w:rPr/>
              <w:t xml:space="preserve">    </w:t>
            </w:r>
            <w:r>
              <w:rPr/>
              <w:t>&lt;cvParam accession="MS:1002235" cvRef="PSI-MS" value="34.57557513936462" name="ProteoGrouper:PDH score"/&gt;</w:t>
            </w:r>
          </w:p>
          <w:p>
            <w:pPr>
              <w:pStyle w:val="HTMLPreformatted"/>
              <w:widowControl w:val="false"/>
              <w:rPr/>
            </w:pPr>
            <w:r>
              <w:rPr/>
              <w:t xml:space="preserve">    </w:t>
            </w:r>
            <w:r>
              <w:rPr/>
              <w:t>&lt;cvParam accession="MS:1001594" cvRef="PSI-MS" value="PDH_11" name="sequence same-set protein"/&gt;</w:t>
            </w:r>
          </w:p>
          <w:p>
            <w:pPr>
              <w:pStyle w:val="HTMLPreformatted"/>
              <w:widowControl w:val="false"/>
              <w:rPr/>
            </w:pPr>
            <w:r>
              <w:rPr/>
              <w:t xml:space="preserve">  </w:t>
            </w:r>
            <w:r>
              <w:rPr/>
              <w:t>...</w:t>
            </w:r>
          </w:p>
          <w:p>
            <w:pPr>
              <w:pStyle w:val="HTMLPreformatted"/>
              <w:widowControl w:val="false"/>
              <w:rPr/>
            </w:pPr>
            <w:r>
              <w:rPr/>
              <w:t>&lt;/ProteinDetectionHypothesis&gt;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/MzIdentML/DataCollection/AnalysisData/ProteinDetectionList/ProteinAmbiguityGroup/ProteinDetection</w:t>
            </w:r>
          </w:p>
          <w:p>
            <w:pPr>
              <w:pStyle w:val="HTMLPreformatted"/>
              <w:widowControl w:val="false"/>
              <w:rPr/>
            </w:pPr>
            <w:r>
              <w:rPr/>
              <w:t>Hypothesis</w:t>
            </w:r>
          </w:p>
          <w:p>
            <w:pPr>
              <w:pStyle w:val="HTMLPreformatted"/>
              <w:widowControl w:val="false"/>
              <w:rPr/>
            </w:pPr>
            <w:r>
              <w:rPr/>
              <w:t xml:space="preserve">MAY supply term </w:t>
            </w:r>
            <w:hyperlink r:id="rId203" w:tgtFrame="new">
              <w:r>
                <w:rPr>
                  <w:rStyle w:val="InternetLink"/>
                </w:rPr>
                <w:t>MS:1002403</w:t>
              </w:r>
            </w:hyperlink>
            <w:r>
              <w:rPr/>
              <w:t xml:space="preserve"> (</w:t>
            </w:r>
            <w:r>
              <w:rPr>
                <w:rStyle w:val="Popup"/>
              </w:rPr>
              <w:t>group representative</w:t>
            </w:r>
            <w:r>
              <w:rPr/>
              <w:t>) only once</w:t>
            </w:r>
          </w:p>
          <w:p>
            <w:pPr>
              <w:pStyle w:val="HTMLPreformatted"/>
              <w:widowControl w:val="false"/>
              <w:rPr/>
            </w:pPr>
            <w:r>
              <w:rPr/>
              <w:t xml:space="preserve">MAY supply a *child* term of </w:t>
            </w:r>
            <w:hyperlink r:id="rId204" w:tgtFrame="new">
              <w:r>
                <w:rPr>
                  <w:rStyle w:val="InternetLink"/>
                </w:rPr>
                <w:t>MS:1001116</w:t>
              </w:r>
            </w:hyperlink>
            <w:r>
              <w:rPr/>
              <w:t xml:space="preserve"> (</w:t>
            </w:r>
            <w:r>
              <w:rPr>
                <w:rStyle w:val="Popup"/>
              </w:rPr>
              <w:t>single protein result details</w:t>
            </w:r>
            <w:r>
              <w:rPr/>
              <w:t>) one or more times</w:t>
            </w:r>
          </w:p>
          <w:p>
            <w:pPr>
              <w:pStyle w:val="HTMLPreformatted"/>
              <w:widowControl w:val="false"/>
              <w:rPr/>
            </w:pPr>
            <w:r>
              <w:rPr/>
              <w:t xml:space="preserve">  </w:t>
            </w:r>
            <w:r>
              <w:rPr/>
              <w:t xml:space="preserve">e.g.: </w:t>
            </w:r>
            <w:hyperlink r:id="rId205" w:tgtFrame="new">
              <w:r>
                <w:rPr>
                  <w:rStyle w:val="InternetLink"/>
                </w:rPr>
                <w:t>MS:1001088</w:t>
              </w:r>
            </w:hyperlink>
            <w:r>
              <w:rPr/>
              <w:t xml:space="preserve"> (</w:t>
            </w:r>
            <w:r>
              <w:rPr>
                <w:rStyle w:val="Popup"/>
              </w:rPr>
              <w:t>protein description</w:t>
            </w:r>
            <w:r>
              <w:rPr/>
              <w:t xml:space="preserve">) </w:t>
            </w:r>
          </w:p>
          <w:p>
            <w:pPr>
              <w:pStyle w:val="HTMLPreformatted"/>
              <w:widowControl w:val="false"/>
              <w:rPr/>
            </w:pPr>
            <w:r>
              <w:rPr/>
              <w:t xml:space="preserve">  </w:t>
            </w:r>
            <w:r>
              <w:rPr/>
              <w:t xml:space="preserve">e.g.: </w:t>
            </w:r>
            <w:hyperlink r:id="rId206" w:tgtFrame="new">
              <w:r>
                <w:rPr>
                  <w:rStyle w:val="InternetLink"/>
                </w:rPr>
                <w:t>MS:1001093</w:t>
              </w:r>
            </w:hyperlink>
            <w:r>
              <w:rPr/>
              <w:t xml:space="preserve"> (</w:t>
            </w:r>
            <w:r>
              <w:rPr>
                <w:rStyle w:val="Popup"/>
              </w:rPr>
              <w:t>sequence coverage</w:t>
            </w:r>
            <w:r>
              <w:rPr/>
              <w:t xml:space="preserve">) </w:t>
            </w:r>
          </w:p>
          <w:p>
            <w:pPr>
              <w:pStyle w:val="HTMLPreformatted"/>
              <w:widowControl w:val="false"/>
              <w:rPr/>
            </w:pPr>
            <w:r>
              <w:rPr/>
              <w:t xml:space="preserve">  </w:t>
            </w:r>
            <w:r>
              <w:rPr/>
              <w:t xml:space="preserve">e.g.: </w:t>
            </w:r>
            <w:hyperlink r:id="rId207" w:tgtFrame="new">
              <w:r>
                <w:rPr>
                  <w:rStyle w:val="InternetLink"/>
                </w:rPr>
                <w:t>MS:1001097</w:t>
              </w:r>
            </w:hyperlink>
            <w:r>
              <w:rPr/>
              <w:t xml:space="preserve"> (</w:t>
            </w:r>
            <w:r>
              <w:rPr>
                <w:rStyle w:val="Popup"/>
              </w:rPr>
              <w:t>distinct peptide sequences</w:t>
            </w:r>
            <w:r>
              <w:rPr/>
              <w:t xml:space="preserve">) </w:t>
            </w:r>
          </w:p>
          <w:p>
            <w:pPr>
              <w:pStyle w:val="HTMLPreformatted"/>
              <w:widowControl w:val="false"/>
              <w:rPr/>
            </w:pPr>
            <w:r>
              <w:rPr/>
              <w:t xml:space="preserve">  </w:t>
            </w:r>
            <w:r>
              <w:rPr/>
              <w:t xml:space="preserve">e.g.: </w:t>
            </w:r>
            <w:hyperlink r:id="rId208" w:tgtFrame="new">
              <w:r>
                <w:rPr>
                  <w:rStyle w:val="InternetLink"/>
                </w:rPr>
                <w:t>MS:1001098</w:t>
              </w:r>
            </w:hyperlink>
            <w:r>
              <w:rPr/>
              <w:t xml:space="preserve"> (</w:t>
            </w:r>
            <w:r>
              <w:rPr>
                <w:rStyle w:val="Popup"/>
              </w:rPr>
              <w:t>confident distinct peptide sequences</w:t>
            </w:r>
            <w:r>
              <w:rPr/>
              <w:t xml:space="preserve">) </w:t>
            </w:r>
          </w:p>
          <w:p>
            <w:pPr>
              <w:pStyle w:val="HTMLPreformatted"/>
              <w:widowControl w:val="false"/>
              <w:rPr/>
            </w:pPr>
            <w:r>
              <w:rPr/>
              <w:t xml:space="preserve">  </w:t>
            </w:r>
            <w:r>
              <w:rPr/>
              <w:t xml:space="preserve">e.g.: </w:t>
            </w:r>
            <w:hyperlink r:id="rId209" w:tgtFrame="new">
              <w:r>
                <w:rPr>
                  <w:rStyle w:val="InternetLink"/>
                </w:rPr>
                <w:t>MS:1001099</w:t>
              </w:r>
            </w:hyperlink>
            <w:r>
              <w:rPr/>
              <w:t xml:space="preserve"> (</w:t>
            </w:r>
            <w:r>
              <w:rPr>
                <w:rStyle w:val="Popup"/>
              </w:rPr>
              <w:t>confident peptide qualification</w:t>
            </w:r>
            <w:r>
              <w:rPr/>
              <w:t xml:space="preserve">) </w:t>
            </w:r>
          </w:p>
          <w:p>
            <w:pPr>
              <w:pStyle w:val="HTMLPreformatted"/>
              <w:widowControl w:val="false"/>
              <w:rPr/>
            </w:pPr>
            <w:r>
              <w:rPr/>
              <w:t xml:space="preserve">  </w:t>
            </w:r>
            <w:r>
              <w:rPr/>
              <w:t xml:space="preserve">e.g.: </w:t>
            </w:r>
            <w:hyperlink r:id="rId210" w:tgtFrame="new">
              <w:r>
                <w:rPr>
                  <w:rStyle w:val="InternetLink"/>
                </w:rPr>
                <w:t>MS:1001100</w:t>
              </w:r>
            </w:hyperlink>
            <w:r>
              <w:rPr/>
              <w:t xml:space="preserve"> (</w:t>
            </w:r>
            <w:r>
              <w:rPr>
                <w:rStyle w:val="Popup"/>
              </w:rPr>
              <w:t>confident peptide sequence number</w:t>
            </w:r>
            <w:r>
              <w:rPr/>
              <w:t xml:space="preserve">) </w:t>
            </w:r>
          </w:p>
          <w:p>
            <w:pPr>
              <w:pStyle w:val="HTMLPreformatted"/>
              <w:widowControl w:val="false"/>
              <w:rPr/>
            </w:pPr>
            <w:r>
              <w:rPr/>
              <w:t xml:space="preserve">  </w:t>
            </w:r>
            <w:r>
              <w:rPr/>
              <w:t xml:space="preserve">e.g.: </w:t>
            </w:r>
            <w:hyperlink r:id="rId211" w:tgtFrame="new">
              <w:r>
                <w:rPr>
                  <w:rStyle w:val="InternetLink"/>
                </w:rPr>
                <w:t>MS:1001125</w:t>
              </w:r>
            </w:hyperlink>
            <w:r>
              <w:rPr/>
              <w:t xml:space="preserve"> (</w:t>
            </w:r>
            <w:r>
              <w:rPr>
                <w:rStyle w:val="Popup"/>
              </w:rPr>
              <w:t>manual validation</w:t>
            </w:r>
            <w:r>
              <w:rPr/>
              <w:t xml:space="preserve">) </w:t>
            </w:r>
          </w:p>
          <w:p>
            <w:pPr>
              <w:pStyle w:val="HTMLPreformatted"/>
              <w:widowControl w:val="false"/>
              <w:rPr/>
            </w:pPr>
            <w:r>
              <w:rPr/>
              <w:t xml:space="preserve">  </w:t>
            </w:r>
            <w:r>
              <w:rPr/>
              <w:t xml:space="preserve">e.g.: </w:t>
            </w:r>
            <w:hyperlink r:id="rId212"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13"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14" w:tgtFrame="new">
              <w:r>
                <w:rPr>
                  <w:rStyle w:val="InternetLink"/>
                </w:rPr>
                <w:t>MS:1001169</w:t>
              </w:r>
            </w:hyperlink>
            <w:r>
              <w:rPr/>
              <w:t xml:space="preserve"> (</w:t>
            </w:r>
            <w:r>
              <w:rPr>
                <w:rStyle w:val="Popup"/>
              </w:rPr>
              <w:t>Paragon:expression change p-value</w:t>
            </w:r>
            <w:r>
              <w:rPr/>
              <w:t xml:space="preserve">) </w:t>
            </w:r>
          </w:p>
          <w:p>
            <w:pPr>
              <w:pStyle w:val="HTMLPreformatted"/>
              <w:widowControl w:val="false"/>
              <w:rPr/>
            </w:pPr>
            <w:r>
              <w:rPr/>
              <w:t xml:space="preserve">  </w:t>
            </w:r>
            <w:hyperlink r:id="rId215" w:tgtFrame="new">
              <w:r>
                <w:rPr>
                  <w:rStyle w:val="InternetLink"/>
                </w:rPr>
                <w:t>et al.</w:t>
              </w:r>
            </w:hyperlink>
          </w:p>
          <w:p>
            <w:pPr>
              <w:pStyle w:val="HTMLPreformatted"/>
              <w:widowControl w:val="false"/>
              <w:rPr/>
            </w:pPr>
            <w:commentRangeStart w:id="12"/>
            <w:r>
              <w:rPr/>
              <w:t>M</w:t>
            </w:r>
            <w:del w:id="623" w:author="Colin Combe" w:date="2023-05-18T08:35:00Z">
              <w:r>
                <w:rPr/>
                <w:delText>UST</w:delText>
              </w:r>
            </w:del>
            <w:ins w:id="624" w:author="Colin Combe" w:date="2023-05-18T08:35:00Z">
              <w:r>
                <w:rPr/>
                <w:t>AY</w:t>
              </w:r>
            </w:ins>
            <w:r>
              <w:rPr/>
            </w:r>
            <w:commentRangeEnd w:id="12"/>
            <w:r>
              <w:commentReference w:id="12"/>
            </w:r>
            <w:r>
              <w:rPr/>
              <w:t xml:space="preserve"> supply term </w:t>
            </w:r>
            <w:hyperlink r:id="rId216" w:tgtFrame="new">
              <w:r>
                <w:rPr>
                  <w:rStyle w:val="InternetLink"/>
                </w:rPr>
                <w:t>MS:1002402</w:t>
              </w:r>
            </w:hyperlink>
            <w:r>
              <w:rPr/>
              <w:t xml:space="preserve"> (</w:t>
            </w:r>
            <w:r>
              <w:rPr>
                <w:rStyle w:val="Popup"/>
              </w:rPr>
              <w:t>non-leading protein</w:t>
            </w:r>
            <w:r>
              <w:rPr/>
              <w:t>) only once</w:t>
            </w:r>
          </w:p>
          <w:p>
            <w:pPr>
              <w:pStyle w:val="HTMLPreformatted"/>
              <w:widowControl w:val="false"/>
              <w:rPr/>
            </w:pPr>
            <w:r>
              <w:rPr/>
              <w:t xml:space="preserve">MAY supply a *child* term of </w:t>
            </w:r>
            <w:hyperlink r:id="rId21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21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21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22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22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222" w:tgtFrame="new">
              <w:r>
                <w:rPr>
                  <w:rStyle w:val="InternetLink"/>
                </w:rPr>
                <w:t>MS:1001158</w:t>
              </w:r>
            </w:hyperlink>
            <w:r>
              <w:rPr/>
              <w:t xml:space="preserve"> (</w:t>
            </w:r>
            <w:r>
              <w:rPr>
                <w:rStyle w:val="Popup"/>
              </w:rPr>
              <w:t>SEQUEST:Uniq</w:t>
            </w:r>
            <w:r>
              <w:rPr/>
              <w:t xml:space="preserve">) </w:t>
            </w:r>
            <w:r>
              <w:rPr>
                <w:color w:val="FF0000"/>
              </w:rPr>
              <w:t>WARNING: Term has no definition!</w:t>
            </w:r>
          </w:p>
          <w:p>
            <w:pPr>
              <w:pStyle w:val="HTMLPreformatted"/>
              <w:widowControl w:val="false"/>
              <w:rPr/>
            </w:pPr>
            <w:r>
              <w:rPr/>
              <w:t xml:space="preserve">  </w:t>
            </w:r>
            <w:r>
              <w:rPr/>
              <w:t xml:space="preserve">e.g.: </w:t>
            </w:r>
            <w:hyperlink r:id="rId22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22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22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22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22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228" w:tgtFrame="new">
              <w:r>
                <w:rPr>
                  <w:rStyle w:val="InternetLink"/>
                </w:rPr>
                <w:t>et al.</w:t>
              </w:r>
            </w:hyperlink>
          </w:p>
          <w:p>
            <w:pPr>
              <w:pStyle w:val="HTMLPreformatted"/>
              <w:widowControl w:val="false"/>
              <w:rPr/>
            </w:pPr>
            <w:r>
              <w:rPr/>
              <w:t xml:space="preserve">MAY supply a *child* term of </w:t>
            </w:r>
            <w:hyperlink r:id="rId229" w:tgtFrame="new">
              <w:r>
                <w:rPr>
                  <w:rStyle w:val="InternetLink"/>
                </w:rPr>
                <w:t>MS:1001060</w:t>
              </w:r>
            </w:hyperlink>
            <w:r>
              <w:rPr/>
              <w:t xml:space="preserve"> (</w:t>
            </w:r>
            <w:r>
              <w:rPr>
                <w:rStyle w:val="Popup"/>
              </w:rPr>
              <w:t>quality estimation method details</w:t>
            </w:r>
            <w:r>
              <w:rPr/>
              <w:t>) one or more times</w:t>
            </w:r>
          </w:p>
          <w:p>
            <w:pPr>
              <w:pStyle w:val="HTMLPreformatted"/>
              <w:widowControl w:val="false"/>
              <w:rPr/>
            </w:pPr>
            <w:r>
              <w:rPr/>
              <w:t xml:space="preserve">  </w:t>
            </w:r>
            <w:r>
              <w:rPr/>
              <w:t xml:space="preserve">e.g.: </w:t>
            </w:r>
            <w:hyperlink r:id="rId230" w:tgtFrame="new">
              <w:r>
                <w:rPr>
                  <w:rStyle w:val="InternetLink"/>
                </w:rPr>
                <w:t>MS:1001058</w:t>
              </w:r>
            </w:hyperlink>
            <w:r>
              <w:rPr/>
              <w:t xml:space="preserve"> (</w:t>
            </w:r>
            <w:r>
              <w:rPr>
                <w:rStyle w:val="Popup"/>
              </w:rPr>
              <w:t>quality estimation by manual validation</w:t>
            </w:r>
            <w:r>
              <w:rPr/>
              <w:t xml:space="preserve">) </w:t>
            </w:r>
          </w:p>
          <w:p>
            <w:pPr>
              <w:pStyle w:val="HTMLPreformatted"/>
              <w:widowControl w:val="false"/>
              <w:rPr/>
            </w:pPr>
            <w:r>
              <w:rPr/>
              <w:t xml:space="preserve">  </w:t>
            </w:r>
            <w:r>
              <w:rPr/>
              <w:t xml:space="preserve">e.g.: </w:t>
            </w:r>
            <w:hyperlink r:id="rId231" w:tgtFrame="new">
              <w:r>
                <w:rPr>
                  <w:rStyle w:val="InternetLink"/>
                </w:rPr>
                <w:t>MS:1001194</w:t>
              </w:r>
            </w:hyperlink>
            <w:r>
              <w:rPr/>
              <w:t xml:space="preserve"> (</w:t>
            </w:r>
            <w:r>
              <w:rPr>
                <w:rStyle w:val="Popup"/>
              </w:rPr>
              <w:t>quality estimation with decoy database</w:t>
            </w:r>
            <w:r>
              <w:rPr/>
              <w:t xml:space="preserve">) </w:t>
            </w:r>
          </w:p>
          <w:p>
            <w:pPr>
              <w:pStyle w:val="HTMLPreformatted"/>
              <w:widowControl w:val="false"/>
              <w:rPr/>
            </w:pPr>
            <w:r>
              <w:rPr/>
              <w:t xml:space="preserve"> </w:t>
            </w:r>
            <w:del w:id="625" w:author="Colin Combe" w:date="2023-05-18T08:35:00Z">
              <w:r>
                <w:rPr/>
                <w:delText xml:space="preserve"> </w:delText>
              </w:r>
            </w:del>
            <w:del w:id="626" w:author="Colin Combe" w:date="2023-05-18T08:35:00Z">
              <w:r>
                <w:rPr/>
                <w:delText xml:space="preserve">e.g.: </w:delText>
              </w:r>
            </w:del>
            <w:hyperlink r:id="rId232" w:tgtFrame="new">
              <w:del w:id="627" w:author="Colin Combe" w:date="2023-05-18T08:35:00Z">
                <w:r>
                  <w:rPr>
                    <w:rStyle w:val="InternetLink"/>
                  </w:rPr>
                  <w:delText>MS:1001364</w:delText>
                </w:r>
              </w:del>
            </w:hyperlink>
            <w:del w:id="628" w:author="Colin Combe" w:date="2023-05-18T08:35:00Z">
              <w:r>
                <w:rPr/>
                <w:delText xml:space="preserve"> (</w:delText>
              </w:r>
            </w:del>
            <w:del w:id="629" w:author="Colin Combe" w:date="2023-05-18T08:35:00Z">
              <w:r>
                <w:rPr>
                  <w:rStyle w:val="Popup"/>
                </w:rPr>
                <w:delText>distinct peptide-level global FDR</w:delText>
              </w:r>
            </w:del>
            <w:del w:id="630" w:author="Colin Combe" w:date="2023-05-18T08:35:00Z">
              <w:r>
                <w:rPr/>
                <w:delText>)</w:delText>
              </w:r>
            </w:del>
            <w:r>
              <w:rPr/>
              <w:commentReference w:id="13"/>
            </w:r>
            <w:r>
              <w:rPr/>
              <w:t xml:space="preserve"> </w:t>
            </w:r>
          </w:p>
          <w:p>
            <w:pPr>
              <w:pStyle w:val="HTMLPreformatted"/>
              <w:widowControl w:val="false"/>
              <w:rPr/>
            </w:pPr>
            <w:r>
              <w:rPr/>
              <w:t xml:space="preserve">  </w:t>
            </w:r>
            <w:r>
              <w:rPr/>
              <w:t xml:space="preserve">e.g.: </w:t>
            </w:r>
            <w:hyperlink r:id="rId233" w:tgtFrame="new">
              <w:r>
                <w:rPr>
                  <w:rStyle w:val="InternetLink"/>
                </w:rPr>
                <w:t>MS:1001447</w:t>
              </w:r>
            </w:hyperlink>
            <w:r>
              <w:rPr/>
              <w:t xml:space="preserve"> (</w:t>
            </w:r>
            <w:r>
              <w:rPr>
                <w:rStyle w:val="Popup"/>
              </w:rPr>
              <w:t>prot:FDR threshold</w:t>
            </w:r>
            <w:r>
              <w:rPr/>
              <w:t xml:space="preserve">) </w:t>
            </w:r>
          </w:p>
          <w:p>
            <w:pPr>
              <w:pStyle w:val="HTMLPreformatted"/>
              <w:widowControl w:val="false"/>
              <w:rPr/>
            </w:pPr>
            <w:r>
              <w:rPr/>
              <w:t xml:space="preserve">  </w:t>
            </w:r>
            <w:r>
              <w:rPr/>
              <w:t xml:space="preserve">e.g.: </w:t>
            </w:r>
            <w:hyperlink r:id="rId234" w:tgtFrame="new">
              <w:r>
                <w:rPr>
                  <w:rStyle w:val="InternetLink"/>
                </w:rPr>
                <w:t>MS:1001448</w:t>
              </w:r>
            </w:hyperlink>
            <w:r>
              <w:rPr/>
              <w:t xml:space="preserve"> (</w:t>
            </w:r>
            <w:r>
              <w:rPr>
                <w:rStyle w:val="Popup"/>
              </w:rPr>
              <w:t>pep:FDR threshold</w:t>
            </w:r>
            <w:r>
              <w:rPr/>
              <w:t xml:space="preserve">) </w:t>
            </w:r>
          </w:p>
          <w:p>
            <w:pPr>
              <w:pStyle w:val="HTMLPreformatted"/>
              <w:widowControl w:val="false"/>
              <w:rPr/>
            </w:pPr>
            <w:r>
              <w:rPr/>
              <w:t xml:space="preserve">  </w:t>
            </w:r>
            <w:r>
              <w:rPr/>
              <w:t xml:space="preserve">e.g.: </w:t>
            </w:r>
            <w:hyperlink r:id="rId235" w:tgtFrame="new">
              <w:r>
                <w:rPr>
                  <w:rStyle w:val="InternetLink"/>
                </w:rPr>
                <w:t>MS:1001454</w:t>
              </w:r>
            </w:hyperlink>
            <w:r>
              <w:rPr/>
              <w:t xml:space="preserve"> (</w:t>
            </w:r>
            <w:r>
              <w:rPr>
                <w:rStyle w:val="Popup"/>
              </w:rPr>
              <w:t>quality estimation with implicite decoy sequences</w:t>
            </w:r>
            <w:r>
              <w:rPr/>
              <w:t xml:space="preserve">) </w:t>
            </w:r>
          </w:p>
          <w:p>
            <w:pPr>
              <w:pStyle w:val="HTMLPreformatted"/>
              <w:widowControl w:val="false"/>
              <w:rPr/>
            </w:pPr>
            <w:del w:id="631" w:author="Colin Combe" w:date="2023-05-18T08:35:00Z">
              <w:r>
                <w:rPr/>
                <w:delText xml:space="preserve">  </w:delText>
              </w:r>
            </w:del>
            <w:del w:id="632" w:author="Colin Combe" w:date="2023-05-18T08:35:00Z">
              <w:r>
                <w:rPr/>
                <w:delText xml:space="preserve">e.g.: </w:delText>
              </w:r>
            </w:del>
            <w:hyperlink r:id="rId236" w:tgtFrame="new">
              <w:del w:id="633" w:author="Colin Combe" w:date="2023-05-18T08:35:00Z">
                <w:r>
                  <w:rPr>
                    <w:rStyle w:val="InternetLink"/>
                  </w:rPr>
                  <w:delText>MS:1001491</w:delText>
                </w:r>
              </w:del>
            </w:hyperlink>
            <w:del w:id="634" w:author="Colin Combe" w:date="2023-05-18T08:35:00Z">
              <w:r>
                <w:rPr/>
                <w:delText xml:space="preserve"> (</w:delText>
              </w:r>
            </w:del>
            <w:del w:id="635" w:author="Colin Combe" w:date="2023-05-18T08:35:00Z">
              <w:r>
                <w:rPr>
                  <w:rStyle w:val="Popup"/>
                </w:rPr>
                <w:delText>percolator:Q value</w:delText>
              </w:r>
            </w:del>
            <w:del w:id="636" w:author="Colin Combe" w:date="2023-05-18T08:35:00Z">
              <w:r>
                <w:rPr/>
                <w:delText>)</w:delText>
              </w:r>
            </w:del>
            <w:r>
              <w:rPr/>
              <w:commentReference w:id="14"/>
            </w:r>
            <w:r>
              <w:rPr/>
              <w:t xml:space="preserve"> </w:t>
            </w:r>
          </w:p>
          <w:p>
            <w:pPr>
              <w:pStyle w:val="HTMLPreformatted"/>
              <w:widowControl w:val="false"/>
              <w:rPr/>
            </w:pPr>
            <w:r>
              <w:rPr/>
              <w:t xml:space="preserve">  </w:t>
            </w:r>
            <w:r>
              <w:rPr/>
              <w:t xml:space="preserve">e.g.: </w:t>
            </w:r>
            <w:hyperlink r:id="rId237" w:tgtFrame="new">
              <w:r>
                <w:rPr>
                  <w:rStyle w:val="InternetLink"/>
                </w:rPr>
                <w:t>MS:1001494</w:t>
              </w:r>
            </w:hyperlink>
            <w:r>
              <w:rPr/>
              <w:t xml:space="preserve"> (</w:t>
            </w:r>
            <w:r>
              <w:rPr>
                <w:rStyle w:val="Popup"/>
              </w:rPr>
              <w:t>no threshold</w:t>
            </w:r>
            <w:r>
              <w:rPr/>
              <w:t xml:space="preserve">) </w:t>
            </w:r>
          </w:p>
          <w:p>
            <w:pPr>
              <w:pStyle w:val="HTMLPreformatted"/>
              <w:widowControl w:val="false"/>
              <w:rPr/>
            </w:pPr>
            <w:r>
              <w:rPr/>
              <w:t xml:space="preserve">  </w:t>
            </w:r>
            <w:r>
              <w:rPr/>
              <w:t xml:space="preserve">e.g.: </w:t>
            </w:r>
            <w:hyperlink r:id="rId238" w:tgtFrame="new">
              <w:r>
                <w:rPr>
                  <w:rStyle w:val="InternetLink"/>
                </w:rPr>
                <w:t>MS:1001574</w:t>
              </w:r>
            </w:hyperlink>
            <w:r>
              <w:rPr/>
              <w:t xml:space="preserve"> (</w:t>
            </w:r>
            <w:r>
              <w:rPr>
                <w:rStyle w:val="Popup"/>
              </w:rPr>
              <w:t>report only spectra assigned to identified proteins</w:t>
            </w:r>
            <w:r>
              <w:rPr/>
              <w:t xml:space="preserve">) </w:t>
            </w:r>
          </w:p>
          <w:p>
            <w:pPr>
              <w:pStyle w:val="HTMLPreformatted"/>
              <w:widowControl w:val="false"/>
              <w:rPr/>
            </w:pPr>
            <w:del w:id="637" w:author="Colin Combe" w:date="2023-05-18T08:35:00Z">
              <w:r>
                <w:rPr/>
                <w:delText xml:space="preserve">  </w:delText>
              </w:r>
            </w:del>
            <w:del w:id="638" w:author="Colin Combe" w:date="2023-05-18T08:35:00Z">
              <w:r>
                <w:rPr/>
                <w:delText xml:space="preserve">e.g.: </w:delText>
              </w:r>
            </w:del>
            <w:hyperlink r:id="rId239" w:tgtFrame="new">
              <w:del w:id="639" w:author="Colin Combe" w:date="2023-05-18T08:35:00Z">
                <w:r>
                  <w:rPr>
                    <w:rStyle w:val="InternetLink"/>
                  </w:rPr>
                  <w:delText>MS:1002055</w:delText>
                </w:r>
              </w:del>
            </w:hyperlink>
            <w:del w:id="640" w:author="Colin Combe" w:date="2023-05-18T08:35:00Z">
              <w:r>
                <w:rPr/>
                <w:delText xml:space="preserve"> (</w:delText>
              </w:r>
            </w:del>
            <w:del w:id="641" w:author="Colin Combe" w:date="2023-05-18T08:35:00Z">
              <w:r>
                <w:rPr>
                  <w:rStyle w:val="Popup"/>
                </w:rPr>
                <w:delText>MS-GF:PepQValue</w:delText>
              </w:r>
            </w:del>
            <w:del w:id="642" w:author="Colin Combe" w:date="2023-05-18T08:35:00Z">
              <w:r>
                <w:rPr/>
                <w:delText>)</w:delText>
              </w:r>
            </w:del>
            <w:r>
              <w:rPr/>
              <w:commentReference w:id="15"/>
            </w:r>
            <w:r>
              <w:rPr/>
              <w:t xml:space="preserve"> </w:t>
            </w:r>
          </w:p>
          <w:p>
            <w:pPr>
              <w:pStyle w:val="HTMLPreformatted"/>
              <w:widowControl w:val="false"/>
              <w:rPr/>
            </w:pPr>
            <w:r>
              <w:rPr/>
              <w:t xml:space="preserve">  </w:t>
            </w:r>
            <w:hyperlink r:id="rId240" w:tgtFrame="new">
              <w:r>
                <w:rPr>
                  <w:rStyle w:val="InternetLink"/>
                </w:rPr>
                <w:t>et al.</w:t>
              </w:r>
            </w:hyperlink>
          </w:p>
          <w:p>
            <w:pPr>
              <w:pStyle w:val="HTMLPreformatted"/>
              <w:widowControl w:val="false"/>
              <w:rPr/>
            </w:pPr>
            <w:r>
              <w:rPr/>
              <w:t xml:space="preserve">MAY supply a *child* term of </w:t>
            </w:r>
            <w:hyperlink r:id="rId241" w:tgtFrame="new">
              <w:r>
                <w:rPr>
                  <w:rStyle w:val="InternetLink"/>
                </w:rPr>
                <w:t>MS:1001101</w:t>
              </w:r>
            </w:hyperlink>
            <w:r>
              <w:rPr/>
              <w:t xml:space="preserve"> (</w:t>
            </w:r>
            <w:r>
              <w:rPr>
                <w:rStyle w:val="Popup"/>
              </w:rPr>
              <w:t>protein group or subset relationship</w:t>
            </w:r>
            <w:r>
              <w:rPr/>
              <w:t>) one or more times</w:t>
            </w:r>
          </w:p>
          <w:p>
            <w:pPr>
              <w:pStyle w:val="HTMLPreformatted"/>
              <w:widowControl w:val="false"/>
              <w:rPr/>
            </w:pPr>
            <w:r>
              <w:rPr/>
              <w:t xml:space="preserve">  </w:t>
            </w:r>
            <w:r>
              <w:rPr/>
              <w:t xml:space="preserve">e.g.: </w:t>
            </w:r>
            <w:hyperlink r:id="rId242" w:tgtFrame="new">
              <w:r>
                <w:rPr>
                  <w:rStyle w:val="InternetLink"/>
                </w:rPr>
                <w:t>MS:1001591</w:t>
              </w:r>
            </w:hyperlink>
            <w:r>
              <w:rPr/>
              <w:t xml:space="preserve"> (</w:t>
            </w:r>
            <w:r>
              <w:rPr>
                <w:rStyle w:val="Popup"/>
              </w:rPr>
              <w:t>anchor protein</w:t>
            </w:r>
            <w:r>
              <w:rPr/>
              <w:t xml:space="preserve">) </w:t>
            </w:r>
          </w:p>
          <w:p>
            <w:pPr>
              <w:pStyle w:val="HTMLPreformatted"/>
              <w:widowControl w:val="false"/>
              <w:rPr/>
            </w:pPr>
            <w:r>
              <w:rPr/>
              <w:t xml:space="preserve">  </w:t>
            </w:r>
            <w:r>
              <w:rPr/>
              <w:t xml:space="preserve">e.g.: </w:t>
            </w:r>
            <w:hyperlink r:id="rId243" w:tgtFrame="new">
              <w:r>
                <w:rPr>
                  <w:rStyle w:val="InternetLink"/>
                </w:rPr>
                <w:t>MS:1001592</w:t>
              </w:r>
            </w:hyperlink>
            <w:r>
              <w:rPr/>
              <w:t xml:space="preserve"> (</w:t>
            </w:r>
            <w:r>
              <w:rPr>
                <w:rStyle w:val="Popup"/>
              </w:rPr>
              <w:t>family member protein</w:t>
            </w:r>
            <w:r>
              <w:rPr/>
              <w:t xml:space="preserve">) </w:t>
            </w:r>
          </w:p>
          <w:p>
            <w:pPr>
              <w:pStyle w:val="HTMLPreformatted"/>
              <w:widowControl w:val="false"/>
              <w:rPr/>
            </w:pPr>
            <w:r>
              <w:rPr/>
              <w:t xml:space="preserve">  </w:t>
            </w:r>
            <w:r>
              <w:rPr/>
              <w:t xml:space="preserve">e.g.: </w:t>
            </w:r>
            <w:hyperlink r:id="rId244" w:tgtFrame="new">
              <w:r>
                <w:rPr>
                  <w:rStyle w:val="InternetLink"/>
                </w:rPr>
                <w:t>MS:1001593</w:t>
              </w:r>
            </w:hyperlink>
            <w:r>
              <w:rPr/>
              <w:t xml:space="preserve"> (</w:t>
            </w:r>
            <w:r>
              <w:rPr>
                <w:rStyle w:val="Popup"/>
              </w:rPr>
              <w:t>group member with undefined relationship OR ortholog protein</w:t>
            </w:r>
            <w:r>
              <w:rPr/>
              <w:t xml:space="preserve">) </w:t>
            </w:r>
          </w:p>
          <w:p>
            <w:pPr>
              <w:pStyle w:val="HTMLPreformatted"/>
              <w:widowControl w:val="false"/>
              <w:rPr/>
            </w:pPr>
            <w:r>
              <w:rPr/>
              <w:t xml:space="preserve">  </w:t>
            </w:r>
            <w:r>
              <w:rPr/>
              <w:t xml:space="preserve">e.g.: </w:t>
            </w:r>
            <w:hyperlink r:id="rId245" w:tgtFrame="new">
              <w:r>
                <w:rPr>
                  <w:rStyle w:val="InternetLink"/>
                </w:rPr>
                <w:t>MS:1001594</w:t>
              </w:r>
            </w:hyperlink>
            <w:r>
              <w:rPr/>
              <w:t xml:space="preserve"> (</w:t>
            </w:r>
            <w:r>
              <w:rPr>
                <w:rStyle w:val="Popup"/>
              </w:rPr>
              <w:t>sequence same-set protein</w:t>
            </w:r>
            <w:r>
              <w:rPr/>
              <w:t xml:space="preserve">) </w:t>
            </w:r>
          </w:p>
          <w:p>
            <w:pPr>
              <w:pStyle w:val="HTMLPreformatted"/>
              <w:widowControl w:val="false"/>
              <w:rPr/>
            </w:pPr>
            <w:r>
              <w:rPr/>
              <w:t xml:space="preserve">  </w:t>
            </w:r>
            <w:r>
              <w:rPr/>
              <w:t xml:space="preserve">e.g.: </w:t>
            </w:r>
            <w:hyperlink r:id="rId246" w:tgtFrame="new">
              <w:r>
                <w:rPr>
                  <w:rStyle w:val="InternetLink"/>
                </w:rPr>
                <w:t>MS:1001595</w:t>
              </w:r>
            </w:hyperlink>
            <w:r>
              <w:rPr/>
              <w:t xml:space="preserve"> (</w:t>
            </w:r>
            <w:r>
              <w:rPr>
                <w:rStyle w:val="Popup"/>
              </w:rPr>
              <w:t>spectrum same-set protein</w:t>
            </w:r>
            <w:r>
              <w:rPr/>
              <w:t xml:space="preserve">) </w:t>
            </w:r>
          </w:p>
          <w:p>
            <w:pPr>
              <w:pStyle w:val="HTMLPreformatted"/>
              <w:widowControl w:val="false"/>
              <w:rPr/>
            </w:pPr>
            <w:r>
              <w:rPr/>
              <w:t xml:space="preserve">  </w:t>
            </w:r>
            <w:r>
              <w:rPr/>
              <w:t xml:space="preserve">e.g.: </w:t>
            </w:r>
            <w:hyperlink r:id="rId247" w:tgtFrame="new">
              <w:r>
                <w:rPr>
                  <w:rStyle w:val="InternetLink"/>
                </w:rPr>
                <w:t>MS:1001596</w:t>
              </w:r>
            </w:hyperlink>
            <w:r>
              <w:rPr/>
              <w:t xml:space="preserve"> (</w:t>
            </w:r>
            <w:r>
              <w:rPr>
                <w:rStyle w:val="Popup"/>
              </w:rPr>
              <w:t>sequence sub-set protein</w:t>
            </w:r>
            <w:r>
              <w:rPr/>
              <w:t xml:space="preserve">) </w:t>
            </w:r>
          </w:p>
          <w:p>
            <w:pPr>
              <w:pStyle w:val="HTMLPreformatted"/>
              <w:widowControl w:val="false"/>
              <w:rPr/>
            </w:pPr>
            <w:r>
              <w:rPr/>
              <w:t xml:space="preserve">  </w:t>
            </w:r>
            <w:r>
              <w:rPr/>
              <w:t xml:space="preserve">e.g.: </w:t>
            </w:r>
            <w:hyperlink r:id="rId248" w:tgtFrame="new">
              <w:r>
                <w:rPr>
                  <w:rStyle w:val="InternetLink"/>
                </w:rPr>
                <w:t>MS:1001597</w:t>
              </w:r>
            </w:hyperlink>
            <w:r>
              <w:rPr/>
              <w:t xml:space="preserve"> (</w:t>
            </w:r>
            <w:r>
              <w:rPr>
                <w:rStyle w:val="Popup"/>
              </w:rPr>
              <w:t>spectrum sub-set protein</w:t>
            </w:r>
            <w:r>
              <w:rPr/>
              <w:t xml:space="preserve">) </w:t>
            </w:r>
          </w:p>
          <w:p>
            <w:pPr>
              <w:pStyle w:val="HTMLPreformatted"/>
              <w:widowControl w:val="false"/>
              <w:rPr/>
            </w:pPr>
            <w:r>
              <w:rPr/>
              <w:t xml:space="preserve">  </w:t>
            </w:r>
            <w:r>
              <w:rPr/>
              <w:t xml:space="preserve">e.g.: </w:t>
            </w:r>
            <w:hyperlink r:id="rId249" w:tgtFrame="new">
              <w:r>
                <w:rPr>
                  <w:rStyle w:val="InternetLink"/>
                </w:rPr>
                <w:t>MS:1001598</w:t>
              </w:r>
            </w:hyperlink>
            <w:r>
              <w:rPr/>
              <w:t xml:space="preserve"> (</w:t>
            </w:r>
            <w:r>
              <w:rPr>
                <w:rStyle w:val="Popup"/>
              </w:rPr>
              <w:t>sequence subsumable protein</w:t>
            </w:r>
            <w:r>
              <w:rPr/>
              <w:t xml:space="preserve">) </w:t>
            </w:r>
          </w:p>
          <w:p>
            <w:pPr>
              <w:pStyle w:val="HTMLPreformatted"/>
              <w:widowControl w:val="false"/>
              <w:rPr/>
            </w:pPr>
            <w:r>
              <w:rPr/>
              <w:t xml:space="preserve">  </w:t>
            </w:r>
            <w:r>
              <w:rPr/>
              <w:t xml:space="preserve">e.g.: </w:t>
            </w:r>
            <w:hyperlink r:id="rId250" w:tgtFrame="new">
              <w:r>
                <w:rPr>
                  <w:rStyle w:val="InternetLink"/>
                </w:rPr>
                <w:t>MS:1001599</w:t>
              </w:r>
            </w:hyperlink>
            <w:r>
              <w:rPr/>
              <w:t xml:space="preserve"> (</w:t>
            </w:r>
            <w:r>
              <w:rPr>
                <w:rStyle w:val="Popup"/>
              </w:rPr>
              <w:t>spectrum subsumable protein</w:t>
            </w:r>
            <w:r>
              <w:rPr/>
              <w:t xml:space="preserve">) </w:t>
            </w:r>
          </w:p>
          <w:p>
            <w:pPr>
              <w:pStyle w:val="HTMLPreformatted"/>
              <w:widowControl w:val="false"/>
              <w:rPr/>
            </w:pPr>
            <w:r>
              <w:rPr/>
              <w:t xml:space="preserve">  </w:t>
            </w:r>
            <w:r>
              <w:rPr/>
              <w:t xml:space="preserve">e.g.: </w:t>
            </w:r>
            <w:hyperlink r:id="rId251" w:tgtFrame="new">
              <w:r>
                <w:rPr>
                  <w:rStyle w:val="InternetLink"/>
                </w:rPr>
                <w:t>MS:1002213</w:t>
              </w:r>
            </w:hyperlink>
            <w:r>
              <w:rPr/>
              <w:t xml:space="preserve"> (</w:t>
            </w:r>
            <w:r>
              <w:rPr>
                <w:rStyle w:val="Popup"/>
              </w:rPr>
              <w:t>PAnalyzer:conclusive protein</w:t>
            </w:r>
            <w:r>
              <w:rPr/>
              <w:t xml:space="preserve">) </w:t>
            </w:r>
          </w:p>
          <w:p>
            <w:pPr>
              <w:pStyle w:val="HTMLPreformatted"/>
              <w:widowControl w:val="false"/>
              <w:rPr/>
            </w:pPr>
            <w:r>
              <w:rPr/>
              <w:t xml:space="preserve">  </w:t>
            </w:r>
            <w:hyperlink r:id="rId252" w:tgtFrame="new">
              <w:r>
                <w:rPr>
                  <w:rStyle w:val="InternetLink"/>
                </w:rPr>
                <w:t>et al.</w:t>
              </w:r>
            </w:hyperlink>
          </w:p>
          <w:p>
            <w:pPr>
              <w:pStyle w:val="HTMLPreformatted"/>
              <w:widowControl w:val="false"/>
              <w:rPr/>
            </w:pPr>
            <w:ins w:id="643" w:author="Colin Combe" w:date="2023-01-25T14:58:00Z">
              <w:r>
                <w:rPr/>
                <w:t xml:space="preserve">MAY supply a *child* term of </w:t>
              </w:r>
            </w:ins>
            <w:ins w:id="644" w:author="Colin Combe" w:date="2023-01-25T14:58:00Z">
              <w:r>
                <w:rPr>
                  <w:rStyle w:val="InternetLink"/>
                </w:rPr>
                <w:t>MS:1002664</w:t>
              </w:r>
            </w:ins>
            <w:ins w:id="645" w:author="Colin Combe" w:date="2023-01-25T14:58:00Z">
              <w:r>
                <w:rPr/>
                <w:t xml:space="preserve"> (</w:t>
              </w:r>
            </w:ins>
            <w:ins w:id="646" w:author="Colin Combe" w:date="2023-01-25T14:58:00Z">
              <w:r>
                <w:rPr>
                  <w:rStyle w:val="Popup"/>
                </w:rPr>
                <w:t>interaction score derived from cross-linking</w:t>
              </w:r>
            </w:ins>
            <w:ins w:id="647" w:author="Colin Combe" w:date="2023-01-25T14:58:00Z">
              <w:r>
                <w:rPr/>
                <w:t>) one or more times</w:t>
              </w:r>
            </w:ins>
          </w:p>
          <w:p>
            <w:pPr>
              <w:pStyle w:val="HTMLPreformatted"/>
              <w:widowControl w:val="false"/>
              <w:rPr/>
            </w:pPr>
            <w:ins w:id="649" w:author="Colin Combe" w:date="2023-01-25T14:58:00Z">
              <w:r>
                <w:rPr/>
                <w:t xml:space="preserve">  </w:t>
              </w:r>
            </w:ins>
            <w:ins w:id="650" w:author="Colin Combe" w:date="2023-01-25T14:58:00Z">
              <w:r>
                <w:rPr/>
                <w:t xml:space="preserve">e.g.: </w:t>
              </w:r>
            </w:ins>
            <w:ins w:id="651" w:author="Colin Combe" w:date="2023-01-25T14:58:00Z">
              <w:r>
                <w:rPr>
                  <w:rStyle w:val="InternetLink"/>
                </w:rPr>
                <w:t>MS:1002677</w:t>
              </w:r>
            </w:ins>
            <w:ins w:id="652" w:author="Colin Combe" w:date="2023-01-25T14:58:00Z">
              <w:r>
                <w:rPr/>
                <w:t xml:space="preserve"> (</w:t>
              </w:r>
            </w:ins>
            <w:ins w:id="653" w:author="Colin Combe" w:date="2023-01-25T14:58:00Z">
              <w:r>
                <w:rPr>
                  <w:rStyle w:val="Popup"/>
                </w:rPr>
                <w:t>residue-pair-level global FDR</w:t>
              </w:r>
            </w:ins>
            <w:ins w:id="654" w:author="Colin Combe" w:date="2023-01-25T14:58:00Z">
              <w:r>
                <w:rPr/>
                <w:t xml:space="preserve">) </w:t>
              </w:r>
            </w:ins>
          </w:p>
          <w:p>
            <w:pPr>
              <w:pStyle w:val="HTMLPreformatted"/>
              <w:widowControl w:val="false"/>
              <w:rPr/>
            </w:pPr>
            <w:ins w:id="656" w:author="Colin Combe" w:date="2023-01-25T14:58:00Z">
              <w:r>
                <w:rPr/>
                <w:t xml:space="preserve">  </w:t>
              </w:r>
            </w:ins>
            <w:ins w:id="657" w:author="Colin Combe" w:date="2023-01-25T14:58:00Z">
              <w:r>
                <w:rPr/>
                <w:t xml:space="preserve">e.g.: </w:t>
              </w:r>
            </w:ins>
            <w:ins w:id="658" w:author="Colin Combe" w:date="2023-01-25T14:58:00Z">
              <w:r>
                <w:rPr>
                  <w:rStyle w:val="InternetLink"/>
                </w:rPr>
                <w:t>MS:1002676</w:t>
              </w:r>
            </w:ins>
            <w:ins w:id="659" w:author="Colin Combe" w:date="2023-01-25T14:58:00Z">
              <w:r>
                <w:rPr/>
                <w:t xml:space="preserve"> (</w:t>
              </w:r>
            </w:ins>
            <w:ins w:id="660" w:author="Colin Combe" w:date="2023-01-25T14:58:00Z">
              <w:r>
                <w:rPr>
                  <w:rStyle w:val="Popup"/>
                </w:rPr>
                <w:t>protein-pair-level global FDR</w:t>
              </w:r>
            </w:ins>
            <w:ins w:id="661" w:author="Colin Combe" w:date="2023-01-25T14:58:00Z">
              <w:r>
                <w:rPr/>
                <w:t xml:space="preserve">) </w:t>
              </w:r>
            </w:ins>
          </w:p>
          <w:p>
            <w:pPr>
              <w:pStyle w:val="HTMLPreformatted"/>
              <w:widowControl w:val="false"/>
              <w:rPr>
                <w:rStyle w:val="InternetLink"/>
              </w:rPr>
            </w:pPr>
            <w:r>
              <w:rPr/>
            </w:r>
          </w:p>
          <w:p>
            <w:pPr>
              <w:pStyle w:val="HTMLPreformatted"/>
              <w:widowControl w:val="false"/>
              <w:rPr/>
            </w:pPr>
            <w:commentRangeStart w:id="16"/>
            <w:r>
              <w:rPr/>
              <w:t>M</w:t>
            </w:r>
            <w:del w:id="662" w:author="Colin Combe" w:date="2023-05-18T08:36:00Z">
              <w:r>
                <w:rPr/>
                <w:delText>UST</w:delText>
              </w:r>
            </w:del>
            <w:ins w:id="663" w:author="Colin Combe" w:date="2023-05-18T08:36:00Z">
              <w:r>
                <w:rPr/>
                <w:t>AY</w:t>
              </w:r>
            </w:ins>
            <w:r>
              <w:rPr/>
            </w:r>
            <w:commentRangeEnd w:id="16"/>
            <w:r>
              <w:commentReference w:id="16"/>
            </w:r>
            <w:r>
              <w:rPr/>
              <w:t xml:space="preserve"> supply term </w:t>
            </w:r>
            <w:hyperlink r:id="rId253" w:tgtFrame="new">
              <w:r>
                <w:rPr>
                  <w:rStyle w:val="InternetLink"/>
                </w:rPr>
                <w:t>MS:1002401</w:t>
              </w:r>
            </w:hyperlink>
            <w:r>
              <w:rPr/>
              <w:t xml:space="preserve"> (</w:t>
            </w:r>
            <w:r>
              <w:rPr>
                <w:rStyle w:val="Popup"/>
              </w:rPr>
              <w:t>leading protein</w:t>
            </w:r>
            <w:r>
              <w:rPr/>
              <w:t>) only once</w:t>
            </w:r>
          </w:p>
        </w:tc>
      </w:tr>
    </w:tbl>
    <w:p>
      <w:pPr>
        <w:pStyle w:val="Normal"/>
        <w:rPr>
          <w:b/>
          <w:b/>
          <w:lang w:val="en-US"/>
        </w:rPr>
      </w:pPr>
      <w:r>
        <w:rPr>
          <w:b/>
          <w:lang w:val="en-US"/>
        </w:rPr>
        <w:t>Example for protein grouping:</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accession="MS:1002394" name="PIA:protein score" value="107.73038501509386"&gt;&lt;/cvParam&gt;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accession="MS:1002401" name="leading protein"&gt;&lt;/cvParam&gt;</w:t>
      </w:r>
    </w:p>
    <w:p>
      <w:pPr>
        <w:pStyle w:val="Normal"/>
        <w:ind w:left="720" w:firstLine="720"/>
        <w:rPr>
          <w:rFonts w:ascii="Courier New" w:hAnsi="Courier New" w:cs="Courier New"/>
          <w:sz w:val="14"/>
          <w:szCs w:val="14"/>
          <w:lang w:val="en-US"/>
        </w:rPr>
      </w:pPr>
      <w:r>
        <w:rPr>
          <w:rFonts w:cs="Courier New" w:ascii="Courier New" w:hAnsi="Courier New"/>
          <w:sz w:val="14"/>
          <w:szCs w:val="14"/>
          <w:lang w:val="en-US"/>
        </w:rPr>
        <w:t>&lt;cvParam cvRef="PSI-MS" accession="MS:1001594" name="sequence same-set protein" value="PDH_Q3TWF2_PAG_2106 PDH_Q3U7T8_PAG_2106 PDH_Q3U9G2_PAG_2106"&gt;&lt;/cvParam&gt;</w:t>
      </w:r>
    </w:p>
    <w:p>
      <w:pPr>
        <w:pStyle w:val="Normal"/>
        <w:ind w:firstLine="720"/>
        <w:rPr>
          <w:rFonts w:ascii="Courier New" w:hAnsi="Courier New" w:cs="Courier New"/>
          <w:sz w:val="14"/>
          <w:szCs w:val="14"/>
          <w:lang w:val="en-US"/>
        </w:rPr>
      </w:pPr>
      <w:r>
        <w:rPr>
          <w:rFonts w:cs="Courier New" w:ascii="Courier New" w:hAnsi="Courier New"/>
          <w:sz w:val="14"/>
          <w:szCs w:val="14"/>
          <w:lang w:val="en-US"/>
        </w:rPr>
        <w:t>&lt;/ProteinDetectionHypothesis&gt;</w:t>
      </w:r>
    </w:p>
    <w:p>
      <w:pPr>
        <w:pStyle w:val="Normal"/>
        <w:rPr>
          <w:lang w:val="en-US"/>
        </w:rPr>
      </w:pPr>
      <w:r>
        <w:rPr>
          <w:lang w:val="en-US"/>
        </w:rPr>
      </w:r>
    </w:p>
    <w:p>
      <w:pPr>
        <w:pStyle w:val="Heading2"/>
        <w:ind w:left="0" w:hanging="0"/>
        <w:rPr/>
      </w:pPr>
      <w:bookmarkStart w:id="275" w:name="__RefHeading___Toc37572_832650626"/>
      <w:bookmarkStart w:id="276" w:name="_Toc477259883"/>
      <w:bookmarkEnd w:id="275"/>
      <w:r>
        <w:rPr/>
        <w:t>Element &lt;</w:t>
      </w:r>
      <w:bookmarkStart w:id="277" w:name="ProteinDetectionList"/>
      <w:r>
        <w:rPr/>
        <w:t>ProteinDetectionList</w:t>
      </w:r>
      <w:bookmarkEnd w:id="277"/>
      <w:r>
        <w:rPr/>
        <w:t>&gt;</w:t>
      </w:r>
      <w:bookmarkEnd w:id="27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48"/>
        <w:gridCol w:w="8323"/>
      </w:tblGrid>
      <w:tr>
        <w:trPr/>
        <w:tc>
          <w:tcPr>
            <w:tcW w:w="1648" w:type="dxa"/>
            <w:tcBorders/>
            <w:vAlign w:val="center"/>
          </w:tcPr>
          <w:p>
            <w:pPr>
              <w:pStyle w:val="Normal"/>
              <w:widowControl w:val="false"/>
              <w:rPr>
                <w:lang w:val="en-US"/>
              </w:rPr>
            </w:pPr>
            <w:r>
              <w:rPr>
                <w:b/>
                <w:bCs/>
                <w:lang w:val="en-US"/>
              </w:rPr>
              <w:t>Definition:</w:t>
            </w:r>
          </w:p>
        </w:tc>
        <w:tc>
          <w:tcPr>
            <w:tcW w:w="8323" w:type="dxa"/>
            <w:tcBorders/>
            <w:vAlign w:val="center"/>
          </w:tcPr>
          <w:p>
            <w:pPr>
              <w:pStyle w:val="Normal"/>
              <w:widowControl w:val="false"/>
              <w:rPr>
                <w:lang w:val="en-US"/>
              </w:rPr>
            </w:pPr>
            <w:r>
              <w:rPr>
                <w:lang w:val="en-US"/>
              </w:rPr>
              <w:t xml:space="preserve">The protein list resulting from a protein detection process. </w:t>
            </w:r>
          </w:p>
        </w:tc>
      </w:tr>
      <w:tr>
        <w:trPr/>
        <w:tc>
          <w:tcPr>
            <w:tcW w:w="1648" w:type="dxa"/>
            <w:tcBorders/>
            <w:vAlign w:val="center"/>
          </w:tcPr>
          <w:p>
            <w:pPr>
              <w:pStyle w:val="Normal"/>
              <w:widowControl w:val="false"/>
              <w:rPr>
                <w:lang w:val="en-US"/>
              </w:rPr>
            </w:pPr>
            <w:r>
              <w:rPr>
                <w:b/>
                <w:bCs/>
                <w:lang w:val="en-US"/>
              </w:rPr>
              <w:t>Type:</w:t>
            </w:r>
          </w:p>
        </w:tc>
        <w:tc>
          <w:tcPr>
            <w:tcW w:w="8323" w:type="dxa"/>
            <w:tcBorders/>
            <w:vAlign w:val="center"/>
          </w:tcPr>
          <w:p>
            <w:pPr>
              <w:pStyle w:val="Normal"/>
              <w:widowControl w:val="false"/>
              <w:rPr>
                <w:lang w:val="en-US"/>
              </w:rPr>
            </w:pPr>
            <w:r>
              <w:rPr>
                <w:lang w:val="en-US"/>
              </w:rPr>
              <w:t xml:space="preserve">ProteinDetectionListType </w:t>
            </w:r>
          </w:p>
        </w:tc>
      </w:tr>
      <w:tr>
        <w:trPr/>
        <w:tc>
          <w:tcPr>
            <w:tcW w:w="1648" w:type="dxa"/>
            <w:tcBorders/>
            <w:vAlign w:val="center"/>
          </w:tcPr>
          <w:p>
            <w:pPr>
              <w:pStyle w:val="Normal"/>
              <w:widowControl w:val="false"/>
              <w:rPr>
                <w:lang w:val="en-US"/>
              </w:rPr>
            </w:pPr>
            <w:r>
              <w:rPr>
                <w:b/>
                <w:bCs/>
                <w:lang w:val="en-US"/>
              </w:rPr>
              <w:t>Attributes:</w:t>
            </w:r>
          </w:p>
        </w:tc>
        <w:tc>
          <w:tcPr>
            <w:tcW w:w="8323" w:type="dxa"/>
            <w:tcBorders/>
            <w:vAlign w:val="center"/>
          </w:tcPr>
          <w:tbl>
            <w:tblPr>
              <w:tblW w:w="823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51"/>
              <w:gridCol w:w="979"/>
              <w:gridCol w:w="826"/>
              <w:gridCol w:w="5277"/>
            </w:tblGrid>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2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Subelements:</w:t>
            </w:r>
          </w:p>
        </w:tc>
        <w:tc>
          <w:tcPr>
            <w:tcW w:w="8323" w:type="dxa"/>
            <w:tcBorders/>
            <w:vAlign w:val="center"/>
          </w:tcPr>
          <w:tbl>
            <w:tblPr>
              <w:tblW w:w="823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172"/>
              <w:gridCol w:w="1138"/>
              <w:gridCol w:w="1180"/>
              <w:gridCol w:w="3743"/>
            </w:tblGrid>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roteinAmbiguityGroup">
                    <w:r>
                      <w:rPr>
                        <w:rStyle w:val="InternetLink"/>
                        <w:lang w:val="en-US"/>
                      </w:rPr>
                      <w:t>ProteinAmbiguityGroup</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set of logically related results from a protein detection, for example to represent conflicting assignments of peptides to proteins. </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1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74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48" w:type="dxa"/>
            <w:tcBorders/>
            <w:vAlign w:val="center"/>
          </w:tcPr>
          <w:p>
            <w:pPr>
              <w:pStyle w:val="Normal"/>
              <w:widowControl w:val="false"/>
              <w:rPr>
                <w:lang w:val="en-US"/>
              </w:rPr>
            </w:pPr>
            <w:r>
              <w:rPr>
                <w:b/>
                <w:bCs/>
                <w:lang w:val="en-US"/>
              </w:rPr>
              <w:t>Example Context:</w:t>
            </w:r>
          </w:p>
        </w:tc>
        <w:tc>
          <w:tcPr>
            <w:tcW w:w="8323" w:type="dxa"/>
            <w:tcBorders/>
            <w:vAlign w:val="center"/>
          </w:tcPr>
          <w:p>
            <w:pPr>
              <w:pStyle w:val="HTMLPreformatted"/>
              <w:widowControl w:val="false"/>
              <w:rPr/>
            </w:pPr>
            <w:r>
              <w:rPr/>
              <w:t>&lt;ProteinDetectionList id="PDL_1" xmlns="http://psidev.info/psi/pi/mzIdentML/1.2"&gt;</w:t>
            </w:r>
          </w:p>
          <w:p>
            <w:pPr>
              <w:pStyle w:val="HTMLPreformatted"/>
              <w:widowControl w:val="false"/>
              <w:rPr/>
            </w:pPr>
            <w:r>
              <w:rPr/>
              <w:t xml:space="preserve">    </w:t>
            </w:r>
            <w:r>
              <w:rPr/>
              <w:t>&lt;ProteinAmbiguityGroup id="PAG_0"&gt;</w:t>
            </w:r>
          </w:p>
          <w:p>
            <w:pPr>
              <w:pStyle w:val="HTMLPreformatted"/>
              <w:widowControl w:val="false"/>
              <w:rPr/>
            </w:pPr>
            <w:r>
              <w:rPr/>
              <w:t xml:space="preserve">        </w:t>
            </w:r>
            <w:r>
              <w:rPr/>
              <w:t>&lt;ProteinDetectionHypothesis passThreshold="true" dBSequence_ref="dbseq_sp|P16627|HS71L_MOUSE Heat shock 70 kDa protein 1-like OS=Mus musculus GN=Hspa1l..." id="PDH_15"&gt;</w:t>
            </w:r>
          </w:p>
          <w:p>
            <w:pPr>
              <w:pStyle w:val="HTMLPreformatted"/>
              <w:widowControl w:val="false"/>
              <w:rPr/>
            </w:pPr>
            <w:r>
              <w:rPr/>
              <w:t xml:space="preserve">            </w:t>
            </w:r>
            <w:r>
              <w:rPr/>
              <w:t>&lt;PeptideHypothesis peptideEvidence_ref="PE16_2_69"&gt;</w:t>
            </w:r>
          </w:p>
          <w:p>
            <w:pPr>
              <w:pStyle w:val="HTMLPreformatted"/>
              <w:widowControl w:val="false"/>
              <w:rPr/>
            </w:pPr>
            <w:r>
              <w:rPr/>
              <w:t xml:space="preserve">                </w:t>
            </w:r>
            <w:r>
              <w:rPr/>
              <w:t>&lt;SpectrumIdentificationItemRef spectrumIdentificationItem_ref="SII_16_1"/&gt;</w:t>
            </w:r>
          </w:p>
          <w:p>
            <w:pPr>
              <w:pStyle w:val="HTMLPreformatted"/>
              <w:widowControl w:val="false"/>
              <w:rPr/>
            </w:pPr>
            <w:r>
              <w:rPr/>
              <w:t xml:space="preserve">            </w:t>
            </w:r>
            <w:r>
              <w:rPr/>
              <w:t>&lt;/PeptideHypothesis&gt;</w:t>
            </w:r>
          </w:p>
          <w:p>
            <w:pPr>
              <w:pStyle w:val="HTMLPreformatted"/>
              <w:widowControl w:val="false"/>
              <w:rPr/>
            </w:pPr>
            <w:r>
              <w:rPr/>
              <w:t xml:space="preserve">            </w:t>
            </w:r>
            <w:r>
              <w:rPr/>
              <w:t>&lt;PeptideHypothesis peptideEvidence_ref="PE17_2_107"&gt;</w:t>
            </w:r>
          </w:p>
          <w:p>
            <w:pPr>
              <w:pStyle w:val="HTMLPreformatted"/>
              <w:widowControl w:val="false"/>
              <w:rPr/>
            </w:pPr>
            <w:r>
              <w:rPr/>
              <w:t xml:space="preserve">  </w:t>
            </w:r>
            <w:r>
              <w:rPr/>
              <w:t>...</w:t>
            </w:r>
          </w:p>
          <w:p>
            <w:pPr>
              <w:pStyle w:val="HTMLPreformatted"/>
              <w:widowControl w:val="false"/>
              <w:rPr/>
            </w:pPr>
            <w:r>
              <w:rPr/>
              <w:t>&lt;/ProteinDetectionList&gt;</w:t>
            </w:r>
          </w:p>
        </w:tc>
      </w:tr>
      <w:tr>
        <w:trPr/>
        <w:tc>
          <w:tcPr>
            <w:tcW w:w="1648" w:type="dxa"/>
            <w:tcBorders/>
            <w:vAlign w:val="center"/>
          </w:tcPr>
          <w:p>
            <w:pPr>
              <w:pStyle w:val="Normal"/>
              <w:widowControl w:val="false"/>
              <w:rPr>
                <w:lang w:val="en-US"/>
              </w:rPr>
            </w:pPr>
            <w:r>
              <w:rPr>
                <w:b/>
                <w:bCs/>
                <w:lang w:val="en-US"/>
              </w:rPr>
              <w:t>cvParam Mapping Rules:</w:t>
            </w:r>
          </w:p>
        </w:tc>
        <w:tc>
          <w:tcPr>
            <w:tcW w:w="8323" w:type="dxa"/>
            <w:tcBorders/>
            <w:vAlign w:val="center"/>
          </w:tcPr>
          <w:p>
            <w:pPr>
              <w:pStyle w:val="HTMLPreformatted"/>
              <w:widowControl w:val="false"/>
              <w:rPr/>
            </w:pPr>
            <w:r>
              <w:rPr/>
              <w:t>Path /MzIdentML/DataCollection/AnalysisData/ProteinDetectionList</w:t>
            </w:r>
          </w:p>
          <w:p>
            <w:pPr>
              <w:pStyle w:val="HTMLPreformatted"/>
              <w:widowControl w:val="false"/>
              <w:rPr/>
            </w:pPr>
            <w:r>
              <w:rPr/>
              <w:t xml:space="preserve">MAY supply a *child* term of </w:t>
            </w:r>
            <w:hyperlink r:id="rId254" w:tgtFrame="new">
              <w:r>
                <w:rPr>
                  <w:rStyle w:val="InternetLink"/>
                </w:rPr>
                <w:t>MS:1001184</w:t>
              </w:r>
            </w:hyperlink>
            <w:r>
              <w:rPr/>
              <w:t xml:space="preserve"> (</w:t>
            </w:r>
            <w:r>
              <w:rPr>
                <w:rStyle w:val="Popup"/>
              </w:rPr>
              <w:t>search statistics</w:t>
            </w:r>
            <w:r>
              <w:rPr/>
              <w:t>) one or more times</w:t>
            </w:r>
          </w:p>
          <w:p>
            <w:pPr>
              <w:pStyle w:val="HTMLPreformatted"/>
              <w:widowControl w:val="false"/>
              <w:rPr/>
            </w:pPr>
            <w:r>
              <w:rPr/>
              <w:t xml:space="preserve">  </w:t>
            </w:r>
            <w:r>
              <w:rPr/>
              <w:t xml:space="preserve">e.g.: </w:t>
            </w:r>
            <w:hyperlink r:id="rId255"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256"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r>
              <w:rPr/>
              <w:t xml:space="preserve">e.g.: </w:t>
            </w:r>
            <w:hyperlink r:id="rId257" w:tgtFrame="new">
              <w:r>
                <w:rPr>
                  <w:rStyle w:val="InternetLink"/>
                </w:rPr>
                <w:t>MS:1001177</w:t>
              </w:r>
            </w:hyperlink>
            <w:r>
              <w:rPr/>
              <w:t xml:space="preserve"> (</w:t>
            </w:r>
            <w:r>
              <w:rPr>
                <w:rStyle w:val="Popup"/>
              </w:rPr>
              <w:t>number of molecular hypothesis considered</w:t>
            </w:r>
            <w:r>
              <w:rPr/>
              <w:t xml:space="preserve">) </w:t>
            </w:r>
          </w:p>
          <w:p>
            <w:pPr>
              <w:pStyle w:val="HTMLPreformatted"/>
              <w:widowControl w:val="false"/>
              <w:rPr/>
            </w:pPr>
            <w:r>
              <w:rPr/>
              <w:t xml:space="preserve">  </w:t>
            </w:r>
            <w:r>
              <w:rPr/>
              <w:t xml:space="preserve">e.g.: </w:t>
            </w:r>
            <w:hyperlink r:id="rId258" w:tgtFrame="new">
              <w:r>
                <w:rPr>
                  <w:rStyle w:val="InternetLink"/>
                </w:rPr>
                <w:t>MS:1002404</w:t>
              </w:r>
            </w:hyperlink>
            <w:r>
              <w:rPr/>
              <w:t xml:space="preserve"> (</w:t>
            </w:r>
            <w:r>
              <w:rPr>
                <w:rStyle w:val="Popup"/>
              </w:rPr>
              <w:t>count of identified proteins</w:t>
            </w:r>
            <w:r>
              <w:rPr/>
              <w:t xml:space="preserve">) </w:t>
            </w:r>
          </w:p>
          <w:p>
            <w:pPr>
              <w:pStyle w:val="HTMLPreformatted"/>
              <w:widowControl w:val="false"/>
              <w:rPr/>
            </w:pPr>
            <w:r>
              <w:rPr/>
              <w:t xml:space="preserve">MUST supply term </w:t>
            </w:r>
            <w:hyperlink r:id="rId259" w:tgtFrame="new">
              <w:r>
                <w:rPr>
                  <w:rStyle w:val="InternetLink"/>
                </w:rPr>
                <w:t>MS:1002404</w:t>
              </w:r>
            </w:hyperlink>
            <w:r>
              <w:rPr/>
              <w:t xml:space="preserve"> (</w:t>
            </w:r>
            <w:r>
              <w:rPr>
                <w:rStyle w:val="Popup"/>
              </w:rPr>
              <w:t>count of identified proteins</w:t>
            </w:r>
            <w:r>
              <w:rPr/>
              <w:t>) only once</w:t>
            </w:r>
          </w:p>
        </w:tc>
      </w:tr>
    </w:tbl>
    <w:p>
      <w:pPr>
        <w:pStyle w:val="Normal"/>
        <w:rPr>
          <w:lang w:val="en-US"/>
        </w:rPr>
      </w:pPr>
      <w:r>
        <w:rPr>
          <w:lang w:val="en-US"/>
        </w:rPr>
      </w:r>
    </w:p>
    <w:p>
      <w:pPr>
        <w:pStyle w:val="Heading2"/>
        <w:ind w:left="0" w:hanging="0"/>
        <w:rPr/>
      </w:pPr>
      <w:bookmarkStart w:id="278" w:name="__RefHeading___Toc37574_832650626"/>
      <w:bookmarkStart w:id="279" w:name="_Toc477259884"/>
      <w:bookmarkEnd w:id="278"/>
      <w:r>
        <w:rPr/>
        <w:t>Element &lt;</w:t>
      </w:r>
      <w:bookmarkStart w:id="280" w:name="ProteinDetectionProtocol"/>
      <w:r>
        <w:rPr/>
        <w:t>ProteinDetectionProtocol</w:t>
      </w:r>
      <w:bookmarkEnd w:id="280"/>
      <w:r>
        <w:rPr/>
        <w:t>&gt;</w:t>
      </w:r>
      <w:bookmarkEnd w:id="27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89"/>
        <w:gridCol w:w="8582"/>
      </w:tblGrid>
      <w:tr>
        <w:trPr/>
        <w:tc>
          <w:tcPr>
            <w:tcW w:w="1389" w:type="dxa"/>
            <w:tcBorders/>
            <w:vAlign w:val="center"/>
          </w:tcPr>
          <w:p>
            <w:pPr>
              <w:pStyle w:val="Normal"/>
              <w:widowControl w:val="false"/>
              <w:rPr>
                <w:lang w:val="en-US"/>
              </w:rPr>
            </w:pPr>
            <w:r>
              <w:rPr>
                <w:b/>
                <w:bCs/>
                <w:lang w:val="en-US"/>
              </w:rPr>
              <w:t>Definition:</w:t>
            </w:r>
          </w:p>
        </w:tc>
        <w:tc>
          <w:tcPr>
            <w:tcW w:w="8582" w:type="dxa"/>
            <w:tcBorders/>
            <w:vAlign w:val="center"/>
          </w:tcPr>
          <w:p>
            <w:pPr>
              <w:pStyle w:val="Normal"/>
              <w:widowControl w:val="false"/>
              <w:rPr>
                <w:lang w:val="en-US"/>
              </w:rPr>
            </w:pPr>
            <w:r>
              <w:rPr>
                <w:lang w:val="en-US"/>
              </w:rPr>
              <w:t xml:space="preserve">The parameters and settings of a ProteinDetection process. </w:t>
            </w:r>
          </w:p>
        </w:tc>
      </w:tr>
      <w:tr>
        <w:trPr/>
        <w:tc>
          <w:tcPr>
            <w:tcW w:w="1389" w:type="dxa"/>
            <w:tcBorders/>
            <w:vAlign w:val="center"/>
          </w:tcPr>
          <w:p>
            <w:pPr>
              <w:pStyle w:val="Normal"/>
              <w:widowControl w:val="false"/>
              <w:rPr>
                <w:lang w:val="en-US"/>
              </w:rPr>
            </w:pPr>
            <w:r>
              <w:rPr>
                <w:b/>
                <w:bCs/>
                <w:lang w:val="en-US"/>
              </w:rPr>
              <w:t>Type:</w:t>
            </w:r>
          </w:p>
        </w:tc>
        <w:tc>
          <w:tcPr>
            <w:tcW w:w="8582" w:type="dxa"/>
            <w:tcBorders/>
            <w:vAlign w:val="center"/>
          </w:tcPr>
          <w:p>
            <w:pPr>
              <w:pStyle w:val="Normal"/>
              <w:widowControl w:val="false"/>
              <w:rPr>
                <w:lang w:val="en-US"/>
              </w:rPr>
            </w:pPr>
            <w:r>
              <w:rPr>
                <w:lang w:val="en-US"/>
              </w:rPr>
              <w:t xml:space="preserve">ProteinDetectionProtocolType </w:t>
            </w:r>
          </w:p>
        </w:tc>
      </w:tr>
      <w:tr>
        <w:trPr/>
        <w:tc>
          <w:tcPr>
            <w:tcW w:w="1389" w:type="dxa"/>
            <w:tcBorders/>
            <w:vAlign w:val="center"/>
          </w:tcPr>
          <w:p>
            <w:pPr>
              <w:pStyle w:val="Normal"/>
              <w:widowControl w:val="false"/>
              <w:rPr>
                <w:lang w:val="en-US"/>
              </w:rPr>
            </w:pPr>
            <w:r>
              <w:rPr>
                <w:b/>
                <w:bCs/>
                <w:lang w:val="en-US"/>
              </w:rPr>
              <w:t>Attributes:</w:t>
            </w:r>
          </w:p>
        </w:tc>
        <w:tc>
          <w:tcPr>
            <w:tcW w:w="8582" w:type="dxa"/>
            <w:tcBorders/>
            <w:vAlign w:val="center"/>
          </w:tcPr>
          <w:tbl>
            <w:tblPr>
              <w:tblW w:w="841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protein detection software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Subelements:</w:t>
            </w:r>
          </w:p>
        </w:tc>
        <w:tc>
          <w:tcPr>
            <w:tcW w:w="8582" w:type="dxa"/>
            <w:tcBorders/>
            <w:vAlign w:val="center"/>
          </w:tcPr>
          <w:tbl>
            <w:tblPr>
              <w:tblW w:w="84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nalysisParams">
                    <w:r>
                      <w:rPr>
                        <w:rStyle w:val="InternetLink"/>
                        <w:lang w:val="en-US"/>
                      </w:rPr>
                      <w:t>AnalysisParams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parameters and settings for the protein detection given as CV terms.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bl>
          <w:p>
            <w:pPr>
              <w:pStyle w:val="Normal"/>
              <w:widowControl w:val="false"/>
              <w:rPr>
                <w:lang w:val="en-US"/>
              </w:rPr>
            </w:pPr>
            <w:r>
              <w:rPr>
                <w:lang w:val="en-US"/>
              </w:rPr>
            </w:r>
          </w:p>
        </w:tc>
      </w:tr>
      <w:tr>
        <w:trPr/>
        <w:tc>
          <w:tcPr>
            <w:tcW w:w="1389" w:type="dxa"/>
            <w:tcBorders/>
            <w:vAlign w:val="center"/>
          </w:tcPr>
          <w:p>
            <w:pPr>
              <w:pStyle w:val="Normal"/>
              <w:widowControl w:val="false"/>
              <w:rPr>
                <w:lang w:val="en-US"/>
              </w:rPr>
            </w:pPr>
            <w:r>
              <w:rPr>
                <w:b/>
                <w:bCs/>
                <w:lang w:val="en-US"/>
              </w:rPr>
              <w:t>Graphical Context:</w:t>
            </w:r>
          </w:p>
        </w:tc>
        <w:tc>
          <w:tcPr>
            <w:tcW w:w="8582" w:type="dxa"/>
            <w:tcBorders/>
            <w:vAlign w:val="center"/>
          </w:tcPr>
          <w:p>
            <w:pPr>
              <w:pStyle w:val="Normal"/>
              <w:widowControl w:val="false"/>
              <w:rPr>
                <w:lang w:val="en-US"/>
              </w:rPr>
            </w:pPr>
            <w:r>
              <w:rPr/>
              <w:drawing>
                <wp:inline distT="0" distB="0" distL="0" distR="0">
                  <wp:extent cx="5398770" cy="3204210"/>
                  <wp:effectExtent l="0" t="0" r="0" b="0"/>
                  <wp:docPr id="7" name="Picture 10" descr="http://www.peptideatlas.org/PSI/schemas/mzIdentML/1.2/figures/ProteinDetec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http://www.peptideatlas.org/PSI/schemas/mzIdentML/1.2/figures/ProteinDetectionProtocol.png"/>
                          <pic:cNvPicPr>
                            <a:picLocks noChangeAspect="1" noChangeArrowheads="1"/>
                          </pic:cNvPicPr>
                        </pic:nvPicPr>
                        <pic:blipFill>
                          <a:blip r:embed="rId260"/>
                          <a:stretch>
                            <a:fillRect/>
                          </a:stretch>
                        </pic:blipFill>
                        <pic:spPr bwMode="auto">
                          <a:xfrm>
                            <a:off x="0" y="0"/>
                            <a:ext cx="5398770" cy="3204210"/>
                          </a:xfrm>
                          <a:prstGeom prst="rect">
                            <a:avLst/>
                          </a:prstGeom>
                        </pic:spPr>
                      </pic:pic>
                    </a:graphicData>
                  </a:graphic>
                </wp:inline>
              </w:drawing>
            </w:r>
          </w:p>
        </w:tc>
      </w:tr>
      <w:tr>
        <w:trPr/>
        <w:tc>
          <w:tcPr>
            <w:tcW w:w="1389" w:type="dxa"/>
            <w:tcBorders/>
            <w:vAlign w:val="center"/>
          </w:tcPr>
          <w:p>
            <w:pPr>
              <w:pStyle w:val="Normal"/>
              <w:widowControl w:val="false"/>
              <w:rPr>
                <w:lang w:val="en-US"/>
              </w:rPr>
            </w:pPr>
            <w:r>
              <w:rPr>
                <w:b/>
                <w:bCs/>
                <w:lang w:val="en-US"/>
              </w:rPr>
              <w:t>Example Context:</w:t>
            </w:r>
          </w:p>
        </w:tc>
        <w:tc>
          <w:tcPr>
            <w:tcW w:w="8582" w:type="dxa"/>
            <w:tcBorders/>
            <w:vAlign w:val="center"/>
          </w:tcPr>
          <w:p>
            <w:pPr>
              <w:pStyle w:val="HTMLPreformatted"/>
              <w:widowControl w:val="false"/>
              <w:rPr/>
            </w:pPr>
            <w:r>
              <w:rPr/>
              <w:t>&lt;ProteinDetectionProtocol id="PDP_PAnalyzer" analysisSoftware_ref="PAnalyzer"&gt;</w:t>
            </w:r>
          </w:p>
          <w:p>
            <w:pPr>
              <w:pStyle w:val="HTMLPreformatted"/>
              <w:widowControl w:val="false"/>
              <w:rPr/>
            </w:pPr>
            <w:r>
              <w:rPr/>
              <w:t xml:space="preserve">  </w:t>
            </w:r>
            <w:r>
              <w:rPr/>
              <w:t>&lt;AnalysisParams&gt;</w:t>
            </w:r>
          </w:p>
          <w:p>
            <w:pPr>
              <w:pStyle w:val="HTMLPreformatted"/>
              <w:widowControl w:val="false"/>
              <w:rPr/>
            </w:pPr>
            <w:r>
              <w:rPr/>
              <w:t xml:space="preserve">    </w:t>
            </w:r>
            <w:r>
              <w:rPr/>
              <w:t>&lt;cvParam name="mascot:SigThreshold" value="0.05" cvRef="PSI-MS" accession="MS:1001316" /&gt;</w:t>
            </w:r>
          </w:p>
          <w:p>
            <w:pPr>
              <w:pStyle w:val="HTMLPreformatted"/>
              <w:widowControl w:val="false"/>
              <w:rPr/>
            </w:pPr>
            <w:r>
              <w:rPr/>
              <w:t xml:space="preserve">    </w:t>
            </w:r>
            <w:r>
              <w:rPr/>
              <w:t>&lt;cvParam name="mascot:MaxProteinHits" value="Auto" cvRef="PSI-MS" accession="MS:1001317" /&gt;</w:t>
            </w:r>
          </w:p>
          <w:p>
            <w:pPr>
              <w:pStyle w:val="HTMLPreformatted"/>
              <w:widowControl w:val="false"/>
              <w:rPr/>
            </w:pPr>
            <w:r>
              <w:rPr/>
              <w:t xml:space="preserve">    </w:t>
            </w:r>
            <w:r>
              <w:rPr/>
              <w:t>&lt;cvParam name="mascot:ProteinScoringMethod" value="MudPIT" cvRef="PSI-MS" accession="MS:1001318" /&gt;</w:t>
            </w:r>
          </w:p>
          <w:p>
            <w:pPr>
              <w:pStyle w:val="HTMLPreformatted"/>
              <w:widowControl w:val="false"/>
              <w:rPr/>
            </w:pPr>
            <w:r>
              <w:rPr/>
              <w:t xml:space="preserve">    </w:t>
            </w:r>
            <w:r>
              <w:rPr/>
              <w:t>&lt;cvParam name="mascot:MinMSMSThreshold" value="0" cvRef="PSI-MS" accession="MS:1001319" /&gt;</w:t>
            </w:r>
          </w:p>
          <w:p>
            <w:pPr>
              <w:pStyle w:val="HTMLPreformatted"/>
              <w:widowControl w:val="false"/>
              <w:rPr/>
            </w:pPr>
            <w:r>
              <w:rPr/>
              <w:t xml:space="preserve">    </w:t>
            </w:r>
            <w:r>
              <w:rPr/>
              <w:t>&lt;cvParam name="mascot:ShowHomologousProteinsWithSamePeptides" value="1" cvRef="PSI-MS" accession="MS:1001320" /&gt;</w:t>
            </w:r>
          </w:p>
          <w:p>
            <w:pPr>
              <w:pStyle w:val="HTMLPreformatted"/>
              <w:widowControl w:val="false"/>
              <w:rPr/>
            </w:pPr>
            <w:r>
              <w:rPr/>
              <w:t xml:space="preserve">  </w:t>
            </w:r>
            <w:r>
              <w:rPr/>
              <w:t>...</w:t>
            </w:r>
          </w:p>
          <w:p>
            <w:pPr>
              <w:pStyle w:val="HTMLPreformatted"/>
              <w:widowControl w:val="false"/>
              <w:rPr/>
            </w:pPr>
            <w:r>
              <w:rPr/>
              <w:t>&lt;/ProteinDetectionProtocol&gt;</w:t>
            </w:r>
          </w:p>
        </w:tc>
      </w:tr>
    </w:tbl>
    <w:p>
      <w:pPr>
        <w:pStyle w:val="Normal"/>
        <w:rPr>
          <w:lang w:val="en-US"/>
        </w:rPr>
      </w:pPr>
      <w:r>
        <w:rPr>
          <w:lang w:val="en-US"/>
        </w:rPr>
      </w:r>
    </w:p>
    <w:p>
      <w:pPr>
        <w:pStyle w:val="Heading2"/>
        <w:ind w:left="0" w:hanging="0"/>
        <w:rPr/>
      </w:pPr>
      <w:bookmarkStart w:id="281" w:name="__RefHeading___Toc37576_832650626"/>
      <w:bookmarkStart w:id="282" w:name="_Toc477259885"/>
      <w:bookmarkEnd w:id="281"/>
      <w:r>
        <w:rPr/>
        <w:t>Element &lt;</w:t>
      </w:r>
      <w:bookmarkStart w:id="283" w:name="Provider"/>
      <w:r>
        <w:rPr/>
        <w:t>Provider</w:t>
      </w:r>
      <w:bookmarkEnd w:id="283"/>
      <w:r>
        <w:rPr/>
        <w:t>&gt;</w:t>
      </w:r>
      <w:bookmarkEnd w:id="28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71"/>
        <w:gridCol w:w="8500"/>
      </w:tblGrid>
      <w:tr>
        <w:trPr/>
        <w:tc>
          <w:tcPr>
            <w:tcW w:w="1471" w:type="dxa"/>
            <w:tcBorders/>
            <w:vAlign w:val="center"/>
          </w:tcPr>
          <w:p>
            <w:pPr>
              <w:pStyle w:val="Normal"/>
              <w:widowControl w:val="false"/>
              <w:rPr>
                <w:lang w:val="en-US"/>
              </w:rPr>
            </w:pPr>
            <w:r>
              <w:rPr>
                <w:b/>
                <w:bCs/>
                <w:lang w:val="en-US"/>
              </w:rPr>
              <w:t>Definition:</w:t>
            </w:r>
          </w:p>
        </w:tc>
        <w:tc>
          <w:tcPr>
            <w:tcW w:w="8500" w:type="dxa"/>
            <w:tcBorders/>
            <w:vAlign w:val="center"/>
          </w:tcPr>
          <w:p>
            <w:pPr>
              <w:pStyle w:val="Normal"/>
              <w:widowControl w:val="false"/>
              <w:rPr>
                <w:lang w:val="en-US"/>
              </w:rPr>
            </w:pPr>
            <w:r>
              <w:rPr>
                <w:lang w:val="en-US"/>
              </w:rPr>
              <w:t xml:space="preserve">The Provider of the mzIdentML record in terms of the contact and software. </w:t>
            </w:r>
          </w:p>
        </w:tc>
      </w:tr>
      <w:tr>
        <w:trPr/>
        <w:tc>
          <w:tcPr>
            <w:tcW w:w="1471" w:type="dxa"/>
            <w:tcBorders/>
            <w:vAlign w:val="center"/>
          </w:tcPr>
          <w:p>
            <w:pPr>
              <w:pStyle w:val="Normal"/>
              <w:widowControl w:val="false"/>
              <w:rPr>
                <w:lang w:val="en-US"/>
              </w:rPr>
            </w:pPr>
            <w:r>
              <w:rPr>
                <w:b/>
                <w:bCs/>
                <w:lang w:val="en-US"/>
              </w:rPr>
              <w:t>Type:</w:t>
            </w:r>
          </w:p>
        </w:tc>
        <w:tc>
          <w:tcPr>
            <w:tcW w:w="8500" w:type="dxa"/>
            <w:tcBorders/>
            <w:vAlign w:val="center"/>
          </w:tcPr>
          <w:p>
            <w:pPr>
              <w:pStyle w:val="Normal"/>
              <w:widowControl w:val="false"/>
              <w:rPr>
                <w:lang w:val="en-US"/>
              </w:rPr>
            </w:pPr>
            <w:r>
              <w:rPr>
                <w:lang w:val="en-US"/>
              </w:rPr>
              <w:t xml:space="preserve">ProviderType </w:t>
            </w:r>
          </w:p>
        </w:tc>
      </w:tr>
      <w:tr>
        <w:trPr/>
        <w:tc>
          <w:tcPr>
            <w:tcW w:w="1471" w:type="dxa"/>
            <w:tcBorders/>
            <w:vAlign w:val="center"/>
          </w:tcPr>
          <w:p>
            <w:pPr>
              <w:pStyle w:val="Normal"/>
              <w:widowControl w:val="false"/>
              <w:rPr>
                <w:lang w:val="en-US"/>
              </w:rPr>
            </w:pPr>
            <w:r>
              <w:rPr>
                <w:b/>
                <w:bCs/>
                <w:lang w:val="en-US"/>
              </w:rPr>
              <w:t>Attributes:</w:t>
            </w:r>
          </w:p>
        </w:tc>
        <w:tc>
          <w:tcPr>
            <w:tcW w:w="8500" w:type="dxa"/>
            <w:tcBorders/>
            <w:vAlign w:val="center"/>
          </w:tcPr>
          <w:tbl>
            <w:tblPr>
              <w:tblW w:w="838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62"/>
              <w:gridCol w:w="975"/>
              <w:gridCol w:w="824"/>
              <w:gridCol w:w="4620"/>
            </w:tblGrid>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Software that produced the document instance.</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7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6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71" w:type="dxa"/>
            <w:tcBorders/>
            <w:vAlign w:val="center"/>
          </w:tcPr>
          <w:p>
            <w:pPr>
              <w:pStyle w:val="Normal"/>
              <w:widowControl w:val="false"/>
              <w:rPr>
                <w:lang w:val="en-US"/>
              </w:rPr>
            </w:pPr>
            <w:r>
              <w:rPr>
                <w:b/>
                <w:bCs/>
                <w:lang w:val="en-US"/>
              </w:rPr>
              <w:t>Subelements:</w:t>
            </w:r>
          </w:p>
        </w:tc>
        <w:tc>
          <w:tcPr>
            <w:tcW w:w="8500" w:type="dxa"/>
            <w:tcBorders/>
            <w:vAlign w:val="center"/>
          </w:tcPr>
          <w:tbl>
            <w:tblPr>
              <w:tblW w:w="838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92"/>
              <w:gridCol w:w="1138"/>
              <w:gridCol w:w="1178"/>
              <w:gridCol w:w="4273"/>
            </w:tblGrid>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bl>
          <w:p>
            <w:pPr>
              <w:pStyle w:val="Normal"/>
              <w:widowControl w:val="false"/>
              <w:rPr>
                <w:lang w:val="en-US"/>
              </w:rPr>
            </w:pPr>
            <w:r>
              <w:rPr>
                <w:lang w:val="en-US"/>
              </w:rPr>
            </w:r>
          </w:p>
        </w:tc>
      </w:tr>
      <w:tr>
        <w:trPr/>
        <w:tc>
          <w:tcPr>
            <w:tcW w:w="1471" w:type="dxa"/>
            <w:tcBorders/>
            <w:vAlign w:val="center"/>
          </w:tcPr>
          <w:p>
            <w:pPr>
              <w:pStyle w:val="Normal"/>
              <w:widowControl w:val="false"/>
              <w:rPr>
                <w:lang w:val="en-US"/>
              </w:rPr>
            </w:pPr>
            <w:r>
              <w:rPr>
                <w:b/>
                <w:bCs/>
                <w:lang w:val="en-US"/>
              </w:rPr>
              <w:t>Example Context:</w:t>
            </w:r>
          </w:p>
        </w:tc>
        <w:tc>
          <w:tcPr>
            <w:tcW w:w="8500" w:type="dxa"/>
            <w:tcBorders/>
            <w:vAlign w:val="center"/>
          </w:tcPr>
          <w:p>
            <w:pPr>
              <w:pStyle w:val="HTMLPreformatted"/>
              <w:widowControl w:val="false"/>
              <w:rPr/>
            </w:pPr>
            <w:r>
              <w:rPr/>
              <w:t>&lt;Provider id="PROVIDER" xmlns="http://psidev.info/psi/pi/mzIdentML/1.2"&gt;</w:t>
            </w:r>
          </w:p>
          <w:p>
            <w:pPr>
              <w:pStyle w:val="HTMLPreformatted"/>
              <w:widowControl w:val="false"/>
              <w:rPr/>
            </w:pPr>
            <w:r>
              <w:rPr/>
              <w:t xml:space="preserve">    </w:t>
            </w:r>
            <w:r>
              <w:rPr/>
              <w:t>&lt;ContactRole contact_ref="PERSON_DOC_OWNER"&gt;</w:t>
            </w:r>
          </w:p>
          <w:p>
            <w:pPr>
              <w:pStyle w:val="HTMLPreformatted"/>
              <w:widowControl w:val="false"/>
              <w:rPr/>
            </w:pPr>
            <w:r>
              <w:rPr/>
              <w:t xml:space="preserve">        </w:t>
            </w:r>
            <w:r>
              <w:rPr/>
              <w:t>&lt;Role&gt;</w:t>
            </w:r>
          </w:p>
          <w:p>
            <w:pPr>
              <w:pStyle w:val="HTMLPreformatted"/>
              <w:widowControl w:val="false"/>
              <w:rPr/>
            </w:pPr>
            <w:r>
              <w:rPr/>
              <w:t xml:space="preserve">            </w:t>
            </w:r>
            <w:r>
              <w:rPr/>
              <w:t>&lt;cvParam accession="MS:1001271" cvRef="PSI-MS" name="researcher"/&gt;</w:t>
            </w:r>
          </w:p>
          <w:p>
            <w:pPr>
              <w:pStyle w:val="HTMLPreformatted"/>
              <w:widowControl w:val="false"/>
              <w:rPr/>
            </w:pPr>
            <w:r>
              <w:rPr/>
              <w:t xml:space="preserve">        </w:t>
            </w:r>
            <w:r>
              <w:rPr/>
              <w:t>&lt;/Role&gt;</w:t>
            </w:r>
          </w:p>
          <w:p>
            <w:pPr>
              <w:pStyle w:val="HTMLPreformatted"/>
              <w:widowControl w:val="false"/>
              <w:rPr/>
            </w:pPr>
            <w:r>
              <w:rPr/>
              <w:t xml:space="preserve">    </w:t>
            </w:r>
            <w:r>
              <w:rPr/>
              <w:t>&lt;/ContactRole&gt;</w:t>
            </w:r>
          </w:p>
          <w:p>
            <w:pPr>
              <w:pStyle w:val="HTMLPreformatted"/>
              <w:widowControl w:val="false"/>
              <w:rPr/>
            </w:pPr>
            <w:r>
              <w:rPr/>
              <w:t>&lt;/Provider&gt;</w:t>
            </w:r>
          </w:p>
        </w:tc>
      </w:tr>
    </w:tbl>
    <w:p>
      <w:pPr>
        <w:pStyle w:val="Normal"/>
        <w:rPr>
          <w:lang w:val="en-US"/>
        </w:rPr>
      </w:pPr>
      <w:r>
        <w:rPr>
          <w:lang w:val="en-US"/>
        </w:rPr>
      </w:r>
    </w:p>
    <w:p>
      <w:pPr>
        <w:pStyle w:val="Heading2"/>
        <w:ind w:left="0" w:hanging="0"/>
        <w:rPr/>
      </w:pPr>
      <w:bookmarkStart w:id="284" w:name="__RefHeading___Toc37578_832650626"/>
      <w:bookmarkStart w:id="285" w:name="_Toc477259886"/>
      <w:bookmarkEnd w:id="284"/>
      <w:r>
        <w:rPr/>
        <w:t>Element &lt;</w:t>
      </w:r>
      <w:bookmarkStart w:id="286" w:name="Residue"/>
      <w:r>
        <w:rPr/>
        <w:t>Residue</w:t>
      </w:r>
      <w:bookmarkEnd w:id="286"/>
      <w:r>
        <w:rPr/>
        <w:t>&gt;</w:t>
      </w:r>
      <w:bookmarkEnd w:id="28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76"/>
        <w:gridCol w:w="8295"/>
      </w:tblGrid>
      <w:tr>
        <w:trPr/>
        <w:tc>
          <w:tcPr>
            <w:tcW w:w="1676" w:type="dxa"/>
            <w:tcBorders/>
            <w:vAlign w:val="center"/>
          </w:tcPr>
          <w:p>
            <w:pPr>
              <w:pStyle w:val="Normal"/>
              <w:widowControl w:val="false"/>
              <w:rPr>
                <w:lang w:val="en-US"/>
              </w:rPr>
            </w:pPr>
            <w:r>
              <w:rPr>
                <w:b/>
                <w:bCs/>
                <w:lang w:val="en-US"/>
              </w:rPr>
              <w:t>Definition:</w:t>
            </w:r>
          </w:p>
        </w:tc>
        <w:tc>
          <w:tcPr>
            <w:tcW w:w="8295" w:type="dxa"/>
            <w:tcBorders/>
            <w:vAlign w:val="center"/>
          </w:tcPr>
          <w:p>
            <w:pPr>
              <w:pStyle w:val="Normal"/>
              <w:widowControl w:val="false"/>
              <w:rPr>
                <w:lang w:val="en-US"/>
              </w:rPr>
            </w:pPr>
            <w:r>
              <w:rPr>
                <w:lang w:val="en-US"/>
              </w:rPr>
              <w:t xml:space="preserve">The specification of a single residue within the mass table. </w:t>
            </w:r>
          </w:p>
        </w:tc>
      </w:tr>
      <w:tr>
        <w:trPr/>
        <w:tc>
          <w:tcPr>
            <w:tcW w:w="1676" w:type="dxa"/>
            <w:tcBorders/>
            <w:vAlign w:val="center"/>
          </w:tcPr>
          <w:p>
            <w:pPr>
              <w:pStyle w:val="Normal"/>
              <w:widowControl w:val="false"/>
              <w:rPr>
                <w:lang w:val="en-US"/>
              </w:rPr>
            </w:pPr>
            <w:r>
              <w:rPr>
                <w:b/>
                <w:bCs/>
                <w:lang w:val="en-US"/>
              </w:rPr>
              <w:t>Type:</w:t>
            </w:r>
          </w:p>
        </w:tc>
        <w:tc>
          <w:tcPr>
            <w:tcW w:w="8295" w:type="dxa"/>
            <w:tcBorders/>
            <w:vAlign w:val="center"/>
          </w:tcPr>
          <w:p>
            <w:pPr>
              <w:pStyle w:val="Normal"/>
              <w:widowControl w:val="false"/>
              <w:rPr>
                <w:lang w:val="en-US"/>
              </w:rPr>
            </w:pPr>
            <w:r>
              <w:rPr>
                <w:lang w:val="en-US"/>
              </w:rPr>
              <w:t xml:space="preserve">ResidueType </w:t>
            </w:r>
          </w:p>
        </w:tc>
      </w:tr>
      <w:tr>
        <w:trPr/>
        <w:tc>
          <w:tcPr>
            <w:tcW w:w="1676" w:type="dxa"/>
            <w:tcBorders/>
            <w:vAlign w:val="center"/>
          </w:tcPr>
          <w:p>
            <w:pPr>
              <w:pStyle w:val="Normal"/>
              <w:widowControl w:val="false"/>
              <w:rPr>
                <w:lang w:val="en-US"/>
              </w:rPr>
            </w:pPr>
            <w:r>
              <w:rPr>
                <w:b/>
                <w:bCs/>
                <w:lang w:val="en-US"/>
              </w:rPr>
              <w:t>Attributes:</w:t>
            </w:r>
          </w:p>
        </w:tc>
        <w:tc>
          <w:tcPr>
            <w:tcW w:w="8295" w:type="dxa"/>
            <w:tcBorders/>
            <w:vAlign w:val="center"/>
          </w:tcPr>
          <w:tbl>
            <w:tblPr>
              <w:tblW w:w="820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398"/>
              <w:gridCol w:w="997"/>
              <w:gridCol w:w="823"/>
              <w:gridCol w:w="4986"/>
            </w:tblGrid>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code</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chars</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single letter code for the residue.</w:t>
                  </w:r>
                </w:p>
              </w:tc>
            </w:tr>
            <w:tr>
              <w:trPr/>
              <w:tc>
                <w:tcPr>
                  <w:tcW w:w="13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w:t>
                  </w:r>
                </w:p>
              </w:tc>
              <w:tc>
                <w:tcPr>
                  <w:tcW w:w="9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98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residue mass in Daltons (not including any fixed modifications). </w:t>
                  </w:r>
                </w:p>
              </w:tc>
            </w:tr>
          </w:tbl>
          <w:p>
            <w:pPr>
              <w:pStyle w:val="Normal"/>
              <w:widowControl w:val="false"/>
              <w:rPr>
                <w:lang w:val="en-US"/>
              </w:rPr>
            </w:pPr>
            <w:r>
              <w:rPr>
                <w:lang w:val="en-US"/>
              </w:rPr>
            </w:r>
          </w:p>
        </w:tc>
      </w:tr>
      <w:tr>
        <w:trPr/>
        <w:tc>
          <w:tcPr>
            <w:tcW w:w="1676" w:type="dxa"/>
            <w:tcBorders/>
            <w:vAlign w:val="center"/>
          </w:tcPr>
          <w:p>
            <w:pPr>
              <w:pStyle w:val="Normal"/>
              <w:widowControl w:val="false"/>
              <w:rPr>
                <w:lang w:val="en-US"/>
              </w:rPr>
            </w:pPr>
            <w:r>
              <w:rPr>
                <w:b/>
                <w:bCs/>
                <w:lang w:val="en-US"/>
              </w:rPr>
              <w:t>Subelements:</w:t>
            </w:r>
          </w:p>
        </w:tc>
        <w:tc>
          <w:tcPr>
            <w:tcW w:w="8295" w:type="dxa"/>
            <w:tcBorders/>
            <w:vAlign w:val="center"/>
          </w:tcPr>
          <w:p>
            <w:pPr>
              <w:pStyle w:val="Normal"/>
              <w:widowControl w:val="false"/>
              <w:rPr>
                <w:lang w:val="en-US"/>
              </w:rPr>
            </w:pPr>
            <w:r>
              <w:rPr>
                <w:lang w:val="en-US"/>
              </w:rPr>
              <w:t>none</w:t>
            </w:r>
          </w:p>
        </w:tc>
      </w:tr>
      <w:tr>
        <w:trPr/>
        <w:tc>
          <w:tcPr>
            <w:tcW w:w="1676" w:type="dxa"/>
            <w:tcBorders/>
            <w:vAlign w:val="center"/>
          </w:tcPr>
          <w:p>
            <w:pPr>
              <w:pStyle w:val="Normal"/>
              <w:widowControl w:val="false"/>
              <w:rPr>
                <w:lang w:val="en-US"/>
              </w:rPr>
            </w:pPr>
            <w:r>
              <w:rPr>
                <w:b/>
                <w:bCs/>
                <w:lang w:val="en-US"/>
              </w:rPr>
              <w:t>Example Context:</w:t>
            </w:r>
          </w:p>
        </w:tc>
        <w:tc>
          <w:tcPr>
            <w:tcW w:w="8295" w:type="dxa"/>
            <w:tcBorders/>
            <w:vAlign w:val="center"/>
          </w:tcPr>
          <w:p>
            <w:pPr>
              <w:pStyle w:val="HTMLPreformatted"/>
              <w:widowControl w:val="false"/>
              <w:rPr/>
            </w:pPr>
            <w:r>
              <w:rPr/>
              <w:t>&lt;Residue code="C" mass="103.009186" /&gt;</w:t>
            </w:r>
          </w:p>
        </w:tc>
      </w:tr>
    </w:tbl>
    <w:p>
      <w:pPr>
        <w:pStyle w:val="Normal"/>
        <w:rPr>
          <w:lang w:val="en-US"/>
        </w:rPr>
      </w:pPr>
      <w:r>
        <w:rPr>
          <w:lang w:val="en-US"/>
        </w:rPr>
      </w:r>
    </w:p>
    <w:p>
      <w:pPr>
        <w:pStyle w:val="Heading2"/>
        <w:ind w:left="0" w:hanging="0"/>
        <w:rPr/>
      </w:pPr>
      <w:bookmarkStart w:id="287" w:name="__RefHeading___Toc37580_832650626"/>
      <w:bookmarkStart w:id="288" w:name="_Toc477259887"/>
      <w:bookmarkEnd w:id="287"/>
      <w:r>
        <w:rPr/>
        <w:t>Element &lt;</w:t>
      </w:r>
      <w:bookmarkStart w:id="289" w:name="Role"/>
      <w:r>
        <w:rPr/>
        <w:t>Role</w:t>
      </w:r>
      <w:bookmarkEnd w:id="289"/>
      <w:r>
        <w:rPr/>
        <w:t>&gt;</w:t>
      </w:r>
      <w:bookmarkEnd w:id="28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32"/>
        <w:gridCol w:w="7939"/>
      </w:tblGrid>
      <w:tr>
        <w:trPr/>
        <w:tc>
          <w:tcPr>
            <w:tcW w:w="2032" w:type="dxa"/>
            <w:tcBorders/>
            <w:vAlign w:val="center"/>
          </w:tcPr>
          <w:p>
            <w:pPr>
              <w:pStyle w:val="Normal"/>
              <w:widowControl w:val="false"/>
              <w:rPr>
                <w:lang w:val="en-US"/>
              </w:rPr>
            </w:pPr>
            <w:r>
              <w:rPr>
                <w:b/>
                <w:bCs/>
                <w:lang w:val="en-US"/>
              </w:rPr>
              <w:t>Definition:</w:t>
            </w:r>
          </w:p>
        </w:tc>
        <w:tc>
          <w:tcPr>
            <w:tcW w:w="7939" w:type="dxa"/>
            <w:tcBorders/>
            <w:vAlign w:val="center"/>
          </w:tcPr>
          <w:p>
            <w:pPr>
              <w:pStyle w:val="Normal"/>
              <w:widowControl w:val="false"/>
              <w:rPr>
                <w:lang w:val="en-US"/>
              </w:rPr>
            </w:pPr>
            <w:r>
              <w:rPr>
                <w:lang w:val="en-US"/>
              </w:rPr>
              <w:t xml:space="preserve">The roles (lab equipment sales, contractor, etc.) the Contact fills. </w:t>
            </w:r>
          </w:p>
        </w:tc>
      </w:tr>
      <w:tr>
        <w:trPr/>
        <w:tc>
          <w:tcPr>
            <w:tcW w:w="2032" w:type="dxa"/>
            <w:tcBorders/>
            <w:vAlign w:val="center"/>
          </w:tcPr>
          <w:p>
            <w:pPr>
              <w:pStyle w:val="Normal"/>
              <w:widowControl w:val="false"/>
              <w:rPr>
                <w:lang w:val="en-US"/>
              </w:rPr>
            </w:pPr>
            <w:r>
              <w:rPr>
                <w:b/>
                <w:bCs/>
                <w:lang w:val="en-US"/>
              </w:rPr>
              <w:t>Type:</w:t>
            </w:r>
          </w:p>
        </w:tc>
        <w:tc>
          <w:tcPr>
            <w:tcW w:w="7939" w:type="dxa"/>
            <w:tcBorders/>
            <w:vAlign w:val="center"/>
          </w:tcPr>
          <w:p>
            <w:pPr>
              <w:pStyle w:val="Normal"/>
              <w:widowControl w:val="false"/>
              <w:rPr>
                <w:lang w:val="en-US"/>
              </w:rPr>
            </w:pPr>
            <w:r>
              <w:rPr>
                <w:lang w:val="en-US"/>
              </w:rPr>
              <w:t xml:space="preserve">RoleType </w:t>
            </w:r>
          </w:p>
        </w:tc>
      </w:tr>
      <w:tr>
        <w:trPr/>
        <w:tc>
          <w:tcPr>
            <w:tcW w:w="2032" w:type="dxa"/>
            <w:tcBorders/>
            <w:vAlign w:val="center"/>
          </w:tcPr>
          <w:p>
            <w:pPr>
              <w:pStyle w:val="Normal"/>
              <w:widowControl w:val="false"/>
              <w:rPr>
                <w:lang w:val="en-US"/>
              </w:rPr>
            </w:pPr>
            <w:r>
              <w:rPr>
                <w:b/>
                <w:bCs/>
                <w:lang w:val="en-US"/>
              </w:rPr>
              <w:t>Attributes:</w:t>
            </w:r>
          </w:p>
        </w:tc>
        <w:tc>
          <w:tcPr>
            <w:tcW w:w="7939" w:type="dxa"/>
            <w:tcBorders/>
            <w:vAlign w:val="center"/>
          </w:tcPr>
          <w:p>
            <w:pPr>
              <w:pStyle w:val="Normal"/>
              <w:widowControl w:val="false"/>
              <w:rPr>
                <w:lang w:val="en-US"/>
              </w:rPr>
            </w:pPr>
            <w:r>
              <w:rPr>
                <w:lang w:val="en-US"/>
              </w:rPr>
              <w:t>none</w:t>
            </w:r>
          </w:p>
        </w:tc>
      </w:tr>
      <w:tr>
        <w:trPr/>
        <w:tc>
          <w:tcPr>
            <w:tcW w:w="2032" w:type="dxa"/>
            <w:tcBorders/>
            <w:vAlign w:val="center"/>
          </w:tcPr>
          <w:p>
            <w:pPr>
              <w:pStyle w:val="Normal"/>
              <w:widowControl w:val="false"/>
              <w:rPr>
                <w:lang w:val="en-US"/>
              </w:rPr>
            </w:pPr>
            <w:r>
              <w:rPr>
                <w:b/>
                <w:bCs/>
                <w:lang w:val="en-US"/>
              </w:rPr>
              <w:t>Subelements:</w:t>
            </w:r>
          </w:p>
        </w:tc>
        <w:tc>
          <w:tcPr>
            <w:tcW w:w="7939" w:type="dxa"/>
            <w:tcBorders/>
            <w:vAlign w:val="center"/>
          </w:tcPr>
          <w:tbl>
            <w:tblPr>
              <w:tblW w:w="7849"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38"/>
              <w:gridCol w:w="1136"/>
              <w:gridCol w:w="1181"/>
              <w:gridCol w:w="3893"/>
            </w:tblGrid>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9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32" w:type="dxa"/>
            <w:tcBorders/>
            <w:vAlign w:val="center"/>
          </w:tcPr>
          <w:p>
            <w:pPr>
              <w:pStyle w:val="Normal"/>
              <w:widowControl w:val="false"/>
              <w:rPr>
                <w:lang w:val="en-US"/>
              </w:rPr>
            </w:pPr>
            <w:r>
              <w:rPr>
                <w:b/>
                <w:bCs/>
                <w:lang w:val="en-US"/>
              </w:rPr>
              <w:t>Example Context:</w:t>
            </w:r>
          </w:p>
        </w:tc>
        <w:tc>
          <w:tcPr>
            <w:tcW w:w="7939" w:type="dxa"/>
            <w:tcBorders/>
            <w:vAlign w:val="center"/>
          </w:tcPr>
          <w:p>
            <w:pPr>
              <w:pStyle w:val="HTMLPreformatted"/>
              <w:widowControl w:val="false"/>
              <w:rPr/>
            </w:pPr>
            <w:r>
              <w:rPr/>
              <w:t xml:space="preserve">        </w:t>
            </w:r>
            <w:r>
              <w:rPr/>
              <w:t>&lt;Role&gt;</w:t>
            </w:r>
          </w:p>
          <w:p>
            <w:pPr>
              <w:pStyle w:val="HTMLPreformatted"/>
              <w:widowControl w:val="false"/>
              <w:rPr/>
            </w:pPr>
            <w:r>
              <w:rPr/>
              <w:t xml:space="preserve">          </w:t>
            </w:r>
            <w:r>
              <w:rPr/>
              <w:t>&lt;cvParam cvRef="PSI-MS" accession="MS:1001267" name="software vendor"/&gt;</w:t>
            </w:r>
          </w:p>
          <w:p>
            <w:pPr>
              <w:pStyle w:val="HTMLPreformatted"/>
              <w:widowControl w:val="false"/>
              <w:rPr/>
            </w:pPr>
            <w:r>
              <w:rPr/>
              <w:t xml:space="preserve">        </w:t>
            </w:r>
            <w:r>
              <w:rPr/>
              <w:t>&lt;/Role&gt;</w:t>
            </w:r>
          </w:p>
        </w:tc>
      </w:tr>
      <w:tr>
        <w:trPr/>
        <w:tc>
          <w:tcPr>
            <w:tcW w:w="2032" w:type="dxa"/>
            <w:tcBorders/>
            <w:vAlign w:val="center"/>
          </w:tcPr>
          <w:p>
            <w:pPr>
              <w:pStyle w:val="Normal"/>
              <w:widowControl w:val="false"/>
              <w:rPr>
                <w:lang w:val="en-US"/>
              </w:rPr>
            </w:pPr>
            <w:r>
              <w:rPr>
                <w:b/>
                <w:bCs/>
                <w:lang w:val="en-US"/>
              </w:rPr>
              <w:t>cvParam Mapping Rules:</w:t>
            </w:r>
          </w:p>
        </w:tc>
        <w:tc>
          <w:tcPr>
            <w:tcW w:w="7939" w:type="dxa"/>
            <w:tcBorders/>
            <w:vAlign w:val="center"/>
          </w:tcPr>
          <w:p>
            <w:pPr>
              <w:pStyle w:val="HTMLPreformatted"/>
              <w:widowControl w:val="false"/>
              <w:rPr/>
            </w:pPr>
            <w:r>
              <w:rPr/>
              <w:t>Path /MzIdentML/Provider/ContactRole/Role</w:t>
            </w:r>
          </w:p>
          <w:p>
            <w:pPr>
              <w:pStyle w:val="HTMLPreformatted"/>
              <w:widowControl w:val="false"/>
              <w:rPr/>
            </w:pPr>
            <w:r>
              <w:rPr/>
              <w:t xml:space="preserve">MUST supply a *child* term of </w:t>
            </w:r>
            <w:hyperlink r:id="rId261"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2"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3"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64"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65"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66"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/MzIdentML/AnalysisSoftwareList/AnalysisSoftware/ContactRole/Role</w:t>
            </w:r>
          </w:p>
          <w:p>
            <w:pPr>
              <w:pStyle w:val="HTMLPreformatted"/>
              <w:widowControl w:val="false"/>
              <w:rPr/>
            </w:pPr>
            <w:r>
              <w:rPr/>
              <w:t xml:space="preserve">MUST supply a *child* term of </w:t>
            </w:r>
            <w:hyperlink r:id="rId267"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68"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69"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0"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1"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2" w:tgtFrame="new">
              <w:r>
                <w:rPr>
                  <w:rStyle w:val="InternetLink"/>
                </w:rPr>
                <w:t>MS:1001271</w:t>
              </w:r>
            </w:hyperlink>
            <w:r>
              <w:rPr/>
              <w:t xml:space="preserve"> (</w:t>
            </w:r>
            <w:r>
              <w:rPr>
                <w:rStyle w:val="Popup"/>
              </w:rPr>
              <w:t>researcher</w:t>
            </w:r>
            <w:r>
              <w:rPr/>
              <w:t xml:space="preserve">) </w:t>
            </w:r>
          </w:p>
          <w:p>
            <w:pPr>
              <w:pStyle w:val="HTMLPreformatted"/>
              <w:widowControl w:val="false"/>
              <w:rPr/>
            </w:pPr>
            <w:r>
              <w:rPr/>
              <w:t>Path /MzIdentML/AnalysisSampleCollection/Sample/ContactRole/Role</w:t>
            </w:r>
          </w:p>
          <w:p>
            <w:pPr>
              <w:pStyle w:val="HTMLPreformatted"/>
              <w:widowControl w:val="false"/>
              <w:rPr/>
            </w:pPr>
            <w:r>
              <w:rPr/>
              <w:t xml:space="preserve">MUST supply a *child* term of </w:t>
            </w:r>
            <w:hyperlink r:id="rId273" w:tgtFrame="new">
              <w:r>
                <w:rPr>
                  <w:rStyle w:val="InternetLink"/>
                </w:rPr>
                <w:t>MS:1001266</w:t>
              </w:r>
            </w:hyperlink>
            <w:r>
              <w:rPr/>
              <w:t xml:space="preserve"> (</w:t>
            </w:r>
            <w:r>
              <w:rPr>
                <w:rStyle w:val="Popup"/>
              </w:rPr>
              <w:t>role type</w:t>
            </w:r>
            <w:r>
              <w:rPr/>
              <w:t>) one or more times</w:t>
            </w:r>
          </w:p>
          <w:p>
            <w:pPr>
              <w:pStyle w:val="HTMLPreformatted"/>
              <w:widowControl w:val="false"/>
              <w:rPr/>
            </w:pPr>
            <w:r>
              <w:rPr/>
              <w:t xml:space="preserve">  </w:t>
            </w:r>
            <w:r>
              <w:rPr/>
              <w:t xml:space="preserve">e.g.: </w:t>
            </w:r>
            <w:hyperlink r:id="rId274" w:tgtFrame="new">
              <w:r>
                <w:rPr>
                  <w:rStyle w:val="InternetLink"/>
                </w:rPr>
                <w:t>MS:1001267</w:t>
              </w:r>
            </w:hyperlink>
            <w:r>
              <w:rPr/>
              <w:t xml:space="preserve"> (</w:t>
            </w:r>
            <w:r>
              <w:rPr>
                <w:rStyle w:val="Popup"/>
              </w:rPr>
              <w:t>software vendor</w:t>
            </w:r>
            <w:r>
              <w:rPr/>
              <w:t xml:space="preserve">) </w:t>
            </w:r>
          </w:p>
          <w:p>
            <w:pPr>
              <w:pStyle w:val="HTMLPreformatted"/>
              <w:widowControl w:val="false"/>
              <w:rPr/>
            </w:pPr>
            <w:r>
              <w:rPr/>
              <w:t xml:space="preserve">  </w:t>
            </w:r>
            <w:r>
              <w:rPr/>
              <w:t xml:space="preserve">e.g.: </w:t>
            </w:r>
            <w:hyperlink r:id="rId275" w:tgtFrame="new">
              <w:r>
                <w:rPr>
                  <w:rStyle w:val="InternetLink"/>
                </w:rPr>
                <w:t>MS:1001268</w:t>
              </w:r>
            </w:hyperlink>
            <w:r>
              <w:rPr/>
              <w:t xml:space="preserve"> (</w:t>
            </w:r>
            <w:r>
              <w:rPr>
                <w:rStyle w:val="Popup"/>
              </w:rPr>
              <w:t>programmer</w:t>
            </w:r>
            <w:r>
              <w:rPr/>
              <w:t xml:space="preserve">) </w:t>
            </w:r>
          </w:p>
          <w:p>
            <w:pPr>
              <w:pStyle w:val="HTMLPreformatted"/>
              <w:widowControl w:val="false"/>
              <w:rPr/>
            </w:pPr>
            <w:r>
              <w:rPr/>
              <w:t xml:space="preserve">  </w:t>
            </w:r>
            <w:r>
              <w:rPr/>
              <w:t xml:space="preserve">e.g.: </w:t>
            </w:r>
            <w:hyperlink r:id="rId276" w:tgtFrame="new">
              <w:r>
                <w:rPr>
                  <w:rStyle w:val="InternetLink"/>
                </w:rPr>
                <w:t>MS:1001269</w:t>
              </w:r>
            </w:hyperlink>
            <w:r>
              <w:rPr/>
              <w:t xml:space="preserve"> (</w:t>
            </w:r>
            <w:r>
              <w:rPr>
                <w:rStyle w:val="Popup"/>
              </w:rPr>
              <w:t>instrument vendor</w:t>
            </w:r>
            <w:r>
              <w:rPr/>
              <w:t xml:space="preserve">) </w:t>
            </w:r>
          </w:p>
          <w:p>
            <w:pPr>
              <w:pStyle w:val="HTMLPreformatted"/>
              <w:widowControl w:val="false"/>
              <w:rPr/>
            </w:pPr>
            <w:r>
              <w:rPr/>
              <w:t xml:space="preserve">  </w:t>
            </w:r>
            <w:r>
              <w:rPr/>
              <w:t xml:space="preserve">e.g.: </w:t>
            </w:r>
            <w:hyperlink r:id="rId277" w:tgtFrame="new">
              <w:r>
                <w:rPr>
                  <w:rStyle w:val="InternetLink"/>
                </w:rPr>
                <w:t>MS:1001270</w:t>
              </w:r>
            </w:hyperlink>
            <w:r>
              <w:rPr/>
              <w:t xml:space="preserve"> (</w:t>
            </w:r>
            <w:r>
              <w:rPr>
                <w:rStyle w:val="Popup"/>
              </w:rPr>
              <w:t>lab personnel</w:t>
            </w:r>
            <w:r>
              <w:rPr/>
              <w:t xml:space="preserve">) </w:t>
            </w:r>
          </w:p>
          <w:p>
            <w:pPr>
              <w:pStyle w:val="HTMLPreformatted"/>
              <w:widowControl w:val="false"/>
              <w:rPr/>
            </w:pPr>
            <w:r>
              <w:rPr/>
              <w:t xml:space="preserve">  </w:t>
            </w:r>
            <w:r>
              <w:rPr/>
              <w:t xml:space="preserve">e.g.: </w:t>
            </w:r>
            <w:hyperlink r:id="rId278" w:tgtFrame="new">
              <w:r>
                <w:rPr>
                  <w:rStyle w:val="InternetLink"/>
                </w:rPr>
                <w:t>MS:1001271</w:t>
              </w:r>
            </w:hyperlink>
            <w:r>
              <w:rPr/>
              <w:t xml:space="preserve"> (</w:t>
            </w:r>
            <w:r>
              <w:rPr>
                <w:rStyle w:val="Popup"/>
              </w:rPr>
              <w:t>researcher</w:t>
            </w:r>
            <w:r>
              <w:rPr/>
              <w:t xml:space="preserve">) </w:t>
            </w:r>
          </w:p>
        </w:tc>
      </w:tr>
      <w:tr>
        <w:trPr/>
        <w:tc>
          <w:tcPr>
            <w:tcW w:w="2032" w:type="dxa"/>
            <w:tcBorders/>
            <w:vAlign w:val="center"/>
          </w:tcPr>
          <w:p>
            <w:pPr>
              <w:pStyle w:val="Normal"/>
              <w:widowControl w:val="false"/>
              <w:rPr>
                <w:lang w:val="en-US"/>
              </w:rPr>
            </w:pPr>
            <w:r>
              <w:rPr>
                <w:b/>
                <w:bCs/>
                <w:lang w:val="en-US"/>
              </w:rPr>
              <w:t>Example cvParams:</w:t>
            </w:r>
          </w:p>
        </w:tc>
        <w:tc>
          <w:tcPr>
            <w:tcW w:w="7939" w:type="dxa"/>
            <w:tcBorders/>
            <w:vAlign w:val="center"/>
          </w:tcPr>
          <w:p>
            <w:pPr>
              <w:pStyle w:val="HTMLPreformatted"/>
              <w:widowControl w:val="false"/>
              <w:rPr/>
            </w:pPr>
            <w:r>
              <w:rPr/>
              <w:t>&lt;cvParam cvRef="PSI-MS" accession="MS:1001271" name="researcher"&gt;&lt;/cvParam&gt;</w:t>
            </w:r>
          </w:p>
          <w:p>
            <w:pPr>
              <w:pStyle w:val="HTMLPreformatted"/>
              <w:widowControl w:val="false"/>
              <w:rPr/>
            </w:pPr>
            <w:r>
              <w:rPr/>
              <w:t>&lt;cvParam accession="MS:1001267" cvRef="PSI-MS" name="software vendor"/&gt;</w:t>
            </w:r>
          </w:p>
        </w:tc>
      </w:tr>
    </w:tbl>
    <w:p>
      <w:pPr>
        <w:pStyle w:val="Normal"/>
        <w:rPr>
          <w:lang w:val="en-US"/>
        </w:rPr>
      </w:pPr>
      <w:r>
        <w:rPr>
          <w:lang w:val="en-US"/>
        </w:rPr>
      </w:r>
    </w:p>
    <w:p>
      <w:pPr>
        <w:pStyle w:val="Heading2"/>
        <w:ind w:left="0" w:hanging="0"/>
        <w:rPr/>
      </w:pPr>
      <w:bookmarkStart w:id="290" w:name="__RefHeading___Toc37582_832650626"/>
      <w:bookmarkStart w:id="291" w:name="_Toc477259888"/>
      <w:bookmarkEnd w:id="290"/>
      <w:r>
        <w:rPr/>
        <w:t>Element &lt;</w:t>
      </w:r>
      <w:bookmarkStart w:id="292" w:name="Sample"/>
      <w:r>
        <w:rPr/>
        <w:t>Sample</w:t>
      </w:r>
      <w:bookmarkEnd w:id="292"/>
      <w:r>
        <w:rPr/>
        <w:t>&gt;</w:t>
      </w:r>
      <w:bookmarkEnd w:id="29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A description of the sample analysed by mass spectrometry using CVParams or UserParams. If a composite sample has been analysed, a parent sample should be defined, which references subsamples. This represents any kind of substance used in an experimental workflow, such as whole organisms, cells, DNA, solutions, compounds and experimental substances (gels, arrays etc.).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SampleType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62"/>
              <w:gridCol w:w="982"/>
              <w:gridCol w:w="823"/>
              <w:gridCol w:w="5473"/>
            </w:tblGrid>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16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4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4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80"/>
              <w:gridCol w:w="1136"/>
              <w:gridCol w:w="1180"/>
              <w:gridCol w:w="4544"/>
            </w:tblGrid>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ontactRole">
                    <w:r>
                      <w:rPr>
                        <w:rStyle w:val="InternetLink"/>
                        <w:lang w:val="en-US"/>
                      </w:rPr>
                      <w:t>ContactRole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Contact that provided the document instance.</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ubSample">
                    <w:r>
                      <w:rPr>
                        <w:rStyle w:val="InternetLink"/>
                        <w:lang w:val="en-US"/>
                      </w:rPr>
                      <w:t>SubSample</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lang w:val="en-US"/>
              </w:rPr>
            </w:r>
          </w:p>
        </w:tc>
        <w:tc>
          <w:tcPr>
            <w:tcW w:w="8547"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293" w:name="__RefHeading___Toc37584_832650626"/>
      <w:bookmarkStart w:id="294" w:name="_Toc477259889"/>
      <w:bookmarkEnd w:id="293"/>
      <w:r>
        <w:rPr/>
        <w:t>Element &lt;</w:t>
      </w:r>
      <w:bookmarkStart w:id="295" w:name="SearchDatabase"/>
      <w:r>
        <w:rPr/>
        <w:t>SearchDatabase</w:t>
      </w:r>
      <w:bookmarkEnd w:id="295"/>
      <w:r>
        <w:rPr/>
        <w:t>&gt;</w:t>
      </w:r>
      <w:bookmarkEnd w:id="29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91"/>
        <w:gridCol w:w="8480"/>
      </w:tblGrid>
      <w:tr>
        <w:trPr/>
        <w:tc>
          <w:tcPr>
            <w:tcW w:w="1491" w:type="dxa"/>
            <w:tcBorders/>
            <w:vAlign w:val="center"/>
          </w:tcPr>
          <w:p>
            <w:pPr>
              <w:pStyle w:val="Normal"/>
              <w:widowControl w:val="false"/>
              <w:rPr>
                <w:lang w:val="en-US"/>
              </w:rPr>
            </w:pPr>
            <w:r>
              <w:rPr>
                <w:b/>
                <w:bCs/>
                <w:lang w:val="en-US"/>
              </w:rPr>
              <w:t>Definition:</w:t>
            </w:r>
          </w:p>
        </w:tc>
        <w:tc>
          <w:tcPr>
            <w:tcW w:w="8480" w:type="dxa"/>
            <w:tcBorders/>
            <w:vAlign w:val="center"/>
          </w:tcPr>
          <w:p>
            <w:pPr>
              <w:pStyle w:val="Normal"/>
              <w:widowControl w:val="false"/>
              <w:rPr>
                <w:lang w:val="en-US"/>
              </w:rPr>
            </w:pPr>
            <w:r>
              <w:rPr>
                <w:lang w:val="en-US"/>
              </w:rPr>
              <w:t xml:space="preserve">A database for searching mass spectra. Examples include a set of amino acid sequence entries, nucleotide databases (e.g. 6 frame translated) or annotated spectra libraries. </w:t>
            </w:r>
          </w:p>
        </w:tc>
      </w:tr>
      <w:tr>
        <w:trPr/>
        <w:tc>
          <w:tcPr>
            <w:tcW w:w="1491" w:type="dxa"/>
            <w:tcBorders/>
            <w:vAlign w:val="center"/>
          </w:tcPr>
          <w:p>
            <w:pPr>
              <w:pStyle w:val="Normal"/>
              <w:widowControl w:val="false"/>
              <w:rPr>
                <w:lang w:val="en-US"/>
              </w:rPr>
            </w:pPr>
            <w:r>
              <w:rPr>
                <w:b/>
                <w:bCs/>
                <w:lang w:val="en-US"/>
              </w:rPr>
              <w:t>Type:</w:t>
            </w:r>
          </w:p>
        </w:tc>
        <w:tc>
          <w:tcPr>
            <w:tcW w:w="8480" w:type="dxa"/>
            <w:tcBorders/>
            <w:vAlign w:val="center"/>
          </w:tcPr>
          <w:p>
            <w:pPr>
              <w:pStyle w:val="Normal"/>
              <w:widowControl w:val="false"/>
              <w:rPr>
                <w:lang w:val="en-US"/>
              </w:rPr>
            </w:pPr>
            <w:r>
              <w:rPr>
                <w:lang w:val="en-US"/>
              </w:rPr>
              <w:t xml:space="preserve">SearchDatabaseType </w:t>
            </w:r>
          </w:p>
        </w:tc>
      </w:tr>
      <w:tr>
        <w:trPr/>
        <w:tc>
          <w:tcPr>
            <w:tcW w:w="1491" w:type="dxa"/>
            <w:tcBorders/>
            <w:vAlign w:val="center"/>
          </w:tcPr>
          <w:p>
            <w:pPr>
              <w:pStyle w:val="Normal"/>
              <w:widowControl w:val="false"/>
              <w:rPr>
                <w:lang w:val="en-US"/>
              </w:rPr>
            </w:pPr>
            <w:r>
              <w:rPr>
                <w:b/>
                <w:bCs/>
                <w:lang w:val="en-US"/>
              </w:rPr>
              <w:t>Attributes:</w:t>
            </w:r>
          </w:p>
        </w:tc>
        <w:tc>
          <w:tcPr>
            <w:tcW w:w="8480" w:type="dxa"/>
            <w:tcBorders/>
            <w:vAlign w:val="center"/>
          </w:tcPr>
          <w:tbl>
            <w:tblPr>
              <w:tblW w:w="836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353"/>
              <w:gridCol w:w="1288"/>
              <w:gridCol w:w="825"/>
              <w:gridCol w:w="3895"/>
            </w:tblGrid>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numDatabaseSequences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total number of sequences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numResidues</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residues in the database.</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releaseDate</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date and time the database was released to the public; omit this attribute when the date and time are unknown or not applicable (e.g. custom databases). </w:t>
                  </w:r>
                </w:p>
              </w:tc>
            </w:tr>
            <w:tr>
              <w:trPr/>
              <w:tc>
                <w:tcPr>
                  <w:tcW w:w="23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version</w:t>
                  </w:r>
                </w:p>
              </w:tc>
              <w:tc>
                <w:tcPr>
                  <w:tcW w:w="128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89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version of the database.</w:t>
                  </w:r>
                </w:p>
              </w:tc>
            </w:tr>
          </w:tbl>
          <w:p>
            <w:pPr>
              <w:pStyle w:val="Normal"/>
              <w:widowControl w:val="false"/>
              <w:rPr>
                <w:lang w:val="en-US"/>
              </w:rPr>
            </w:pPr>
            <w:r>
              <w:rPr>
                <w:lang w:val="en-US"/>
              </w:rPr>
            </w:r>
          </w:p>
        </w:tc>
      </w:tr>
      <w:tr>
        <w:trPr/>
        <w:tc>
          <w:tcPr>
            <w:tcW w:w="1491" w:type="dxa"/>
            <w:tcBorders/>
            <w:vAlign w:val="center"/>
          </w:tcPr>
          <w:p>
            <w:pPr>
              <w:pStyle w:val="Normal"/>
              <w:widowControl w:val="false"/>
              <w:rPr>
                <w:lang w:val="en-US"/>
              </w:rPr>
            </w:pPr>
            <w:r>
              <w:rPr>
                <w:b/>
                <w:bCs/>
                <w:lang w:val="en-US"/>
              </w:rPr>
              <w:t>Subelements:</w:t>
            </w:r>
          </w:p>
        </w:tc>
        <w:tc>
          <w:tcPr>
            <w:tcW w:w="8480" w:type="dxa"/>
            <w:tcBorders/>
            <w:vAlign w:val="center"/>
          </w:tcPr>
          <w:tbl>
            <w:tblPr>
              <w:tblW w:w="836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0"/>
              <w:gridCol w:w="3229"/>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Name">
                    <w:r>
                      <w:rPr>
                        <w:rStyle w:val="InternetLink"/>
                        <w:lang w:val="en-US"/>
                      </w:rPr>
                      <w:t>DatabaseName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database name may be given as a cvParam if it maps exactly to one of the release databases listed in the CV, otherwise a userParam should be used.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91" w:type="dxa"/>
            <w:tcBorders/>
            <w:vAlign w:val="center"/>
          </w:tcPr>
          <w:p>
            <w:pPr>
              <w:pStyle w:val="Normal"/>
              <w:widowControl w:val="false"/>
              <w:rPr>
                <w:lang w:val="en-US"/>
              </w:rPr>
            </w:pPr>
            <w:r>
              <w:rPr>
                <w:b/>
                <w:bCs/>
                <w:lang w:val="en-US"/>
              </w:rPr>
              <w:t>Example Context:</w:t>
            </w:r>
          </w:p>
        </w:tc>
        <w:tc>
          <w:tcPr>
            <w:tcW w:w="8480" w:type="dxa"/>
            <w:tcBorders/>
            <w:vAlign w:val="center"/>
          </w:tcPr>
          <w:p>
            <w:pPr>
              <w:pStyle w:val="HTMLPreformatted"/>
              <w:widowControl w:val="false"/>
              <w:rPr/>
            </w:pPr>
            <w:r>
              <w:rPr/>
              <w:t xml:space="preserve">      </w:t>
            </w:r>
            <w:r>
              <w:rPr/>
              <w:t>&lt;SearchDatabase numDatabaseSequences="40400" location="C:\Users\hba041\My_Git_Applications\peptide-shaker.wiki\data\2016_04_05\uniprot-human-reviewed-trypsin-april-2016_concatenated_target_decoy.fasta" id="SearchDB_1"&gt;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accession="MS:1001348" name="FASTA format"/&gt;</w:t>
            </w:r>
          </w:p>
          <w:p>
            <w:pPr>
              <w:pStyle w:val="HTMLPreformatted"/>
              <w:widowControl w:val="false"/>
              <w:rPr/>
            </w:pPr>
            <w:r>
              <w:rPr/>
              <w:t xml:space="preserve">        </w:t>
            </w:r>
            <w:r>
              <w:rPr/>
              <w:t>&lt;/FileFormat&gt;</w:t>
            </w:r>
          </w:p>
          <w:p>
            <w:pPr>
              <w:pStyle w:val="HTMLPreformatted"/>
              <w:widowControl w:val="false"/>
              <w:rPr/>
            </w:pPr>
            <w:r>
              <w:rPr/>
              <w:t xml:space="preserve">        </w:t>
            </w:r>
            <w:r>
              <w:rPr/>
              <w:t>&lt;DatabaseName&gt;</w:t>
            </w:r>
          </w:p>
          <w:p>
            <w:pPr>
              <w:pStyle w:val="HTMLPreformatted"/>
              <w:widowControl w:val="false"/>
              <w:rPr/>
            </w:pPr>
            <w:r>
              <w:rPr/>
              <w:t xml:space="preserve">          </w:t>
            </w:r>
            <w:r>
              <w:rPr/>
              <w:t>&lt;userParam name="uniprot-human-reviewed-trypsin-april-2016_concatenated_target_decoy.fasta"/&gt;</w:t>
            </w:r>
          </w:p>
          <w:p>
            <w:pPr>
              <w:pStyle w:val="HTMLPreformatted"/>
              <w:widowControl w:val="false"/>
              <w:rPr/>
            </w:pPr>
            <w:r>
              <w:rPr/>
              <w:t xml:space="preserve">        </w:t>
            </w:r>
            <w:r>
              <w:rPr/>
              <w:t>&lt;/DatabaseName&gt;</w:t>
            </w:r>
          </w:p>
          <w:p>
            <w:pPr>
              <w:pStyle w:val="HTMLPreformatted"/>
              <w:widowControl w:val="false"/>
              <w:rPr/>
            </w:pPr>
            <w:r>
              <w:rPr/>
              <w:t xml:space="preserve">  </w:t>
            </w:r>
            <w:r>
              <w:rPr/>
              <w:t>...</w:t>
            </w:r>
          </w:p>
          <w:p>
            <w:pPr>
              <w:pStyle w:val="HTMLPreformatted"/>
              <w:widowControl w:val="false"/>
              <w:rPr/>
            </w:pPr>
            <w:r>
              <w:rPr/>
              <w:t>&lt;/SearchDatabase&gt;</w:t>
            </w:r>
          </w:p>
        </w:tc>
      </w:tr>
      <w:tr>
        <w:trPr/>
        <w:tc>
          <w:tcPr>
            <w:tcW w:w="1491" w:type="dxa"/>
            <w:tcBorders/>
            <w:vAlign w:val="center"/>
          </w:tcPr>
          <w:p>
            <w:pPr>
              <w:pStyle w:val="Normal"/>
              <w:widowControl w:val="false"/>
              <w:rPr>
                <w:lang w:val="en-US"/>
              </w:rPr>
            </w:pPr>
            <w:r>
              <w:rPr>
                <w:b/>
                <w:bCs/>
                <w:lang w:val="en-US"/>
              </w:rPr>
              <w:t>cvParam Mapping Rules:</w:t>
            </w:r>
          </w:p>
        </w:tc>
        <w:tc>
          <w:tcPr>
            <w:tcW w:w="8480" w:type="dxa"/>
            <w:tcBorders/>
            <w:vAlign w:val="center"/>
          </w:tcPr>
          <w:p>
            <w:pPr>
              <w:pStyle w:val="HTMLPreformatted"/>
              <w:widowControl w:val="false"/>
              <w:rPr/>
            </w:pPr>
            <w:r>
              <w:rPr/>
              <w:t>Path /MzIdentML/DataCollection/Inputs/SearchDatabase</w:t>
            </w:r>
          </w:p>
          <w:p>
            <w:pPr>
              <w:pStyle w:val="HTMLPreformatted"/>
              <w:widowControl w:val="false"/>
              <w:rPr/>
            </w:pPr>
            <w:r>
              <w:rPr/>
              <w:t xml:space="preserve">MAY supply a *child* term of </w:t>
            </w:r>
            <w:hyperlink r:id="rId279"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280"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281" w:tgtFrame="new">
              <w:r>
                <w:rPr>
                  <w:rStyle w:val="InternetLink"/>
                </w:rPr>
                <w:t>MS:1000569</w:t>
              </w:r>
            </w:hyperlink>
            <w:r>
              <w:rPr/>
              <w:t xml:space="preserve"> (</w:t>
            </w:r>
            <w:r>
              <w:rPr>
                <w:rStyle w:val="Popup"/>
              </w:rPr>
              <w:t>SHA-1</w:t>
            </w:r>
            <w:r>
              <w:rPr/>
              <w:t xml:space="preserve">) </w:t>
            </w:r>
          </w:p>
          <w:p>
            <w:pPr>
              <w:pStyle w:val="HTMLPreformatted"/>
              <w:widowControl w:val="false"/>
              <w:rPr/>
            </w:pPr>
            <w:r>
              <w:rPr/>
              <w:t xml:space="preserve">MAY supply a *child* term of </w:t>
            </w:r>
            <w:hyperlink r:id="rId282" w:tgtFrame="new">
              <w:r>
                <w:rPr>
                  <w:rStyle w:val="InternetLink"/>
                </w:rPr>
                <w:t>MS:1001011</w:t>
              </w:r>
            </w:hyperlink>
            <w:r>
              <w:rPr/>
              <w:t xml:space="preserve"> (</w:t>
            </w:r>
            <w:r>
              <w:rPr>
                <w:rStyle w:val="Popup"/>
              </w:rPr>
              <w:t>search database details</w:t>
            </w:r>
            <w:r>
              <w:rPr/>
              <w:t>) one or more times</w:t>
            </w:r>
          </w:p>
          <w:p>
            <w:pPr>
              <w:pStyle w:val="HTMLPreformatted"/>
              <w:widowControl w:val="false"/>
              <w:rPr/>
            </w:pPr>
            <w:r>
              <w:rPr/>
              <w:t xml:space="preserve">  </w:t>
            </w:r>
            <w:r>
              <w:rPr/>
              <w:t xml:space="preserve">e.g.: </w:t>
            </w:r>
            <w:hyperlink r:id="rId283" w:tgtFrame="new">
              <w:r>
                <w:rPr>
                  <w:rStyle w:val="InternetLink"/>
                </w:rPr>
                <w:t>MS:1001014</w:t>
              </w:r>
            </w:hyperlink>
            <w:r>
              <w:rPr/>
              <w:t xml:space="preserve"> (</w:t>
            </w:r>
            <w:r>
              <w:rPr>
                <w:rStyle w:val="Popup"/>
              </w:rPr>
              <w:t>database local file path</w:t>
            </w:r>
            <w:r>
              <w:rPr/>
              <w:t xml:space="preserve">) </w:t>
            </w:r>
          </w:p>
          <w:p>
            <w:pPr>
              <w:pStyle w:val="HTMLPreformatted"/>
              <w:widowControl w:val="false"/>
              <w:rPr/>
            </w:pPr>
            <w:r>
              <w:rPr/>
              <w:t xml:space="preserve">  </w:t>
            </w:r>
            <w:r>
              <w:rPr/>
              <w:t xml:space="preserve">e.g.: </w:t>
            </w:r>
            <w:hyperlink r:id="rId284" w:tgtFrame="new">
              <w:r>
                <w:rPr>
                  <w:rStyle w:val="InternetLink"/>
                </w:rPr>
                <w:t>MS:1001015</w:t>
              </w:r>
            </w:hyperlink>
            <w:r>
              <w:rPr/>
              <w:t xml:space="preserve"> (</w:t>
            </w:r>
            <w:r>
              <w:rPr>
                <w:rStyle w:val="Popup"/>
              </w:rPr>
              <w:t>database original uri</w:t>
            </w:r>
            <w:r>
              <w:rPr/>
              <w:t xml:space="preserve">) </w:t>
            </w:r>
          </w:p>
          <w:p>
            <w:pPr>
              <w:pStyle w:val="HTMLPreformatted"/>
              <w:widowControl w:val="false"/>
              <w:rPr/>
            </w:pPr>
            <w:r>
              <w:rPr/>
              <w:t xml:space="preserve">  </w:t>
            </w:r>
            <w:r>
              <w:rPr/>
              <w:t xml:space="preserve">e.g.: </w:t>
            </w:r>
            <w:hyperlink r:id="rId285" w:tgtFrame="new">
              <w:r>
                <w:rPr>
                  <w:rStyle w:val="InternetLink"/>
                </w:rPr>
                <w:t>MS:1001016</w:t>
              </w:r>
            </w:hyperlink>
            <w:r>
              <w:rPr/>
              <w:t xml:space="preserve"> (</w:t>
            </w:r>
            <w:r>
              <w:rPr>
                <w:rStyle w:val="Popup"/>
              </w:rPr>
              <w:t>database version</w:t>
            </w:r>
            <w:r>
              <w:rPr/>
              <w:t xml:space="preserve">) </w:t>
            </w:r>
          </w:p>
          <w:p>
            <w:pPr>
              <w:pStyle w:val="HTMLPreformatted"/>
              <w:widowControl w:val="false"/>
              <w:rPr/>
            </w:pPr>
            <w:r>
              <w:rPr/>
              <w:t xml:space="preserve">  </w:t>
            </w:r>
            <w:r>
              <w:rPr/>
              <w:t xml:space="preserve">e.g.: </w:t>
            </w:r>
            <w:hyperlink r:id="rId286" w:tgtFrame="new">
              <w:r>
                <w:rPr>
                  <w:rStyle w:val="InternetLink"/>
                </w:rPr>
                <w:t>MS:1001017</w:t>
              </w:r>
            </w:hyperlink>
            <w:r>
              <w:rPr/>
              <w:t xml:space="preserve"> (</w:t>
            </w:r>
            <w:r>
              <w:rPr>
                <w:rStyle w:val="Popup"/>
              </w:rPr>
              <w:t>database release date</w:t>
            </w:r>
            <w:r>
              <w:rPr/>
              <w:t xml:space="preserve">) </w:t>
            </w:r>
          </w:p>
          <w:p>
            <w:pPr>
              <w:pStyle w:val="HTMLPreformatted"/>
              <w:widowControl w:val="false"/>
              <w:rPr/>
            </w:pPr>
            <w:r>
              <w:rPr/>
              <w:t xml:space="preserve">  </w:t>
            </w:r>
            <w:r>
              <w:rPr/>
              <w:t xml:space="preserve">e.g.: </w:t>
            </w:r>
            <w:hyperlink r:id="rId287" w:tgtFrame="new">
              <w:r>
                <w:rPr>
                  <w:rStyle w:val="InternetLink"/>
                </w:rPr>
                <w:t>MS:1001020</w:t>
              </w:r>
            </w:hyperlink>
            <w:r>
              <w:rPr/>
              <w:t xml:space="preserve"> (</w:t>
            </w:r>
            <w:r>
              <w:rPr>
                <w:rStyle w:val="Popup"/>
              </w:rPr>
              <w:t>DB filter taxonomy</w:t>
            </w:r>
            <w:r>
              <w:rPr/>
              <w:t xml:space="preserve">) </w:t>
            </w:r>
          </w:p>
          <w:p>
            <w:pPr>
              <w:pStyle w:val="HTMLPreformatted"/>
              <w:widowControl w:val="false"/>
              <w:rPr/>
            </w:pPr>
            <w:r>
              <w:rPr/>
              <w:t xml:space="preserve">  </w:t>
            </w:r>
            <w:r>
              <w:rPr/>
              <w:t xml:space="preserve">e.g.: </w:t>
            </w:r>
            <w:hyperlink r:id="rId288" w:tgtFrame="new">
              <w:r>
                <w:rPr>
                  <w:rStyle w:val="InternetLink"/>
                </w:rPr>
                <w:t>MS:1001021</w:t>
              </w:r>
            </w:hyperlink>
            <w:r>
              <w:rPr/>
              <w:t xml:space="preserve"> (</w:t>
            </w:r>
            <w:r>
              <w:rPr>
                <w:rStyle w:val="Popup"/>
              </w:rPr>
              <w:t>DB filter on accession numbers</w:t>
            </w:r>
            <w:r>
              <w:rPr/>
              <w:t xml:space="preserve">) </w:t>
            </w:r>
          </w:p>
          <w:p>
            <w:pPr>
              <w:pStyle w:val="HTMLPreformatted"/>
              <w:widowControl w:val="false"/>
              <w:rPr/>
            </w:pPr>
            <w:r>
              <w:rPr/>
              <w:t xml:space="preserve">  </w:t>
            </w:r>
            <w:r>
              <w:rPr/>
              <w:t xml:space="preserve">e.g.: </w:t>
            </w:r>
            <w:hyperlink r:id="rId289" w:tgtFrame="new">
              <w:r>
                <w:rPr>
                  <w:rStyle w:val="InternetLink"/>
                </w:rPr>
                <w:t>MS:1001022</w:t>
              </w:r>
            </w:hyperlink>
            <w:r>
              <w:rPr/>
              <w:t xml:space="preserve"> (</w:t>
            </w:r>
            <w:r>
              <w:rPr>
                <w:rStyle w:val="Popup"/>
              </w:rPr>
              <w:t>DB MW filter</w:t>
            </w:r>
            <w:r>
              <w:rPr/>
              <w:t xml:space="preserve">) </w:t>
            </w:r>
          </w:p>
          <w:p>
            <w:pPr>
              <w:pStyle w:val="HTMLPreformatted"/>
              <w:widowControl w:val="false"/>
              <w:rPr/>
            </w:pPr>
            <w:r>
              <w:rPr/>
              <w:t xml:space="preserve">  </w:t>
            </w:r>
            <w:r>
              <w:rPr/>
              <w:t xml:space="preserve">e.g.: </w:t>
            </w:r>
            <w:hyperlink r:id="rId290" w:tgtFrame="new">
              <w:r>
                <w:rPr>
                  <w:rStyle w:val="InternetLink"/>
                </w:rPr>
                <w:t>MS:1001023</w:t>
              </w:r>
            </w:hyperlink>
            <w:r>
              <w:rPr/>
              <w:t xml:space="preserve"> (</w:t>
            </w:r>
            <w:r>
              <w:rPr>
                <w:rStyle w:val="Popup"/>
              </w:rPr>
              <w:t>DB PI filter</w:t>
            </w:r>
            <w:r>
              <w:rPr/>
              <w:t xml:space="preserve">) </w:t>
            </w:r>
          </w:p>
          <w:p>
            <w:pPr>
              <w:pStyle w:val="HTMLPreformatted"/>
              <w:widowControl w:val="false"/>
              <w:rPr/>
            </w:pPr>
            <w:r>
              <w:rPr/>
              <w:t xml:space="preserve">  </w:t>
            </w:r>
            <w:r>
              <w:rPr/>
              <w:t xml:space="preserve">e.g.: </w:t>
            </w:r>
            <w:hyperlink r:id="rId291" w:tgtFrame="new">
              <w:r>
                <w:rPr>
                  <w:rStyle w:val="InternetLink"/>
                </w:rPr>
                <w:t>MS:1001024</w:t>
              </w:r>
            </w:hyperlink>
            <w:r>
              <w:rPr/>
              <w:t xml:space="preserve"> (</w:t>
            </w:r>
            <w:r>
              <w:rPr>
                <w:rStyle w:val="Popup"/>
              </w:rPr>
              <w:t>translation frame</w:t>
            </w:r>
            <w:r>
              <w:rPr/>
              <w:t xml:space="preserve">) </w:t>
            </w:r>
          </w:p>
          <w:p>
            <w:pPr>
              <w:pStyle w:val="HTMLPreformatted"/>
              <w:widowControl w:val="false"/>
              <w:rPr/>
            </w:pPr>
            <w:r>
              <w:rPr/>
              <w:t xml:space="preserve">  </w:t>
            </w:r>
            <w:r>
              <w:rPr/>
              <w:t xml:space="preserve">e.g.: </w:t>
            </w:r>
            <w:hyperlink r:id="rId292" w:tgtFrame="new">
              <w:r>
                <w:rPr>
                  <w:rStyle w:val="InternetLink"/>
                </w:rPr>
                <w:t>MS:1001025</w:t>
              </w:r>
            </w:hyperlink>
            <w:r>
              <w:rPr/>
              <w:t xml:space="preserve"> (</w:t>
            </w:r>
            <w:r>
              <w:rPr>
                <w:rStyle w:val="Popup"/>
              </w:rPr>
              <w:t>translation table</w:t>
            </w:r>
            <w:r>
              <w:rPr/>
              <w:t xml:space="preserve">) </w:t>
            </w:r>
          </w:p>
          <w:p>
            <w:pPr>
              <w:pStyle w:val="HTMLPreformatted"/>
              <w:widowControl w:val="false"/>
              <w:rPr/>
            </w:pPr>
            <w:r>
              <w:rPr/>
              <w:t xml:space="preserve">  </w:t>
            </w:r>
            <w:hyperlink r:id="rId293" w:tgtFrame="new">
              <w:r>
                <w:rPr>
                  <w:rStyle w:val="InternetLink"/>
                </w:rPr>
                <w:t>et al.</w:t>
              </w:r>
            </w:hyperlink>
          </w:p>
        </w:tc>
      </w:tr>
    </w:tbl>
    <w:p>
      <w:pPr>
        <w:pStyle w:val="Normal"/>
        <w:rPr>
          <w:lang w:val="en-US"/>
        </w:rPr>
      </w:pPr>
      <w:r>
        <w:rPr>
          <w:lang w:val="en-US"/>
        </w:rPr>
      </w:r>
    </w:p>
    <w:p>
      <w:pPr>
        <w:pStyle w:val="Heading2"/>
        <w:ind w:left="0" w:hanging="0"/>
        <w:rPr/>
      </w:pPr>
      <w:bookmarkStart w:id="296" w:name="__RefHeading___Toc37586_832650626"/>
      <w:bookmarkStart w:id="297" w:name="_Toc477259890"/>
      <w:bookmarkEnd w:id="296"/>
      <w:r>
        <w:rPr/>
        <w:t>Element &lt;</w:t>
      </w:r>
      <w:bookmarkStart w:id="298" w:name="SearchDatabaseRef"/>
      <w:r>
        <w:rPr/>
        <w:t>SearchDatabaseRef</w:t>
      </w:r>
      <w:bookmarkEnd w:id="298"/>
      <w:r>
        <w:rPr/>
        <w:t>&gt;</w:t>
      </w:r>
      <w:bookmarkEnd w:id="297"/>
    </w:p>
    <w:tbl>
      <w:tblPr>
        <w:tblW w:w="910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5"/>
        <w:gridCol w:w="7342"/>
      </w:tblGrid>
      <w:tr>
        <w:trPr/>
        <w:tc>
          <w:tcPr>
            <w:tcW w:w="1765" w:type="dxa"/>
            <w:tcBorders/>
            <w:vAlign w:val="center"/>
          </w:tcPr>
          <w:p>
            <w:pPr>
              <w:pStyle w:val="Normal"/>
              <w:widowControl w:val="false"/>
              <w:rPr>
                <w:lang w:val="en-US"/>
              </w:rPr>
            </w:pPr>
            <w:r>
              <w:rPr>
                <w:b/>
                <w:bCs/>
                <w:lang w:val="en-US"/>
              </w:rPr>
              <w:t>Definition:</w:t>
            </w:r>
          </w:p>
        </w:tc>
        <w:tc>
          <w:tcPr>
            <w:tcW w:w="7342" w:type="dxa"/>
            <w:tcBorders/>
            <w:vAlign w:val="center"/>
          </w:tcPr>
          <w:p>
            <w:pPr>
              <w:pStyle w:val="Normal"/>
              <w:widowControl w:val="false"/>
              <w:rPr>
                <w:lang w:val="en-US"/>
              </w:rPr>
            </w:pPr>
            <w:r>
              <w:rPr>
                <w:lang w:val="en-US"/>
              </w:rPr>
              <w:t xml:space="preserve">One of the search databases used. </w:t>
            </w:r>
          </w:p>
        </w:tc>
      </w:tr>
      <w:tr>
        <w:trPr/>
        <w:tc>
          <w:tcPr>
            <w:tcW w:w="1765" w:type="dxa"/>
            <w:tcBorders/>
            <w:vAlign w:val="center"/>
          </w:tcPr>
          <w:p>
            <w:pPr>
              <w:pStyle w:val="Normal"/>
              <w:widowControl w:val="false"/>
              <w:rPr>
                <w:lang w:val="en-US"/>
              </w:rPr>
            </w:pPr>
            <w:r>
              <w:rPr>
                <w:b/>
                <w:bCs/>
                <w:lang w:val="en-US"/>
              </w:rPr>
              <w:t>Type:</w:t>
            </w:r>
          </w:p>
        </w:tc>
        <w:tc>
          <w:tcPr>
            <w:tcW w:w="7342" w:type="dxa"/>
            <w:tcBorders/>
            <w:vAlign w:val="center"/>
          </w:tcPr>
          <w:p>
            <w:pPr>
              <w:pStyle w:val="Normal"/>
              <w:widowControl w:val="false"/>
              <w:rPr>
                <w:lang w:val="en-US"/>
              </w:rPr>
            </w:pPr>
            <w:r>
              <w:rPr>
                <w:lang w:val="en-US"/>
              </w:rPr>
              <w:t xml:space="preserve">SearchDatabaseRefType </w:t>
            </w:r>
          </w:p>
        </w:tc>
      </w:tr>
      <w:tr>
        <w:trPr/>
        <w:tc>
          <w:tcPr>
            <w:tcW w:w="1765" w:type="dxa"/>
            <w:tcBorders/>
            <w:vAlign w:val="center"/>
          </w:tcPr>
          <w:p>
            <w:pPr>
              <w:pStyle w:val="Normal"/>
              <w:widowControl w:val="false"/>
              <w:rPr>
                <w:lang w:val="en-US"/>
              </w:rPr>
            </w:pPr>
            <w:r>
              <w:rPr>
                <w:b/>
                <w:bCs/>
                <w:lang w:val="en-US"/>
              </w:rPr>
              <w:t>Attributes:</w:t>
            </w:r>
          </w:p>
        </w:tc>
        <w:tc>
          <w:tcPr>
            <w:tcW w:w="7342" w:type="dxa"/>
            <w:tcBorders/>
            <w:vAlign w:val="center"/>
          </w:tcPr>
          <w:tbl>
            <w:tblPr>
              <w:tblW w:w="72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08"/>
              <w:gridCol w:w="1045"/>
              <w:gridCol w:w="791"/>
              <w:gridCol w:w="350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searchDatabase_ref</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7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50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database searched.</w:t>
                  </w:r>
                </w:p>
              </w:tc>
            </w:tr>
          </w:tbl>
          <w:p>
            <w:pPr>
              <w:pStyle w:val="Normal"/>
              <w:widowControl w:val="false"/>
              <w:rPr>
                <w:lang w:val="en-US"/>
              </w:rPr>
            </w:pPr>
            <w:r>
              <w:rPr>
                <w:lang w:val="en-US"/>
              </w:rPr>
            </w:r>
          </w:p>
        </w:tc>
      </w:tr>
      <w:tr>
        <w:trPr/>
        <w:tc>
          <w:tcPr>
            <w:tcW w:w="1765" w:type="dxa"/>
            <w:tcBorders/>
            <w:vAlign w:val="center"/>
          </w:tcPr>
          <w:p>
            <w:pPr>
              <w:pStyle w:val="Normal"/>
              <w:widowControl w:val="false"/>
              <w:rPr>
                <w:lang w:val="en-US"/>
              </w:rPr>
            </w:pPr>
            <w:r>
              <w:rPr>
                <w:b/>
                <w:bCs/>
                <w:lang w:val="en-US"/>
              </w:rPr>
              <w:t>Subelements:</w:t>
            </w:r>
          </w:p>
        </w:tc>
        <w:tc>
          <w:tcPr>
            <w:tcW w:w="7342" w:type="dxa"/>
            <w:tcBorders/>
            <w:vAlign w:val="center"/>
          </w:tcPr>
          <w:p>
            <w:pPr>
              <w:pStyle w:val="Normal"/>
              <w:widowControl w:val="false"/>
              <w:rPr>
                <w:lang w:val="en-US"/>
              </w:rPr>
            </w:pPr>
            <w:r>
              <w:rPr>
                <w:lang w:val="en-US"/>
              </w:rPr>
              <w:t>none</w:t>
            </w:r>
          </w:p>
        </w:tc>
      </w:tr>
      <w:tr>
        <w:trPr/>
        <w:tc>
          <w:tcPr>
            <w:tcW w:w="1765" w:type="dxa"/>
            <w:tcBorders/>
            <w:vAlign w:val="center"/>
          </w:tcPr>
          <w:p>
            <w:pPr>
              <w:pStyle w:val="Normal"/>
              <w:widowControl w:val="false"/>
              <w:rPr>
                <w:lang w:val="en-US"/>
              </w:rPr>
            </w:pPr>
            <w:r>
              <w:rPr>
                <w:b/>
                <w:bCs/>
                <w:lang w:val="en-US"/>
              </w:rPr>
              <w:t>Example Context:</w:t>
            </w:r>
          </w:p>
        </w:tc>
        <w:tc>
          <w:tcPr>
            <w:tcW w:w="7342" w:type="dxa"/>
            <w:tcBorders/>
            <w:vAlign w:val="center"/>
          </w:tcPr>
          <w:p>
            <w:pPr>
              <w:pStyle w:val="HTMLPreformatted"/>
              <w:widowControl w:val="false"/>
              <w:rPr/>
            </w:pPr>
            <w:r>
              <w:rPr/>
              <w:t>&lt;SearchDatabaseRef searchDatabase_ref="SDB_4299_203"&gt;&lt;/SearchDatabaseRef&gt;</w:t>
            </w:r>
          </w:p>
        </w:tc>
      </w:tr>
    </w:tbl>
    <w:p>
      <w:pPr>
        <w:pStyle w:val="Normal"/>
        <w:rPr>
          <w:lang w:val="en-US"/>
        </w:rPr>
      </w:pPr>
      <w:r>
        <w:rPr>
          <w:lang w:val="en-US"/>
        </w:rPr>
      </w:r>
    </w:p>
    <w:p>
      <w:pPr>
        <w:pStyle w:val="Heading2"/>
        <w:ind w:left="0" w:hanging="0"/>
        <w:rPr/>
      </w:pPr>
      <w:bookmarkStart w:id="299" w:name="__RefHeading___Toc37588_832650626"/>
      <w:bookmarkStart w:id="300" w:name="_Toc477259891"/>
      <w:bookmarkEnd w:id="299"/>
      <w:r>
        <w:rPr/>
        <w:t>Element &lt;</w:t>
      </w:r>
      <w:bookmarkStart w:id="301" w:name="SearchModification"/>
      <w:r>
        <w:rPr/>
        <w:t>SearchModification</w:t>
      </w:r>
      <w:bookmarkEnd w:id="301"/>
      <w:r>
        <w:rPr/>
        <w:t>&gt;</w:t>
      </w:r>
      <w:bookmarkEnd w:id="30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ins w:id="664" w:author="Colin Combe" w:date="2023-07-03T12:24:00Z"/>
              </w:rPr>
            </w:pPr>
            <w:r>
              <w:rPr>
                <w:lang w:val="en-US"/>
              </w:rPr>
              <w:t xml:space="preserve">Specification of a search modification as parameter for a spectra search. Contains the name of the modification, the mass, the specificity and whether it is a static modification. </w:t>
            </w:r>
          </w:p>
          <w:p>
            <w:pPr>
              <w:pStyle w:val="Normal"/>
              <w:widowControl w:val="false"/>
              <w:rPr>
                <w:lang w:val="en-US"/>
                <w:ins w:id="666" w:author="Colin Combe" w:date="2023-07-03T12:24:00Z"/>
              </w:rPr>
            </w:pPr>
            <w:ins w:id="665" w:author="Colin Combe" w:date="2023-07-03T12:24:00Z">
              <w:r>
                <w:rPr>
                  <w:lang w:val="en-US"/>
                </w:rPr>
              </w:r>
            </w:ins>
          </w:p>
          <w:p>
            <w:pPr>
              <w:pStyle w:val="Normal"/>
              <w:widowControl w:val="false"/>
              <w:rPr>
                <w:lang w:val="en-US"/>
                <w:ins w:id="682" w:author="Juan Antonio Vizcaino" w:date="2023-07-11T13:58:00Z"/>
              </w:rPr>
            </w:pPr>
            <w:ins w:id="667" w:author="Juan Antonio Vizcaino" w:date="2023-07-11T13:58:00Z">
              <w:r>
                <w:rPr>
                  <w:lang w:val="en-US"/>
                </w:rPr>
                <w:t xml:space="preserve">It </w:t>
              </w:r>
            </w:ins>
            <w:ins w:id="668" w:author="Colin Combe" w:date="2023-07-03T12:24:00Z">
              <w:r>
                <w:rPr>
                  <w:lang w:val="en-US"/>
                </w:rPr>
                <w:t xml:space="preserve">MAY provide </w:t>
              </w:r>
            </w:ins>
            <w:ins w:id="669" w:author="Juan Antonio Vizcaino" w:date="2023-07-11T13:58:00Z">
              <w:r>
                <w:rPr>
                  <w:lang w:val="en-US"/>
                </w:rPr>
                <w:t xml:space="preserve">the </w:t>
              </w:r>
            </w:ins>
            <w:ins w:id="670" w:author="Colin Combe" w:date="2023-07-03T12:24:00Z">
              <w:r>
                <w:rPr>
                  <w:lang w:val="en-US"/>
                </w:rPr>
                <w:t xml:space="preserve">CV term “search modification id” (MS:1003392) </w:t>
              </w:r>
            </w:ins>
            <w:ins w:id="671" w:author="Colin Combe" w:date="2023-07-03T12:25:00Z">
              <w:r>
                <w:rPr>
                  <w:lang w:val="en-US"/>
                </w:rPr>
                <w:t>once</w:t>
              </w:r>
            </w:ins>
            <w:ins w:id="672" w:author="Juan Antonio Vizcaino" w:date="2023-07-11T14:04:00Z">
              <w:r>
                <w:rPr>
                  <w:lang w:val="en-US"/>
                </w:rPr>
                <w:t>,</w:t>
              </w:r>
            </w:ins>
            <w:ins w:id="673" w:author="Colin Combe" w:date="2023-07-03T12:25:00Z">
              <w:r>
                <w:rPr>
                  <w:lang w:val="en-US"/>
                </w:rPr>
                <w:t xml:space="preserve"> to provide a</w:t>
              </w:r>
            </w:ins>
            <w:ins w:id="674" w:author="Colin Combe" w:date="2023-07-03T12:25:00Z">
              <w:r>
                <w:rPr>
                  <w:rFonts w:eastAsia="Times New Roman" w:cs="Times New Roman"/>
                  <w:color w:val="auto"/>
                  <w:kern w:val="0"/>
                  <w:sz w:val="24"/>
                  <w:szCs w:val="24"/>
                  <w:lang w:val="en-US" w:eastAsia="en-GB" w:bidi="ar-SA"/>
                </w:rPr>
                <w:t>n</w:t>
              </w:r>
            </w:ins>
            <w:ins w:id="675" w:author="Colin Combe" w:date="2023-07-03T12:25:00Z">
              <w:r>
                <w:rPr>
                  <w:lang w:val="en-US"/>
                </w:rPr>
                <w:t xml:space="preserve"> identifier for this SearchModification </w:t>
              </w:r>
            </w:ins>
            <w:ins w:id="676" w:author="Colin Combe" w:date="2023-07-03T12:25:00Z">
              <w:r>
                <w:rPr>
                  <w:lang w:val="en-US"/>
                </w:rPr>
                <w:t>(Section 7.12)</w:t>
              </w:r>
            </w:ins>
            <w:ins w:id="677" w:author="Colin Combe" w:date="2023-07-03T12:25:00Z">
              <w:r>
                <w:rPr>
                  <w:lang w:val="en-US"/>
                </w:rPr>
                <w:t>.</w:t>
              </w:r>
            </w:ins>
            <w:ins w:id="678" w:author="Colin Combe" w:date="2023-07-20T11:07:44Z">
              <w:r>
                <w:rPr>
                  <w:lang w:val="en-US"/>
                </w:rPr>
                <w:t xml:space="preserve"> </w:t>
              </w:r>
            </w:ins>
            <w:ins w:id="679" w:author="Colin Combe" w:date="2023-07-20T11:07:44Z">
              <w:r>
                <w:rPr>
                  <w:lang w:val="en-US"/>
                </w:rPr>
                <w:t xml:space="preserve">This identifier MUST be unique within the &lt;SpectrumIdentificationProtocol&gt; element. If there are multiple &lt;SpectrumIdentificationProtocol&gt; elements with in the file, then the values of “search modification id” </w:t>
              </w:r>
            </w:ins>
            <w:ins w:id="680" w:author="Colin Combe" w:date="2023-07-20T11:07:44Z">
              <w:r>
                <w:rPr>
                  <w:rFonts w:eastAsia="Times New Roman" w:cs="Times New Roman"/>
                  <w:color w:val="auto"/>
                  <w:kern w:val="0"/>
                  <w:sz w:val="24"/>
                  <w:szCs w:val="24"/>
                  <w:lang w:val="en-US" w:eastAsia="en-GB" w:bidi="ar-SA"/>
                </w:rPr>
                <w:t>SHOULD</w:t>
              </w:r>
            </w:ins>
            <w:ins w:id="681" w:author="Colin Combe" w:date="2023-07-20T11:07:44Z">
              <w:r>
                <w:rPr>
                  <w:lang w:val="en-US"/>
                </w:rPr>
                <w:t xml:space="preserve"> be identical for identical modifications. </w:t>
              </w:r>
            </w:ins>
          </w:p>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SearchModificationType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49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146"/>
              <w:gridCol w:w="1646"/>
              <w:gridCol w:w="823"/>
              <w:gridCol w:w="4874"/>
            </w:tblGrid>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fixedMod</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True, if the modification is static (i.e. occurs always).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massDelta</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 delta of the searched modification in Daltons.</w:t>
                  </w:r>
                </w:p>
              </w:tc>
            </w:tr>
            <w:tr>
              <w:trPr/>
              <w:tc>
                <w:tcPr>
                  <w:tcW w:w="11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residues</w:t>
                  </w:r>
                </w:p>
              </w:tc>
              <w:tc>
                <w:tcPr>
                  <w:tcW w:w="16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listOfCharsOrAny</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residue(s) searched with the specified modification. For N or C terminal modifications that can occur on any residue, the . character should be used to specify any, otherwise the list of amino acids should be provided.</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74"/>
              <w:gridCol w:w="1136"/>
              <w:gridCol w:w="1180"/>
              <w:gridCol w:w="4599"/>
            </w:tblGrid>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ificityRules">
                    <w:r>
                      <w:rPr>
                        <w:rStyle w:val="InternetLink"/>
                        <w:lang w:val="en-US"/>
                      </w:rPr>
                      <w:t>SpecificityRules</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specificity rules of the searched modification including for example the probability of a modification's presence or peptide or protein termini. Standard fixed or variable status should be provided by the attribute fixedMod.</w:t>
                  </w:r>
                </w:p>
              </w:tc>
            </w:tr>
            <w:tr>
              <w:trPr/>
              <w:tc>
                <w:tcPr>
                  <w:tcW w:w="157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5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&lt;SearchModification residues="E" massDelta="-18.010565" fixedMod= "false" &gt;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accession="MS:1001189" name="modification specificity peptide N-term"/&gt;</w:t>
            </w:r>
          </w:p>
          <w:p>
            <w:pPr>
              <w:pStyle w:val="HTMLPreformatted"/>
              <w:widowControl w:val="false"/>
              <w:rPr/>
            </w:pPr>
            <w:r>
              <w:rPr/>
              <w:t xml:space="preserve">          </w:t>
            </w:r>
            <w:r>
              <w:rPr/>
              <w:t>&lt;/SpecificityRules&gt;</w:t>
            </w:r>
          </w:p>
          <w:p>
            <w:pPr>
              <w:pStyle w:val="HTMLPreformatted"/>
              <w:widowControl w:val="false"/>
              <w:rPr/>
            </w:pPr>
            <w:r>
              <w:rPr/>
              <w:t xml:space="preserve">          </w:t>
            </w:r>
            <w:r>
              <w:rPr/>
              <w:t>&lt;cvParam cvRef="UNIMOD" accession="UNIMOD:27" name="Glu-&gt;pyro-Glu"/&gt;</w:t>
            </w:r>
          </w:p>
          <w:p>
            <w:pPr>
              <w:pStyle w:val="HTMLPreformatted"/>
              <w:widowControl w:val="false"/>
              <w:rPr/>
            </w:pPr>
            <w:r>
              <w:rPr/>
              <w:t xml:space="preserve">          </w:t>
            </w:r>
            <w:r>
              <w:rPr/>
              <w:t>&lt;cvParam cvRef="PSI-MS" accession="MS:1002504" name="modification index" value="3"/&gt;</w:t>
            </w:r>
          </w:p>
          <w:p>
            <w:pPr>
              <w:pStyle w:val="HTMLPreformatted"/>
              <w:widowControl w:val="false"/>
              <w:rPr/>
            </w:pPr>
            <w:r>
              <w:rPr/>
              <w:t xml:space="preserve">        </w:t>
            </w:r>
            <w:r>
              <w:rPr/>
              <w:t>&lt;/SearchModification&gt;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Path /MzIdentML/AnalysisProtocolCollection/SpectrumIdentificationProtocol/ModificationParams/</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SearchModification</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del w:id="688" w:author="Colin Combe" w:date="2023-07-03T12:22:00Z"/>
              </w:rPr>
            </w:pPr>
            <w:del w:id="683" w:author="Colin Combe" w:date="2023-07-03T12:22:00Z">
              <w:r>
                <w:rPr>
                  <w:rFonts w:cs="Courier New" w:ascii="Courier New" w:hAnsi="Courier New"/>
                  <w:sz w:val="16"/>
                  <w:szCs w:val="16"/>
                  <w:lang w:val="en-US" w:eastAsia="de-DE"/>
                </w:rPr>
                <w:delText xml:space="preserve">MAY supply term </w:delText>
              </w:r>
            </w:del>
            <w:hyperlink r:id="rId294" w:tgtFrame="new">
              <w:del w:id="684" w:author="Colin Combe" w:date="2023-07-03T12:22:00Z">
                <w:r>
                  <w:rPr>
                    <w:rFonts w:cs="Courier New" w:ascii="Courier New" w:hAnsi="Courier New"/>
                    <w:color w:val="0000FF"/>
                    <w:sz w:val="16"/>
                    <w:szCs w:val="16"/>
                    <w:u w:val="single"/>
                    <w:lang w:val="en-US" w:eastAsia="de-DE"/>
                  </w:rPr>
                  <w:delText>MS:1002509</w:delText>
                </w:r>
              </w:del>
            </w:hyperlink>
            <w:del w:id="685" w:author="Colin Combe" w:date="2023-07-03T12:22:00Z">
              <w:r>
                <w:rPr>
                  <w:rFonts w:cs="Courier New" w:ascii="Courier New" w:hAnsi="Courier New"/>
                  <w:sz w:val="16"/>
                  <w:szCs w:val="16"/>
                  <w:lang w:val="en-US" w:eastAsia="de-DE"/>
                </w:rPr>
                <w:delText xml:space="preserve"> (</w:delText>
              </w:r>
            </w:del>
            <w:del w:id="686" w:author="Juan Antonio Vizcaino" w:date="2023-01-25T10:41:00Z">
              <w:r>
                <w:rPr>
                  <w:rFonts w:cs="Courier New" w:ascii="Courier New" w:hAnsi="Courier New"/>
                  <w:sz w:val="16"/>
                  <w:szCs w:val="16"/>
                  <w:lang w:val="en-US" w:eastAsia="de-DE"/>
                </w:rPr>
                <w:delText>cross-link</w:delText>
              </w:r>
            </w:del>
            <w:del w:id="687" w:author="Colin Combe" w:date="2023-07-03T12:22:00Z">
              <w:r>
                <w:rPr>
                  <w:rFonts w:cs="Courier New" w:ascii="Courier New" w:hAnsi="Courier New"/>
                  <w:sz w:val="16"/>
                  <w:szCs w:val="16"/>
                  <w:lang w:val="en-US" w:eastAsia="de-DE"/>
                </w:rPr>
                <w:delText>crosslink donor) only once</w:delText>
              </w:r>
            </w:del>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ins w:id="692" w:author="Colin Combe" w:date="2023-07-03T12:22:00Z"/>
              </w:rPr>
            </w:pPr>
            <w:ins w:id="689" w:author="Colin Combe" w:date="2023-07-03T12:22:00Z">
              <w:r>
                <w:rPr>
                  <w:rFonts w:cs="Courier New" w:ascii="Courier New" w:hAnsi="Courier New"/>
                  <w:sz w:val="16"/>
                  <w:szCs w:val="16"/>
                  <w:lang w:val="en-US" w:eastAsia="de-DE"/>
                </w:rPr>
                <w:t xml:space="preserve">MAY supply term </w:t>
              </w:r>
            </w:ins>
            <w:ins w:id="690" w:author="Colin Combe" w:date="2023-07-03T12:22:00Z">
              <w:r>
                <w:rPr>
                  <w:rFonts w:cs="Courier New" w:ascii="Courier New" w:hAnsi="Courier New"/>
                  <w:color w:val="0000FF"/>
                  <w:sz w:val="16"/>
                  <w:szCs w:val="16"/>
                  <w:u w:val="single"/>
                  <w:lang w:val="en-US" w:eastAsia="de-DE"/>
                </w:rPr>
                <w:t>MS:1003392</w:t>
              </w:r>
            </w:ins>
            <w:ins w:id="691" w:author="Colin Combe" w:date="2023-07-03T12:22:00Z">
              <w:r>
                <w:rPr>
                  <w:rFonts w:cs="Courier New" w:ascii="Courier New" w:hAnsi="Courier New"/>
                  <w:sz w:val="16"/>
                  <w:szCs w:val="16"/>
                  <w:lang w:val="en-US" w:eastAsia="de-DE"/>
                </w:rPr>
                <w:t xml:space="preserve"> (search modification id) only once</w:t>
              </w:r>
            </w:ins>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ins w:id="696" w:author="Colin Combe" w:date="2023-07-03T12:22:00Z"/>
              </w:rPr>
            </w:pPr>
            <w:ins w:id="693" w:author="Colin Combe" w:date="2023-07-03T12:22:00Z">
              <w:r>
                <w:rPr>
                  <w:rFonts w:cs="Courier New" w:ascii="Courier New" w:hAnsi="Courier New"/>
                  <w:sz w:val="16"/>
                  <w:szCs w:val="16"/>
                  <w:lang w:val="en-US" w:eastAsia="de-DE"/>
                </w:rPr>
                <w:t xml:space="preserve">MAY supply term </w:t>
              </w:r>
            </w:ins>
            <w:hyperlink r:id="rId295" w:tgtFrame="new">
              <w:ins w:id="694" w:author="Colin Combe" w:date="2023-07-03T12:22:00Z">
                <w:r>
                  <w:rPr>
                    <w:rFonts w:cs="Courier New" w:ascii="Courier New" w:hAnsi="Courier New"/>
                    <w:color w:val="0000FF"/>
                    <w:sz w:val="16"/>
                    <w:szCs w:val="16"/>
                    <w:u w:val="single"/>
                    <w:lang w:val="en-US" w:eastAsia="de-DE"/>
                  </w:rPr>
                  <w:t>MS:1002509</w:t>
                </w:r>
              </w:ins>
            </w:hyperlink>
            <w:ins w:id="695" w:author="Colin Combe" w:date="2023-07-03T12:22:00Z">
              <w:r>
                <w:rPr>
                  <w:rFonts w:cs="Courier New" w:ascii="Courier New" w:hAnsi="Courier New"/>
                  <w:sz w:val="16"/>
                  <w:szCs w:val="16"/>
                  <w:lang w:val="en-US" w:eastAsia="de-DE"/>
                </w:rPr>
                <w:t xml:space="preserve"> (crosslink donor) only once</w:t>
              </w:r>
            </w:ins>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296" w:tgtFrame="new">
              <w:r>
                <w:rPr>
                  <w:rFonts w:cs="Courier New" w:ascii="Courier New" w:hAnsi="Courier New"/>
                  <w:color w:val="0000FF"/>
                  <w:sz w:val="16"/>
                  <w:szCs w:val="16"/>
                  <w:u w:val="single"/>
                  <w:lang w:val="en-US" w:eastAsia="de-DE"/>
                </w:rPr>
                <w:t>MS:1002510</w:t>
              </w:r>
            </w:hyperlink>
            <w:r>
              <w:rPr>
                <w:rFonts w:cs="Courier New" w:ascii="Courier New" w:hAnsi="Courier New"/>
                <w:sz w:val="16"/>
                <w:szCs w:val="16"/>
                <w:lang w:val="en-US" w:eastAsia="de-DE"/>
              </w:rPr>
              <w:t xml:space="preserve"> (</w:t>
            </w:r>
            <w:del w:id="697" w:author="Juan Antonio Vizcaino" w:date="2023-01-25T10:41:00Z">
              <w:r>
                <w:rPr>
                  <w:rFonts w:cs="Courier New" w:ascii="Courier New" w:hAnsi="Courier New"/>
                  <w:sz w:val="16"/>
                  <w:szCs w:val="16"/>
                  <w:lang w:val="en-US" w:eastAsia="de-DE"/>
                </w:rPr>
                <w:delText>cross-link</w:delText>
              </w:r>
            </w:del>
            <w:ins w:id="698"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 xml:space="preserve"> acceptor)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7" w:tgtFrame="new">
              <w:r>
                <w:rPr>
                  <w:rFonts w:cs="Courier New" w:ascii="Courier New" w:hAnsi="Courier New"/>
                  <w:color w:val="0000FF"/>
                  <w:sz w:val="16"/>
                  <w:szCs w:val="16"/>
                  <w:u w:val="single"/>
                  <w:lang w:val="en-US" w:eastAsia="de-DE"/>
                </w:rPr>
                <w:t>UNIMOD:0</w:t>
              </w:r>
            </w:hyperlink>
            <w:r>
              <w:rPr>
                <w:rFonts w:cs="Courier New" w:ascii="Courier New" w:hAnsi="Courier New"/>
                <w:sz w:val="16"/>
                <w:szCs w:val="16"/>
                <w:lang w:val="en-US" w:eastAsia="de-DE"/>
              </w:rPr>
              <w:t xml:space="preserve"> (unimod root node)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298" w:tgtFrame="new">
              <w:r>
                <w:rPr>
                  <w:rFonts w:cs="Courier New" w:ascii="Courier New" w:hAnsi="Courier New"/>
                  <w:color w:val="0000FF"/>
                  <w:sz w:val="16"/>
                  <w:szCs w:val="16"/>
                  <w:u w:val="single"/>
                  <w:lang w:val="en-US" w:eastAsia="de-DE"/>
                </w:rPr>
                <w:t>MS:1001471</w:t>
              </w:r>
            </w:hyperlink>
            <w:r>
              <w:rPr>
                <w:rFonts w:cs="Courier New" w:ascii="Courier New" w:hAnsi="Courier New"/>
                <w:sz w:val="16"/>
                <w:szCs w:val="16"/>
                <w:lang w:val="en-US" w:eastAsia="de-DE"/>
              </w:rPr>
              <w:t xml:space="preserve"> (peptide modification details) </w:t>
            </w:r>
            <w:del w:id="699" w:author="Colin Combe" w:date="2023-06-28T10:38:00Z">
              <w:r>
                <w:rPr>
                  <w:rFonts w:cs="Courier New" w:ascii="Courier New" w:hAnsi="Courier New"/>
                  <w:sz w:val="16"/>
                  <w:szCs w:val="16"/>
                  <w:lang w:val="en-US" w:eastAsia="de-DE"/>
                </w:rPr>
                <w:delText>only once</w:delText>
              </w:r>
            </w:del>
            <w:ins w:id="700" w:author="Colin Combe" w:date="2023-06-28T10:38:00Z">
              <w:r>
                <w:rPr>
                  <w:rFonts w:cs="Courier New" w:ascii="Courier New" w:hAnsi="Courier New"/>
                  <w:sz w:val="16"/>
                  <w:szCs w:val="16"/>
                  <w:lang w:val="en-US" w:eastAsia="de-DE"/>
                </w:rPr>
                <w:t>one or more times</w:t>
              </w:r>
            </w:ins>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299"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0" w:tgtFrame="new">
              <w:r>
                <w:rPr>
                  <w:rFonts w:cs="Courier New" w:ascii="Courier New" w:hAnsi="Courier New"/>
                  <w:color w:val="0000FF"/>
                  <w:sz w:val="16"/>
                  <w:szCs w:val="16"/>
                  <w:u w:val="single"/>
                  <w:lang w:val="en-US" w:eastAsia="de-DE"/>
                </w:rPr>
                <w:t>MS:1001524</w:t>
              </w:r>
            </w:hyperlink>
            <w:r>
              <w:rPr>
                <w:rFonts w:cs="Courier New" w:ascii="Courier New" w:hAnsi="Courier New"/>
                <w:sz w:val="16"/>
                <w:szCs w:val="16"/>
                <w:lang w:val="en-US" w:eastAsia="de-DE"/>
              </w:rPr>
              <w:t xml:space="preserve"> (fragment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1" w:tgtFrame="new">
              <w:r>
                <w:rPr>
                  <w:rFonts w:cs="Courier New" w:ascii="Courier New" w:hAnsi="Courier New"/>
                  <w:color w:val="0000FF"/>
                  <w:sz w:val="16"/>
                  <w:szCs w:val="16"/>
                  <w:u w:val="single"/>
                  <w:lang w:val="en-US" w:eastAsia="de-DE"/>
                </w:rPr>
                <w:t>MS:1001525</w:t>
              </w:r>
            </w:hyperlink>
            <w:r>
              <w:rPr>
                <w:rFonts w:cs="Courier New" w:ascii="Courier New" w:hAnsi="Courier New"/>
                <w:sz w:val="16"/>
                <w:szCs w:val="16"/>
                <w:lang w:val="en-US" w:eastAsia="de-DE"/>
              </w:rPr>
              <w:t xml:space="preserve"> (precursor neutral loss)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2" w:tgtFrame="new">
              <w:r>
                <w:rPr>
                  <w:rFonts w:cs="Courier New" w:ascii="Courier New" w:hAnsi="Courier New"/>
                  <w:color w:val="0000FF"/>
                  <w:sz w:val="16"/>
                  <w:szCs w:val="16"/>
                  <w:u w:val="single"/>
                  <w:lang w:val="en-US" w:eastAsia="de-DE"/>
                </w:rPr>
                <w:t>MS:1001972</w:t>
              </w:r>
            </w:hyperlink>
            <w:r>
              <w:rPr>
                <w:rFonts w:cs="Courier New" w:ascii="Courier New" w:hAnsi="Courier New"/>
                <w:sz w:val="16"/>
                <w:szCs w:val="16"/>
                <w:lang w:val="en-US" w:eastAsia="de-DE"/>
              </w:rPr>
              <w:t xml:space="preserve"> (PTM scoring algorithm version)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3" w:tgtFrame="new">
              <w:r>
                <w:rPr>
                  <w:rFonts w:cs="Courier New" w:ascii="Courier New" w:hAnsi="Courier New"/>
                  <w:color w:val="0000FF"/>
                  <w:sz w:val="16"/>
                  <w:szCs w:val="16"/>
                  <w:u w:val="single"/>
                  <w:lang w:val="en-US" w:eastAsia="de-DE"/>
                </w:rPr>
                <w:t>MS:1002028</w:t>
              </w:r>
            </w:hyperlink>
            <w:r>
              <w:rPr>
                <w:rFonts w:cs="Courier New" w:ascii="Courier New" w:hAnsi="Courier New"/>
                <w:sz w:val="16"/>
                <w:szCs w:val="16"/>
                <w:lang w:val="en-US" w:eastAsia="de-DE"/>
              </w:rPr>
              <w:t xml:space="preserve"> (nucleic acid base modification)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4" w:tgtFrame="new">
              <w:r>
                <w:rPr>
                  <w:rFonts w:cs="Courier New" w:ascii="Courier New" w:hAnsi="Courier New"/>
                  <w:color w:val="0000FF"/>
                  <w:sz w:val="16"/>
                  <w:szCs w:val="16"/>
                  <w:u w:val="single"/>
                  <w:lang w:val="en-US" w:eastAsia="de-DE"/>
                </w:rPr>
                <w:t>MS:1002029</w:t>
              </w:r>
            </w:hyperlink>
            <w:r>
              <w:rPr>
                <w:rFonts w:cs="Courier New" w:ascii="Courier New" w:hAnsi="Courier New"/>
                <w:sz w:val="16"/>
                <w:szCs w:val="16"/>
                <w:lang w:val="en-US" w:eastAsia="de-DE"/>
              </w:rPr>
              <w:t xml:space="preserve"> (original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  </w:t>
            </w:r>
            <w:r>
              <w:rPr>
                <w:rFonts w:cs="Courier New" w:ascii="Courier New" w:hAnsi="Courier New"/>
                <w:sz w:val="16"/>
                <w:szCs w:val="16"/>
                <w:lang w:val="en-US" w:eastAsia="de-DE"/>
              </w:rPr>
              <w:t xml:space="preserve">e.g.: </w:t>
            </w:r>
            <w:hyperlink r:id="rId305" w:tgtFrame="new">
              <w:r>
                <w:rPr>
                  <w:rFonts w:cs="Courier New" w:ascii="Courier New" w:hAnsi="Courier New"/>
                  <w:color w:val="0000FF"/>
                  <w:sz w:val="16"/>
                  <w:szCs w:val="16"/>
                  <w:u w:val="single"/>
                  <w:lang w:val="en-US" w:eastAsia="de-DE"/>
                </w:rPr>
                <w:t>MS:1002030</w:t>
              </w:r>
            </w:hyperlink>
            <w:r>
              <w:rPr>
                <w:rFonts w:cs="Courier New" w:ascii="Courier New" w:hAnsi="Courier New"/>
                <w:sz w:val="16"/>
                <w:szCs w:val="16"/>
                <w:lang w:val="en-US" w:eastAsia="de-DE"/>
              </w:rPr>
              <w:t xml:space="preserve"> (modified nucleic acid sequence) </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MUST supply term </w:t>
            </w:r>
            <w:hyperlink r:id="rId306" w:tgtFrame="new">
              <w:r>
                <w:rPr>
                  <w:rFonts w:cs="Courier New" w:ascii="Courier New" w:hAnsi="Courier New"/>
                  <w:color w:val="0000FF"/>
                  <w:sz w:val="16"/>
                  <w:szCs w:val="16"/>
                  <w:u w:val="single"/>
                  <w:lang w:val="en-US" w:eastAsia="de-DE"/>
                </w:rPr>
                <w:t>MS:1001460</w:t>
              </w:r>
            </w:hyperlink>
            <w:r>
              <w:rPr>
                <w:rFonts w:cs="Courier New" w:ascii="Courier New" w:hAnsi="Courier New"/>
                <w:sz w:val="16"/>
                <w:szCs w:val="16"/>
                <w:lang w:val="en-US" w:eastAsia="de-DE"/>
              </w:rPr>
              <w:t xml:space="preserve"> (unknown modification)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7" w:tgtFrame="new">
              <w:r>
                <w:rPr>
                  <w:rFonts w:cs="Courier New" w:ascii="Courier New" w:hAnsi="Courier New"/>
                  <w:color w:val="0000FF"/>
                  <w:sz w:val="16"/>
                  <w:szCs w:val="16"/>
                  <w:u w:val="single"/>
                  <w:lang w:val="en-US" w:eastAsia="de-DE"/>
                </w:rPr>
                <w:t>XLMOD:00002</w:t>
              </w:r>
            </w:hyperlink>
            <w:r>
              <w:rPr>
                <w:rFonts w:cs="Courier New" w:ascii="Courier New" w:hAnsi="Courier New"/>
                <w:sz w:val="16"/>
                <w:szCs w:val="16"/>
                <w:lang w:val="en-US" w:eastAsia="de-DE"/>
              </w:rPr>
              <w:t xml:space="preserve"> (</w:t>
            </w:r>
            <w:del w:id="701" w:author="Juan Antonio Vizcaino" w:date="2023-01-25T10:41:00Z">
              <w:r>
                <w:rPr>
                  <w:rFonts w:cs="Courier New" w:ascii="Courier New" w:hAnsi="Courier New"/>
                  <w:sz w:val="16"/>
                  <w:szCs w:val="16"/>
                  <w:lang w:val="en-US" w:eastAsia="de-DE"/>
                </w:rPr>
                <w:delText>cross-link</w:delText>
              </w:r>
            </w:del>
            <w:ins w:id="702"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er related PTM)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term </w:t>
            </w:r>
            <w:hyperlink r:id="rId308" w:tgtFrame="new">
              <w:r>
                <w:rPr>
                  <w:rFonts w:cs="Courier New" w:ascii="Courier New" w:hAnsi="Courier New"/>
                  <w:color w:val="0000FF"/>
                  <w:sz w:val="16"/>
                  <w:szCs w:val="16"/>
                  <w:u w:val="single"/>
                  <w:lang w:val="en-US" w:eastAsia="de-DE"/>
                </w:rPr>
                <w:t>MS:1002504</w:t>
              </w:r>
            </w:hyperlink>
            <w:r>
              <w:rPr>
                <w:rFonts w:cs="Courier New" w:ascii="Courier New" w:hAnsi="Courier New"/>
                <w:sz w:val="16"/>
                <w:szCs w:val="16"/>
                <w:lang w:val="en-US" w:eastAsia="de-DE"/>
              </w:rPr>
              <w:t xml:space="preserve"> (modification index)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09" w:tgtFrame="new">
              <w:r>
                <w:rPr>
                  <w:rFonts w:cs="Courier New" w:ascii="Courier New" w:hAnsi="Courier New"/>
                  <w:color w:val="0000FF"/>
                  <w:sz w:val="16"/>
                  <w:szCs w:val="16"/>
                  <w:u w:val="single"/>
                  <w:lang w:val="en-US" w:eastAsia="de-DE"/>
                </w:rPr>
                <w:t>XLMOD:00004</w:t>
              </w:r>
            </w:hyperlink>
            <w:r>
              <w:rPr>
                <w:rFonts w:cs="Courier New" w:ascii="Courier New" w:hAnsi="Courier New"/>
                <w:sz w:val="16"/>
                <w:szCs w:val="16"/>
                <w:lang w:val="en-US" w:eastAsia="de-DE"/>
              </w:rPr>
              <w:t xml:space="preserve"> (</w:t>
            </w:r>
            <w:del w:id="703" w:author="Juan Antonio Vizcaino" w:date="2023-01-25T10:41:00Z">
              <w:r>
                <w:rPr>
                  <w:rFonts w:cs="Courier New" w:ascii="Courier New" w:hAnsi="Courier New"/>
                  <w:sz w:val="16"/>
                  <w:szCs w:val="16"/>
                  <w:lang w:val="en-US" w:eastAsia="de-DE"/>
                </w:rPr>
                <w:delText>cross-link</w:delText>
              </w:r>
            </w:del>
            <w:ins w:id="704"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er) only once</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 xml:space="preserve">MAY supply a *child* term of </w:t>
            </w:r>
            <w:hyperlink r:id="rId310" w:tgtFrame="new">
              <w:r>
                <w:rPr>
                  <w:rFonts w:cs="Courier New" w:ascii="Courier New" w:hAnsi="Courier New"/>
                  <w:color w:val="0000FF"/>
                  <w:sz w:val="16"/>
                  <w:szCs w:val="16"/>
                  <w:u w:val="single"/>
                  <w:lang w:val="en-US" w:eastAsia="de-DE"/>
                </w:rPr>
                <w:t>MOD:00000</w:t>
              </w:r>
            </w:hyperlink>
            <w:r>
              <w:rPr>
                <w:rFonts w:cs="Courier New" w:ascii="Courier New" w:hAnsi="Courier New"/>
                <w:sz w:val="16"/>
                <w:szCs w:val="16"/>
                <w:lang w:val="en-US" w:eastAsia="de-DE"/>
              </w:rPr>
              <w:t xml:space="preserve"> (protein modification) only once</w:t>
            </w:r>
          </w:p>
        </w:tc>
      </w:tr>
      <w:tr>
        <w:trPr/>
        <w:tc>
          <w:tcPr>
            <w:tcW w:w="1391" w:type="dxa"/>
            <w:tcBorders/>
            <w:vAlign w:val="center"/>
          </w:tcPr>
          <w:p>
            <w:pPr>
              <w:pStyle w:val="Normal"/>
              <w:widowControl w:val="false"/>
              <w:rPr>
                <w:lang w:val="en-US"/>
              </w:rPr>
            </w:pPr>
            <w:r>
              <w:rPr>
                <w:b/>
                <w:bCs/>
                <w:lang w:val="en-US"/>
              </w:rPr>
              <w:t>Example cvParams:</w:t>
            </w:r>
          </w:p>
        </w:tc>
        <w:tc>
          <w:tcPr>
            <w:tcW w:w="8580" w:type="dxa"/>
            <w:tcBorders/>
            <w:vAlign w:val="center"/>
          </w:tcPr>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accession="UNIMOD:35" name="Oxidation"&gt;&lt;/cvParam&gt;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accession="UNIMOD:4" name="Carbamidomethyl"&gt;&lt;/cvParam&gt;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accession="UNIMOD:214" cvRef="UNIMOD" name="iTRAQ4plex"/&gt;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accession="MS:1001189" cvRef="PSI-MS" name="modification specificity peptide N-term"/&gt;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accession="UNIMOD:39" cvRef="UNIMOD" name="Methylthio"/&gt;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accession="UNIMOD:7" cvRef="UNIMOD" name="Deamidated"/&gt;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accession="MS:1002504" name="modification index" value="0"/&gt;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accession="XLMOD:02000" name="BS3"&gt;&lt;/cvParam&gt;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accession="MS:1002509" name="</w:t>
            </w:r>
            <w:del w:id="705" w:author="Juan Antonio Vizcaino" w:date="2023-01-25T10:41:00Z">
              <w:r>
                <w:rPr>
                  <w:rFonts w:cs="Courier New" w:ascii="Courier New" w:hAnsi="Courier New"/>
                  <w:sz w:val="16"/>
                  <w:szCs w:val="16"/>
                  <w:lang w:val="en-US" w:eastAsia="de-DE"/>
                </w:rPr>
                <w:delText>cross-link</w:delText>
              </w:r>
            </w:del>
            <w:ins w:id="706"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 xml:space="preserve"> donor"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cvRef="PSI-MS" accession="MS:1002510" name="</w:t>
            </w:r>
            <w:del w:id="707" w:author="Juan Antonio Vizcaino" w:date="2023-01-25T10:41:00Z">
              <w:r>
                <w:rPr>
                  <w:rFonts w:cs="Courier New" w:ascii="Courier New" w:hAnsi="Courier New"/>
                  <w:sz w:val="16"/>
                  <w:szCs w:val="16"/>
                  <w:lang w:val="en-US" w:eastAsia="de-DE"/>
                </w:rPr>
                <w:delText>cross-link</w:delText>
              </w:r>
            </w:del>
            <w:ins w:id="708" w:author="Juan Antonio Vizcaino" w:date="2023-01-25T10:41:00Z">
              <w:r>
                <w:rPr>
                  <w:rFonts w:cs="Courier New" w:ascii="Courier New" w:hAnsi="Courier New"/>
                  <w:sz w:val="16"/>
                  <w:szCs w:val="16"/>
                  <w:lang w:val="en-US" w:eastAsia="de-DE"/>
                </w:rPr>
                <w:t>crosslink</w:t>
              </w:r>
            </w:ins>
            <w:r>
              <w:rPr>
                <w:rFonts w:cs="Courier New" w:ascii="Courier New" w:hAnsi="Courier New"/>
                <w:sz w:val="16"/>
                <w:szCs w:val="16"/>
                <w:lang w:val="en-US" w:eastAsia="de-DE"/>
              </w:rPr>
              <w:t xml:space="preserve"> acceptor" value="0"&gt;&lt;/cvParam&gt;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accession="XLMOD:02004" name="BS3-d4"&gt;&lt;/cvParam&gt;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accession="XLMOD:01001" name="amidated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accession="XLMOD:01000" name="hydrolyzed BS3"&gt;&lt;/cvParam&gt;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cvRef="UNIMOD" accession="UNIMOD:1020" name="Xlink:DSS"&gt;&lt;/cvParam&gt;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accession="XLMOD:01009" name="amidated BS3-d4"&gt;&lt;/cvParam&gt;</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16"/>
                <w:szCs w:val="16"/>
                <w:lang w:val="en-US" w:eastAsia="de-DE"/>
              </w:rPr>
            </w:pPr>
            <w:r>
              <w:rPr>
                <w:rFonts w:cs="Courier New" w:ascii="Courier New" w:hAnsi="Courier New"/>
                <w:sz w:val="16"/>
                <w:szCs w:val="16"/>
                <w:lang w:val="en-US" w:eastAsia="de-DE"/>
              </w:rPr>
              <w:t>&lt;cvParam cvRef="XLMOD" accession="XLMOD:01008" name="hydrolyzed BS3-d4"&gt;&lt;/cvParam&gt;</w:t>
            </w:r>
          </w:p>
        </w:tc>
      </w:tr>
    </w:tbl>
    <w:p>
      <w:pPr>
        <w:pStyle w:val="Normal"/>
        <w:rPr>
          <w:lang w:val="en-US"/>
        </w:rPr>
      </w:pPr>
      <w:r>
        <w:rPr>
          <w:lang w:val="en-US"/>
        </w:rPr>
      </w:r>
    </w:p>
    <w:p>
      <w:pPr>
        <w:pStyle w:val="Heading2"/>
        <w:ind w:left="0" w:hanging="0"/>
        <w:rPr/>
      </w:pPr>
      <w:bookmarkStart w:id="302" w:name="__RefHeading___Toc37590_832650626"/>
      <w:bookmarkStart w:id="303" w:name="_Toc477259892"/>
      <w:bookmarkEnd w:id="302"/>
      <w:r>
        <w:rPr/>
        <w:t>Element &lt;</w:t>
      </w:r>
      <w:bookmarkStart w:id="304" w:name="SearchType"/>
      <w:r>
        <w:rPr/>
        <w:t>SearchType</w:t>
      </w:r>
      <w:bookmarkEnd w:id="304"/>
      <w:r>
        <w:rPr/>
        <w:t>&gt;</w:t>
      </w:r>
      <w:bookmarkEnd w:id="30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900"/>
        <w:gridCol w:w="8071"/>
      </w:tblGrid>
      <w:tr>
        <w:trPr/>
        <w:tc>
          <w:tcPr>
            <w:tcW w:w="1900" w:type="dxa"/>
            <w:tcBorders/>
            <w:vAlign w:val="center"/>
          </w:tcPr>
          <w:p>
            <w:pPr>
              <w:pStyle w:val="Normal"/>
              <w:widowControl w:val="false"/>
              <w:rPr>
                <w:lang w:val="en-US"/>
              </w:rPr>
            </w:pPr>
            <w:r>
              <w:rPr>
                <w:b/>
                <w:bCs/>
                <w:lang w:val="en-US"/>
              </w:rPr>
              <w:t>Definition:</w:t>
            </w:r>
          </w:p>
        </w:tc>
        <w:tc>
          <w:tcPr>
            <w:tcW w:w="8071" w:type="dxa"/>
            <w:tcBorders/>
            <w:vAlign w:val="center"/>
          </w:tcPr>
          <w:p>
            <w:pPr>
              <w:pStyle w:val="Normal"/>
              <w:widowControl w:val="false"/>
              <w:rPr>
                <w:lang w:val="en-US"/>
              </w:rPr>
            </w:pPr>
            <w:r>
              <w:rPr>
                <w:lang w:val="en-US"/>
              </w:rPr>
              <w:t xml:space="preserve">The type of search performed e.g. PMF, Tag searches, MS-MS </w:t>
            </w:r>
          </w:p>
        </w:tc>
      </w:tr>
      <w:tr>
        <w:trPr/>
        <w:tc>
          <w:tcPr>
            <w:tcW w:w="1900" w:type="dxa"/>
            <w:tcBorders/>
            <w:vAlign w:val="center"/>
          </w:tcPr>
          <w:p>
            <w:pPr>
              <w:pStyle w:val="Normal"/>
              <w:widowControl w:val="false"/>
              <w:rPr>
                <w:lang w:val="en-US"/>
              </w:rPr>
            </w:pPr>
            <w:r>
              <w:rPr>
                <w:b/>
                <w:bCs/>
                <w:lang w:val="en-US"/>
              </w:rPr>
              <w:t>Type:</w:t>
            </w:r>
          </w:p>
        </w:tc>
        <w:tc>
          <w:tcPr>
            <w:tcW w:w="8071" w:type="dxa"/>
            <w:tcBorders/>
            <w:vAlign w:val="center"/>
          </w:tcPr>
          <w:p>
            <w:pPr>
              <w:pStyle w:val="Normal"/>
              <w:widowControl w:val="false"/>
              <w:rPr>
                <w:lang w:val="en-US"/>
              </w:rPr>
            </w:pPr>
            <w:r>
              <w:rPr>
                <w:lang w:val="en-US"/>
              </w:rPr>
              <w:t xml:space="preserve">ParamType </w:t>
            </w:r>
          </w:p>
        </w:tc>
      </w:tr>
      <w:tr>
        <w:trPr/>
        <w:tc>
          <w:tcPr>
            <w:tcW w:w="1900" w:type="dxa"/>
            <w:tcBorders/>
            <w:vAlign w:val="center"/>
          </w:tcPr>
          <w:p>
            <w:pPr>
              <w:pStyle w:val="Normal"/>
              <w:widowControl w:val="false"/>
              <w:rPr>
                <w:lang w:val="en-US"/>
              </w:rPr>
            </w:pPr>
            <w:r>
              <w:rPr>
                <w:b/>
                <w:bCs/>
                <w:lang w:val="en-US"/>
              </w:rPr>
              <w:t>Attributes:</w:t>
            </w:r>
          </w:p>
        </w:tc>
        <w:tc>
          <w:tcPr>
            <w:tcW w:w="8071" w:type="dxa"/>
            <w:tcBorders/>
            <w:vAlign w:val="center"/>
          </w:tcPr>
          <w:p>
            <w:pPr>
              <w:pStyle w:val="Normal"/>
              <w:widowControl w:val="false"/>
              <w:rPr>
                <w:lang w:val="en-US"/>
              </w:rPr>
            </w:pPr>
            <w:r>
              <w:rPr>
                <w:lang w:val="en-US"/>
              </w:rPr>
              <w:t>none</w:t>
            </w:r>
          </w:p>
        </w:tc>
      </w:tr>
      <w:tr>
        <w:trPr/>
        <w:tc>
          <w:tcPr>
            <w:tcW w:w="1900" w:type="dxa"/>
            <w:tcBorders/>
            <w:vAlign w:val="center"/>
          </w:tcPr>
          <w:p>
            <w:pPr>
              <w:pStyle w:val="Normal"/>
              <w:widowControl w:val="false"/>
              <w:rPr>
                <w:lang w:val="en-US"/>
              </w:rPr>
            </w:pPr>
            <w:r>
              <w:rPr>
                <w:b/>
                <w:bCs/>
                <w:lang w:val="en-US"/>
              </w:rPr>
              <w:t>Subelements:</w:t>
            </w:r>
          </w:p>
        </w:tc>
        <w:tc>
          <w:tcPr>
            <w:tcW w:w="8071" w:type="dxa"/>
            <w:tcBorders/>
            <w:vAlign w:val="center"/>
          </w:tcPr>
          <w:tbl>
            <w:tblPr>
              <w:tblW w:w="797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56"/>
              <w:gridCol w:w="1135"/>
              <w:gridCol w:w="1179"/>
              <w:gridCol w:w="4006"/>
            </w:tblGrid>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900" w:type="dxa"/>
            <w:tcBorders/>
            <w:vAlign w:val="center"/>
          </w:tcPr>
          <w:p>
            <w:pPr>
              <w:pStyle w:val="Normal"/>
              <w:widowControl w:val="false"/>
              <w:rPr>
                <w:lang w:val="en-US"/>
              </w:rPr>
            </w:pPr>
            <w:r>
              <w:rPr>
                <w:b/>
                <w:bCs/>
                <w:lang w:val="en-US"/>
              </w:rPr>
              <w:t>Example Context:</w:t>
            </w:r>
          </w:p>
        </w:tc>
        <w:tc>
          <w:tcPr>
            <w:tcW w:w="8071" w:type="dxa"/>
            <w:tcBorders/>
            <w:vAlign w:val="center"/>
          </w:tcPr>
          <w:p>
            <w:pPr>
              <w:pStyle w:val="HTMLPreformatted"/>
              <w:widowControl w:val="false"/>
              <w:rPr/>
            </w:pPr>
            <w:r>
              <w:rPr/>
              <w:t>&lt;SearchType&gt;</w:t>
            </w:r>
          </w:p>
          <w:p>
            <w:pPr>
              <w:pStyle w:val="HTMLPreformatted"/>
              <w:widowControl w:val="false"/>
              <w:rPr/>
            </w:pPr>
            <w:r>
              <w:rPr/>
              <w:t xml:space="preserve">    </w:t>
            </w:r>
            <w:r>
              <w:rPr/>
              <w:t>&lt;cvParam accession="MS:1001083" cvRef="PSI-MS" value="" name="ms-ms search"/&gt;</w:t>
            </w:r>
          </w:p>
          <w:p>
            <w:pPr>
              <w:pStyle w:val="HTMLPreformatted"/>
              <w:widowControl w:val="false"/>
              <w:rPr/>
            </w:pPr>
            <w:r>
              <w:rPr/>
              <w:t>&lt;/SearchType&gt;</w:t>
            </w:r>
          </w:p>
        </w:tc>
      </w:tr>
      <w:tr>
        <w:trPr/>
        <w:tc>
          <w:tcPr>
            <w:tcW w:w="1900" w:type="dxa"/>
            <w:tcBorders/>
            <w:vAlign w:val="center"/>
          </w:tcPr>
          <w:p>
            <w:pPr>
              <w:pStyle w:val="Normal"/>
              <w:widowControl w:val="false"/>
              <w:rPr>
                <w:lang w:val="en-US"/>
              </w:rPr>
            </w:pPr>
            <w:r>
              <w:rPr>
                <w:b/>
                <w:bCs/>
                <w:lang w:val="en-US"/>
              </w:rPr>
              <w:t>cvParam Mapping Rules:</w:t>
            </w:r>
          </w:p>
        </w:tc>
        <w:tc>
          <w:tcPr>
            <w:tcW w:w="8071" w:type="dxa"/>
            <w:tcBorders/>
            <w:vAlign w:val="center"/>
          </w:tcPr>
          <w:p>
            <w:pPr>
              <w:pStyle w:val="HTMLPreformatted"/>
              <w:widowControl w:val="false"/>
              <w:rPr/>
            </w:pPr>
            <w:r>
              <w:rPr/>
              <w:t>Path /MzIdentML/AnalysisProtocolCollection/SpectrumIdentificationProtocol/SearchType</w:t>
            </w:r>
          </w:p>
          <w:p>
            <w:pPr>
              <w:pStyle w:val="HTMLPreformatted"/>
              <w:widowControl w:val="false"/>
              <w:rPr/>
            </w:pPr>
            <w:r>
              <w:rPr/>
              <w:t xml:space="preserve">MUST supply a *child* term of </w:t>
            </w:r>
            <w:hyperlink r:id="rId311" w:tgtFrame="new">
              <w:r>
                <w:rPr>
                  <w:rStyle w:val="InternetLink"/>
                </w:rPr>
                <w:t>MS:1001080</w:t>
              </w:r>
            </w:hyperlink>
            <w:r>
              <w:rPr/>
              <w:t xml:space="preserve"> (</w:t>
            </w:r>
            <w:r>
              <w:rPr>
                <w:rStyle w:val="Popup"/>
              </w:rPr>
              <w:t>search type</w:t>
            </w:r>
            <w:r>
              <w:rPr/>
              <w:t>) one or more times</w:t>
            </w:r>
          </w:p>
          <w:p>
            <w:pPr>
              <w:pStyle w:val="HTMLPreformatted"/>
              <w:widowControl w:val="false"/>
              <w:rPr/>
            </w:pPr>
            <w:r>
              <w:rPr/>
              <w:t xml:space="preserve">  </w:t>
            </w:r>
            <w:r>
              <w:rPr/>
              <w:t xml:space="preserve">e.g.: </w:t>
            </w:r>
            <w:hyperlink r:id="rId312" w:tgtFrame="new">
              <w:r>
                <w:rPr>
                  <w:rStyle w:val="InternetLink"/>
                </w:rPr>
                <w:t>MS:1001010</w:t>
              </w:r>
            </w:hyperlink>
            <w:r>
              <w:rPr/>
              <w:t xml:space="preserve"> (</w:t>
            </w:r>
            <w:r>
              <w:rPr>
                <w:rStyle w:val="Popup"/>
              </w:rPr>
              <w:t>de novo search</w:t>
            </w:r>
            <w:r>
              <w:rPr/>
              <w:t xml:space="preserve">) </w:t>
            </w:r>
          </w:p>
          <w:p>
            <w:pPr>
              <w:pStyle w:val="HTMLPreformatted"/>
              <w:widowControl w:val="false"/>
              <w:rPr/>
            </w:pPr>
            <w:r>
              <w:rPr/>
              <w:t xml:space="preserve">  </w:t>
            </w:r>
            <w:r>
              <w:rPr/>
              <w:t xml:space="preserve">e.g.: </w:t>
            </w:r>
            <w:hyperlink r:id="rId313" w:tgtFrame="new">
              <w:r>
                <w:rPr>
                  <w:rStyle w:val="InternetLink"/>
                </w:rPr>
                <w:t>MS:1001031</w:t>
              </w:r>
            </w:hyperlink>
            <w:r>
              <w:rPr/>
              <w:t xml:space="preserve"> (</w:t>
            </w:r>
            <w:r>
              <w:rPr>
                <w:rStyle w:val="Popup"/>
              </w:rPr>
              <w:t>spectral library search</w:t>
            </w:r>
            <w:r>
              <w:rPr/>
              <w:t xml:space="preserve">) </w:t>
            </w:r>
          </w:p>
          <w:p>
            <w:pPr>
              <w:pStyle w:val="HTMLPreformatted"/>
              <w:widowControl w:val="false"/>
              <w:rPr/>
            </w:pPr>
            <w:r>
              <w:rPr/>
              <w:t xml:space="preserve">  </w:t>
            </w:r>
            <w:r>
              <w:rPr/>
              <w:t xml:space="preserve">e.g.: </w:t>
            </w:r>
            <w:hyperlink r:id="rId314" w:tgtFrame="new">
              <w:r>
                <w:rPr>
                  <w:rStyle w:val="InternetLink"/>
                </w:rPr>
                <w:t>MS:1001081</w:t>
              </w:r>
            </w:hyperlink>
            <w:r>
              <w:rPr/>
              <w:t xml:space="preserve"> (</w:t>
            </w:r>
            <w:r>
              <w:rPr>
                <w:rStyle w:val="Popup"/>
              </w:rPr>
              <w:t>pmf search</w:t>
            </w:r>
            <w:r>
              <w:rPr/>
              <w:t xml:space="preserve">) </w:t>
            </w:r>
          </w:p>
          <w:p>
            <w:pPr>
              <w:pStyle w:val="HTMLPreformatted"/>
              <w:widowControl w:val="false"/>
              <w:rPr/>
            </w:pPr>
            <w:r>
              <w:rPr/>
              <w:t xml:space="preserve">  </w:t>
            </w:r>
            <w:r>
              <w:rPr/>
              <w:t xml:space="preserve">e.g.: </w:t>
            </w:r>
            <w:hyperlink r:id="rId315" w:tgtFrame="new">
              <w:r>
                <w:rPr>
                  <w:rStyle w:val="InternetLink"/>
                </w:rPr>
                <w:t>MS:1001082</w:t>
              </w:r>
            </w:hyperlink>
            <w:r>
              <w:rPr/>
              <w:t xml:space="preserve"> (</w:t>
            </w:r>
            <w:r>
              <w:rPr>
                <w:rStyle w:val="Popup"/>
              </w:rPr>
              <w:t>tag search</w:t>
            </w:r>
            <w:r>
              <w:rPr/>
              <w:t xml:space="preserve">) </w:t>
            </w:r>
          </w:p>
          <w:p>
            <w:pPr>
              <w:pStyle w:val="HTMLPreformatted"/>
              <w:widowControl w:val="false"/>
              <w:rPr/>
            </w:pPr>
            <w:r>
              <w:rPr/>
              <w:t xml:space="preserve">  </w:t>
            </w:r>
            <w:r>
              <w:rPr/>
              <w:t xml:space="preserve">e.g.: </w:t>
            </w:r>
            <w:hyperlink r:id="rId316" w:tgtFrame="new">
              <w:r>
                <w:rPr>
                  <w:rStyle w:val="InternetLink"/>
                </w:rPr>
                <w:t>MS:1001083</w:t>
              </w:r>
            </w:hyperlink>
            <w:r>
              <w:rPr/>
              <w:t xml:space="preserve"> (</w:t>
            </w:r>
            <w:r>
              <w:rPr>
                <w:rStyle w:val="Popup"/>
              </w:rPr>
              <w:t>ms-ms search</w:t>
            </w:r>
            <w:r>
              <w:rPr/>
              <w:t xml:space="preserve">) </w:t>
            </w:r>
          </w:p>
          <w:p>
            <w:pPr>
              <w:pStyle w:val="HTMLPreformatted"/>
              <w:widowControl w:val="false"/>
              <w:rPr/>
            </w:pPr>
            <w:r>
              <w:rPr/>
              <w:t xml:space="preserve">  </w:t>
            </w:r>
            <w:r>
              <w:rPr/>
              <w:t xml:space="preserve">e.g.: </w:t>
            </w:r>
            <w:hyperlink r:id="rId317" w:tgtFrame="new">
              <w:r>
                <w:rPr>
                  <w:rStyle w:val="InternetLink"/>
                </w:rPr>
                <w:t>MS:1001584</w:t>
              </w:r>
            </w:hyperlink>
            <w:r>
              <w:rPr/>
              <w:t xml:space="preserve"> (</w:t>
            </w:r>
            <w:r>
              <w:rPr>
                <w:rStyle w:val="Popup"/>
              </w:rPr>
              <w:t>combined pmf + ms-ms search</w:t>
            </w:r>
            <w:r>
              <w:rPr/>
              <w:t xml:space="preserve">) </w:t>
            </w:r>
          </w:p>
          <w:p>
            <w:pPr>
              <w:pStyle w:val="HTMLPreformatted"/>
              <w:widowControl w:val="false"/>
              <w:rPr/>
            </w:pPr>
            <w:r>
              <w:rPr/>
              <w:t xml:space="preserve">  </w:t>
            </w:r>
            <w:r>
              <w:rPr/>
              <w:t xml:space="preserve">e.g.: </w:t>
            </w:r>
            <w:hyperlink r:id="rId318" w:tgtFrame="new">
              <w:r>
                <w:rPr>
                  <w:rStyle w:val="InternetLink"/>
                </w:rPr>
                <w:t>MS:1002490</w:t>
              </w:r>
            </w:hyperlink>
            <w:r>
              <w:rPr/>
              <w:t xml:space="preserve"> (</w:t>
            </w:r>
            <w:r>
              <w:rPr>
                <w:rStyle w:val="Popup"/>
              </w:rPr>
              <w:t>peptide-level scoring</w:t>
            </w:r>
            <w:r>
              <w:rPr/>
              <w:t xml:space="preserve">) </w:t>
            </w:r>
          </w:p>
          <w:p>
            <w:pPr>
              <w:pStyle w:val="HTMLPreformatted"/>
              <w:widowControl w:val="false"/>
              <w:rPr/>
            </w:pPr>
            <w:r>
              <w:rPr/>
              <w:t xml:space="preserve">  </w:t>
            </w:r>
            <w:r>
              <w:rPr/>
              <w:t xml:space="preserve">e.g.: </w:t>
            </w:r>
            <w:hyperlink r:id="rId319" w:tgtFrame="new">
              <w:r>
                <w:rPr>
                  <w:rStyle w:val="InternetLink"/>
                </w:rPr>
                <w:t>MS:1002491</w:t>
              </w:r>
            </w:hyperlink>
            <w:r>
              <w:rPr/>
              <w:t xml:space="preserve"> (</w:t>
            </w:r>
            <w:r>
              <w:rPr>
                <w:rStyle w:val="Popup"/>
              </w:rPr>
              <w:t>modification localization scoring</w:t>
            </w:r>
            <w:r>
              <w:rPr/>
              <w:t xml:space="preserve">) </w:t>
            </w:r>
          </w:p>
          <w:p>
            <w:pPr>
              <w:pStyle w:val="HTMLPreformatted"/>
              <w:widowControl w:val="false"/>
              <w:rPr/>
            </w:pPr>
            <w:r>
              <w:rPr/>
              <w:t xml:space="preserve">  </w:t>
            </w:r>
            <w:r>
              <w:rPr/>
              <w:t xml:space="preserve">e.g.: </w:t>
            </w:r>
            <w:hyperlink r:id="rId320" w:tgtFrame="new">
              <w:r>
                <w:rPr>
                  <w:rStyle w:val="InternetLink"/>
                </w:rPr>
                <w:t>MS:1002492</w:t>
              </w:r>
            </w:hyperlink>
            <w:r>
              <w:rPr/>
              <w:t xml:space="preserve"> (</w:t>
            </w:r>
            <w:r>
              <w:rPr>
                <w:rStyle w:val="Popup"/>
              </w:rPr>
              <w:t>consensus scoring</w:t>
            </w:r>
            <w:r>
              <w:rPr/>
              <w:t xml:space="preserve">) </w:t>
            </w:r>
          </w:p>
          <w:p>
            <w:pPr>
              <w:pStyle w:val="HTMLPreformatted"/>
              <w:widowControl w:val="false"/>
              <w:rPr/>
            </w:pPr>
            <w:r>
              <w:rPr/>
              <w:t xml:space="preserve">  </w:t>
            </w:r>
            <w:r>
              <w:rPr/>
              <w:t xml:space="preserve">e.g.: </w:t>
            </w:r>
            <w:hyperlink r:id="rId321" w:tgtFrame="new">
              <w:r>
                <w:rPr>
                  <w:rStyle w:val="InternetLink"/>
                </w:rPr>
                <w:t>MS:1002493</w:t>
              </w:r>
            </w:hyperlink>
            <w:r>
              <w:rPr/>
              <w:t xml:space="preserve"> (</w:t>
            </w:r>
            <w:r>
              <w:rPr>
                <w:rStyle w:val="Popup"/>
              </w:rPr>
              <w:t>sample pre-fractionation</w:t>
            </w:r>
            <w:r>
              <w:rPr/>
              <w:t xml:space="preserve">) </w:t>
            </w:r>
          </w:p>
          <w:p>
            <w:pPr>
              <w:pStyle w:val="HTMLPreformatted"/>
              <w:widowControl w:val="false"/>
              <w:rPr/>
            </w:pPr>
            <w:r>
              <w:rPr/>
              <w:t xml:space="preserve">  </w:t>
            </w:r>
            <w:hyperlink r:id="rId322" w:tgtFrame="new">
              <w:r>
                <w:rPr>
                  <w:rStyle w:val="InternetLink"/>
                </w:rPr>
                <w:t>et al.</w:t>
              </w:r>
            </w:hyperlink>
          </w:p>
        </w:tc>
      </w:tr>
      <w:tr>
        <w:trPr/>
        <w:tc>
          <w:tcPr>
            <w:tcW w:w="1900" w:type="dxa"/>
            <w:tcBorders/>
            <w:vAlign w:val="center"/>
          </w:tcPr>
          <w:p>
            <w:pPr>
              <w:pStyle w:val="Normal"/>
              <w:widowControl w:val="false"/>
              <w:rPr>
                <w:lang w:val="en-US"/>
              </w:rPr>
            </w:pPr>
            <w:r>
              <w:rPr>
                <w:b/>
                <w:bCs/>
                <w:lang w:val="en-US"/>
              </w:rPr>
              <w:t>Example cvParams:</w:t>
            </w:r>
          </w:p>
        </w:tc>
        <w:tc>
          <w:tcPr>
            <w:tcW w:w="8071" w:type="dxa"/>
            <w:tcBorders/>
            <w:vAlign w:val="center"/>
          </w:tcPr>
          <w:p>
            <w:pPr>
              <w:pStyle w:val="HTMLPreformatted"/>
              <w:widowControl w:val="false"/>
              <w:rPr/>
            </w:pPr>
            <w:r>
              <w:rPr/>
              <w:t>&lt;cvParam cvRef="PSI-MS" accession="MS:1001083" name="ms-ms search"&gt;&lt;/cvParam&gt;</w:t>
            </w:r>
          </w:p>
        </w:tc>
      </w:tr>
    </w:tbl>
    <w:p>
      <w:pPr>
        <w:pStyle w:val="Normal"/>
        <w:rPr>
          <w:lang w:val="en-US"/>
        </w:rPr>
      </w:pPr>
      <w:r>
        <w:rPr>
          <w:lang w:val="en-US"/>
        </w:rPr>
      </w:r>
    </w:p>
    <w:p>
      <w:pPr>
        <w:pStyle w:val="Heading2"/>
        <w:ind w:left="0" w:hanging="0"/>
        <w:rPr/>
      </w:pPr>
      <w:bookmarkStart w:id="305" w:name="__RefHeading___Toc37592_832650626"/>
      <w:bookmarkStart w:id="306" w:name="_Toc477259893"/>
      <w:bookmarkEnd w:id="305"/>
      <w:r>
        <w:rPr/>
        <w:t>Element &lt;</w:t>
      </w:r>
      <w:bookmarkStart w:id="307" w:name="Seq"/>
      <w:r>
        <w:rPr/>
        <w:t>Seq</w:t>
      </w:r>
      <w:bookmarkEnd w:id="307"/>
      <w:r>
        <w:rPr/>
        <w:t>&gt;</w:t>
      </w:r>
      <w:bookmarkEnd w:id="30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1"/>
        <w:gridCol w:w="8560"/>
      </w:tblGrid>
      <w:tr>
        <w:trPr/>
        <w:tc>
          <w:tcPr>
            <w:tcW w:w="1411" w:type="dxa"/>
            <w:tcBorders/>
            <w:vAlign w:val="center"/>
          </w:tcPr>
          <w:p>
            <w:pPr>
              <w:pStyle w:val="Normal"/>
              <w:widowControl w:val="false"/>
              <w:rPr>
                <w:lang w:val="en-US"/>
              </w:rPr>
            </w:pPr>
            <w:r>
              <w:rPr>
                <w:b/>
                <w:bCs/>
                <w:lang w:val="en-US"/>
              </w:rPr>
              <w:t>Definition:</w:t>
            </w:r>
          </w:p>
        </w:tc>
        <w:tc>
          <w:tcPr>
            <w:tcW w:w="8560" w:type="dxa"/>
            <w:tcBorders/>
            <w:vAlign w:val="center"/>
          </w:tcPr>
          <w:p>
            <w:pPr>
              <w:pStyle w:val="Normal"/>
              <w:widowControl w:val="false"/>
              <w:rPr>
                <w:lang w:val="en-US"/>
              </w:rPr>
            </w:pPr>
            <w:r>
              <w:rPr>
                <w:lang w:val="en-US"/>
              </w:rPr>
              <w:t xml:space="preserve">The actual sequence of amino acids or nucleic acid. </w:t>
            </w:r>
          </w:p>
        </w:tc>
      </w:tr>
      <w:tr>
        <w:trPr/>
        <w:tc>
          <w:tcPr>
            <w:tcW w:w="1411" w:type="dxa"/>
            <w:tcBorders/>
            <w:vAlign w:val="center"/>
          </w:tcPr>
          <w:p>
            <w:pPr>
              <w:pStyle w:val="Normal"/>
              <w:widowControl w:val="false"/>
              <w:rPr>
                <w:lang w:val="en-US"/>
              </w:rPr>
            </w:pPr>
            <w:r>
              <w:rPr>
                <w:b/>
                <w:bCs/>
                <w:lang w:val="en-US"/>
              </w:rPr>
              <w:t>Type:</w:t>
            </w:r>
          </w:p>
        </w:tc>
        <w:tc>
          <w:tcPr>
            <w:tcW w:w="8560" w:type="dxa"/>
            <w:tcBorders/>
            <w:vAlign w:val="center"/>
          </w:tcPr>
          <w:p>
            <w:pPr>
              <w:pStyle w:val="Normal"/>
              <w:widowControl w:val="false"/>
              <w:rPr>
                <w:lang w:val="en-US"/>
              </w:rPr>
            </w:pPr>
            <w:r>
              <w:rPr>
                <w:lang w:val="en-US"/>
              </w:rPr>
              <w:t xml:space="preserve">sequence </w:t>
            </w:r>
          </w:p>
        </w:tc>
      </w:tr>
      <w:tr>
        <w:trPr/>
        <w:tc>
          <w:tcPr>
            <w:tcW w:w="1411" w:type="dxa"/>
            <w:tcBorders/>
            <w:vAlign w:val="center"/>
          </w:tcPr>
          <w:p>
            <w:pPr>
              <w:pStyle w:val="Normal"/>
              <w:widowControl w:val="false"/>
              <w:rPr>
                <w:lang w:val="en-US"/>
              </w:rPr>
            </w:pPr>
            <w:r>
              <w:rPr>
                <w:b/>
                <w:bCs/>
                <w:lang w:val="en-US"/>
              </w:rPr>
              <w:t>Attributes: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Subelements:</w:t>
            </w:r>
          </w:p>
        </w:tc>
        <w:tc>
          <w:tcPr>
            <w:tcW w:w="8560" w:type="dxa"/>
            <w:tcBorders/>
            <w:vAlign w:val="center"/>
          </w:tcPr>
          <w:p>
            <w:pPr>
              <w:pStyle w:val="Normal"/>
              <w:widowControl w:val="false"/>
              <w:rPr>
                <w:lang w:val="en-US"/>
              </w:rPr>
            </w:pPr>
            <w:r>
              <w:rPr>
                <w:lang w:val="en-US"/>
              </w:rPr>
              <w:t>none</w:t>
            </w:r>
          </w:p>
        </w:tc>
      </w:tr>
      <w:tr>
        <w:trPr/>
        <w:tc>
          <w:tcPr>
            <w:tcW w:w="1411" w:type="dxa"/>
            <w:tcBorders/>
            <w:vAlign w:val="center"/>
          </w:tcPr>
          <w:p>
            <w:pPr>
              <w:pStyle w:val="Normal"/>
              <w:widowControl w:val="false"/>
              <w:rPr>
                <w:lang w:val="en-US"/>
              </w:rPr>
            </w:pPr>
            <w:r>
              <w:rPr>
                <w:b/>
                <w:bCs/>
                <w:lang w:val="en-US"/>
              </w:rPr>
              <w:t>Example Context:</w:t>
            </w:r>
          </w:p>
        </w:tc>
        <w:tc>
          <w:tcPr>
            <w:tcW w:w="8560" w:type="dxa"/>
            <w:tcBorders/>
            <w:vAlign w:val="center"/>
          </w:tcPr>
          <w:p>
            <w:pPr>
              <w:pStyle w:val="HTMLPreformatted"/>
              <w:widowControl w:val="false"/>
              <w:rPr/>
            </w:pPr>
            <w:r>
              <w:rPr/>
              <w:t>&lt;Seq&gt;MMKFTVVAAALLLLGAVRAEEEDKKEDVGTVVGIDLGTTYSCVGVFKNGRVEIIANDQGNRITPSYVAFTPEGERLIGDAAKNQLTSNPENTVFDA</w:t>
            </w:r>
          </w:p>
          <w:p>
            <w:pPr>
              <w:pStyle w:val="HTMLPreformatted"/>
              <w:widowControl w:val="false"/>
              <w:rPr/>
            </w:pPr>
            <w:r>
              <w:rPr/>
              <w:t>KRLIGRTWNDPSVQQDIKFLPFKVVEKKTKPYIQVDIGGGQTKTFAPEEISAMVLTKMKETAEAYLGKKVTHAVVTVPAYFNDAQRQATKDAGTIAGLNVM</w:t>
            </w:r>
          </w:p>
          <w:p>
            <w:pPr>
              <w:pStyle w:val="HTMLPreformatted"/>
              <w:widowControl w:val="false"/>
              <w:rPr/>
            </w:pPr>
            <w:r>
              <w:rPr/>
              <w:t>RIINEPTAAAIAYGLDKREGEKNILVFDLGGGTFDVSLLTIDNGVFEVVATNGDTHLGGEDFDQRVMEHFIKLYKKKTGKDVRKDNRAVQKLRREVEKAKR</w:t>
            </w:r>
          </w:p>
          <w:p>
            <w:pPr>
              <w:pStyle w:val="HTMLPreformatted"/>
              <w:widowControl w:val="false"/>
              <w:rPr/>
            </w:pPr>
            <w:r>
              <w:rPr/>
              <w:t>ALSSQHQARIEIESFFEREDFSETLTRAKFEELNMDLFRSTMKPVQKVLEDSDLKKSDIDEIVLVGGSTRIPKIQQLVKEFFNGKEPSRGINPDEAVAYGA</w:t>
            </w:r>
          </w:p>
          <w:p>
            <w:pPr>
              <w:pStyle w:val="HTMLPreformatted"/>
              <w:widowControl w:val="false"/>
              <w:rPr/>
            </w:pPr>
            <w:r>
              <w:rPr/>
              <w:t>AVQAGVLSGGQDTGDLVLLDVCPLTLGIETVGGVMTKLIPRNTVVPTKKSQIFSTASDNQPTVTIKVYEGERPLTKDNHLLGTFDLTGIPPAPRGVPQIEV</w:t>
            </w:r>
          </w:p>
          <w:p>
            <w:pPr>
              <w:pStyle w:val="HTMLPreformatted"/>
              <w:widowControl w:val="false"/>
              <w:rPr/>
            </w:pPr>
            <w:r>
              <w:rPr/>
              <w:t>TFEIDVNGILRVTAEDKGTGNKNKITITNDQNRLTPEEIERMVNDAEKFAEEDKKLKERIDTRNELESYAYSLKNQIGDKEKLGGKLSSEDKETMEKAVEE</w:t>
            </w:r>
          </w:p>
          <w:p>
            <w:pPr>
              <w:pStyle w:val="HTMLPreformatted"/>
              <w:widowControl w:val="false"/>
              <w:rPr/>
            </w:pPr>
            <w:r>
              <w:rPr/>
              <w:t>KIEWLESHQDADIEDFKAKKKELEEIVQPIISKLYGSGGPPPTGEEDTSEKDEL&lt;/Seq&gt;</w:t>
            </w:r>
          </w:p>
        </w:tc>
      </w:tr>
    </w:tbl>
    <w:p>
      <w:pPr>
        <w:pStyle w:val="Normal"/>
        <w:rPr>
          <w:lang w:val="en-US"/>
        </w:rPr>
      </w:pPr>
      <w:r>
        <w:rPr>
          <w:lang w:val="en-US"/>
        </w:rPr>
      </w:r>
    </w:p>
    <w:p>
      <w:pPr>
        <w:pStyle w:val="Heading2"/>
        <w:ind w:left="0" w:hanging="0"/>
        <w:rPr/>
      </w:pPr>
      <w:bookmarkStart w:id="308" w:name="__RefHeading___Toc37594_832650626"/>
      <w:bookmarkStart w:id="309" w:name="_Toc477259894"/>
      <w:bookmarkEnd w:id="308"/>
      <w:r>
        <w:rPr/>
        <w:t>Element &lt;</w:t>
      </w:r>
      <w:bookmarkStart w:id="310" w:name="SequenceCollection"/>
      <w:r>
        <w:rPr/>
        <w:t>SequenceCollection</w:t>
      </w:r>
      <w:bookmarkEnd w:id="310"/>
      <w:r>
        <w:rPr/>
        <w:t>&gt;</w:t>
      </w:r>
      <w:bookmarkEnd w:id="30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7"/>
        <w:gridCol w:w="8604"/>
      </w:tblGrid>
      <w:tr>
        <w:trPr/>
        <w:tc>
          <w:tcPr>
            <w:tcW w:w="1367" w:type="dxa"/>
            <w:tcBorders/>
            <w:vAlign w:val="center"/>
          </w:tcPr>
          <w:p>
            <w:pPr>
              <w:pStyle w:val="Normal"/>
              <w:widowControl w:val="false"/>
              <w:rPr>
                <w:lang w:val="en-US"/>
              </w:rPr>
            </w:pPr>
            <w:r>
              <w:rPr>
                <w:b/>
                <w:bCs/>
                <w:lang w:val="en-US"/>
              </w:rPr>
              <w:t>Definition:</w:t>
            </w:r>
          </w:p>
        </w:tc>
        <w:tc>
          <w:tcPr>
            <w:tcW w:w="8604" w:type="dxa"/>
            <w:tcBorders/>
            <w:vAlign w:val="center"/>
          </w:tcPr>
          <w:p>
            <w:pPr>
              <w:pStyle w:val="Normal"/>
              <w:widowControl w:val="false"/>
              <w:rPr>
                <w:lang w:val="en-US"/>
              </w:rPr>
            </w:pPr>
            <w:r>
              <w:rPr>
                <w:lang w:val="en-US"/>
              </w:rPr>
              <w:t xml:space="preserve">The collection of sequences (DBSequence or Peptide) identified and their relationship between each other (PeptideEvidence) to be referenced elsewhere in the results. </w:t>
            </w:r>
          </w:p>
        </w:tc>
      </w:tr>
      <w:tr>
        <w:trPr/>
        <w:tc>
          <w:tcPr>
            <w:tcW w:w="1367" w:type="dxa"/>
            <w:tcBorders/>
            <w:vAlign w:val="center"/>
          </w:tcPr>
          <w:p>
            <w:pPr>
              <w:pStyle w:val="Normal"/>
              <w:widowControl w:val="false"/>
              <w:rPr>
                <w:lang w:val="en-US"/>
              </w:rPr>
            </w:pPr>
            <w:r>
              <w:rPr>
                <w:b/>
                <w:bCs/>
                <w:lang w:val="en-US"/>
              </w:rPr>
              <w:t>Type:</w:t>
            </w:r>
          </w:p>
        </w:tc>
        <w:tc>
          <w:tcPr>
            <w:tcW w:w="8604" w:type="dxa"/>
            <w:tcBorders/>
            <w:vAlign w:val="center"/>
          </w:tcPr>
          <w:p>
            <w:pPr>
              <w:pStyle w:val="Normal"/>
              <w:widowControl w:val="false"/>
              <w:rPr>
                <w:lang w:val="en-US"/>
              </w:rPr>
            </w:pPr>
            <w:r>
              <w:rPr>
                <w:lang w:val="en-US"/>
              </w:rPr>
              <w:t xml:space="preserve">SequenceCollectionType </w:t>
            </w:r>
          </w:p>
        </w:tc>
      </w:tr>
      <w:tr>
        <w:trPr/>
        <w:tc>
          <w:tcPr>
            <w:tcW w:w="1367" w:type="dxa"/>
            <w:tcBorders/>
            <w:vAlign w:val="center"/>
          </w:tcPr>
          <w:p>
            <w:pPr>
              <w:pStyle w:val="Normal"/>
              <w:widowControl w:val="false"/>
              <w:rPr>
                <w:lang w:val="en-US"/>
              </w:rPr>
            </w:pPr>
            <w:r>
              <w:rPr>
                <w:b/>
                <w:bCs/>
                <w:lang w:val="en-US"/>
              </w:rPr>
              <w:t>Attributes:</w:t>
            </w:r>
          </w:p>
        </w:tc>
        <w:tc>
          <w:tcPr>
            <w:tcW w:w="8604" w:type="dxa"/>
            <w:tcBorders/>
            <w:vAlign w:val="center"/>
          </w:tcPr>
          <w:p>
            <w:pPr>
              <w:pStyle w:val="Normal"/>
              <w:widowControl w:val="false"/>
              <w:rPr>
                <w:lang w:val="en-US"/>
              </w:rPr>
            </w:pPr>
            <w:r>
              <w:rPr>
                <w:lang w:val="en-US"/>
              </w:rPr>
              <w:t>none</w:t>
            </w:r>
          </w:p>
        </w:tc>
      </w:tr>
      <w:tr>
        <w:trPr/>
        <w:tc>
          <w:tcPr>
            <w:tcW w:w="1367" w:type="dxa"/>
            <w:tcBorders/>
            <w:vAlign w:val="center"/>
          </w:tcPr>
          <w:p>
            <w:pPr>
              <w:pStyle w:val="Normal"/>
              <w:widowControl w:val="false"/>
              <w:rPr>
                <w:lang w:val="en-US"/>
              </w:rPr>
            </w:pPr>
            <w:r>
              <w:rPr>
                <w:b/>
                <w:bCs/>
                <w:lang w:val="en-US"/>
              </w:rPr>
              <w:t>Subelements:</w:t>
            </w:r>
          </w:p>
        </w:tc>
        <w:tc>
          <w:tcPr>
            <w:tcW w:w="8604" w:type="dxa"/>
            <w:tcBorders/>
            <w:vAlign w:val="center"/>
          </w:tcPr>
          <w:tbl>
            <w:tblPr>
              <w:tblW w:w="84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39"/>
              <w:gridCol w:w="1135"/>
              <w:gridCol w:w="1180"/>
              <w:gridCol w:w="4297"/>
            </w:tblGrid>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BSequence">
                    <w:r>
                      <w:rPr>
                        <w:rStyle w:val="InternetLink"/>
                        <w:lang w:val="en-US"/>
                      </w:rPr>
                      <w:t>DBSequence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database sequence from the specified SearchDatabase (nucleic acid or amino acid). If the sequence is nucleic acid, the source nucleic acid sequence should be given in the seq attribute rather than a translated sequence. </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
                    <w:r>
                      <w:rPr>
                        <w:rStyle w:val="InternetLink"/>
                        <w:lang w:val="en-US"/>
                      </w:rPr>
                      <w:t>Peptide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(poly)peptide (a sequence with modifications). The combination of Peptide sequence and modifications MUST be unique in the file.</w:t>
                  </w:r>
                </w:p>
              </w:tc>
            </w:tr>
            <w:tr>
              <w:trPr/>
              <w:tc>
                <w:tcPr>
                  <w:tcW w:w="18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
                    <w:r>
                      <w:rPr>
                        <w:rStyle w:val="InternetLink"/>
                        <w:lang w:val="en-US"/>
                      </w:rPr>
                      <w:t>PeptideEvidence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PeptideEvidence links a specific Peptide element to a specific position in a DBSequence. There MUST only be one PeptideEvidence item per Peptide-to-DBSequence-position. </w:t>
                  </w:r>
                </w:p>
              </w:tc>
            </w:tr>
          </w:tbl>
          <w:p>
            <w:pPr>
              <w:pStyle w:val="Normal"/>
              <w:widowControl w:val="false"/>
              <w:rPr>
                <w:lang w:val="en-US"/>
              </w:rPr>
            </w:pPr>
            <w:r>
              <w:rPr>
                <w:lang w:val="en-US"/>
              </w:rPr>
            </w:r>
          </w:p>
        </w:tc>
      </w:tr>
      <w:tr>
        <w:trPr/>
        <w:tc>
          <w:tcPr>
            <w:tcW w:w="1367" w:type="dxa"/>
            <w:tcBorders/>
            <w:vAlign w:val="center"/>
          </w:tcPr>
          <w:p>
            <w:pPr>
              <w:pStyle w:val="Normal"/>
              <w:widowControl w:val="false"/>
              <w:rPr>
                <w:lang w:val="en-US"/>
              </w:rPr>
            </w:pPr>
            <w:r>
              <w:rPr>
                <w:b/>
                <w:bCs/>
                <w:lang w:val="en-US"/>
              </w:rPr>
              <w:t>Graphical Context:</w:t>
            </w:r>
          </w:p>
        </w:tc>
        <w:tc>
          <w:tcPr>
            <w:tcW w:w="8604" w:type="dxa"/>
            <w:tcBorders/>
            <w:vAlign w:val="center"/>
          </w:tcPr>
          <w:p>
            <w:pPr>
              <w:pStyle w:val="Normal"/>
              <w:widowControl w:val="false"/>
              <w:rPr>
                <w:lang w:val="en-US"/>
              </w:rPr>
            </w:pPr>
            <w:r>
              <w:rPr/>
              <w:drawing>
                <wp:inline distT="0" distB="0" distL="0" distR="0">
                  <wp:extent cx="5486400" cy="6210300"/>
                  <wp:effectExtent l="0" t="0" r="0" b="0"/>
                  <wp:docPr id="8" name="Picture 11" descr="http://www.peptideatlas.org/PSI/schemas/mzIdentML/1.2/figures/Sequence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http://www.peptideatlas.org/PSI/schemas/mzIdentML/1.2/figures/SequenceCollection.png"/>
                          <pic:cNvPicPr>
                            <a:picLocks noChangeAspect="1" noChangeArrowheads="1"/>
                          </pic:cNvPicPr>
                        </pic:nvPicPr>
                        <pic:blipFill>
                          <a:blip r:embed="rId323"/>
                          <a:stretch>
                            <a:fillRect/>
                          </a:stretch>
                        </pic:blipFill>
                        <pic:spPr bwMode="auto">
                          <a:xfrm>
                            <a:off x="0" y="0"/>
                            <a:ext cx="5486400" cy="6210300"/>
                          </a:xfrm>
                          <a:prstGeom prst="rect">
                            <a:avLst/>
                          </a:prstGeom>
                        </pic:spPr>
                      </pic:pic>
                    </a:graphicData>
                  </a:graphic>
                </wp:inline>
              </w:drawing>
            </w:r>
          </w:p>
        </w:tc>
      </w:tr>
      <w:tr>
        <w:trPr/>
        <w:tc>
          <w:tcPr>
            <w:tcW w:w="1367" w:type="dxa"/>
            <w:tcBorders/>
            <w:vAlign w:val="center"/>
          </w:tcPr>
          <w:p>
            <w:pPr>
              <w:pStyle w:val="Normal"/>
              <w:widowControl w:val="false"/>
              <w:rPr>
                <w:lang w:val="en-US"/>
              </w:rPr>
            </w:pPr>
            <w:r>
              <w:rPr>
                <w:b/>
                <w:bCs/>
                <w:lang w:val="en-US"/>
              </w:rPr>
              <w:t>Example Context:</w:t>
            </w:r>
          </w:p>
        </w:tc>
        <w:tc>
          <w:tcPr>
            <w:tcW w:w="8604" w:type="dxa"/>
            <w:tcBorders/>
            <w:vAlign w:val="center"/>
          </w:tcPr>
          <w:p>
            <w:pPr>
              <w:pStyle w:val="HTMLPreformatted"/>
              <w:widowControl w:val="false"/>
              <w:rPr/>
            </w:pPr>
            <w:r>
              <w:rPr/>
              <w:t>&lt;SequenceCollection xmlns="http://psidev.info/psi/pi/mzIdentML/1.2"&gt;</w:t>
            </w:r>
          </w:p>
          <w:p>
            <w:pPr>
              <w:pStyle w:val="HTMLPreformatted"/>
              <w:widowControl w:val="false"/>
              <w:rPr/>
            </w:pPr>
            <w:r>
              <w:rPr/>
              <w:t xml:space="preserve">    </w:t>
            </w:r>
            <w:r>
              <w:rPr/>
              <w:t>&lt;DBSequence accession="sp|Q64467|G3PT_MOUSE Glyceraldehyde-3-phosphate dehydrogenase, testis-speci</w:t>
            </w:r>
          </w:p>
          <w:p>
            <w:pPr>
              <w:pStyle w:val="HTMLPreformatted"/>
              <w:widowControl w:val="false"/>
              <w:rPr/>
            </w:pPr>
            <w:r>
              <w:rPr/>
              <w:t>fic OS=Mus..." searchDatabase_ref="SearchDB_1" length="440" name="sp|Q64467|G3PT_MOUSE Glyceraldehyde-3</w:t>
            </w:r>
          </w:p>
          <w:p>
            <w:pPr>
              <w:pStyle w:val="HTMLPreformatted"/>
              <w:widowControl w:val="false"/>
              <w:rPr/>
            </w:pPr>
            <w:r>
              <w:rPr/>
              <w:t>-phosphate dehydrogenase, testis-specific OS=Mus musculus GN=Gapdhs PE=1 SV=1" id="dbseq_sp|Q64467|G3PT</w:t>
            </w:r>
          </w:p>
          <w:p>
            <w:pPr>
              <w:pStyle w:val="HTMLPreformatted"/>
              <w:widowControl w:val="false"/>
              <w:rPr/>
            </w:pPr>
            <w:r>
              <w:rPr/>
              <w:t>_MOUSE Glyceraldehyde-3-phosphate dehydrogenase, testis-specific OS=Mus..."&gt;</w:t>
            </w:r>
          </w:p>
          <w:p>
            <w:pPr>
              <w:pStyle w:val="HTMLPreformatted"/>
              <w:widowControl w:val="false"/>
              <w:rPr/>
            </w:pPr>
            <w:r>
              <w:rPr/>
              <w:t xml:space="preserve">        </w:t>
            </w:r>
            <w:r>
              <w:rPr/>
              <w:t>&lt;Seq&gt;MSRRDVVLTNVTVVQLRRDRCPCPCPCPCPCPCPVIRPPPPKLEDPPPTVEEQPPPPPPPPPPPPPPPPPPPPQIEPDKFEEAPPPPP</w:t>
            </w:r>
          </w:p>
          <w:p>
            <w:pPr>
              <w:pStyle w:val="HTMLPreformatted"/>
              <w:widowControl w:val="false"/>
              <w:rPr/>
            </w:pPr>
            <w:r>
              <w:rPr/>
              <w:t>PPPPPPPPPP</w:t>
            </w:r>
          </w:p>
          <w:p>
            <w:pPr>
              <w:pStyle w:val="HTMLPreformatted"/>
              <w:widowControl w:val="false"/>
              <w:rPr/>
            </w:pPr>
            <w:r>
              <w:rPr/>
              <w:t>PPLQKPARELTVGINGFGRIGRLVLRVCMEKGIRVVAVNDPFIDPEYMVYMFKYDSTHGRYKGNVEHKNGQLVVDNLEINTYQCKDPKEIPWSSIGNPYVVEC</w:t>
            </w:r>
          </w:p>
          <w:p>
            <w:pPr>
              <w:pStyle w:val="HTMLPreformatted"/>
              <w:widowControl w:val="false"/>
              <w:rPr/>
            </w:pPr>
            <w:r>
              <w:rPr/>
              <w:t>TGVYLSIEAASAHISSGARRVVVTAPSPDAPMFVMGVNEKDYNPGSMTIVSNASCTTNCLAPLAKVIHENFGIVEGLMTTVHSYTATQKTVDGPSKKDWRGGR</w:t>
            </w:r>
          </w:p>
          <w:p>
            <w:pPr>
              <w:pStyle w:val="HTMLPreformatted"/>
              <w:widowControl w:val="false"/>
              <w:rPr/>
            </w:pPr>
            <w:r>
              <w:rPr/>
              <w:t>GAHQNIIPSSTGAAKAVGKVIPELKGKLTGMAFRVPTPNVSVVDLTCRLAKPASYSAITEAVKAAAKGPLAGILAYTEDQVVSTDFNGNPHSSIFDAKAGIAL</w:t>
            </w:r>
          </w:p>
          <w:p>
            <w:pPr>
              <w:pStyle w:val="HTMLPreformatted"/>
              <w:widowControl w:val="false"/>
              <w:rPr/>
            </w:pPr>
            <w:r>
              <w:rPr/>
              <w:t>NDNFVKLVAWYDNEYGYSNRVVDLLRYMFSREK&lt;/Seq&gt;</w:t>
            </w:r>
          </w:p>
          <w:p>
            <w:pPr>
              <w:pStyle w:val="HTMLPreformatted"/>
              <w:widowControl w:val="false"/>
              <w:rPr/>
            </w:pPr>
            <w:r>
              <w:rPr/>
              <w:t xml:space="preserve">    </w:t>
            </w:r>
            <w:r>
              <w:rPr/>
              <w:t>&lt;/DBSequence&gt;</w:t>
            </w:r>
          </w:p>
          <w:p>
            <w:pPr>
              <w:pStyle w:val="HTMLPreformatted"/>
              <w:widowControl w:val="false"/>
              <w:rPr/>
            </w:pPr>
            <w:r>
              <w:rPr/>
              <w:t xml:space="preserve">    </w:t>
            </w:r>
            <w:r>
              <w:rPr/>
              <w:t>&lt;DBSequence accession="tr|Q3UEM8|Q3UEM8_MOUSE Putative uncharacterized protein (Fragment) OS=Mus</w:t>
            </w:r>
          </w:p>
          <w:p>
            <w:pPr>
              <w:pStyle w:val="HTMLPreformatted"/>
              <w:widowControl w:val="false"/>
              <w:rPr/>
            </w:pPr>
            <w:r>
              <w:rPr/>
              <w:t>musculus..." searchDatabase_ref="SearchDB_1" length="520" name="tr|Q3UEM8|Q3UEM8_MOUSE Putative unchar</w:t>
            </w:r>
          </w:p>
          <w:p>
            <w:pPr>
              <w:pStyle w:val="HTMLPreformatted"/>
              <w:widowControl w:val="false"/>
              <w:rPr/>
            </w:pPr>
            <w:r>
              <w:rPr/>
              <w:t>acterized protein (Fragment) OS=Mus musculus GN=Hspa5 PE=2 SV=1" id="dbseq_tr|Q3UEM8|Q3UEM8_MOUSE Puta</w:t>
            </w:r>
          </w:p>
          <w:p>
            <w:pPr>
              <w:pStyle w:val="HTMLPreformatted"/>
              <w:widowControl w:val="false"/>
              <w:rPr/>
            </w:pPr>
            <w:r>
              <w:rPr/>
              <w:t>tive uncharacterized protein (Fragment) OS=Mus musculus..."&gt;</w:t>
            </w:r>
          </w:p>
          <w:p>
            <w:pPr>
              <w:pStyle w:val="HTMLPreformatted"/>
              <w:widowControl w:val="false"/>
              <w:rPr/>
            </w:pPr>
            <w:r>
              <w:rPr/>
              <w:t xml:space="preserve">        </w:t>
            </w:r>
            <w:r>
              <w:rPr/>
              <w:t>&lt;Seq&gt;MMKFTVVAAALLLLGAVRAEEEDKKEDVGTVVGIDLGTTYSCVGVFKNGRVEIIANDQGNRITPSYVAFTPEGERLIGDAAKNQLTSNP</w:t>
            </w:r>
          </w:p>
          <w:p>
            <w:pPr>
              <w:pStyle w:val="HTMLPreformatted"/>
              <w:widowControl w:val="false"/>
              <w:rPr/>
            </w:pPr>
            <w:r>
              <w:rPr/>
              <w:t>ENTVFDAK</w:t>
            </w:r>
          </w:p>
          <w:p>
            <w:pPr>
              <w:pStyle w:val="HTMLPreformatted"/>
              <w:widowControl w:val="false"/>
              <w:rPr/>
            </w:pPr>
            <w:r>
              <w:rPr/>
              <w:t>RLIGRTWNDPSVQQDIKFLPFKVVEKKTKPYIQVDIGGGQTKTFAPEEISAMVLTKMKETAEAYLGKKVTHAVVTVPAYFNDAQRQATKDAGTIAGLNVMRI</w:t>
            </w:r>
          </w:p>
          <w:p>
            <w:pPr>
              <w:pStyle w:val="HTMLPreformatted"/>
              <w:widowControl w:val="false"/>
              <w:rPr/>
            </w:pPr>
            <w:r>
              <w:rPr/>
              <w:t>INEPTAAAIAYGLDKREGEKNILVFDLGGGTFDVSLLTIDNGVFEVVATNGDTHLGGEDFDQRVMEHFIKLYKKKTGKDVRKDNRAVQKLRREVEKAKRALS</w:t>
            </w:r>
          </w:p>
          <w:p>
            <w:pPr>
              <w:pStyle w:val="HTMLPreformatted"/>
              <w:widowControl w:val="false"/>
              <w:rPr/>
            </w:pPr>
            <w:r>
              <w:rPr/>
              <w:t>SQHQARIEIESFFEGEDFSETLTRAKFEELNMDLFRSTIKPVQKVLEDSDLKKSDIDEIVLVGGSTRIPKIQQLVKEFFNGKEPSRGINPDEAVAYGAAVQA</w:t>
            </w:r>
          </w:p>
          <w:p>
            <w:pPr>
              <w:pStyle w:val="HTMLPreformatted"/>
              <w:widowControl w:val="false"/>
              <w:rPr/>
            </w:pPr>
            <w:r>
              <w:rPr/>
              <w:t>GVLSGDQDTGDLVLLDVCPLTLGIETVGGVMTKLIPRNTVVPTKKSQIFSTASDNQPTVTIKVYEGERPLTKDNHLLGTFDLTGIPPAPRGVPQIEVTFEID</w:t>
            </w:r>
          </w:p>
          <w:p>
            <w:pPr>
              <w:pStyle w:val="HTMLPreformatted"/>
              <w:widowControl w:val="false"/>
              <w:rPr/>
            </w:pPr>
            <w:r>
              <w:rPr/>
              <w:t>VNGILRVTAEDKGTG&lt;/Seq&gt;</w:t>
            </w:r>
          </w:p>
          <w:p>
            <w:pPr>
              <w:pStyle w:val="HTMLPreformatted"/>
              <w:widowControl w:val="false"/>
              <w:rPr/>
            </w:pPr>
            <w:r>
              <w:rPr/>
              <w:t xml:space="preserve">    </w:t>
            </w:r>
            <w:r>
              <w:rPr/>
              <w:t>&lt;/DBSequence&gt;</w:t>
            </w:r>
          </w:p>
          <w:p>
            <w:pPr>
              <w:pStyle w:val="HTMLPreformatted"/>
              <w:widowControl w:val="false"/>
              <w:rPr/>
            </w:pPr>
            <w:r>
              <w:rPr/>
              <w:t xml:space="preserve">  </w:t>
            </w:r>
            <w:r>
              <w:rPr/>
              <w:t>...</w:t>
            </w:r>
          </w:p>
          <w:p>
            <w:pPr>
              <w:pStyle w:val="HTMLPreformatted"/>
              <w:widowControl w:val="false"/>
              <w:rPr/>
            </w:pPr>
            <w:r>
              <w:rPr/>
              <w:t>&lt;/SequenceCollection&gt;</w:t>
            </w:r>
          </w:p>
        </w:tc>
      </w:tr>
    </w:tbl>
    <w:p>
      <w:pPr>
        <w:pStyle w:val="Normal"/>
        <w:rPr>
          <w:lang w:val="en-US"/>
        </w:rPr>
      </w:pPr>
      <w:r>
        <w:rPr>
          <w:lang w:val="en-US"/>
        </w:rPr>
      </w:r>
    </w:p>
    <w:p>
      <w:pPr>
        <w:pStyle w:val="Heading2"/>
        <w:ind w:left="0" w:hanging="0"/>
        <w:rPr/>
      </w:pPr>
      <w:bookmarkStart w:id="311" w:name="__RefHeading___Toc37596_832650626"/>
      <w:bookmarkStart w:id="312" w:name="_Toc477259895"/>
      <w:bookmarkEnd w:id="311"/>
      <w:r>
        <w:rPr/>
        <w:t>Element &lt;</w:t>
      </w:r>
      <w:bookmarkStart w:id="313" w:name="SiteRegexp"/>
      <w:r>
        <w:rPr/>
        <w:t>SiteRegexp</w:t>
      </w:r>
      <w:bookmarkEnd w:id="313"/>
      <w:r>
        <w:rPr/>
        <w:t>&gt;</w:t>
      </w:r>
      <w:bookmarkEnd w:id="312"/>
    </w:p>
    <w:tbl>
      <w:tblPr>
        <w:tblW w:w="716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4"/>
        <w:gridCol w:w="5400"/>
      </w:tblGrid>
      <w:tr>
        <w:trPr/>
        <w:tc>
          <w:tcPr>
            <w:tcW w:w="1764" w:type="dxa"/>
            <w:tcBorders/>
            <w:vAlign w:val="center"/>
          </w:tcPr>
          <w:p>
            <w:pPr>
              <w:pStyle w:val="Normal"/>
              <w:widowControl w:val="false"/>
              <w:rPr>
                <w:lang w:val="en-US"/>
              </w:rPr>
            </w:pPr>
            <w:r>
              <w:rPr>
                <w:b/>
                <w:bCs/>
                <w:lang w:val="en-US"/>
              </w:rPr>
              <w:t>Definition:</w:t>
            </w:r>
          </w:p>
        </w:tc>
        <w:tc>
          <w:tcPr>
            <w:tcW w:w="5400" w:type="dxa"/>
            <w:tcBorders/>
            <w:vAlign w:val="center"/>
          </w:tcPr>
          <w:p>
            <w:pPr>
              <w:pStyle w:val="Normal"/>
              <w:widowControl w:val="false"/>
              <w:rPr>
                <w:lang w:val="en-US"/>
              </w:rPr>
            </w:pPr>
            <w:r>
              <w:rPr>
                <w:lang w:val="en-US"/>
              </w:rPr>
              <w:t xml:space="preserve">Regular expression for specifying the enzyme cleavage site. </w:t>
            </w:r>
          </w:p>
        </w:tc>
      </w:tr>
      <w:tr>
        <w:trPr/>
        <w:tc>
          <w:tcPr>
            <w:tcW w:w="1764" w:type="dxa"/>
            <w:tcBorders/>
            <w:vAlign w:val="center"/>
          </w:tcPr>
          <w:p>
            <w:pPr>
              <w:pStyle w:val="Normal"/>
              <w:widowControl w:val="false"/>
              <w:rPr>
                <w:lang w:val="en-US"/>
              </w:rPr>
            </w:pPr>
            <w:r>
              <w:rPr>
                <w:b/>
                <w:bCs/>
                <w:lang w:val="en-US"/>
              </w:rPr>
              <w:t>Type:</w:t>
            </w:r>
          </w:p>
        </w:tc>
        <w:tc>
          <w:tcPr>
            <w:tcW w:w="5400" w:type="dxa"/>
            <w:tcBorders/>
            <w:vAlign w:val="center"/>
          </w:tcPr>
          <w:p>
            <w:pPr>
              <w:pStyle w:val="Normal"/>
              <w:widowControl w:val="false"/>
              <w:rPr>
                <w:lang w:val="en-US"/>
              </w:rPr>
            </w:pPr>
            <w:r>
              <w:rPr>
                <w:lang w:val="en-US"/>
              </w:rPr>
              <w:t xml:space="preserve">xsd:string </w:t>
            </w:r>
          </w:p>
        </w:tc>
      </w:tr>
      <w:tr>
        <w:trPr/>
        <w:tc>
          <w:tcPr>
            <w:tcW w:w="1764" w:type="dxa"/>
            <w:tcBorders/>
            <w:vAlign w:val="center"/>
          </w:tcPr>
          <w:p>
            <w:pPr>
              <w:pStyle w:val="Normal"/>
              <w:widowControl w:val="false"/>
              <w:rPr>
                <w:lang w:val="en-US"/>
              </w:rPr>
            </w:pPr>
            <w:r>
              <w:rPr>
                <w:b/>
                <w:bCs/>
                <w:lang w:val="en-US"/>
              </w:rPr>
              <w:t>Attributes: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Subelements:</w:t>
            </w:r>
          </w:p>
        </w:tc>
        <w:tc>
          <w:tcPr>
            <w:tcW w:w="5400" w:type="dxa"/>
            <w:tcBorders/>
            <w:vAlign w:val="center"/>
          </w:tcPr>
          <w:p>
            <w:pPr>
              <w:pStyle w:val="Normal"/>
              <w:widowControl w:val="false"/>
              <w:rPr>
                <w:lang w:val="en-US"/>
              </w:rPr>
            </w:pPr>
            <w:r>
              <w:rPr>
                <w:lang w:val="en-US"/>
              </w:rPr>
              <w:t>none</w:t>
            </w:r>
          </w:p>
        </w:tc>
      </w:tr>
      <w:tr>
        <w:trPr/>
        <w:tc>
          <w:tcPr>
            <w:tcW w:w="1764" w:type="dxa"/>
            <w:tcBorders/>
            <w:vAlign w:val="center"/>
          </w:tcPr>
          <w:p>
            <w:pPr>
              <w:pStyle w:val="Normal"/>
              <w:widowControl w:val="false"/>
              <w:rPr>
                <w:lang w:val="en-US"/>
              </w:rPr>
            </w:pPr>
            <w:r>
              <w:rPr>
                <w:b/>
                <w:bCs/>
                <w:lang w:val="en-US"/>
              </w:rPr>
              <w:t>Example Context:</w:t>
            </w:r>
          </w:p>
        </w:tc>
        <w:tc>
          <w:tcPr>
            <w:tcW w:w="5400" w:type="dxa"/>
            <w:tcBorders/>
            <w:vAlign w:val="center"/>
          </w:tcPr>
          <w:p>
            <w:pPr>
              <w:pStyle w:val="HTMLPreformatted"/>
              <w:widowControl w:val="false"/>
              <w:rPr/>
            </w:pPr>
            <w:r>
              <w:rPr/>
              <w:t>&lt;SiteRegexp&gt;(?&lt;=[KR])&lt;/SiteRegexp&gt;</w:t>
            </w:r>
          </w:p>
        </w:tc>
      </w:tr>
    </w:tbl>
    <w:p>
      <w:pPr>
        <w:pStyle w:val="Normal"/>
        <w:rPr>
          <w:lang w:val="en-US"/>
        </w:rPr>
      </w:pPr>
      <w:r>
        <w:rPr>
          <w:lang w:val="en-US"/>
        </w:rPr>
      </w:r>
    </w:p>
    <w:p>
      <w:pPr>
        <w:pStyle w:val="Heading2"/>
        <w:ind w:left="0" w:hanging="0"/>
        <w:rPr/>
      </w:pPr>
      <w:bookmarkStart w:id="314" w:name="__RefHeading___Toc37598_832650626"/>
      <w:bookmarkStart w:id="315" w:name="_Toc477259896"/>
      <w:bookmarkEnd w:id="314"/>
      <w:r>
        <w:rPr/>
        <w:t>Element &lt;</w:t>
      </w:r>
      <w:bookmarkStart w:id="316" w:name="SoftwareName"/>
      <w:r>
        <w:rPr/>
        <w:t>SoftwareName</w:t>
      </w:r>
      <w:bookmarkEnd w:id="316"/>
      <w:r>
        <w:rPr/>
        <w:t>&gt;</w:t>
      </w:r>
      <w:bookmarkEnd w:id="31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name of the analysis software package, sourced from a CV if available.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ParamType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&lt;SoftwareName&gt;</w:t>
            </w:r>
          </w:p>
          <w:p>
            <w:pPr>
              <w:pStyle w:val="HTMLPreformatted"/>
              <w:widowControl w:val="false"/>
              <w:rPr/>
            </w:pPr>
            <w:r>
              <w:rPr/>
              <w:t xml:space="preserve">    </w:t>
            </w:r>
            <w:r>
              <w:rPr/>
              <w:t>&lt;cvParam accession="MS:1002244" cvRef="PSI-MS" name="mzidLib:FalseDiscoveryRate"/&gt;</w:t>
            </w:r>
          </w:p>
          <w:p>
            <w:pPr>
              <w:pStyle w:val="HTMLPreformatted"/>
              <w:widowControl w:val="false"/>
              <w:rPr/>
            </w:pPr>
            <w:r>
              <w:rPr/>
              <w:t>&lt;/SoftwareName&gt;</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/MzIdentML/AnalysisSoftwareList/AnalysisSoftware/SoftwareName</w:t>
            </w:r>
          </w:p>
          <w:p>
            <w:pPr>
              <w:pStyle w:val="HTMLPreformatted"/>
              <w:widowControl w:val="false"/>
              <w:rPr/>
            </w:pPr>
            <w:r>
              <w:rPr/>
              <w:t xml:space="preserve">MUST supply a *child* term of </w:t>
            </w:r>
            <w:hyperlink r:id="rId324" w:tgtFrame="new">
              <w:r>
                <w:rPr>
                  <w:rStyle w:val="InternetLink"/>
                </w:rPr>
                <w:t>MS:1001456</w:t>
              </w:r>
            </w:hyperlink>
            <w:r>
              <w:rPr/>
              <w:t xml:space="preserve"> (</w:t>
            </w:r>
            <w:r>
              <w:rPr>
                <w:rStyle w:val="Popup"/>
              </w:rPr>
              <w:t>analysis software</w:t>
            </w:r>
            <w:r>
              <w:rPr/>
              <w:t>) one or more times</w:t>
            </w:r>
          </w:p>
          <w:p>
            <w:pPr>
              <w:pStyle w:val="HTMLPreformatted"/>
              <w:widowControl w:val="false"/>
              <w:rPr/>
            </w:pPr>
            <w:r>
              <w:rPr/>
              <w:t xml:space="preserve">  </w:t>
            </w:r>
            <w:r>
              <w:rPr/>
              <w:t xml:space="preserve">e.g.: </w:t>
            </w:r>
            <w:hyperlink r:id="rId325" w:tgtFrame="new">
              <w:r>
                <w:rPr>
                  <w:rStyle w:val="InternetLink"/>
                </w:rPr>
                <w:t>MS:1000532</w:t>
              </w:r>
            </w:hyperlink>
            <w:r>
              <w:rPr/>
              <w:t xml:space="preserve"> (</w:t>
            </w:r>
            <w:r>
              <w:rPr>
                <w:rStyle w:val="Popup"/>
              </w:rPr>
              <w:t>Xcalibur</w:t>
            </w:r>
            <w:r>
              <w:rPr/>
              <w:t xml:space="preserve">) </w:t>
            </w:r>
          </w:p>
          <w:p>
            <w:pPr>
              <w:pStyle w:val="HTMLPreformatted"/>
              <w:widowControl w:val="false"/>
              <w:rPr/>
            </w:pPr>
            <w:r>
              <w:rPr/>
              <w:t xml:space="preserve">  </w:t>
            </w:r>
            <w:r>
              <w:rPr/>
              <w:t xml:space="preserve">e.g.: </w:t>
            </w:r>
            <w:hyperlink r:id="rId326" w:tgtFrame="new">
              <w:r>
                <w:rPr>
                  <w:rStyle w:val="InternetLink"/>
                </w:rPr>
                <w:t>MS:1000533</w:t>
              </w:r>
            </w:hyperlink>
            <w:r>
              <w:rPr/>
              <w:t xml:space="preserve"> (</w:t>
            </w:r>
            <w:r>
              <w:rPr>
                <w:rStyle w:val="Popup"/>
              </w:rPr>
              <w:t>Bioworks</w:t>
            </w:r>
            <w:r>
              <w:rPr/>
              <w:t xml:space="preserve">) </w:t>
            </w:r>
          </w:p>
          <w:p>
            <w:pPr>
              <w:pStyle w:val="HTMLPreformatted"/>
              <w:widowControl w:val="false"/>
              <w:rPr/>
            </w:pPr>
            <w:r>
              <w:rPr/>
              <w:t xml:space="preserve">  </w:t>
            </w:r>
            <w:r>
              <w:rPr/>
              <w:t xml:space="preserve">e.g.: </w:t>
            </w:r>
            <w:hyperlink r:id="rId327" w:tgtFrame="new">
              <w:r>
                <w:rPr>
                  <w:rStyle w:val="InternetLink"/>
                </w:rPr>
                <w:t>MS:1000534</w:t>
              </w:r>
            </w:hyperlink>
            <w:r>
              <w:rPr/>
              <w:t xml:space="preserve"> (</w:t>
            </w:r>
            <w:r>
              <w:rPr>
                <w:rStyle w:val="Popup"/>
              </w:rPr>
              <w:t>MassLynx</w:t>
            </w:r>
            <w:r>
              <w:rPr/>
              <w:t xml:space="preserve">) </w:t>
            </w:r>
          </w:p>
          <w:p>
            <w:pPr>
              <w:pStyle w:val="HTMLPreformatted"/>
              <w:widowControl w:val="false"/>
              <w:rPr/>
            </w:pPr>
            <w:r>
              <w:rPr/>
              <w:t xml:space="preserve">  </w:t>
            </w:r>
            <w:r>
              <w:rPr/>
              <w:t xml:space="preserve">e.g.: </w:t>
            </w:r>
            <w:hyperlink r:id="rId328" w:tgtFrame="new">
              <w:r>
                <w:rPr>
                  <w:rStyle w:val="InternetLink"/>
                </w:rPr>
                <w:t>MS:1000535</w:t>
              </w:r>
            </w:hyperlink>
            <w:r>
              <w:rPr/>
              <w:t xml:space="preserve"> (</w:t>
            </w:r>
            <w:r>
              <w:rPr>
                <w:rStyle w:val="Popup"/>
              </w:rPr>
              <w:t>FlexAnalysis</w:t>
            </w:r>
            <w:r>
              <w:rPr/>
              <w:t xml:space="preserve">) </w:t>
            </w:r>
          </w:p>
          <w:p>
            <w:pPr>
              <w:pStyle w:val="HTMLPreformatted"/>
              <w:widowControl w:val="false"/>
              <w:rPr/>
            </w:pPr>
            <w:r>
              <w:rPr/>
              <w:t xml:space="preserve">  </w:t>
            </w:r>
            <w:r>
              <w:rPr/>
              <w:t xml:space="preserve">e.g.: </w:t>
            </w:r>
            <w:hyperlink r:id="rId329" w:tgtFrame="new">
              <w:r>
                <w:rPr>
                  <w:rStyle w:val="InternetLink"/>
                </w:rPr>
                <w:t>MS:1000536</w:t>
              </w:r>
            </w:hyperlink>
            <w:r>
              <w:rPr/>
              <w:t xml:space="preserve"> (</w:t>
            </w:r>
            <w:r>
              <w:rPr>
                <w:rStyle w:val="Popup"/>
              </w:rPr>
              <w:t>Data Explorer</w:t>
            </w:r>
            <w:r>
              <w:rPr/>
              <w:t xml:space="preserve">) </w:t>
            </w:r>
          </w:p>
          <w:p>
            <w:pPr>
              <w:pStyle w:val="HTMLPreformatted"/>
              <w:widowControl w:val="false"/>
              <w:rPr/>
            </w:pPr>
            <w:r>
              <w:rPr/>
              <w:t xml:space="preserve">  </w:t>
            </w:r>
            <w:r>
              <w:rPr/>
              <w:t xml:space="preserve">e.g.: </w:t>
            </w:r>
            <w:hyperlink r:id="rId330" w:tgtFrame="new">
              <w:r>
                <w:rPr>
                  <w:rStyle w:val="InternetLink"/>
                </w:rPr>
                <w:t>MS:1000537</w:t>
              </w:r>
            </w:hyperlink>
            <w:r>
              <w:rPr/>
              <w:t xml:space="preserve"> (</w:t>
            </w:r>
            <w:r>
              <w:rPr>
                <w:rStyle w:val="Popup"/>
              </w:rPr>
              <w:t>4700 Explorer</w:t>
            </w:r>
            <w:r>
              <w:rPr/>
              <w:t xml:space="preserve">) </w:t>
            </w:r>
          </w:p>
          <w:p>
            <w:pPr>
              <w:pStyle w:val="HTMLPreformatted"/>
              <w:widowControl w:val="false"/>
              <w:rPr/>
            </w:pPr>
            <w:r>
              <w:rPr/>
              <w:t xml:space="preserve">  </w:t>
            </w:r>
            <w:r>
              <w:rPr/>
              <w:t xml:space="preserve">e.g.: </w:t>
            </w:r>
            <w:hyperlink r:id="rId331" w:tgtFrame="new">
              <w:r>
                <w:rPr>
                  <w:rStyle w:val="InternetLink"/>
                </w:rPr>
                <w:t>MS:1000539</w:t>
              </w:r>
            </w:hyperlink>
            <w:r>
              <w:rPr/>
              <w:t xml:space="preserve"> (</w:t>
            </w:r>
            <w:r>
              <w:rPr>
                <w:rStyle w:val="Popup"/>
              </w:rPr>
              <w:t>Voyager Biospectrometry Workstation System</w:t>
            </w:r>
            <w:r>
              <w:rPr/>
              <w:t xml:space="preserve">) </w:t>
            </w:r>
          </w:p>
          <w:p>
            <w:pPr>
              <w:pStyle w:val="HTMLPreformatted"/>
              <w:widowControl w:val="false"/>
              <w:rPr/>
            </w:pPr>
            <w:r>
              <w:rPr/>
              <w:t xml:space="preserve">  </w:t>
            </w:r>
            <w:r>
              <w:rPr/>
              <w:t xml:space="preserve">e.g.: </w:t>
            </w:r>
            <w:hyperlink r:id="rId332" w:tgtFrame="new">
              <w:r>
                <w:rPr>
                  <w:rStyle w:val="InternetLink"/>
                </w:rPr>
                <w:t>MS:1000551</w:t>
              </w:r>
            </w:hyperlink>
            <w:r>
              <w:rPr/>
              <w:t xml:space="preserve"> (</w:t>
            </w:r>
            <w:r>
              <w:rPr>
                <w:rStyle w:val="Popup"/>
              </w:rPr>
              <w:t>Analyst</w:t>
            </w:r>
            <w:r>
              <w:rPr/>
              <w:t xml:space="preserve">) </w:t>
            </w:r>
          </w:p>
          <w:p>
            <w:pPr>
              <w:pStyle w:val="HTMLPreformatted"/>
              <w:widowControl w:val="false"/>
              <w:rPr/>
            </w:pPr>
            <w:r>
              <w:rPr/>
              <w:t xml:space="preserve">  </w:t>
            </w:r>
            <w:r>
              <w:rPr/>
              <w:t xml:space="preserve">e.g.: </w:t>
            </w:r>
            <w:hyperlink r:id="rId333" w:tgtFrame="new">
              <w:r>
                <w:rPr>
                  <w:rStyle w:val="InternetLink"/>
                </w:rPr>
                <w:t>MS:1000600</w:t>
              </w:r>
            </w:hyperlink>
            <w:r>
              <w:rPr/>
              <w:t xml:space="preserve"> (</w:t>
            </w:r>
            <w:r>
              <w:rPr>
                <w:rStyle w:val="Popup"/>
              </w:rPr>
              <w:t>Proteios</w:t>
            </w:r>
            <w:r>
              <w:rPr/>
              <w:t xml:space="preserve">) </w:t>
            </w:r>
          </w:p>
          <w:p>
            <w:pPr>
              <w:pStyle w:val="HTMLPreformatted"/>
              <w:widowControl w:val="false"/>
              <w:rPr/>
            </w:pPr>
            <w:r>
              <w:rPr/>
              <w:t xml:space="preserve">  </w:t>
            </w:r>
            <w:r>
              <w:rPr/>
              <w:t xml:space="preserve">e.g.: </w:t>
            </w:r>
            <w:hyperlink r:id="rId334" w:tgtFrame="new">
              <w:r>
                <w:rPr>
                  <w:rStyle w:val="InternetLink"/>
                </w:rPr>
                <w:t>MS:1000601</w:t>
              </w:r>
            </w:hyperlink>
            <w:r>
              <w:rPr/>
              <w:t xml:space="preserve"> (</w:t>
            </w:r>
            <w:r>
              <w:rPr>
                <w:rStyle w:val="Popup"/>
              </w:rPr>
              <w:t>ProteinLynx Global Server</w:t>
            </w:r>
            <w:r>
              <w:rPr/>
              <w:t xml:space="preserve">) </w:t>
            </w:r>
          </w:p>
          <w:p>
            <w:pPr>
              <w:pStyle w:val="HTMLPreformatted"/>
              <w:widowControl w:val="false"/>
              <w:rPr/>
            </w:pPr>
            <w:r>
              <w:rPr/>
              <w:t xml:space="preserve">  </w:t>
            </w:r>
            <w:hyperlink r:id="rId335" w:tgtFrame="new">
              <w:r>
                <w:rPr>
                  <w:rStyle w:val="InternetLink"/>
                </w:rPr>
                <w:t>et al.</w:t>
              </w:r>
            </w:hyperlink>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accession="MS:1001475" name="OMSSA"&gt;&lt;/cvParam&gt;</w:t>
            </w:r>
          </w:p>
          <w:p>
            <w:pPr>
              <w:pStyle w:val="HTMLPreformatted"/>
              <w:widowControl w:val="false"/>
              <w:rPr/>
            </w:pPr>
            <w:r>
              <w:rPr/>
              <w:t>&lt;cvParam cvRef="PSI-MS" accession="MS:1002237" name="mzidLib"&gt;&lt;/cvParam&gt;</w:t>
            </w:r>
          </w:p>
          <w:p>
            <w:pPr>
              <w:pStyle w:val="HTMLPreformatted"/>
              <w:widowControl w:val="false"/>
              <w:rPr/>
            </w:pPr>
            <w:r>
              <w:rPr/>
              <w:t>&lt;cvParam accession="MS:1001476" cvRef="PSI-MS" name="X\!Tandem"/&gt;</w:t>
            </w:r>
          </w:p>
          <w:p>
            <w:pPr>
              <w:pStyle w:val="HTMLPreformatted"/>
              <w:widowControl w:val="false"/>
              <w:rPr/>
            </w:pPr>
            <w:r>
              <w:rPr/>
              <w:t>&lt;cvParam accession="MS:1002239" cvRef="PSI-MS" name="mzidLib:Tandem2Mzid"/&gt;</w:t>
            </w:r>
          </w:p>
          <w:p>
            <w:pPr>
              <w:pStyle w:val="HTMLPreformatted"/>
              <w:widowControl w:val="false"/>
              <w:rPr/>
            </w:pPr>
            <w:r>
              <w:rPr/>
              <w:t>&lt;cvParam accession="MS:1002244" cvRef="PSI-MS" name="mzidLib:FalseDiscoveryRate"/&gt;</w:t>
            </w:r>
          </w:p>
          <w:p>
            <w:pPr>
              <w:pStyle w:val="HTMLPreformatted"/>
              <w:widowControl w:val="false"/>
              <w:rPr/>
            </w:pPr>
            <w:r>
              <w:rPr/>
              <w:t>&lt;cvParam accession="MS:1002242" cvRef="PSI-MS" name="mzidLib:Thresholder"/&gt;</w:t>
            </w:r>
          </w:p>
          <w:p>
            <w:pPr>
              <w:pStyle w:val="HTMLPreformatted"/>
              <w:widowControl w:val="false"/>
              <w:rPr/>
            </w:pPr>
            <w:r>
              <w:rPr/>
              <w:t>&lt;cvParam accession="MS:1002241" cvRef="PSI-MS" name="mzidLib:ProteoGrouper"/&gt;</w:t>
            </w:r>
          </w:p>
          <w:p>
            <w:pPr>
              <w:pStyle w:val="HTMLPreformatted"/>
              <w:widowControl w:val="false"/>
              <w:rPr/>
            </w:pPr>
            <w:r>
              <w:rPr/>
              <w:t>&lt;cvParam accession="MS:1002048" cvRef="PSI-MS" name="MS-GF+"/&gt;</w:t>
            </w:r>
          </w:p>
          <w:p>
            <w:pPr>
              <w:pStyle w:val="HTMLPreformatted"/>
              <w:widowControl w:val="false"/>
              <w:rPr/>
            </w:pPr>
            <w:r>
              <w:rPr/>
              <w:t>&lt;cvParam accession="MS:1001207" cvRef="PSI-MS" name="Mascot"/&gt;</w:t>
            </w:r>
          </w:p>
          <w:p>
            <w:pPr>
              <w:pStyle w:val="HTMLPreformatted"/>
              <w:widowControl w:val="false"/>
              <w:rPr/>
            </w:pPr>
            <w:r>
              <w:rPr/>
              <w:t>&lt;cvParam accession="MS:1001478" cvRef="PSI-MS" name="Mascot Parser"/&gt;</w:t>
            </w:r>
          </w:p>
          <w:p>
            <w:pPr>
              <w:pStyle w:val="HTMLPreformatted"/>
              <w:widowControl w:val="false"/>
              <w:rPr/>
            </w:pPr>
            <w:r>
              <w:rPr/>
              <w:t>&lt;cvParam accession="MS:1002076" cvRef="PSI-MS" name="PAnalyzer"/&gt;</w:t>
            </w:r>
          </w:p>
          <w:p>
            <w:pPr>
              <w:pStyle w:val="HTMLPreformatted"/>
              <w:widowControl w:val="false"/>
              <w:rPr/>
            </w:pPr>
            <w:r>
              <w:rPr/>
              <w:t>&lt;cvParam accession="MS:1001456" cvRef="PSI-MS" name="analysis software"/&gt;</w:t>
            </w:r>
          </w:p>
          <w:p>
            <w:pPr>
              <w:pStyle w:val="HTMLPreformatted"/>
              <w:widowControl w:val="false"/>
              <w:rPr/>
            </w:pPr>
            <w:r>
              <w:rPr/>
              <w:t xml:space="preserve">&lt;cvParam accession="MS:1000752" cvRef="PSI-MS" name="TOPP software"/&gt; </w:t>
            </w:r>
          </w:p>
          <w:p>
            <w:pPr>
              <w:pStyle w:val="HTMLPreformatted"/>
              <w:widowControl w:val="false"/>
              <w:rPr/>
            </w:pPr>
            <w:r>
              <w:rPr/>
              <w:t>&lt;cvParam cvRef="PSI-MS" accession="MS:1002458" name="PeptideShaker"/&gt;</w:t>
            </w:r>
          </w:p>
          <w:p>
            <w:pPr>
              <w:pStyle w:val="HTMLPreformatted"/>
              <w:widowControl w:val="false"/>
              <w:rPr/>
            </w:pPr>
            <w:r>
              <w:rPr/>
              <w:t>&lt;cvParam cvRef="PSI-MS" accession="MS:1002544" name="xiFDR"&gt;&lt;/cvParam&gt;</w:t>
            </w:r>
          </w:p>
          <w:p>
            <w:pPr>
              <w:pStyle w:val="HTMLPreformatted"/>
              <w:widowControl w:val="false"/>
              <w:rPr/>
            </w:pPr>
            <w:r>
              <w:rPr/>
              <w:t>&lt;cvParam cvRef="PSI-MS" accession="MS:1002543" name="xiFDR"&gt;&lt;/cvParam&gt;</w:t>
            </w:r>
          </w:p>
        </w:tc>
      </w:tr>
    </w:tbl>
    <w:p>
      <w:pPr>
        <w:pStyle w:val="Normal"/>
        <w:rPr>
          <w:lang w:val="en-US"/>
        </w:rPr>
      </w:pPr>
      <w:r>
        <w:rPr>
          <w:lang w:val="en-US"/>
        </w:rPr>
      </w:r>
    </w:p>
    <w:p>
      <w:pPr>
        <w:pStyle w:val="Heading2"/>
        <w:ind w:left="0" w:hanging="0"/>
        <w:rPr/>
      </w:pPr>
      <w:bookmarkStart w:id="317" w:name="__RefHeading___Toc37600_832650626"/>
      <w:bookmarkStart w:id="318" w:name="_Toc477259897"/>
      <w:bookmarkEnd w:id="317"/>
      <w:r>
        <w:rPr/>
        <w:t>Element &lt;</w:t>
      </w:r>
      <w:bookmarkStart w:id="319" w:name="SourceFile"/>
      <w:r>
        <w:rPr/>
        <w:t>SourceFile</w:t>
      </w:r>
      <w:bookmarkEnd w:id="319"/>
      <w:r>
        <w:rPr/>
        <w:t>&gt;</w:t>
      </w:r>
      <w:bookmarkEnd w:id="318"/>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91"/>
        <w:gridCol w:w="8580"/>
      </w:tblGrid>
      <w:tr>
        <w:trPr/>
        <w:tc>
          <w:tcPr>
            <w:tcW w:w="1391" w:type="dxa"/>
            <w:tcBorders/>
            <w:vAlign w:val="center"/>
          </w:tcPr>
          <w:p>
            <w:pPr>
              <w:pStyle w:val="Normal"/>
              <w:widowControl w:val="false"/>
              <w:rPr>
                <w:lang w:val="en-US"/>
              </w:rPr>
            </w:pPr>
            <w:r>
              <w:rPr>
                <w:b/>
                <w:bCs/>
                <w:lang w:val="en-US"/>
              </w:rPr>
              <w:t>Definition:</w:t>
            </w:r>
          </w:p>
        </w:tc>
        <w:tc>
          <w:tcPr>
            <w:tcW w:w="8580" w:type="dxa"/>
            <w:tcBorders/>
            <w:vAlign w:val="center"/>
          </w:tcPr>
          <w:p>
            <w:pPr>
              <w:pStyle w:val="Normal"/>
              <w:widowControl w:val="false"/>
              <w:rPr>
                <w:lang w:val="en-US"/>
              </w:rPr>
            </w:pPr>
            <w:r>
              <w:rPr>
                <w:lang w:val="en-US"/>
              </w:rPr>
              <w:t xml:space="preserve">A file from which this mzIdentML instance was created. </w:t>
            </w:r>
          </w:p>
        </w:tc>
      </w:tr>
      <w:tr>
        <w:trPr/>
        <w:tc>
          <w:tcPr>
            <w:tcW w:w="1391" w:type="dxa"/>
            <w:tcBorders/>
            <w:vAlign w:val="center"/>
          </w:tcPr>
          <w:p>
            <w:pPr>
              <w:pStyle w:val="Normal"/>
              <w:widowControl w:val="false"/>
              <w:rPr>
                <w:lang w:val="en-US"/>
              </w:rPr>
            </w:pPr>
            <w:r>
              <w:rPr>
                <w:b/>
                <w:bCs/>
                <w:lang w:val="en-US"/>
              </w:rPr>
              <w:t>Type:</w:t>
            </w:r>
          </w:p>
        </w:tc>
        <w:tc>
          <w:tcPr>
            <w:tcW w:w="8580" w:type="dxa"/>
            <w:tcBorders/>
            <w:vAlign w:val="center"/>
          </w:tcPr>
          <w:p>
            <w:pPr>
              <w:pStyle w:val="Normal"/>
              <w:widowControl w:val="false"/>
              <w:rPr>
                <w:lang w:val="en-US"/>
              </w:rPr>
            </w:pPr>
            <w:r>
              <w:rPr>
                <w:lang w:val="en-US"/>
              </w:rPr>
              <w:t xml:space="preserve">SourceFileType </w:t>
            </w:r>
          </w:p>
        </w:tc>
      </w:tr>
      <w:tr>
        <w:trPr/>
        <w:tc>
          <w:tcPr>
            <w:tcW w:w="1391" w:type="dxa"/>
            <w:tcBorders/>
            <w:vAlign w:val="center"/>
          </w:tcPr>
          <w:p>
            <w:pPr>
              <w:pStyle w:val="Normal"/>
              <w:widowControl w:val="false"/>
              <w:rPr>
                <w:lang w:val="en-US"/>
              </w:rPr>
            </w:pPr>
            <w:r>
              <w:rPr>
                <w:b/>
                <w:bCs/>
                <w:lang w:val="en-US"/>
              </w:rPr>
              <w:t>Attributes:</w:t>
            </w:r>
          </w:p>
        </w:tc>
        <w:tc>
          <w:tcPr>
            <w:tcW w:w="8580" w:type="dxa"/>
            <w:tcBorders/>
            <w:vAlign w:val="center"/>
          </w:tcPr>
          <w:tbl>
            <w:tblPr>
              <w:tblW w:w="83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Subelements:</w:t>
            </w:r>
          </w:p>
        </w:tc>
        <w:tc>
          <w:tcPr>
            <w:tcW w:w="8580" w:type="dxa"/>
            <w:tcBorders/>
            <w:vAlign w:val="center"/>
          </w:tcPr>
          <w:tbl>
            <w:tblPr>
              <w:tblW w:w="849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816"/>
              <w:gridCol w:w="1136"/>
              <w:gridCol w:w="1181"/>
              <w:gridCol w:w="3356"/>
            </w:tblGrid>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8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35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91" w:type="dxa"/>
            <w:tcBorders/>
            <w:vAlign w:val="center"/>
          </w:tcPr>
          <w:p>
            <w:pPr>
              <w:pStyle w:val="Normal"/>
              <w:widowControl w:val="false"/>
              <w:rPr>
                <w:lang w:val="en-US"/>
              </w:rPr>
            </w:pPr>
            <w:r>
              <w:rPr>
                <w:b/>
                <w:bCs/>
                <w:lang w:val="en-US"/>
              </w:rPr>
              <w:t>Example Context:</w:t>
            </w:r>
          </w:p>
        </w:tc>
        <w:tc>
          <w:tcPr>
            <w:tcW w:w="8580" w:type="dxa"/>
            <w:tcBorders/>
            <w:vAlign w:val="center"/>
          </w:tcPr>
          <w:p>
            <w:pPr>
              <w:pStyle w:val="HTMLPreformatted"/>
              <w:widowControl w:val="false"/>
              <w:rPr/>
            </w:pPr>
            <w:r>
              <w:rPr/>
              <w:t xml:space="preserve">      </w:t>
            </w:r>
            <w:r>
              <w:rPr/>
              <w:t>&lt;SourceFile location="C:\Users\hba041\My_Git_Applications\peptide-shaker.wiki\data\2016_04_05\.PeptideShaker_unzip_temp\searchgui_out_PeptideShaker_temp\qExactive01819</w:t>
            </w:r>
          </w:p>
          <w:p>
            <w:pPr>
              <w:pStyle w:val="HTMLPreformatted"/>
              <w:widowControl w:val="false"/>
              <w:rPr/>
            </w:pPr>
            <w:r>
              <w:rPr/>
              <w:t>.t.xml" id="SourceFile_2"&gt;</w:t>
            </w:r>
          </w:p>
          <w:p>
            <w:pPr>
              <w:pStyle w:val="HTMLPreformatted"/>
              <w:widowControl w:val="false"/>
              <w:rPr/>
            </w:pPr>
            <w:r>
              <w:rPr/>
              <w:t xml:space="preserve">        </w:t>
            </w:r>
            <w:r>
              <w:rPr/>
              <w:t>&lt;FileFormat&gt;</w:t>
            </w:r>
          </w:p>
          <w:p>
            <w:pPr>
              <w:pStyle w:val="HTMLPreformatted"/>
              <w:widowControl w:val="false"/>
              <w:rPr/>
            </w:pPr>
            <w:r>
              <w:rPr/>
              <w:t xml:space="preserve">          </w:t>
            </w:r>
            <w:r>
              <w:rPr/>
              <w:t>&lt;cvParam cvRef="PSI-MS" accession="MS:1001401" name="X!Tandem xml format"/&gt;</w:t>
            </w:r>
          </w:p>
          <w:p>
            <w:pPr>
              <w:pStyle w:val="HTMLPreformatted"/>
              <w:widowControl w:val="false"/>
              <w:rPr/>
            </w:pPr>
            <w:r>
              <w:rPr/>
              <w:t xml:space="preserve">        </w:t>
            </w:r>
            <w:r>
              <w:rPr/>
              <w:t>&lt;/FileFormat&gt;</w:t>
            </w:r>
          </w:p>
          <w:p>
            <w:pPr>
              <w:pStyle w:val="HTMLPreformatted"/>
              <w:widowControl w:val="false"/>
              <w:rPr/>
            </w:pPr>
            <w:r>
              <w:rPr/>
              <w:t xml:space="preserve">      </w:t>
            </w:r>
            <w:r>
              <w:rPr/>
              <w:t>&lt;/SourceFile&gt;</w:t>
            </w:r>
          </w:p>
        </w:tc>
      </w:tr>
      <w:tr>
        <w:trPr/>
        <w:tc>
          <w:tcPr>
            <w:tcW w:w="1391" w:type="dxa"/>
            <w:tcBorders/>
            <w:vAlign w:val="center"/>
          </w:tcPr>
          <w:p>
            <w:pPr>
              <w:pStyle w:val="Normal"/>
              <w:widowControl w:val="false"/>
              <w:rPr>
                <w:lang w:val="en-US"/>
              </w:rPr>
            </w:pPr>
            <w:r>
              <w:rPr>
                <w:b/>
                <w:bCs/>
                <w:lang w:val="en-US"/>
              </w:rPr>
              <w:t>cvParam Mapping Rules:</w:t>
            </w:r>
          </w:p>
        </w:tc>
        <w:tc>
          <w:tcPr>
            <w:tcW w:w="8580" w:type="dxa"/>
            <w:tcBorders/>
            <w:vAlign w:val="center"/>
          </w:tcPr>
          <w:p>
            <w:pPr>
              <w:pStyle w:val="HTMLPreformatted"/>
              <w:widowControl w:val="false"/>
              <w:rPr/>
            </w:pPr>
            <w:r>
              <w:rPr/>
              <w:t>Path /MzIdentML/DataCollection/Inputs/SourceFile</w:t>
            </w:r>
          </w:p>
          <w:p>
            <w:pPr>
              <w:pStyle w:val="HTMLPreformatted"/>
              <w:widowControl w:val="false"/>
              <w:rPr/>
            </w:pPr>
            <w:r>
              <w:rPr/>
              <w:t xml:space="preserve">MAY supply a *child* term of </w:t>
            </w:r>
            <w:hyperlink r:id="rId336" w:tgtFrame="new">
              <w:r>
                <w:rPr>
                  <w:rStyle w:val="InternetLink"/>
                </w:rPr>
                <w:t>MS:1000561</w:t>
              </w:r>
            </w:hyperlink>
            <w:r>
              <w:rPr/>
              <w:t xml:space="preserve"> (</w:t>
            </w:r>
            <w:r>
              <w:rPr>
                <w:rStyle w:val="Popup"/>
              </w:rPr>
              <w:t>data file checksum type</w:t>
            </w:r>
            <w:r>
              <w:rPr/>
              <w:t>) one or more times</w:t>
            </w:r>
          </w:p>
          <w:p>
            <w:pPr>
              <w:pStyle w:val="HTMLPreformatted"/>
              <w:widowControl w:val="false"/>
              <w:rPr/>
            </w:pPr>
            <w:r>
              <w:rPr/>
              <w:t xml:space="preserve">  </w:t>
            </w:r>
            <w:r>
              <w:rPr/>
              <w:t xml:space="preserve">e.g.: </w:t>
            </w:r>
            <w:hyperlink r:id="rId337" w:tgtFrame="new">
              <w:r>
                <w:rPr>
                  <w:rStyle w:val="InternetLink"/>
                </w:rPr>
                <w:t>MS:1000568</w:t>
              </w:r>
            </w:hyperlink>
            <w:r>
              <w:rPr/>
              <w:t xml:space="preserve"> (</w:t>
            </w:r>
            <w:r>
              <w:rPr>
                <w:rStyle w:val="Popup"/>
              </w:rPr>
              <w:t>MD5</w:t>
            </w:r>
            <w:r>
              <w:rPr/>
              <w:t xml:space="preserve">) </w:t>
            </w:r>
          </w:p>
          <w:p>
            <w:pPr>
              <w:pStyle w:val="HTMLPreformatted"/>
              <w:widowControl w:val="false"/>
              <w:rPr/>
            </w:pPr>
            <w:r>
              <w:rPr/>
              <w:t xml:space="preserve">  </w:t>
            </w:r>
            <w:r>
              <w:rPr/>
              <w:t xml:space="preserve">e.g.: </w:t>
            </w:r>
            <w:hyperlink r:id="rId338" w:tgtFrame="new">
              <w:r>
                <w:rPr>
                  <w:rStyle w:val="InternetLink"/>
                </w:rPr>
                <w:t>MS:1000569</w:t>
              </w:r>
            </w:hyperlink>
            <w:r>
              <w:rPr/>
              <w:t xml:space="preserve"> (</w:t>
            </w:r>
            <w:r>
              <w:rPr>
                <w:rStyle w:val="Popup"/>
              </w:rPr>
              <w:t>SHA-1</w:t>
            </w:r>
            <w:r>
              <w:rPr/>
              <w:t xml:space="preserve">) </w:t>
            </w:r>
          </w:p>
        </w:tc>
      </w:tr>
    </w:tbl>
    <w:p>
      <w:pPr>
        <w:pStyle w:val="Normal"/>
        <w:rPr>
          <w:lang w:val="en-US"/>
        </w:rPr>
      </w:pPr>
      <w:r>
        <w:rPr>
          <w:lang w:val="en-US"/>
        </w:rPr>
      </w:r>
    </w:p>
    <w:p>
      <w:pPr>
        <w:pStyle w:val="Heading2"/>
        <w:ind w:left="0" w:hanging="0"/>
        <w:rPr/>
      </w:pPr>
      <w:bookmarkStart w:id="320" w:name="__RefHeading___Toc37602_832650626"/>
      <w:bookmarkStart w:id="321" w:name="_Toc477259898"/>
      <w:bookmarkEnd w:id="320"/>
      <w:r>
        <w:rPr/>
        <w:t>Element &lt;</w:t>
      </w:r>
      <w:bookmarkStart w:id="322" w:name="SpecificityRules"/>
      <w:r>
        <w:rPr/>
        <w:t>SpecificityRules</w:t>
      </w:r>
      <w:bookmarkEnd w:id="322"/>
      <w:r>
        <w:rPr/>
        <w:t>&gt;</w:t>
      </w:r>
      <w:bookmarkEnd w:id="32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36"/>
        <w:gridCol w:w="8535"/>
      </w:tblGrid>
      <w:tr>
        <w:trPr/>
        <w:tc>
          <w:tcPr>
            <w:tcW w:w="1436" w:type="dxa"/>
            <w:tcBorders/>
            <w:vAlign w:val="center"/>
          </w:tcPr>
          <w:p>
            <w:pPr>
              <w:pStyle w:val="Normal"/>
              <w:widowControl w:val="false"/>
              <w:rPr>
                <w:lang w:val="en-US"/>
              </w:rPr>
            </w:pPr>
            <w:r>
              <w:rPr>
                <w:b/>
                <w:bCs/>
                <w:lang w:val="en-US"/>
              </w:rPr>
              <w:t>Definition:</w:t>
            </w:r>
          </w:p>
        </w:tc>
        <w:tc>
          <w:tcPr>
            <w:tcW w:w="8535" w:type="dxa"/>
            <w:tcBorders/>
            <w:vAlign w:val="center"/>
          </w:tcPr>
          <w:p>
            <w:pPr>
              <w:pStyle w:val="Normal"/>
              <w:widowControl w:val="false"/>
              <w:rPr>
                <w:lang w:val="en-US"/>
              </w:rPr>
            </w:pPr>
            <w:r>
              <w:rPr>
                <w:lang w:val="en-US"/>
              </w:rPr>
              <w:t>The specificity rules of the searched modification including for example the probability of a</w:t>
            </w:r>
          </w:p>
          <w:p>
            <w:pPr>
              <w:pStyle w:val="Normal"/>
              <w:widowControl w:val="false"/>
              <w:rPr>
                <w:lang w:val="en-US"/>
              </w:rPr>
            </w:pPr>
            <w:r>
              <w:rPr>
                <w:lang w:val="en-US"/>
              </w:rPr>
              <w:t>modification's presence or peptide or protein termini. Standard fixed or variable status should</w:t>
            </w:r>
          </w:p>
          <w:p>
            <w:pPr>
              <w:pStyle w:val="Normal"/>
              <w:widowControl w:val="false"/>
              <w:rPr>
                <w:lang w:val="en-US"/>
              </w:rPr>
            </w:pPr>
            <w:r>
              <w:rPr>
                <w:lang w:val="en-US"/>
              </w:rPr>
              <w:t xml:space="preserve">be provided by the attribute fixedMod. </w:t>
            </w:r>
          </w:p>
        </w:tc>
      </w:tr>
      <w:tr>
        <w:trPr/>
        <w:tc>
          <w:tcPr>
            <w:tcW w:w="1436" w:type="dxa"/>
            <w:tcBorders/>
            <w:vAlign w:val="center"/>
          </w:tcPr>
          <w:p>
            <w:pPr>
              <w:pStyle w:val="Normal"/>
              <w:widowControl w:val="false"/>
              <w:rPr>
                <w:lang w:val="en-US"/>
              </w:rPr>
            </w:pPr>
            <w:r>
              <w:rPr>
                <w:b/>
                <w:bCs/>
                <w:lang w:val="en-US"/>
              </w:rPr>
              <w:t>Type:</w:t>
            </w:r>
          </w:p>
        </w:tc>
        <w:tc>
          <w:tcPr>
            <w:tcW w:w="8535" w:type="dxa"/>
            <w:tcBorders/>
            <w:vAlign w:val="center"/>
          </w:tcPr>
          <w:p>
            <w:pPr>
              <w:pStyle w:val="Normal"/>
              <w:widowControl w:val="false"/>
              <w:rPr>
                <w:lang w:val="en-US"/>
              </w:rPr>
            </w:pPr>
            <w:r>
              <w:rPr>
                <w:lang w:val="en-US"/>
              </w:rPr>
              <w:t xml:space="preserve">SpecificityRulesType </w:t>
            </w:r>
          </w:p>
        </w:tc>
      </w:tr>
      <w:tr>
        <w:trPr/>
        <w:tc>
          <w:tcPr>
            <w:tcW w:w="1436" w:type="dxa"/>
            <w:tcBorders/>
            <w:vAlign w:val="center"/>
          </w:tcPr>
          <w:p>
            <w:pPr>
              <w:pStyle w:val="Normal"/>
              <w:widowControl w:val="false"/>
              <w:rPr>
                <w:lang w:val="en-US"/>
              </w:rPr>
            </w:pPr>
            <w:r>
              <w:rPr>
                <w:b/>
                <w:bCs/>
                <w:lang w:val="en-US"/>
              </w:rPr>
              <w:t>Attributes:</w:t>
            </w:r>
          </w:p>
        </w:tc>
        <w:tc>
          <w:tcPr>
            <w:tcW w:w="8535" w:type="dxa"/>
            <w:tcBorders/>
            <w:vAlign w:val="center"/>
          </w:tcPr>
          <w:p>
            <w:pPr>
              <w:pStyle w:val="Normal"/>
              <w:widowControl w:val="false"/>
              <w:rPr>
                <w:lang w:val="en-US"/>
              </w:rPr>
            </w:pPr>
            <w:r>
              <w:rPr>
                <w:lang w:val="en-US"/>
              </w:rPr>
              <w:t>none</w:t>
            </w:r>
          </w:p>
        </w:tc>
      </w:tr>
      <w:tr>
        <w:trPr/>
        <w:tc>
          <w:tcPr>
            <w:tcW w:w="1436" w:type="dxa"/>
            <w:tcBorders/>
            <w:vAlign w:val="center"/>
          </w:tcPr>
          <w:p>
            <w:pPr>
              <w:pStyle w:val="Normal"/>
              <w:widowControl w:val="false"/>
              <w:rPr>
                <w:lang w:val="en-US"/>
              </w:rPr>
            </w:pPr>
            <w:r>
              <w:rPr>
                <w:b/>
                <w:bCs/>
                <w:lang w:val="en-US"/>
              </w:rPr>
              <w:t>Subelements:</w:t>
            </w:r>
          </w:p>
        </w:tc>
        <w:tc>
          <w:tcPr>
            <w:tcW w:w="8535" w:type="dxa"/>
            <w:tcBorders/>
            <w:vAlign w:val="center"/>
          </w:tcPr>
          <w:tbl>
            <w:tblPr>
              <w:tblW w:w="841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802"/>
              <w:gridCol w:w="1137"/>
              <w:gridCol w:w="1180"/>
              <w:gridCol w:w="4297"/>
            </w:tblGrid>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80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9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36" w:type="dxa"/>
            <w:tcBorders/>
            <w:vAlign w:val="center"/>
          </w:tcPr>
          <w:p>
            <w:pPr>
              <w:pStyle w:val="Normal"/>
              <w:widowControl w:val="false"/>
              <w:rPr>
                <w:lang w:val="en-US"/>
              </w:rPr>
            </w:pPr>
            <w:r>
              <w:rPr>
                <w:b/>
                <w:bCs/>
                <w:lang w:val="en-US"/>
              </w:rPr>
              <w:t>Example Context:</w:t>
            </w:r>
          </w:p>
        </w:tc>
        <w:tc>
          <w:tcPr>
            <w:tcW w:w="8535" w:type="dxa"/>
            <w:tcBorders/>
            <w:vAlign w:val="center"/>
          </w:tcPr>
          <w:p>
            <w:pPr>
              <w:pStyle w:val="HTMLPreformatted"/>
              <w:widowControl w:val="false"/>
              <w:rPr/>
            </w:pPr>
            <w:r>
              <w:rPr/>
              <w:t xml:space="preserve">          </w:t>
            </w:r>
            <w:r>
              <w:rPr/>
              <w:t>&lt;SpecificityRules&gt;</w:t>
            </w:r>
          </w:p>
          <w:p>
            <w:pPr>
              <w:pStyle w:val="HTMLPreformatted"/>
              <w:widowControl w:val="false"/>
              <w:rPr/>
            </w:pPr>
            <w:r>
              <w:rPr/>
              <w:t xml:space="preserve">            </w:t>
            </w:r>
            <w:r>
              <w:rPr/>
              <w:t>&lt;cvParam cvRef="PSI-MS" accession="MS:1002057" name="modification specificity protein N-</w:t>
            </w:r>
          </w:p>
          <w:p>
            <w:pPr>
              <w:pStyle w:val="HTMLPreformatted"/>
              <w:widowControl w:val="false"/>
              <w:rPr/>
            </w:pPr>
            <w:r>
              <w:rPr/>
              <w:t>term"/&gt;</w:t>
            </w:r>
          </w:p>
          <w:p>
            <w:pPr>
              <w:pStyle w:val="HTMLPreformatted"/>
              <w:widowControl w:val="false"/>
              <w:rPr/>
            </w:pPr>
            <w:r>
              <w:rPr/>
              <w:t xml:space="preserve">          </w:t>
            </w:r>
            <w:r>
              <w:rPr/>
              <w:t>&lt;/SpecificityRules&gt;</w:t>
            </w:r>
          </w:p>
        </w:tc>
      </w:tr>
      <w:tr>
        <w:trPr/>
        <w:tc>
          <w:tcPr>
            <w:tcW w:w="1436" w:type="dxa"/>
            <w:tcBorders/>
            <w:vAlign w:val="center"/>
          </w:tcPr>
          <w:p>
            <w:pPr>
              <w:pStyle w:val="Normal"/>
              <w:widowControl w:val="false"/>
              <w:rPr>
                <w:lang w:val="en-US"/>
              </w:rPr>
            </w:pPr>
            <w:r>
              <w:rPr>
                <w:b/>
                <w:bCs/>
                <w:lang w:val="en-US"/>
              </w:rPr>
              <w:t>cvParam Mapping Rules:</w:t>
            </w:r>
          </w:p>
        </w:tc>
        <w:tc>
          <w:tcPr>
            <w:tcW w:w="8535" w:type="dxa"/>
            <w:tcBorders/>
            <w:vAlign w:val="center"/>
          </w:tcPr>
          <w:p>
            <w:pPr>
              <w:pStyle w:val="HTMLPreformatted"/>
              <w:widowControl w:val="false"/>
              <w:rPr/>
            </w:pPr>
            <w:r>
              <w:rPr/>
              <w:t>Path /MzIdentML/AnalysisProtocolCollection/SpectrumIdentificationProtocol/ModificationParams/SearchModifi</w:t>
            </w:r>
          </w:p>
          <w:p>
            <w:pPr>
              <w:pStyle w:val="HTMLPreformatted"/>
              <w:widowControl w:val="false"/>
              <w:rPr/>
            </w:pPr>
            <w:r>
              <w:rPr/>
              <w:t>cation/SpecificityRules</w:t>
            </w:r>
          </w:p>
          <w:p>
            <w:pPr>
              <w:pStyle w:val="HTMLPreformatted"/>
              <w:widowControl w:val="false"/>
              <w:rPr/>
            </w:pPr>
            <w:r>
              <w:rPr/>
              <w:t xml:space="preserve">MUST supply a *child* term of </w:t>
            </w:r>
            <w:hyperlink r:id="rId339" w:tgtFrame="new">
              <w:r>
                <w:rPr>
                  <w:rStyle w:val="InternetLink"/>
                </w:rPr>
                <w:t>MS:1001056</w:t>
              </w:r>
            </w:hyperlink>
            <w:r>
              <w:rPr/>
              <w:t xml:space="preserve"> (</w:t>
            </w:r>
            <w:r>
              <w:rPr>
                <w:rStyle w:val="Popup"/>
              </w:rPr>
              <w:t>modification specificity rule</w:t>
            </w:r>
            <w:r>
              <w:rPr/>
              <w:t>) only once</w:t>
            </w:r>
          </w:p>
          <w:p>
            <w:pPr>
              <w:pStyle w:val="HTMLPreformatted"/>
              <w:widowControl w:val="false"/>
              <w:rPr/>
            </w:pPr>
            <w:r>
              <w:rPr/>
              <w:t xml:space="preserve">  </w:t>
            </w:r>
            <w:r>
              <w:rPr/>
              <w:t xml:space="preserve">e.g.: </w:t>
            </w:r>
            <w:hyperlink r:id="rId340" w:tgtFrame="new">
              <w:r>
                <w:rPr>
                  <w:rStyle w:val="InternetLink"/>
                </w:rPr>
                <w:t>MS:1001189</w:t>
              </w:r>
            </w:hyperlink>
            <w:r>
              <w:rPr/>
              <w:t xml:space="preserve"> (</w:t>
            </w:r>
            <w:r>
              <w:rPr>
                <w:rStyle w:val="Popup"/>
              </w:rPr>
              <w:t>modification specificity peptide N-term</w:t>
            </w:r>
            <w:r>
              <w:rPr/>
              <w:t xml:space="preserve">) </w:t>
            </w:r>
          </w:p>
          <w:p>
            <w:pPr>
              <w:pStyle w:val="HTMLPreformatted"/>
              <w:widowControl w:val="false"/>
              <w:rPr/>
            </w:pPr>
            <w:r>
              <w:rPr/>
              <w:t xml:space="preserve">  </w:t>
            </w:r>
            <w:r>
              <w:rPr/>
              <w:t xml:space="preserve">e.g.: </w:t>
            </w:r>
            <w:hyperlink r:id="rId341" w:tgtFrame="new">
              <w:r>
                <w:rPr>
                  <w:rStyle w:val="InternetLink"/>
                </w:rPr>
                <w:t>MS:1001190</w:t>
              </w:r>
            </w:hyperlink>
            <w:r>
              <w:rPr/>
              <w:t xml:space="preserve"> (</w:t>
            </w:r>
            <w:r>
              <w:rPr>
                <w:rStyle w:val="Popup"/>
              </w:rPr>
              <w:t>modification specificity peptide C-term</w:t>
            </w:r>
            <w:r>
              <w:rPr/>
              <w:t xml:space="preserve">) </w:t>
            </w:r>
          </w:p>
          <w:p>
            <w:pPr>
              <w:pStyle w:val="HTMLPreformatted"/>
              <w:widowControl w:val="false"/>
              <w:rPr/>
            </w:pPr>
            <w:r>
              <w:rPr/>
              <w:t xml:space="preserve">  </w:t>
            </w:r>
            <w:r>
              <w:rPr/>
              <w:t xml:space="preserve">e.g.: </w:t>
            </w:r>
            <w:hyperlink r:id="rId342" w:tgtFrame="new">
              <w:r>
                <w:rPr>
                  <w:rStyle w:val="InternetLink"/>
                </w:rPr>
                <w:t>MS:1001875</w:t>
              </w:r>
            </w:hyperlink>
            <w:r>
              <w:rPr/>
              <w:t xml:space="preserve"> (</w:t>
            </w:r>
            <w:r>
              <w:rPr>
                <w:rStyle w:val="Popup"/>
              </w:rPr>
              <w:t>modification motif</w:t>
            </w:r>
            <w:r>
              <w:rPr/>
              <w:t xml:space="preserve">) </w:t>
            </w:r>
          </w:p>
          <w:p>
            <w:pPr>
              <w:pStyle w:val="HTMLPreformatted"/>
              <w:widowControl w:val="false"/>
              <w:rPr/>
            </w:pPr>
            <w:r>
              <w:rPr/>
              <w:t xml:space="preserve">  </w:t>
            </w:r>
            <w:r>
              <w:rPr/>
              <w:t xml:space="preserve">e.g.: </w:t>
            </w:r>
            <w:hyperlink r:id="rId343" w:tgtFrame="new">
              <w:r>
                <w:rPr>
                  <w:rStyle w:val="InternetLink"/>
                </w:rPr>
                <w:t>MS:1001876</w:t>
              </w:r>
            </w:hyperlink>
            <w:r>
              <w:rPr/>
              <w:t xml:space="preserve"> (</w:t>
            </w:r>
            <w:r>
              <w:rPr>
                <w:rStyle w:val="Popup"/>
              </w:rPr>
              <w:t>modification probability</w:t>
            </w:r>
            <w:r>
              <w:rPr/>
              <w:t xml:space="preserve">) </w:t>
            </w:r>
          </w:p>
          <w:p>
            <w:pPr>
              <w:pStyle w:val="HTMLPreformatted"/>
              <w:widowControl w:val="false"/>
              <w:rPr/>
            </w:pPr>
            <w:r>
              <w:rPr/>
              <w:t xml:space="preserve">  </w:t>
            </w:r>
            <w:r>
              <w:rPr/>
              <w:t xml:space="preserve">e.g.: </w:t>
            </w:r>
            <w:hyperlink r:id="rId344" w:tgtFrame="new">
              <w:r>
                <w:rPr>
                  <w:rStyle w:val="InternetLink"/>
                </w:rPr>
                <w:t>MS:1002057</w:t>
              </w:r>
            </w:hyperlink>
            <w:r>
              <w:rPr/>
              <w:t xml:space="preserve"> (</w:t>
            </w:r>
            <w:r>
              <w:rPr>
                <w:rStyle w:val="Popup"/>
              </w:rPr>
              <w:t>modification specificity protein N-term</w:t>
            </w:r>
            <w:r>
              <w:rPr/>
              <w:t xml:space="preserve">) </w:t>
            </w:r>
          </w:p>
          <w:p>
            <w:pPr>
              <w:pStyle w:val="HTMLPreformatted"/>
              <w:widowControl w:val="false"/>
              <w:rPr/>
            </w:pPr>
            <w:r>
              <w:rPr/>
              <w:t xml:space="preserve">  </w:t>
            </w:r>
            <w:r>
              <w:rPr/>
              <w:t xml:space="preserve">e.g.: </w:t>
            </w:r>
            <w:hyperlink r:id="rId345" w:tgtFrame="new">
              <w:r>
                <w:rPr>
                  <w:rStyle w:val="InternetLink"/>
                </w:rPr>
                <w:t>MS:1002058</w:t>
              </w:r>
            </w:hyperlink>
            <w:r>
              <w:rPr/>
              <w:t xml:space="preserve"> (</w:t>
            </w:r>
            <w:r>
              <w:rPr>
                <w:rStyle w:val="Popup"/>
              </w:rPr>
              <w:t>modification specificity protein C-term</w:t>
            </w:r>
            <w:r>
              <w:rPr/>
              <w:t xml:space="preserve">) </w:t>
            </w:r>
          </w:p>
        </w:tc>
      </w:tr>
      <w:tr>
        <w:trPr/>
        <w:tc>
          <w:tcPr>
            <w:tcW w:w="1436" w:type="dxa"/>
            <w:tcBorders/>
            <w:vAlign w:val="center"/>
          </w:tcPr>
          <w:p>
            <w:pPr>
              <w:pStyle w:val="Normal"/>
              <w:widowControl w:val="false"/>
              <w:rPr>
                <w:lang w:val="en-US"/>
              </w:rPr>
            </w:pPr>
            <w:r>
              <w:rPr>
                <w:b/>
                <w:bCs/>
                <w:lang w:val="en-US"/>
              </w:rPr>
              <w:t>Example cvParams:</w:t>
            </w:r>
          </w:p>
        </w:tc>
        <w:tc>
          <w:tcPr>
            <w:tcW w:w="8535" w:type="dxa"/>
            <w:tcBorders/>
            <w:vAlign w:val="center"/>
          </w:tcPr>
          <w:p>
            <w:pPr>
              <w:pStyle w:val="HTMLPreformatted"/>
              <w:widowControl w:val="false"/>
              <w:rPr/>
            </w:pPr>
            <w:r>
              <w:rPr/>
              <w:t>&lt;cvParam accession="MS:1001189" cvRef="PSI-MS" name="modification specificity peptide N-term"/&gt;</w:t>
            </w:r>
          </w:p>
          <w:p>
            <w:pPr>
              <w:pStyle w:val="HTMLPreformatted"/>
              <w:widowControl w:val="false"/>
              <w:rPr/>
            </w:pPr>
            <w:del w:id="709" w:author="Colin Combe" w:date="2023-01-25T15:49:00Z">
              <w:r>
                <w:rPr/>
                <w:delText>&lt;cvParam accession="UNIMOD:214" cvRef="UNIMOD" name="iTRAQ4plex"/&gt;</w:delText>
              </w:r>
            </w:del>
            <w:r>
              <w:rPr/>
              <w:commentReference w:id="17"/>
            </w:r>
          </w:p>
          <w:p>
            <w:pPr>
              <w:pStyle w:val="HTMLPreformatted"/>
              <w:widowControl w:val="false"/>
              <w:rPr/>
            </w:pPr>
            <w:r>
              <w:rPr/>
              <w:t>&lt;cvParam accession="MS:1002057" cvRef="PSI-MS" name="modification specificity protein N-term"/&gt;</w:t>
            </w:r>
          </w:p>
          <w:p>
            <w:pPr>
              <w:pStyle w:val="HTMLPreformatted"/>
              <w:widowControl w:val="false"/>
              <w:rPr>
                <w:del w:id="711" w:author="Colin Combe" w:date="2023-01-25T15:50:00Z"/>
              </w:rPr>
            </w:pPr>
            <w:del w:id="710" w:author="Colin Combe" w:date="2023-01-25T15:50:00Z">
              <w:r>
                <w:rPr/>
                <w:delText>&lt;cvParam accession="UNIMOD:1" cvRef="UNIMOD" name="Acetyl"/&gt;</w:delText>
              </w:r>
            </w:del>
          </w:p>
          <w:p>
            <w:pPr>
              <w:pStyle w:val="HTMLPreformatted"/>
              <w:widowControl w:val="false"/>
              <w:rPr>
                <w:del w:id="713" w:author="Colin Combe" w:date="2023-01-25T15:50:00Z"/>
              </w:rPr>
            </w:pPr>
            <w:del w:id="712" w:author="Colin Combe" w:date="2023-01-25T15:50:00Z">
              <w:r>
                <w:rPr/>
                <w:delText>&lt;cvParam cvRef="PSI-MS" accession="MS:1002504" name="modification index" value="2"/&gt;</w:delText>
              </w:r>
            </w:del>
          </w:p>
          <w:p>
            <w:pPr>
              <w:pStyle w:val="HTMLPreformatted"/>
              <w:widowControl w:val="false"/>
              <w:rPr>
                <w:del w:id="715" w:author="Colin Combe" w:date="2023-01-25T15:50:00Z"/>
              </w:rPr>
            </w:pPr>
            <w:del w:id="714" w:author="Colin Combe" w:date="2023-01-25T15:50:00Z">
              <w:r>
                <w:rPr/>
                <w:delText>&lt;cvParam cvRef="UNIMOD" accession="UNIMOD:27" name="Glu-&gt;pyro-Glu"/&gt;</w:delText>
              </w:r>
            </w:del>
          </w:p>
          <w:p>
            <w:pPr>
              <w:pStyle w:val="HTMLPreformatted"/>
              <w:widowControl w:val="false"/>
              <w:rPr>
                <w:del w:id="717" w:author="Colin Combe" w:date="2023-01-25T15:50:00Z"/>
              </w:rPr>
            </w:pPr>
            <w:del w:id="716" w:author="Colin Combe" w:date="2023-01-25T15:50:00Z">
              <w:r>
                <w:rPr/>
                <w:delText>&lt;cvParam cvRef="UNIMOD" accession="UNIMOD:28" name="Gln-&gt;pyro-Glu"/&gt;</w:delText>
              </w:r>
            </w:del>
          </w:p>
          <w:p>
            <w:pPr>
              <w:pStyle w:val="HTMLPreformatted"/>
              <w:widowControl w:val="false"/>
              <w:rPr>
                <w:del w:id="719" w:author="Colin Combe" w:date="2023-01-25T15:50:00Z"/>
              </w:rPr>
            </w:pPr>
            <w:del w:id="718" w:author="Colin Combe" w:date="2023-01-25T15:50:00Z">
              <w:r>
                <w:rPr/>
                <w:delText>&lt;cvParam cvRef="UNIMOD" accession="UNIMOD:385" name="Ammonia-loss"/&gt;</w:delText>
              </w:r>
            </w:del>
          </w:p>
          <w:p>
            <w:pPr>
              <w:pStyle w:val="HTMLPreformatted"/>
              <w:widowControl w:val="false"/>
              <w:rPr>
                <w:del w:id="721" w:author="Colin Combe" w:date="2023-01-25T15:50:00Z"/>
              </w:rPr>
            </w:pPr>
            <w:del w:id="720" w:author="Colin Combe" w:date="2023-01-25T15:50:00Z">
              <w:r>
                <w:rPr/>
                <w:delText>&lt;cvParam cvRef="XLMOD" accession="XLMOD:02000" name="BS3"&gt;&lt;/cvParam&gt;</w:delText>
              </w:r>
            </w:del>
          </w:p>
          <w:p>
            <w:pPr>
              <w:pStyle w:val="HTMLPreformatted"/>
              <w:widowControl w:val="false"/>
              <w:rPr>
                <w:del w:id="725" w:author="Colin Combe" w:date="2023-01-25T15:50:00Z"/>
              </w:rPr>
            </w:pPr>
            <w:del w:id="722" w:author="Colin Combe" w:date="2023-01-25T15:50:00Z">
              <w:r>
                <w:rPr/>
                <w:delText>&lt;cvParam cvRef="PSI-MS" accession="MS:1002509" name="</w:delText>
              </w:r>
            </w:del>
            <w:del w:id="723" w:author="Juan Antonio Vizcaino" w:date="2023-01-25T10:41:00Z">
              <w:r>
                <w:rPr/>
                <w:delText>cross-link</w:delText>
              </w:r>
            </w:del>
            <w:del w:id="724" w:author="Colin Combe" w:date="2023-01-25T15:50:00Z">
              <w:r>
                <w:rPr/>
                <w:delText>crosslink donor" value="0"&gt;&lt;/cvParam&gt;</w:delText>
              </w:r>
            </w:del>
          </w:p>
          <w:p>
            <w:pPr>
              <w:pStyle w:val="HTMLPreformatted"/>
              <w:widowControl w:val="false"/>
              <w:rPr>
                <w:del w:id="729" w:author="Colin Combe" w:date="2023-01-25T15:50:00Z"/>
              </w:rPr>
            </w:pPr>
            <w:del w:id="726" w:author="Colin Combe" w:date="2023-01-25T15:50:00Z">
              <w:r>
                <w:rPr/>
                <w:delText>&lt;cvParam cvRef="PSI-MS" accession="MS:1002510" name="</w:delText>
              </w:r>
            </w:del>
            <w:del w:id="727" w:author="Juan Antonio Vizcaino" w:date="2023-01-25T10:41:00Z">
              <w:r>
                <w:rPr/>
                <w:delText>cross-link</w:delText>
              </w:r>
            </w:del>
            <w:del w:id="728" w:author="Colin Combe" w:date="2023-01-25T15:50:00Z">
              <w:r>
                <w:rPr/>
                <w:delText>crosslink acceptor" value="0"&gt;&lt;/cvParam&gt;</w:delText>
              </w:r>
            </w:del>
          </w:p>
          <w:p>
            <w:pPr>
              <w:pStyle w:val="HTMLPreformatted"/>
              <w:widowControl w:val="false"/>
              <w:rPr/>
            </w:pPr>
            <w:del w:id="730" w:author="Colin Combe" w:date="2023-01-25T15:50:00Z">
              <w:r>
                <w:rPr/>
                <w:delText>&lt;cvParam cvRef="XLMOD" accession="XLMOD:02004" name="BS3-d4"&gt;&lt;/cvParam&gt;</w:delText>
              </w:r>
            </w:del>
            <w:r>
              <w:rPr/>
              <w:commentReference w:id="18"/>
            </w:r>
          </w:p>
        </w:tc>
      </w:tr>
    </w:tbl>
    <w:p>
      <w:pPr>
        <w:pStyle w:val="Normal"/>
        <w:rPr>
          <w:lang w:val="en-US"/>
        </w:rPr>
      </w:pPr>
      <w:r>
        <w:rPr>
          <w:lang w:val="en-US"/>
        </w:rPr>
      </w:r>
    </w:p>
    <w:p>
      <w:pPr>
        <w:pStyle w:val="Heading2"/>
        <w:ind w:left="0" w:hanging="0"/>
        <w:rPr/>
      </w:pPr>
      <w:bookmarkStart w:id="323" w:name="__RefHeading___Toc37604_832650626"/>
      <w:bookmarkStart w:id="324" w:name="_Toc477259899"/>
      <w:bookmarkEnd w:id="323"/>
      <w:r>
        <w:rPr/>
        <w:t>Element &lt;</w:t>
      </w:r>
      <w:bookmarkStart w:id="325" w:name="SpectraData"/>
      <w:r>
        <w:rPr/>
        <w:t>SpectraData</w:t>
      </w:r>
      <w:bookmarkEnd w:id="325"/>
      <w:r>
        <w:rPr/>
        <w:t>&gt;</w:t>
      </w:r>
      <w:bookmarkEnd w:id="32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5"/>
        <w:gridCol w:w="8556"/>
      </w:tblGrid>
      <w:tr>
        <w:trPr/>
        <w:tc>
          <w:tcPr>
            <w:tcW w:w="1415" w:type="dxa"/>
            <w:tcBorders/>
            <w:vAlign w:val="center"/>
          </w:tcPr>
          <w:p>
            <w:pPr>
              <w:pStyle w:val="Normal"/>
              <w:widowControl w:val="false"/>
              <w:rPr>
                <w:lang w:val="en-US"/>
              </w:rPr>
            </w:pPr>
            <w:r>
              <w:rPr>
                <w:b/>
                <w:bCs/>
                <w:lang w:val="en-US"/>
              </w:rPr>
              <w:t>Definition:</w:t>
            </w:r>
          </w:p>
        </w:tc>
        <w:tc>
          <w:tcPr>
            <w:tcW w:w="8556" w:type="dxa"/>
            <w:tcBorders/>
            <w:vAlign w:val="center"/>
          </w:tcPr>
          <w:p>
            <w:pPr>
              <w:pStyle w:val="Normal"/>
              <w:widowControl w:val="false"/>
              <w:rPr>
                <w:lang w:val="en-US"/>
              </w:rPr>
            </w:pPr>
            <w:r>
              <w:rPr>
                <w:lang w:val="en-US"/>
              </w:rPr>
              <w:t xml:space="preserve">A data set containing spectra data (consisting of one or more spectra). </w:t>
            </w:r>
          </w:p>
        </w:tc>
      </w:tr>
      <w:tr>
        <w:trPr/>
        <w:tc>
          <w:tcPr>
            <w:tcW w:w="1415" w:type="dxa"/>
            <w:tcBorders/>
            <w:vAlign w:val="center"/>
          </w:tcPr>
          <w:p>
            <w:pPr>
              <w:pStyle w:val="Normal"/>
              <w:widowControl w:val="false"/>
              <w:rPr>
                <w:lang w:val="en-US"/>
              </w:rPr>
            </w:pPr>
            <w:r>
              <w:rPr>
                <w:b/>
                <w:bCs/>
                <w:lang w:val="en-US"/>
              </w:rPr>
              <w:t>Type:</w:t>
            </w:r>
          </w:p>
        </w:tc>
        <w:tc>
          <w:tcPr>
            <w:tcW w:w="8556" w:type="dxa"/>
            <w:tcBorders/>
            <w:vAlign w:val="center"/>
          </w:tcPr>
          <w:p>
            <w:pPr>
              <w:pStyle w:val="Normal"/>
              <w:widowControl w:val="false"/>
              <w:rPr>
                <w:lang w:val="en-US"/>
              </w:rPr>
            </w:pPr>
            <w:r>
              <w:rPr>
                <w:lang w:val="en-US"/>
              </w:rPr>
              <w:t xml:space="preserve">SpectraDataType </w:t>
            </w:r>
          </w:p>
        </w:tc>
      </w:tr>
      <w:tr>
        <w:trPr/>
        <w:tc>
          <w:tcPr>
            <w:tcW w:w="1415" w:type="dxa"/>
            <w:tcBorders/>
            <w:vAlign w:val="center"/>
          </w:tcPr>
          <w:p>
            <w:pPr>
              <w:pStyle w:val="Normal"/>
              <w:widowControl w:val="false"/>
              <w:rPr>
                <w:lang w:val="en-US"/>
              </w:rPr>
            </w:pPr>
            <w:r>
              <w:rPr>
                <w:b/>
                <w:bCs/>
                <w:lang w:val="en-US"/>
              </w:rPr>
              <w:t>Attributes:</w:t>
            </w:r>
          </w:p>
        </w:tc>
        <w:tc>
          <w:tcPr>
            <w:tcW w:w="8556" w:type="dxa"/>
            <w:tcBorders/>
            <w:vAlign w:val="center"/>
          </w:tcPr>
          <w:tbl>
            <w:tblPr>
              <w:tblW w:w="835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9"/>
              <w:gridCol w:w="1121"/>
              <w:gridCol w:w="826"/>
              <w:gridCol w:w="4865"/>
            </w:tblGrid>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xsd:anyURI</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location of the data file.</w:t>
                  </w:r>
                </w:p>
              </w:tc>
            </w:tr>
            <w:tr>
              <w:trPr/>
              <w:tc>
                <w:tcPr>
                  <w:tcW w:w="153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2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Subelements:</w:t>
            </w:r>
          </w:p>
        </w:tc>
        <w:tc>
          <w:tcPr>
            <w:tcW w:w="8556" w:type="dxa"/>
            <w:tcBorders/>
            <w:vAlign w:val="center"/>
          </w:tcPr>
          <w:tbl>
            <w:tblPr>
              <w:tblW w:w="829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817"/>
              <w:gridCol w:w="1135"/>
              <w:gridCol w:w="1183"/>
              <w:gridCol w:w="3161"/>
            </w:tblGrid>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xternalFormatDocumentation">
                    <w:r>
                      <w:rPr>
                        <w:rStyle w:val="InternetLink"/>
                        <w:lang w:val="en-US"/>
                      </w:rPr>
                      <w:t>ExternalFormatDocumentation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URI to access documentation and tools to interpret the external format of the ExternalData instance. For example, XML Schema or static libraries (APIs) to access binary formats.</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ileFormat">
                    <w:r>
                      <w:rPr>
                        <w:rStyle w:val="InternetLink"/>
                        <w:lang w:val="en-US"/>
                      </w:rPr>
                      <w:t>FileFormat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format of the ExternalData file, for example "tiff" for image files. </w:t>
                  </w:r>
                </w:p>
              </w:tc>
            </w:tr>
            <w:tr>
              <w:trPr/>
              <w:tc>
                <w:tcPr>
                  <w:tcW w:w="28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Format">
                    <w:r>
                      <w:rPr>
                        <w:rStyle w:val="InternetLink"/>
                        <w:lang w:val="en-US"/>
                      </w:rPr>
                      <w:t>SpectrumIDFormat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1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format of the spectrum identifier within the source file</w:t>
                  </w:r>
                </w:p>
              </w:tc>
            </w:tr>
          </w:tbl>
          <w:p>
            <w:pPr>
              <w:pStyle w:val="Normal"/>
              <w:widowControl w:val="false"/>
              <w:rPr>
                <w:lang w:val="en-US"/>
              </w:rPr>
            </w:pPr>
            <w:r>
              <w:rPr>
                <w:lang w:val="en-US"/>
              </w:rPr>
            </w:r>
          </w:p>
        </w:tc>
      </w:tr>
      <w:tr>
        <w:trPr/>
        <w:tc>
          <w:tcPr>
            <w:tcW w:w="1415" w:type="dxa"/>
            <w:tcBorders/>
            <w:vAlign w:val="center"/>
          </w:tcPr>
          <w:p>
            <w:pPr>
              <w:pStyle w:val="Normal"/>
              <w:widowControl w:val="false"/>
              <w:rPr>
                <w:lang w:val="en-US"/>
              </w:rPr>
            </w:pPr>
            <w:r>
              <w:rPr>
                <w:b/>
                <w:bCs/>
                <w:lang w:val="en-US"/>
              </w:rPr>
              <w:t>Example Context:</w:t>
            </w:r>
          </w:p>
        </w:tc>
        <w:tc>
          <w:tcPr>
            <w:tcW w:w="8556" w:type="dxa"/>
            <w:tcBorders/>
            <w:vAlign w:val="center"/>
          </w:tcPr>
          <w:p>
            <w:pPr>
              <w:pStyle w:val="HTMLPreformatted"/>
              <w:widowControl w:val="false"/>
              <w:rPr/>
            </w:pPr>
            <w:r>
              <w:rPr/>
              <w:t>&lt;SpectraData location="E:\Work\PSI\mzIdentML\ProteinInference\Rosetta2\Peaklistswithecoli\Rosetta2a_Ecoli_spectra</w:t>
            </w:r>
          </w:p>
          <w:p>
            <w:pPr>
              <w:pStyle w:val="HTMLPreformatted"/>
              <w:widowControl w:val="false"/>
              <w:rPr/>
            </w:pPr>
            <w:r>
              <w:rPr/>
              <w:t>.mgf" name="Rosetta2a_Ecoli_spectra.mgf" id="SID_1"&gt;</w:t>
            </w:r>
          </w:p>
          <w:p>
            <w:pPr>
              <w:pStyle w:val="HTMLPreformatted"/>
              <w:widowControl w:val="false"/>
              <w:rPr/>
            </w:pPr>
            <w:r>
              <w:rPr/>
              <w:t xml:space="preserve">    </w:t>
            </w:r>
            <w:r>
              <w:rPr/>
              <w:t>&lt;FileFormat&gt;</w:t>
            </w:r>
          </w:p>
          <w:p>
            <w:pPr>
              <w:pStyle w:val="HTMLPreformatted"/>
              <w:widowControl w:val="false"/>
              <w:rPr/>
            </w:pPr>
            <w:r>
              <w:rPr/>
              <w:t xml:space="preserve">        </w:t>
            </w:r>
            <w:r>
              <w:rPr/>
              <w:t>&lt;cvParam accession="MS:1001062" cvRef="PSI-MS" name="Mascot MGF format"/&gt;</w:t>
            </w:r>
          </w:p>
          <w:p>
            <w:pPr>
              <w:pStyle w:val="HTMLPreformatted"/>
              <w:widowControl w:val="false"/>
              <w:rPr/>
            </w:pPr>
            <w:r>
              <w:rPr/>
              <w:t xml:space="preserve">    </w:t>
            </w:r>
            <w:r>
              <w:rPr/>
              <w:t>&lt;/FileFormat&gt;</w:t>
            </w:r>
          </w:p>
          <w:p>
            <w:pPr>
              <w:pStyle w:val="HTMLPreformatted"/>
              <w:widowControl w:val="false"/>
              <w:rPr/>
            </w:pPr>
            <w:r>
              <w:rPr/>
              <w:t xml:space="preserve">    </w:t>
            </w:r>
            <w:r>
              <w:rPr/>
              <w:t>&lt;SpectrumIDFormat&gt;</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&lt;/SpectrumIDFormat&gt;</w:t>
            </w:r>
          </w:p>
          <w:p>
            <w:pPr>
              <w:pStyle w:val="HTMLPreformatted"/>
              <w:widowControl w:val="false"/>
              <w:rPr/>
            </w:pPr>
            <w:r>
              <w:rPr/>
              <w:t xml:space="preserve">  </w:t>
            </w:r>
            <w:r>
              <w:rPr/>
              <w:t>...</w:t>
            </w:r>
          </w:p>
          <w:p>
            <w:pPr>
              <w:pStyle w:val="HTMLPreformatted"/>
              <w:widowControl w:val="false"/>
              <w:rPr/>
            </w:pPr>
            <w:r>
              <w:rPr/>
              <w:t>&lt;/SpectraData&gt;</w:t>
            </w:r>
          </w:p>
        </w:tc>
      </w:tr>
    </w:tbl>
    <w:p>
      <w:pPr>
        <w:pStyle w:val="Normal"/>
        <w:rPr>
          <w:lang w:val="en-US"/>
        </w:rPr>
      </w:pPr>
      <w:r>
        <w:rPr>
          <w:lang w:val="en-US"/>
        </w:rPr>
      </w:r>
    </w:p>
    <w:p>
      <w:pPr>
        <w:pStyle w:val="Heading2"/>
        <w:ind w:left="0" w:hanging="0"/>
        <w:rPr/>
      </w:pPr>
      <w:bookmarkStart w:id="326" w:name="__RefHeading___Toc37606_832650626"/>
      <w:bookmarkStart w:id="327" w:name="_Toc477259900"/>
      <w:bookmarkEnd w:id="326"/>
      <w:r>
        <w:rPr/>
        <w:t>Element &lt;</w:t>
      </w:r>
      <w:bookmarkStart w:id="328" w:name="SpectrumIdentification"/>
      <w:r>
        <w:rPr/>
        <w:t>SpectrumIdentification</w:t>
      </w:r>
      <w:bookmarkEnd w:id="328"/>
      <w:r>
        <w:rPr/>
        <w:t>&gt;</w:t>
      </w:r>
      <w:bookmarkEnd w:id="32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10"/>
        <w:gridCol w:w="8561"/>
      </w:tblGrid>
      <w:tr>
        <w:trPr/>
        <w:tc>
          <w:tcPr>
            <w:tcW w:w="1410" w:type="dxa"/>
            <w:tcBorders/>
            <w:vAlign w:val="center"/>
          </w:tcPr>
          <w:p>
            <w:pPr>
              <w:pStyle w:val="Normal"/>
              <w:widowControl w:val="false"/>
              <w:rPr>
                <w:lang w:val="en-US"/>
              </w:rPr>
            </w:pPr>
            <w:r>
              <w:rPr>
                <w:b/>
                <w:bCs/>
                <w:lang w:val="en-US"/>
              </w:rPr>
              <w:t>Definition:</w:t>
            </w:r>
          </w:p>
        </w:tc>
        <w:tc>
          <w:tcPr>
            <w:tcW w:w="8561" w:type="dxa"/>
            <w:tcBorders/>
            <w:vAlign w:val="center"/>
          </w:tcPr>
          <w:p>
            <w:pPr>
              <w:pStyle w:val="Normal"/>
              <w:widowControl w:val="false"/>
              <w:rPr>
                <w:lang w:val="en-US"/>
              </w:rPr>
            </w:pPr>
            <w:r>
              <w:rPr>
                <w:lang w:val="en-US"/>
              </w:rPr>
              <w:t xml:space="preserve">An Analysis which tries to identify peptides in input spectra, referencing the database searched, the input spectra, the output results and the protocol that is run. </w:t>
            </w:r>
          </w:p>
        </w:tc>
      </w:tr>
      <w:tr>
        <w:trPr/>
        <w:tc>
          <w:tcPr>
            <w:tcW w:w="1410" w:type="dxa"/>
            <w:tcBorders/>
            <w:vAlign w:val="center"/>
          </w:tcPr>
          <w:p>
            <w:pPr>
              <w:pStyle w:val="Normal"/>
              <w:widowControl w:val="false"/>
              <w:rPr>
                <w:lang w:val="en-US"/>
              </w:rPr>
            </w:pPr>
            <w:r>
              <w:rPr>
                <w:b/>
                <w:bCs/>
                <w:lang w:val="en-US"/>
              </w:rPr>
              <w:t>Type:</w:t>
            </w:r>
          </w:p>
        </w:tc>
        <w:tc>
          <w:tcPr>
            <w:tcW w:w="8561" w:type="dxa"/>
            <w:tcBorders/>
            <w:vAlign w:val="center"/>
          </w:tcPr>
          <w:p>
            <w:pPr>
              <w:pStyle w:val="Normal"/>
              <w:widowControl w:val="false"/>
              <w:rPr>
                <w:lang w:val="en-US"/>
              </w:rPr>
            </w:pPr>
            <w:r>
              <w:rPr>
                <w:lang w:val="en-US"/>
              </w:rPr>
              <w:t xml:space="preserve">SpectrumIdentificationType </w:t>
            </w:r>
          </w:p>
        </w:tc>
      </w:tr>
      <w:tr>
        <w:trPr/>
        <w:tc>
          <w:tcPr>
            <w:tcW w:w="1410" w:type="dxa"/>
            <w:tcBorders/>
            <w:vAlign w:val="center"/>
          </w:tcPr>
          <w:p>
            <w:pPr>
              <w:pStyle w:val="Normal"/>
              <w:widowControl w:val="false"/>
              <w:rPr>
                <w:lang w:val="en-US"/>
              </w:rPr>
            </w:pPr>
            <w:r>
              <w:rPr>
                <w:b/>
                <w:bCs/>
                <w:lang w:val="en-US"/>
              </w:rPr>
              <w:t>Attributes:</w:t>
            </w:r>
          </w:p>
        </w:tc>
        <w:tc>
          <w:tcPr>
            <w:tcW w:w="8561" w:type="dxa"/>
            <w:tcBorders/>
            <w:vAlign w:val="center"/>
          </w:tcPr>
          <w:tbl>
            <w:tblPr>
              <w:tblW w:w="847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3130"/>
              <w:gridCol w:w="1291"/>
              <w:gridCol w:w="825"/>
              <w:gridCol w:w="3224"/>
            </w:tblGrid>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activityDate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xsd:dateTime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When the protocol was applied.</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spectrumIdentificationList_ref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SpectrumIdentificationList produced by this analysis in the DataCollection section. </w:t>
                  </w:r>
                </w:p>
              </w:tc>
            </w:tr>
            <w:tr>
              <w:trPr/>
              <w:tc>
                <w:tcPr>
                  <w:tcW w:w="31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spectrumIdentificationProtocol_ref</w:t>
                  </w:r>
                </w:p>
              </w:tc>
              <w:tc>
                <w:tcPr>
                  <w:tcW w:w="12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2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search protocol used for this SpectrumIdentification. </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Subelements:</w:t>
            </w:r>
          </w:p>
        </w:tc>
        <w:tc>
          <w:tcPr>
            <w:tcW w:w="8561" w:type="dxa"/>
            <w:tcBorders/>
            <w:vAlign w:val="center"/>
          </w:tcPr>
          <w:tbl>
            <w:tblPr>
              <w:tblW w:w="744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08"/>
              <w:gridCol w:w="1135"/>
              <w:gridCol w:w="1181"/>
              <w:gridCol w:w="3217"/>
            </w:tblGrid>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InputSpectra">
                    <w:r>
                      <w:rPr>
                        <w:rStyle w:val="InternetLink"/>
                        <w:lang w:val="en-US"/>
                      </w:rPr>
                      <w:t>InputSpectra</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spectra data sets used.</w:t>
                  </w:r>
                </w:p>
              </w:tc>
            </w:tr>
            <w:tr>
              <w:trPr/>
              <w:tc>
                <w:tcPr>
                  <w:tcW w:w="190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DatabaseRef">
                    <w:r>
                      <w:rPr>
                        <w:rStyle w:val="InternetLink"/>
                        <w:lang w:val="en-US"/>
                      </w:rPr>
                      <w:t>SearchDatabaseRef</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21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One of the search databases used.</w:t>
                  </w:r>
                </w:p>
              </w:tc>
            </w:tr>
          </w:tbl>
          <w:p>
            <w:pPr>
              <w:pStyle w:val="Normal"/>
              <w:widowControl w:val="false"/>
              <w:rPr>
                <w:lang w:val="en-US"/>
              </w:rPr>
            </w:pPr>
            <w:r>
              <w:rPr>
                <w:lang w:val="en-US"/>
              </w:rPr>
            </w:r>
          </w:p>
        </w:tc>
      </w:tr>
      <w:tr>
        <w:trPr/>
        <w:tc>
          <w:tcPr>
            <w:tcW w:w="1410" w:type="dxa"/>
            <w:tcBorders/>
            <w:vAlign w:val="center"/>
          </w:tcPr>
          <w:p>
            <w:pPr>
              <w:pStyle w:val="Normal"/>
              <w:widowControl w:val="false"/>
              <w:rPr>
                <w:lang w:val="en-US"/>
              </w:rPr>
            </w:pPr>
            <w:r>
              <w:rPr>
                <w:b/>
                <w:bCs/>
                <w:lang w:val="en-US"/>
              </w:rPr>
              <w:t>Example Context:</w:t>
            </w:r>
          </w:p>
        </w:tc>
        <w:tc>
          <w:tcPr>
            <w:tcW w:w="8561" w:type="dxa"/>
            <w:tcBorders/>
            <w:vAlign w:val="center"/>
          </w:tcPr>
          <w:p>
            <w:pPr>
              <w:pStyle w:val="HTMLPreformatted"/>
              <w:widowControl w:val="false"/>
              <w:rPr/>
            </w:pPr>
            <w:r>
              <w:rPr/>
              <w:t>&lt;SpectrumIdentification spectrumIdentificationProtocol_ref="SearchProtocol_1_4299" spectrumIdentificationList_ref="SII_LIST_1_1_4299_120114_20_Orbi2_ZC_QC_220_HSAd0-d4-1to1-3_Din.raw" id="SpecIdent__4299_120114_20_Orbi2_ZC_QC_220_HSAd0-d4-1to1-3_Din.raw"&gt;</w:t>
            </w:r>
          </w:p>
          <w:p>
            <w:pPr>
              <w:pStyle w:val="HTMLPreformatted"/>
              <w:widowControl w:val="false"/>
              <w:rPr/>
            </w:pPr>
            <w:r>
              <w:rPr/>
              <w:t xml:space="preserve">  </w:t>
            </w:r>
            <w:r>
              <w:rPr/>
              <w:t>&lt;InputSpectra spectraData_ref="SD_4299_120114_20_Orbi2_ZC_QC_220_HSAd0-d4-1to1-3_Din.raw"&gt;&lt;/InputSpectra&gt;</w:t>
            </w:r>
          </w:p>
          <w:p>
            <w:pPr>
              <w:pStyle w:val="HTMLPreformatted"/>
              <w:widowControl w:val="false"/>
              <w:rPr/>
            </w:pPr>
            <w:r>
              <w:rPr/>
              <w:t xml:space="preserve">  </w:t>
            </w:r>
            <w:r>
              <w:rPr/>
              <w:t>&lt;SearchDatabaseRef searchDatabase_ref="SDB_4299_203"&gt;&lt;/SearchDatabaseRef&gt;</w:t>
            </w:r>
          </w:p>
          <w:p>
            <w:pPr>
              <w:pStyle w:val="HTMLPreformatted"/>
              <w:widowControl w:val="false"/>
              <w:rPr/>
            </w:pPr>
            <w:r>
              <w:rPr/>
              <w:t>&lt;/SpectrumIdentification&gt;</w:t>
            </w:r>
          </w:p>
        </w:tc>
      </w:tr>
    </w:tbl>
    <w:p>
      <w:pPr>
        <w:pStyle w:val="Normal"/>
        <w:rPr>
          <w:lang w:val="en-US"/>
        </w:rPr>
      </w:pPr>
      <w:r>
        <w:rPr>
          <w:lang w:val="en-US"/>
        </w:rPr>
      </w:r>
    </w:p>
    <w:p>
      <w:pPr>
        <w:pStyle w:val="Heading2"/>
        <w:ind w:left="0" w:hanging="0"/>
        <w:rPr/>
      </w:pPr>
      <w:bookmarkStart w:id="329" w:name="__RefHeading___Toc37608_832650626"/>
      <w:bookmarkStart w:id="330" w:name="_Toc477259901"/>
      <w:bookmarkEnd w:id="329"/>
      <w:r>
        <w:rPr/>
        <w:t>Element &lt;</w:t>
      </w:r>
      <w:bookmarkStart w:id="331" w:name="SpectrumIdentificationItem"/>
      <w:r>
        <w:rPr/>
        <w:t>SpectrumIdentificationItem</w:t>
      </w:r>
      <w:bookmarkEnd w:id="331"/>
      <w:r>
        <w:rPr/>
        <w:t>&gt;</w:t>
      </w:r>
      <w:bookmarkEnd w:id="33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An identification of a single (poly)peptide, resulting from querying an input spectra, along with</w:t>
            </w:r>
          </w:p>
          <w:p>
            <w:pPr>
              <w:pStyle w:val="Normal"/>
              <w:widowControl w:val="false"/>
              <w:rPr>
                <w:lang w:val="en-US"/>
              </w:rPr>
            </w:pPr>
            <w:r>
              <w:rPr>
                <w:lang w:val="en-US"/>
              </w:rPr>
              <w:t>the set of confidence values for that identification. PeptideEvidence elements should be given</w:t>
            </w:r>
          </w:p>
          <w:p>
            <w:pPr>
              <w:pStyle w:val="Normal"/>
              <w:widowControl w:val="false"/>
              <w:rPr>
                <w:lang w:val="en-US"/>
              </w:rPr>
            </w:pPr>
            <w:r>
              <w:rPr>
                <w:lang w:val="en-US"/>
              </w:rPr>
              <w:t xml:space="preserve">for all mappings of the corresponding Peptide sequence within protein sequences.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SpectrumIdentificationItemType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51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619"/>
              <w:gridCol w:w="1167"/>
              <w:gridCol w:w="824"/>
              <w:gridCol w:w="3901"/>
            </w:tblGrid>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theoretical mass-to-charge value calculated for the peptide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calculatedPI</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xsd:float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calculated isoelectric point of the (poly)peptide, with relevant modifications included. Do not supply this value if the PI cannot be calcuated properly.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chargeState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charge state of the identified peptide.</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experimentalMassToCharge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mass-to-charge value measured in the experiment in Daltons / charge.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massTable_ref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should be given to the MassTable used to calculate the sequenceMass only if more than one MassTable has been given.</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passThreshold</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xsd:boolean</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Set to true if the producers of the file has deemed that the identification has passed a given threshold or been validated as correct. If no such threshold has been set, value of true should be given for all results.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peptide_ref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to the identified (poly)peptide sequence in the Peptide element.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rank</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For an MS/MS result set, this is the rank of the identification quality as scored by the search engine. 1 is the top rank. If multiple identifications have the same top score, they should all be assigned rank =1. For PMF data, the rank attribute may be meaningless and values of rank = 0 should be given. </w:t>
                  </w:r>
                </w:p>
              </w:tc>
            </w:tr>
            <w:tr>
              <w:trPr/>
              <w:tc>
                <w:tcPr>
                  <w:tcW w:w="261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16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39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reference should be provided to link the SpectrumIdentificationItem to a Sample if more than one sample has been described in the AnalysisSampleCollection. </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51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16"/>
              <w:gridCol w:w="1137"/>
              <w:gridCol w:w="1180"/>
              <w:gridCol w:w="4278"/>
            </w:tblGrid>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eptideEvidenceRef">
                    <w:r>
                      <w:rPr>
                        <w:rStyle w:val="InternetLink"/>
                        <w:lang w:val="en-US"/>
                      </w:rPr>
                      <w:t>PeptideEvidenceRef</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Reference to the PeptideEvidence element identified. If a specific sequence can be assigned to multiple proteins and or positions in a protein all possible PeptideEvidence elements should be referenced here.</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
                    <w:r>
                      <w:rPr>
                        <w:rStyle w:val="InternetLink"/>
                        <w:lang w:val="en-US"/>
                      </w:rPr>
                      <w:t>Fragmentation</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product ions identified in this result.</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9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86400" cy="3108960"/>
                  <wp:effectExtent l="0" t="0" r="0" b="0"/>
                  <wp:docPr id="9" name="Picture 12" descr="http://www.peptideatlas.org/PSI/schemas/mzIdentML/1.2/figures/SpectrumIdentification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http://www.peptideatlas.org/PSI/schemas/mzIdentML/1.2/figures/SpectrumIdentificationItem.png"/>
                          <pic:cNvPicPr>
                            <a:picLocks noChangeAspect="1" noChangeArrowheads="1"/>
                          </pic:cNvPicPr>
                        </pic:nvPicPr>
                        <pic:blipFill>
                          <a:blip r:embed="rId346"/>
                          <a:stretch>
                            <a:fillRect/>
                          </a:stretch>
                        </pic:blipFill>
                        <pic:spPr bwMode="auto">
                          <a:xfrm>
                            <a:off x="0" y="0"/>
                            <a:ext cx="5486400" cy="310896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 xml:space="preserve">          </w:t>
            </w:r>
            <w:r>
              <w:rPr/>
              <w:t>&lt;SpectrumIdentificationItem passThreshold="true" rank="1" peptide_ref="NMGGPYGGGNYGPGGSGGSGGYGGR_15.99491461956-ATAA-2" calculatedMassToCharge="1103.45377262</w:t>
            </w:r>
          </w:p>
          <w:p>
            <w:pPr>
              <w:pStyle w:val="HTMLPreformatted"/>
              <w:widowControl w:val="false"/>
              <w:rPr/>
            </w:pPr>
            <w:r>
              <w:rPr/>
              <w:t>38118" experimentalMassToCharge="1103.454029541017" chargeState="2" id="SII_1920_1"&gt;</w:t>
            </w:r>
          </w:p>
          <w:p>
            <w:pPr>
              <w:pStyle w:val="HTMLPreformatted"/>
              <w:widowControl w:val="false"/>
              <w:rPr/>
            </w:pPr>
            <w:r>
              <w:rPr/>
              <w:t xml:space="preserve">            </w:t>
            </w:r>
            <w:r>
              <w:rPr/>
              <w:t>&lt;PeptideEvidenceRef peptideEvidence_ref="PepEv_5164"/&gt;</w:t>
            </w:r>
          </w:p>
          <w:p>
            <w:pPr>
              <w:pStyle w:val="HTMLPreformatted"/>
              <w:widowControl w:val="false"/>
              <w:rPr/>
            </w:pPr>
            <w:r>
              <w:rPr/>
              <w:t xml:space="preserve">            </w:t>
            </w:r>
            <w:r>
              <w:rPr/>
              <w:t>&lt;Fragmentation&gt;</w:t>
            </w:r>
          </w:p>
          <w:p>
            <w:pPr>
              <w:pStyle w:val="HTMLPreformatted"/>
              <w:widowControl w:val="false"/>
              <w:rPr/>
            </w:pPr>
            <w:r>
              <w:rPr/>
              <w:t xml:space="preserve">              </w:t>
            </w:r>
            <w:r>
              <w:rPr/>
              <w:t>&lt;IonType charge="1" index="1 2 3 4 5 6 7 8 9 10 11 12 13 14 15 16 17 18 19 20 21 22 23"&gt;</w:t>
            </w:r>
          </w:p>
          <w:p>
            <w:pPr>
              <w:pStyle w:val="HTMLPreformatted"/>
              <w:widowControl w:val="false"/>
              <w:rPr/>
            </w:pPr>
            <w:r>
              <w:rPr/>
              <w:t xml:space="preserve">                </w:t>
            </w:r>
            <w:r>
              <w:rPr/>
              <w:t>&lt;FragmentArray measure_ref="Measure_MZ" values="175.1193695 232.1403961 289.1618958</w:t>
            </w:r>
          </w:p>
          <w:p>
            <w:pPr>
              <w:pStyle w:val="HTMLPreformatted"/>
              <w:widowControl w:val="false"/>
              <w:rPr/>
            </w:pPr>
            <w:r>
              <w:rPr/>
              <w:t>452.2268982 509.2429504 566.2701416 653.2999268 710.3218994 767.3411865 854.3770752 911.3968506</w:t>
            </w:r>
          </w:p>
          <w:p>
            <w:pPr>
              <w:pStyle w:val="HTMLPreformatted"/>
              <w:widowControl w:val="false"/>
              <w:rPr/>
            </w:pPr>
            <w:r>
              <w:rPr/>
              <w:t>968.4257813 1065.472168 1122.492432 1285.553833 1399.612305 1456.62561 1513.645874 1570.669067</w:t>
            </w:r>
          </w:p>
          <w:p>
            <w:pPr>
              <w:pStyle w:val="HTMLPreformatted"/>
              <w:widowControl w:val="false"/>
              <w:rPr/>
            </w:pPr>
            <w:r>
              <w:rPr/>
              <w:t>1733.721191 1830.793213 1887.808105 1944.829834"/&gt;</w:t>
            </w:r>
          </w:p>
          <w:p>
            <w:pPr>
              <w:pStyle w:val="HTMLPreformatted"/>
              <w:widowControl w:val="false"/>
              <w:rPr/>
            </w:pPr>
            <w:r>
              <w:rPr/>
              <w:t xml:space="preserve">                </w:t>
            </w:r>
            <w:r>
              <w:rPr/>
              <w:t>&lt;FragmentArray measure_ref="Measure_Int" values="5939.5844726563 4933.5014648438</w:t>
            </w:r>
          </w:p>
          <w:p>
            <w:pPr>
              <w:pStyle w:val="HTMLPreformatted"/>
              <w:widowControl w:val="false"/>
              <w:rPr/>
            </w:pPr>
            <w:r>
              <w:rPr/>
              <w:t>13310.7265625 5077.6694335938 5685.9287109375 13253.552734375 7620.0947265625 7724.3696289063</w:t>
            </w:r>
          </w:p>
          <w:p>
            <w:pPr>
              <w:pStyle w:val="HTMLPreformatted"/>
              <w:widowControl w:val="false"/>
              <w:rPr/>
            </w:pPr>
            <w:r>
              <w:rPr/>
              <w:t>16868.541015625 10552.126953125 11589.0576171875 7839.9741210938 47821.64453125 60335.71484375</w:t>
            </w:r>
          </w:p>
          <w:p>
            <w:pPr>
              <w:pStyle w:val="HTMLPreformatted"/>
              <w:widowControl w:val="false"/>
              <w:rPr/>
            </w:pPr>
            <w:r>
              <w:rPr/>
              <w:t>21759.3984375 8742.5595703125 11512.0908203125 18130.890625 30577.375 3801.3923339844 8051.07421875</w:t>
            </w:r>
          </w:p>
          <w:p>
            <w:pPr>
              <w:pStyle w:val="HTMLPreformatted"/>
              <w:widowControl w:val="false"/>
              <w:rPr/>
            </w:pPr>
            <w:r>
              <w:rPr/>
              <w:t>1954.5501708984 4844.9125976563"/&gt;</w:t>
            </w:r>
          </w:p>
          <w:p>
            <w:pPr>
              <w:pStyle w:val="HTMLPreformatted"/>
              <w:widowControl w:val="false"/>
              <w:rPr/>
            </w:pPr>
            <w:r>
              <w:rPr/>
              <w:t xml:space="preserve">                </w:t>
            </w:r>
            <w:r>
              <w:rPr/>
              <w:t>&lt;FragmentArray measure_ref="Measure_Error" values="4.173258879802688E-4</w:t>
            </w:r>
          </w:p>
          <w:p>
            <w:pPr>
              <w:pStyle w:val="HTMLPreformatted"/>
              <w:widowControl w:val="false"/>
              <w:rPr/>
            </w:pPr>
            <w:r>
              <w:rPr/>
              <w:t>-1.9794682032170385E-5 1.618474794895519E-5 0.001690052197886871 -0.0037214683721344954</w:t>
            </w:r>
          </w:p>
          <w:p>
            <w:pPr>
              <w:pStyle w:val="HTMLPreformatted"/>
              <w:widowControl w:val="false"/>
              <w:rPr/>
            </w:pPr>
            <w:r>
              <w:rPr/>
              <w:t>0.0020060110579152024 -2.3719321211501665E-4 2.7168621795681247E-4 -0.0019049343519554895</w:t>
            </w:r>
          </w:p>
          <w:p>
            <w:pPr>
              <w:pStyle w:val="HTMLPreformatted"/>
              <w:widowControl w:val="false"/>
              <w:rPr/>
            </w:pPr>
            <w:r>
              <w:rPr/>
              <w:t>0.0019553613780090018 2.6704080801209784E-4 0.007734020238103767 0.0013568713879976713</w:t>
            </w:r>
          </w:p>
          <w:p>
            <w:pPr>
              <w:pStyle w:val="HTMLPreformatted"/>
              <w:widowControl w:val="false"/>
              <w:rPr/>
            </w:pPr>
            <w:r>
              <w:rPr/>
              <w:t>1.571508180404635E-4 -0.0017703817320580129 0.013774177127970688 0.0056154565579618065</w:t>
            </w:r>
          </w:p>
          <w:p>
            <w:pPr>
              <w:pStyle w:val="HTMLPreformatted"/>
              <w:widowControl w:val="false"/>
              <w:rPr/>
            </w:pPr>
            <w:r>
              <w:rPr/>
              <w:t>0.004415735988004599 0.006145015418042021 -0.005059517131940083 0.01419863401793009</w:t>
            </w:r>
          </w:p>
          <w:p>
            <w:pPr>
              <w:pStyle w:val="HTMLPreformatted"/>
              <w:widowControl w:val="false"/>
              <w:rPr/>
            </w:pPr>
            <w:r>
              <w:rPr/>
              <w:t>0.007626913448120831 0.007892192877989146"/&gt;</w:t>
            </w:r>
          </w:p>
          <w:p>
            <w:pPr>
              <w:pStyle w:val="HTMLPreformatted"/>
              <w:widowControl w:val="false"/>
              <w:rPr/>
            </w:pPr>
            <w:r>
              <w:rPr/>
              <w:t xml:space="preserve">  </w:t>
            </w:r>
            <w:r>
              <w:rPr/>
              <w:t>...</w:t>
            </w:r>
          </w:p>
          <w:p>
            <w:pPr>
              <w:pStyle w:val="HTMLPreformatted"/>
              <w:widowControl w:val="false"/>
              <w:rPr/>
            </w:pPr>
            <w:r>
              <w:rPr/>
              <w:t>&lt;/SpectrumIdentificationItem&gt;</w:t>
            </w:r>
          </w:p>
        </w:tc>
      </w:tr>
      <w:tr>
        <w:trPr/>
        <w:tc>
          <w:tcPr>
            <w:tcW w:w="1369" w:type="dxa"/>
            <w:tcBorders/>
            <w:vAlign w:val="center"/>
          </w:tcPr>
          <w:p>
            <w:pPr>
              <w:pStyle w:val="Normal"/>
              <w:widowControl w:val="false"/>
              <w:rPr>
                <w:lang w:val="en-US"/>
              </w:rPr>
            </w:pPr>
            <w:r>
              <w:rPr>
                <w:b/>
                <w:bCs/>
                <w:lang w:val="en-US"/>
              </w:rPr>
              <w:t>cvParam Mapping Rules:</w:t>
            </w:r>
          </w:p>
        </w:tc>
        <w:tc>
          <w:tcPr>
            <w:tcW w:w="8602" w:type="dxa"/>
            <w:tcBorders/>
            <w:vAlign w:val="center"/>
          </w:tcPr>
          <w:p>
            <w:pPr>
              <w:pStyle w:val="HTMLPreformatted"/>
              <w:widowControl w:val="false"/>
              <w:rPr/>
            </w:pPr>
            <w:r>
              <w:rPr/>
              <w:t>Path /MzIdentML/DataCollection/AnalysisData/SpectrumIdentificationList/SpectrumIdentificationResult/Spect</w:t>
            </w:r>
          </w:p>
          <w:p>
            <w:pPr>
              <w:pStyle w:val="HTMLPreformatted"/>
              <w:widowControl w:val="false"/>
              <w:rPr/>
            </w:pPr>
            <w:r>
              <w:rPr/>
              <w:t>rumIdentificationItem</w:t>
            </w:r>
          </w:p>
          <w:p>
            <w:pPr>
              <w:pStyle w:val="HTMLPreformatted"/>
              <w:widowControl w:val="false"/>
              <w:rPr/>
            </w:pPr>
            <w:r>
              <w:rPr/>
              <w:t xml:space="preserve">MAY supply a *child* term of </w:t>
            </w:r>
            <w:hyperlink r:id="rId347"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48"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49"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50"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51"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52"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53"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54"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55"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56"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57"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58" w:tgtFrame="new">
              <w:r>
                <w:rPr>
                  <w:rStyle w:val="InternetLink"/>
                </w:rPr>
                <w:t>et al.</w:t>
              </w:r>
            </w:hyperlink>
          </w:p>
        </w:tc>
      </w:tr>
      <w:tr>
        <w:trPr/>
        <w:tc>
          <w:tcPr>
            <w:tcW w:w="1369" w:type="dxa"/>
            <w:tcBorders/>
            <w:vAlign w:val="center"/>
          </w:tcPr>
          <w:p>
            <w:pPr>
              <w:pStyle w:val="Normal"/>
              <w:widowControl w:val="false"/>
              <w:rPr>
                <w:lang w:val="en-US"/>
              </w:rPr>
            </w:pPr>
            <w:r>
              <w:rPr>
                <w:b/>
                <w:bCs/>
                <w:lang w:val="en-US"/>
              </w:rPr>
              <w:t>Example cvParams:</w:t>
            </w:r>
          </w:p>
        </w:tc>
        <w:tc>
          <w:tcPr>
            <w:tcW w:w="8602" w:type="dxa"/>
            <w:tcBorders/>
            <w:vAlign w:val="center"/>
          </w:tcPr>
          <w:p>
            <w:pPr>
              <w:pStyle w:val="HTMLPreformatted"/>
              <w:widowControl w:val="false"/>
              <w:rPr/>
            </w:pPr>
            <w:r>
              <w:rPr/>
              <w:t>&lt;cvParam accession="MS:1001330" cvRef="PSI-MS" value="2.5E-6" name="X\!Tandem:expect"/&gt;</w:t>
            </w:r>
          </w:p>
          <w:p>
            <w:pPr>
              <w:pStyle w:val="HTMLPreformatted"/>
              <w:widowControl w:val="false"/>
              <w:rPr/>
            </w:pPr>
            <w:r>
              <w:rPr/>
              <w:t>&lt;cvParam accession="MS:1001331" cvRef="PSI-MS" value="43.2" name="X\!Tandem:hyperscore"/&gt;</w:t>
            </w:r>
          </w:p>
          <w:p>
            <w:pPr>
              <w:pStyle w:val="HTMLPreformatted"/>
              <w:widowControl w:val="false"/>
              <w:rPr/>
            </w:pPr>
            <w:r>
              <w:rPr/>
              <w:t>&lt;cvParam accession="MS:1001250" cvRef="PSI-MS" value="0.0" name="local FDR"/&gt;</w:t>
            </w:r>
          </w:p>
          <w:p>
            <w:pPr>
              <w:pStyle w:val="HTMLPreformatted"/>
              <w:widowControl w:val="false"/>
              <w:rPr/>
            </w:pPr>
            <w:r>
              <w:rPr/>
              <w:t>&lt;cvParam accession="MS:1001868" cvRef="PSI-MS" value="0.0" name="distinct peptide-level q-value"/&gt;</w:t>
            </w:r>
          </w:p>
          <w:p>
            <w:pPr>
              <w:pStyle w:val="HTMLPreformatted"/>
              <w:widowControl w:val="false"/>
              <w:rPr/>
            </w:pPr>
            <w:r>
              <w:rPr/>
              <w:t>&lt;cvParam accession="MS:1001874" cvRef="PSI-MS" value="3.113325031133251E-4" name="FDRScore"/&gt;</w:t>
            </w:r>
          </w:p>
          <w:p>
            <w:pPr>
              <w:pStyle w:val="HTMLPreformatted"/>
              <w:widowControl w:val="false"/>
              <w:rPr/>
            </w:pPr>
            <w:r>
              <w:rPr/>
              <w:t>&lt;cvParam accession="MS:1000796" cvRef="PSI-MS" value="Locus:11.1.1.4652.4 File:"R1 p450 iTRAQ QS CEX11.wiff"" name="spectrum title"/&gt;</w:t>
            </w:r>
          </w:p>
          <w:p>
            <w:pPr>
              <w:pStyle w:val="HTMLPreformatted"/>
              <w:widowControl w:val="false"/>
              <w:rPr/>
            </w:pPr>
            <w:r>
              <w:rPr/>
              <w:t>&lt;cvParam accession="MS:1002049" cvRef="PSI-MS" value="129" name="MS-GF:RawScore"/&gt;</w:t>
            </w:r>
          </w:p>
          <w:p>
            <w:pPr>
              <w:pStyle w:val="HTMLPreformatted"/>
              <w:widowControl w:val="false"/>
              <w:rPr/>
            </w:pPr>
            <w:r>
              <w:rPr/>
              <w:t>&lt;cvParam accession="MS:1002050" cvRef="PSI-MS" value="143" name="MS-GF:DeNovoScore"/&gt;</w:t>
            </w:r>
          </w:p>
          <w:p>
            <w:pPr>
              <w:pStyle w:val="HTMLPreformatted"/>
              <w:widowControl w:val="false"/>
              <w:rPr/>
            </w:pPr>
            <w:r>
              <w:rPr/>
              <w:t>&lt;cvParam accession="MS:1002052" cvRef="PSI-MS" value="6.3746987E-25" name="MS-GF:SpecEValue"/&gt;</w:t>
            </w:r>
          </w:p>
          <w:p>
            <w:pPr>
              <w:pStyle w:val="HTMLPreformatted"/>
              <w:widowControl w:val="false"/>
              <w:rPr/>
            </w:pPr>
            <w:r>
              <w:rPr/>
              <w:t>&lt;cvParam accession="MS:1002053" cvRef="PSI-MS" value="1.3781529E-17" name="MS-GF:EValue"/&gt;</w:t>
            </w:r>
          </w:p>
          <w:p>
            <w:pPr>
              <w:pStyle w:val="HTMLPreformatted"/>
              <w:widowControl w:val="false"/>
              <w:rPr/>
            </w:pPr>
            <w:r>
              <w:rPr/>
              <w:t>&lt;cvParam accession="MS:1002054" cvRef="PSI-MS" value="0.0" name="MS-GF:QValue"/&gt;</w:t>
            </w:r>
          </w:p>
          <w:p>
            <w:pPr>
              <w:pStyle w:val="HTMLPreformatted"/>
              <w:widowControl w:val="false"/>
              <w:rPr/>
            </w:pPr>
            <w:r>
              <w:rPr/>
              <w:t>&lt;cvParam accession="MS:1002055" cvRef="PSI-MS" value="0.0" name="MS-GF:PepQValue"/&gt;</w:t>
            </w:r>
          </w:p>
          <w:p>
            <w:pPr>
              <w:pStyle w:val="HTMLPreformatted"/>
              <w:widowControl w:val="false"/>
              <w:rPr/>
            </w:pPr>
            <w:r>
              <w:rPr/>
              <w:t>&lt;cvParam accession="MS:1002351" cvRef="PSI-MS" value="0.0" name="PSM-level local FDR"/&gt;</w:t>
            </w:r>
          </w:p>
          <w:p>
            <w:pPr>
              <w:pStyle w:val="HTMLPreformatted"/>
              <w:widowControl w:val="false"/>
              <w:rPr/>
            </w:pPr>
            <w:r>
              <w:rPr/>
              <w:t>&lt;cvParam accession="MS:1002354" cvRef="PSI-MS" value="0.0" name="PSM-level q-value"/&gt;</w:t>
            </w:r>
          </w:p>
          <w:p>
            <w:pPr>
              <w:pStyle w:val="HTMLPreformatted"/>
              <w:widowControl w:val="false"/>
              <w:rPr/>
            </w:pPr>
            <w:r>
              <w:rPr/>
              <w:t>&lt;cvParam accession="MS:1002355" cvRef="PSI-MS" value="1.5603866050496166E-18" name="PSM-level FDRScore"/&gt;</w:t>
            </w:r>
          </w:p>
          <w:p>
            <w:pPr>
              <w:pStyle w:val="HTMLPreformatted"/>
              <w:widowControl w:val="false"/>
              <w:rPr/>
            </w:pPr>
            <w:r>
              <w:rPr/>
              <w:t>&lt;cvParam accession="MS:1001171" cvRef="PSI-MS" value="25.37" name="Mascot:score"/&gt;</w:t>
            </w:r>
          </w:p>
          <w:p>
            <w:pPr>
              <w:pStyle w:val="HTMLPreformatted"/>
              <w:widowControl w:val="false"/>
              <w:rPr/>
            </w:pPr>
            <w:r>
              <w:rPr/>
              <w:t>&lt;cvParam accession="MS:1001172" cvRef="PSI-MS" value="0.0813522191664226" name="Mascot:expectation value"/&gt;</w:t>
            </w:r>
          </w:p>
          <w:p>
            <w:pPr>
              <w:pStyle w:val="HTMLPreformatted"/>
              <w:widowControl w:val="false"/>
              <w:rPr/>
            </w:pPr>
            <w:r>
              <w:rPr/>
              <w:t>&lt;cvParam accession="MS:1001175" cvRef="PSI-MS" name="peptide shared in multiple proteins"/&gt;</w:t>
            </w:r>
          </w:p>
          <w:p>
            <w:pPr>
              <w:pStyle w:val="HTMLPreformatted"/>
              <w:widowControl w:val="false"/>
              <w:rPr/>
            </w:pPr>
            <w:r>
              <w:rPr/>
              <w:t>&lt;cvParam accession="MS:1001363" cvRef="PSI-MS" name="peptide unique to one protein"/&gt;</w:t>
            </w:r>
          </w:p>
          <w:p>
            <w:pPr>
              <w:pStyle w:val="HTMLPreformatted"/>
              <w:widowControl w:val="false"/>
              <w:rPr/>
            </w:pPr>
            <w:r>
              <w:rPr/>
              <w:t>&lt;cvParam accession="MS:1001371" cvRef="PSI-MS" value="40" name="Mascot:identity threshold"/&gt;</w:t>
            </w:r>
          </w:p>
          <w:p>
            <w:pPr>
              <w:pStyle w:val="HTMLPreformatted"/>
              <w:widowControl w:val="false"/>
              <w:rPr/>
            </w:pPr>
            <w:r>
              <w:rPr/>
              <w:t>&lt;cvParam accession="MS:1001370" cvRef="PSI-MS" value="27" name="Mascot:homology threshold"/&gt;</w:t>
            </w:r>
          </w:p>
          <w:p>
            <w:pPr>
              <w:pStyle w:val="HTMLPreformatted"/>
              <w:widowControl w:val="false"/>
              <w:rPr/>
            </w:pPr>
            <w:r>
              <w:rPr/>
              <w:t>&lt;cvParam accession="MS:1001030" cvRef="PSI-MS" value="10148" name="number of peptide seqs compared to each spectrum"/&gt;</w:t>
            </w:r>
          </w:p>
          <w:p>
            <w:pPr>
              <w:pStyle w:val="HTMLPreformatted"/>
              <w:widowControl w:val="false"/>
              <w:rPr/>
            </w:pPr>
            <w:r>
              <w:rPr/>
              <w:t>&lt;cvParam accession="MS:1001114" cvRef="PSI-MS" unitCvRef="UO" unitName="second" unitAccession="UO:0000010" value="1741" name="retention time(s)"/&gt;</w:t>
            </w:r>
          </w:p>
          <w:p>
            <w:pPr>
              <w:pStyle w:val="HTMLPreformatted"/>
              <w:widowControl w:val="false"/>
              <w:rPr/>
            </w:pPr>
            <w:r>
              <w:rPr/>
              <w:t>&lt;cvParam accession="MS:1002681" cvRef="PSI-MS" name="OpenXQuest:combined score" value="0.552164719139592"/&gt;</w:t>
            </w:r>
          </w:p>
          <w:p>
            <w:pPr>
              <w:pStyle w:val="HTMLPreformatted"/>
              <w:widowControl w:val="false"/>
              <w:rPr/>
            </w:pPr>
            <w:r>
              <w:rPr/>
              <w:t>&lt;cvParam accession="MS:1002511" cvRef="PSI-MS" name="</w:t>
            </w:r>
            <w:del w:id="731" w:author="Juan Antonio Vizcaino" w:date="2023-01-25T10:41:00Z">
              <w:r>
                <w:rPr/>
                <w:delText>cross-link</w:delText>
              </w:r>
            </w:del>
            <w:ins w:id="732" w:author="Juan Antonio Vizcaino" w:date="2023-01-25T10:41:00Z">
              <w:r>
                <w:rPr/>
                <w:t>crosslink</w:t>
              </w:r>
            </w:ins>
            <w:r>
              <w:rPr/>
              <w:t xml:space="preserve"> spectrum identification item" value="11309529182388590588"/&gt;</w:t>
            </w:r>
          </w:p>
          <w:p>
            <w:pPr>
              <w:pStyle w:val="HTMLPreformatted"/>
              <w:widowControl w:val="false"/>
              <w:rPr/>
            </w:pPr>
            <w:r>
              <w:rPr/>
              <w:t>&lt;cvParam accession="MS:1000894" cvRef="PSI-MS" name="retention time" value="5468.0193" unitAccession="second" unitName="" unitCvRef="se"/&gt;</w:t>
            </w:r>
          </w:p>
        </w:tc>
      </w:tr>
      <w:tr>
        <w:trPr/>
        <w:tc>
          <w:tcPr>
            <w:tcW w:w="1369" w:type="dxa"/>
            <w:tcBorders/>
            <w:vAlign w:val="center"/>
          </w:tcPr>
          <w:p>
            <w:pPr>
              <w:pStyle w:val="Normal"/>
              <w:widowControl w:val="false"/>
              <w:rPr>
                <w:lang w:val="en-US"/>
              </w:rPr>
            </w:pPr>
            <w:r>
              <w:rPr>
                <w:b/>
                <w:bCs/>
                <w:lang w:val="en-US"/>
              </w:rPr>
              <w:t>Example userParams:</w:t>
            </w:r>
          </w:p>
        </w:tc>
        <w:tc>
          <w:tcPr>
            <w:tcW w:w="8602" w:type="dxa"/>
            <w:tcBorders/>
            <w:vAlign w:val="center"/>
          </w:tcPr>
          <w:p>
            <w:pPr>
              <w:pStyle w:val="HTMLPreformatted"/>
              <w:widowControl w:val="false"/>
              <w:rPr/>
            </w:pPr>
            <w:r>
              <w:rPr/>
              <w:t>&lt;userParam value="0" name="IsotopeError"/&gt;</w:t>
            </w:r>
          </w:p>
          <w:p>
            <w:pPr>
              <w:pStyle w:val="HTMLPreformatted"/>
              <w:widowControl w:val="false"/>
              <w:rPr/>
            </w:pPr>
            <w:r>
              <w:rPr/>
              <w:t>&lt;userParam value="HCD" name="AssumedDissociationMethod"/&gt;</w:t>
            </w:r>
          </w:p>
        </w:tc>
      </w:tr>
    </w:tbl>
    <w:p>
      <w:pPr>
        <w:pStyle w:val="Normal"/>
        <w:rPr>
          <w:b/>
          <w:b/>
          <w:lang w:val="en-US"/>
        </w:rPr>
      </w:pPr>
      <w:r>
        <w:rPr>
          <w:b/>
          <w:lang w:val="en-US"/>
        </w:rPr>
        <w:t>Example for peptide-level statistics:</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chargeState="3" experimentalMassToCharge="710.352539" calculatedMassToCharge="710.352984" peptide_ref="KMDLSDEGGGGVRYPGLHPK_##Oxidation(M):2" rank="1" passThreshold="false" id="SIR_3397_SII_1"&gt;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peptideEvidence_ref="KMDLSDEGGGGVRYPGLHPK_generic|B_GENSCAN00000016205_REVERSED|p:genscan_42_61"&gt;&lt;/PeptideEvidenceRef&gt;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accession="MS:1002356" name="PSM-level combined FDRScore" value="0.38641138028680944"&gt;&lt;/cvParam&gt;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&lt;userParam name="search engines identifying PSM" value="2"&gt;&lt;/userParam&gt;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accession="MS:1002359" name="distinct peptide-level local FDR" value="0.419570671870644"&gt;&lt;/cvParam&gt;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accession="MS:1001868" name="distinct peptide-level q-value" value="0.4192650334075724"&gt;&lt;/cvParam&gt;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accession="MS:1002360" name="distinct peptide-level FDRScore" value="0.41934590570107133"&gt;&lt;/cvParam&gt;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accession="MS:1002500" name="peptide passes threshold" value="true"&gt;&lt;/cvParam&gt;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accession="MS:1002520" name="peptide group ID" value="KMDLSDEGGGGVRYPGLHPK_##Oxidation(M):2"&gt;&lt;/cvParam&gt;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Normal"/>
        <w:rPr>
          <w:b/>
          <w:b/>
          <w:lang w:val="en-US"/>
        </w:rPr>
      </w:pPr>
      <w:r>
        <w:rPr>
          <w:b/>
          <w:lang w:val="en-US"/>
        </w:rPr>
        <w:t xml:space="preserve">Example for </w:t>
      </w:r>
      <w:del w:id="733" w:author="Juan Antonio Vizcaino" w:date="2023-01-25T10:41:00Z">
        <w:r>
          <w:rPr>
            <w:b/>
            <w:lang w:val="en-US"/>
          </w:rPr>
          <w:delText>cross-link</w:delText>
        </w:r>
      </w:del>
      <w:ins w:id="734" w:author="Juan Antonio Vizcaino" w:date="2023-01-25T10:41:00Z">
        <w:r>
          <w:rPr>
            <w:b/>
            <w:lang w:val="en-US"/>
          </w:rPr>
          <w:t>crosslink</w:t>
        </w:r>
      </w:ins>
      <w:r>
        <w:rPr>
          <w:b/>
          <w:lang w:val="en-US"/>
        </w:rPr>
        <w:t>ing:</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 chargeState="4" experimentalMassToCharge="0.0" peptide_ref="54600873_54605193_9_1_p1" rank="1" passThreshold="false" id="SII_21_1"&gt;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&lt;PeptideEvidenceRef peptideEvidence_ref="pepevid_psm252621611_pep54605193_protP02768-A_target_137"&gt;&lt;/PeptideEvidenceRef&gt;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accession="MS:1002511" name="</w:t>
      </w:r>
      <w:del w:id="735" w:author="Juan Antonio Vizcaino" w:date="2023-01-25T10:41:00Z">
        <w:r>
          <w:rPr>
            <w:rFonts w:cs="Courier New" w:ascii="Courier New" w:hAnsi="Courier New"/>
            <w:sz w:val="14"/>
            <w:szCs w:val="14"/>
            <w:lang w:val="en-US"/>
          </w:rPr>
          <w:delText>Cross-link</w:delText>
        </w:r>
      </w:del>
      <w:ins w:id="736" w:author="Juan Antonio Vizcaino" w:date="2023-01-25T10:41:00Z">
        <w:r>
          <w:rPr>
            <w:rFonts w:cs="Courier New" w:ascii="Courier New" w:hAnsi="Courier New"/>
            <w:sz w:val="14"/>
            <w:szCs w:val="14"/>
            <w:lang w:val="en-US"/>
          </w:rPr>
          <w:t>Crosslink</w:t>
        </w:r>
      </w:ins>
      <w:r>
        <w:rPr>
          <w:rFonts w:cs="Courier New" w:ascii="Courier New" w:hAnsi="Courier New"/>
          <w:sz w:val="14"/>
          <w:szCs w:val="14"/>
          <w:lang w:val="en-US"/>
        </w:rPr>
        <w:t>ed spectrum identification item." value="21"&gt;&lt;/cvParam&gt;</w:t>
      </w:r>
    </w:p>
    <w:p>
      <w:pPr>
        <w:pStyle w:val="Normal"/>
        <w:ind w:left="1418" w:hanging="0"/>
        <w:rPr>
          <w:rFonts w:ascii="Courier New" w:hAnsi="Courier New" w:cs="Courier New"/>
          <w:sz w:val="14"/>
          <w:szCs w:val="14"/>
          <w:lang w:val="en-US"/>
        </w:rPr>
      </w:pPr>
      <w:r>
        <w:rPr>
          <w:rFonts w:cs="Courier New" w:ascii="Courier New" w:hAnsi="Courier New"/>
          <w:sz w:val="14"/>
          <w:szCs w:val="14"/>
          <w:lang w:val="en-US"/>
        </w:rPr>
        <w:t>&lt;cvParam cvRef="PSI-MS" accession="MS:1002545" name="The xi result 'Score'." value="2.769918944845425"&gt;&lt;/cvParam&gt;</w:t>
      </w:r>
    </w:p>
    <w:p>
      <w:pPr>
        <w:pStyle w:val="Normal"/>
        <w:ind w:left="709" w:hanging="0"/>
        <w:rPr>
          <w:rFonts w:ascii="Courier New" w:hAnsi="Courier New" w:cs="Courier New"/>
          <w:sz w:val="14"/>
          <w:szCs w:val="14"/>
          <w:lang w:val="en-US"/>
        </w:rPr>
      </w:pPr>
      <w:r>
        <w:rPr>
          <w:rFonts w:cs="Courier New" w:ascii="Courier New" w:hAnsi="Courier New"/>
          <w:sz w:val="14"/>
          <w:szCs w:val="14"/>
          <w:lang w:val="en-US"/>
        </w:rPr>
        <w:t>&lt;/SpectrumIdentificationItem&gt;</w:t>
      </w:r>
    </w:p>
    <w:p>
      <w:pPr>
        <w:pStyle w:val="Heading2"/>
        <w:ind w:left="0" w:hanging="0"/>
        <w:rPr/>
      </w:pPr>
      <w:bookmarkStart w:id="332" w:name="__RefHeading___Toc37610_832650626"/>
      <w:bookmarkStart w:id="333" w:name="_Toc477259902"/>
      <w:bookmarkEnd w:id="332"/>
      <w:r>
        <w:rPr/>
        <w:t>Element &lt;</w:t>
      </w:r>
      <w:bookmarkStart w:id="334" w:name="SpectrumIdentificationItemRef"/>
      <w:r>
        <w:rPr/>
        <w:t>SpectrumIdentificationItemRef</w:t>
      </w:r>
      <w:bookmarkEnd w:id="334"/>
      <w:r>
        <w:rPr/>
        <w:t>&gt;</w:t>
      </w:r>
      <w:bookmarkEnd w:id="333"/>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Reference(s) to the SpectrumIdentificationItem element(s) that support the given PeptideEvidence element. Using these references it is possible to indicate which spectra were actually accepted as evidence for this peptide identification in the given protein.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SpectrumIdentificationItemRefType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41"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784"/>
              <w:gridCol w:w="996"/>
              <w:gridCol w:w="827"/>
              <w:gridCol w:w="3833"/>
            </w:tblGrid>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78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spectrumIdentificationItem_ref</w:t>
                  </w:r>
                </w:p>
              </w:tc>
              <w:tc>
                <w:tcPr>
                  <w:tcW w:w="99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383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SpectrumIdentificationItem element(s).</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&lt;SpectrumIdentificationItemRef spectrumIdentificationItem_ref="SII_1000_1"&gt;&lt;/SpectrumIdentificationItemRef&gt;</w:t>
            </w:r>
          </w:p>
        </w:tc>
      </w:tr>
      <w:tr>
        <w:trPr/>
        <w:tc>
          <w:tcPr>
            <w:tcW w:w="1424" w:type="dxa"/>
            <w:tcBorders/>
            <w:vAlign w:val="center"/>
          </w:tcPr>
          <w:p>
            <w:pPr>
              <w:pStyle w:val="Normal"/>
              <w:widowControl w:val="false"/>
              <w:rPr>
                <w:lang w:val="en-US"/>
              </w:rPr>
            </w:pPr>
            <w:r>
              <w:rPr>
                <w:b/>
                <w:bCs/>
                <w:lang w:val="en-US"/>
              </w:rPr>
              <w:t>Example cvParams:</w:t>
            </w:r>
          </w:p>
        </w:tc>
        <w:tc>
          <w:tcPr>
            <w:tcW w:w="8547" w:type="dxa"/>
            <w:tcBorders/>
            <w:vAlign w:val="center"/>
          </w:tcPr>
          <w:p>
            <w:pPr>
              <w:pStyle w:val="HTMLPreformatted"/>
              <w:widowControl w:val="false"/>
              <w:rPr/>
            </w:pPr>
            <w:r>
              <w:rPr/>
              <w:t>&lt;cvParam cvRef="PSI-MS" accession="MS:1001591" name="anchor protein"&gt;&lt;/cvParam&gt;</w:t>
            </w:r>
          </w:p>
          <w:p>
            <w:pPr>
              <w:pStyle w:val="HTMLPreformatted"/>
              <w:widowControl w:val="false"/>
              <w:rPr/>
            </w:pPr>
            <w:r>
              <w:rPr/>
              <w:t>&lt;cvParam cvRef="PSI-MS" accession="MS:1001593" name="group member with undefined relationship OR ortholog protein"&gt;&lt;/cvParam&gt;</w:t>
            </w:r>
          </w:p>
          <w:p>
            <w:pPr>
              <w:pStyle w:val="HTMLPreformatted"/>
              <w:widowControl w:val="false"/>
              <w:rPr/>
            </w:pPr>
            <w:r>
              <w:rPr/>
              <w:t>&lt;cvParam cvRef="PSI-MS" accession="MS:1002676" name="protein-pair-level global FDR" value="0.a:null:1.0:true"&gt;&lt;/cvParam&gt;</w:t>
            </w:r>
          </w:p>
          <w:p>
            <w:pPr>
              <w:pStyle w:val="HTMLPreformatted"/>
              <w:widowControl w:val="false"/>
              <w:rPr/>
            </w:pPr>
            <w:r>
              <w:rPr/>
              <w:t>&lt;cvParam cvRef="PSI-MS" accession="MS:1002677" name="residue-pair-level global FDR" value="0.a:58:0.04716981132075472:true"&gt;&lt;/cvParam&gt;</w:t>
            </w:r>
          </w:p>
          <w:p>
            <w:pPr>
              <w:pStyle w:val="HTMLPreformatted"/>
              <w:widowControl w:val="false"/>
              <w:rPr/>
            </w:pPr>
            <w:r>
              <w:rPr/>
              <w:t>&lt;cvParam cvRef="PSI-MS" accession="MS:1002415" name="protein group passes threshold" value="true"&gt;&lt;/cvParam&gt;</w:t>
            </w:r>
          </w:p>
          <w:p>
            <w:pPr>
              <w:pStyle w:val="HTMLPreformatted"/>
              <w:widowControl w:val="false"/>
              <w:rPr/>
            </w:pPr>
            <w:r>
              <w:rPr/>
              <w:t>&lt;cvParam cvRef="PSI-MS" accession="MS:1002404" name="count of identified protein" value="2"&gt;&lt;/cvParam&gt;</w:t>
            </w:r>
          </w:p>
        </w:tc>
      </w:tr>
    </w:tbl>
    <w:p>
      <w:pPr>
        <w:pStyle w:val="Normal"/>
        <w:rPr>
          <w:lang w:val="en-US"/>
        </w:rPr>
      </w:pPr>
      <w:r>
        <w:rPr>
          <w:lang w:val="en-US"/>
        </w:rPr>
      </w:r>
    </w:p>
    <w:p>
      <w:pPr>
        <w:pStyle w:val="Heading2"/>
        <w:ind w:left="0" w:hanging="0"/>
        <w:rPr/>
      </w:pPr>
      <w:bookmarkStart w:id="335" w:name="__RefHeading___Toc37612_832650626"/>
      <w:bookmarkStart w:id="336" w:name="_Toc477259903"/>
      <w:bookmarkEnd w:id="335"/>
      <w:r>
        <w:rPr/>
        <w:t>Element &lt;</w:t>
      </w:r>
      <w:bookmarkStart w:id="337" w:name="SpectrumIdentificationList"/>
      <w:r>
        <w:rPr/>
        <w:t>SpectrumIdentificationList</w:t>
      </w:r>
      <w:bookmarkEnd w:id="337"/>
      <w:r>
        <w:rPr/>
        <w:t>&gt;</w:t>
      </w:r>
      <w:bookmarkEnd w:id="336"/>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369"/>
        <w:gridCol w:w="8602"/>
      </w:tblGrid>
      <w:tr>
        <w:trPr/>
        <w:tc>
          <w:tcPr>
            <w:tcW w:w="1369" w:type="dxa"/>
            <w:tcBorders/>
            <w:vAlign w:val="center"/>
          </w:tcPr>
          <w:p>
            <w:pPr>
              <w:pStyle w:val="Normal"/>
              <w:widowControl w:val="false"/>
              <w:rPr>
                <w:lang w:val="en-US"/>
              </w:rPr>
            </w:pPr>
            <w:r>
              <w:rPr>
                <w:b/>
                <w:bCs/>
                <w:lang w:val="en-US"/>
              </w:rPr>
              <w:t>Definition:</w:t>
            </w:r>
          </w:p>
        </w:tc>
        <w:tc>
          <w:tcPr>
            <w:tcW w:w="8602" w:type="dxa"/>
            <w:tcBorders/>
            <w:vAlign w:val="center"/>
          </w:tcPr>
          <w:p>
            <w:pPr>
              <w:pStyle w:val="Normal"/>
              <w:widowControl w:val="false"/>
              <w:rPr>
                <w:lang w:val="en-US"/>
              </w:rPr>
            </w:pPr>
            <w:r>
              <w:rPr>
                <w:lang w:val="en-US"/>
              </w:rPr>
              <w:t xml:space="preserve">Represents the set of all search results from SpectrumIdentification. </w:t>
            </w:r>
          </w:p>
        </w:tc>
      </w:tr>
      <w:tr>
        <w:trPr/>
        <w:tc>
          <w:tcPr>
            <w:tcW w:w="1369" w:type="dxa"/>
            <w:tcBorders/>
            <w:vAlign w:val="center"/>
          </w:tcPr>
          <w:p>
            <w:pPr>
              <w:pStyle w:val="Normal"/>
              <w:widowControl w:val="false"/>
              <w:rPr>
                <w:lang w:val="en-US"/>
              </w:rPr>
            </w:pPr>
            <w:r>
              <w:rPr>
                <w:b/>
                <w:bCs/>
                <w:lang w:val="en-US"/>
              </w:rPr>
              <w:t>Type:</w:t>
            </w:r>
          </w:p>
        </w:tc>
        <w:tc>
          <w:tcPr>
            <w:tcW w:w="8602" w:type="dxa"/>
            <w:tcBorders/>
            <w:vAlign w:val="center"/>
          </w:tcPr>
          <w:p>
            <w:pPr>
              <w:pStyle w:val="Normal"/>
              <w:widowControl w:val="false"/>
              <w:rPr>
                <w:lang w:val="en-US"/>
              </w:rPr>
            </w:pPr>
            <w:r>
              <w:rPr>
                <w:lang w:val="en-US"/>
              </w:rPr>
              <w:t xml:space="preserve">SpectrumIdentificationListType </w:t>
            </w:r>
          </w:p>
        </w:tc>
      </w:tr>
      <w:tr>
        <w:trPr/>
        <w:tc>
          <w:tcPr>
            <w:tcW w:w="1369" w:type="dxa"/>
            <w:tcBorders/>
            <w:vAlign w:val="center"/>
          </w:tcPr>
          <w:p>
            <w:pPr>
              <w:pStyle w:val="Normal"/>
              <w:widowControl w:val="false"/>
              <w:rPr>
                <w:lang w:val="en-US"/>
              </w:rPr>
            </w:pPr>
            <w:r>
              <w:rPr>
                <w:b/>
                <w:bCs/>
                <w:lang w:val="en-US"/>
              </w:rPr>
              <w:t>Attributes:</w:t>
            </w:r>
          </w:p>
        </w:tc>
        <w:tc>
          <w:tcPr>
            <w:tcW w:w="8602" w:type="dxa"/>
            <w:tcBorders/>
            <w:vAlign w:val="center"/>
          </w:tcPr>
          <w:tbl>
            <w:tblPr>
              <w:tblW w:w="8235"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351"/>
              <w:gridCol w:w="1045"/>
              <w:gridCol w:w="826"/>
              <w:gridCol w:w="4012"/>
            </w:tblGrid>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235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numSequencesSearched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xsd:long</w:t>
                  </w:r>
                </w:p>
              </w:tc>
              <w:tc>
                <w:tcPr>
                  <w:tcW w:w="82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01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number of database sequences searched against. This value should be provided unless a de novo search has been performed.</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Subelements:</w:t>
            </w:r>
          </w:p>
        </w:tc>
        <w:tc>
          <w:tcPr>
            <w:tcW w:w="8602" w:type="dxa"/>
            <w:tcBorders/>
            <w:vAlign w:val="center"/>
          </w:tcPr>
          <w:tbl>
            <w:tblPr>
              <w:tblW w:w="841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650"/>
              <w:gridCol w:w="1135"/>
              <w:gridCol w:w="1182"/>
              <w:gridCol w:w="3445"/>
            </w:tblGrid>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ationTable">
                    <w:r>
                      <w:rPr>
                        <w:rStyle w:val="InternetLink"/>
                        <w:lang w:val="en-US"/>
                      </w:rPr>
                      <w:t>FragmentationTable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Contains the types of measures that will be reported in generic arrays for each SpectrumIdentificationItem e.g. product ion m/z, product ion intensity, product ion m/z error </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Result">
                    <w:r>
                      <w:rPr>
                        <w:rStyle w:val="InternetLink"/>
                        <w:lang w:val="en-US"/>
                      </w:rPr>
                      <w:t>SpectrumIdentificationResult</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All identifications made from searching one spectrum. For PMF data, all peptide identifications will be listed underneath as SpectrumIdentificationItems. For MS/MS data, there will be ranked SpectrumIdentificationItems corresponding to possible different peptide IDs.</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65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4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369" w:type="dxa"/>
            <w:tcBorders/>
            <w:vAlign w:val="center"/>
          </w:tcPr>
          <w:p>
            <w:pPr>
              <w:pStyle w:val="Normal"/>
              <w:widowControl w:val="false"/>
              <w:rPr>
                <w:lang w:val="en-US"/>
              </w:rPr>
            </w:pPr>
            <w:r>
              <w:rPr>
                <w:b/>
                <w:bCs/>
                <w:lang w:val="en-US"/>
              </w:rPr>
              <w:t>Graphical Context:</w:t>
            </w:r>
          </w:p>
        </w:tc>
        <w:tc>
          <w:tcPr>
            <w:tcW w:w="8602" w:type="dxa"/>
            <w:tcBorders/>
            <w:vAlign w:val="center"/>
          </w:tcPr>
          <w:p>
            <w:pPr>
              <w:pStyle w:val="Normal"/>
              <w:widowControl w:val="false"/>
              <w:rPr>
                <w:lang w:val="en-US"/>
              </w:rPr>
            </w:pPr>
            <w:r>
              <w:rPr/>
              <w:drawing>
                <wp:inline distT="0" distB="0" distL="0" distR="0">
                  <wp:extent cx="5478780" cy="4118610"/>
                  <wp:effectExtent l="0" t="0" r="0" b="0"/>
                  <wp:docPr id="10" name="Picture 13" descr="http://www.peptideatlas.org/PSI/schemas/mzIdentML/1.2/figures/SpectrumIdentifica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http://www.peptideatlas.org/PSI/schemas/mzIdentML/1.2/figures/SpectrumIdentificationList.png"/>
                          <pic:cNvPicPr>
                            <a:picLocks noChangeAspect="1" noChangeArrowheads="1"/>
                          </pic:cNvPicPr>
                        </pic:nvPicPr>
                        <pic:blipFill>
                          <a:blip r:embed="rId359"/>
                          <a:stretch>
                            <a:fillRect/>
                          </a:stretch>
                        </pic:blipFill>
                        <pic:spPr bwMode="auto">
                          <a:xfrm>
                            <a:off x="0" y="0"/>
                            <a:ext cx="5478780" cy="4118610"/>
                          </a:xfrm>
                          <a:prstGeom prst="rect">
                            <a:avLst/>
                          </a:prstGeom>
                        </pic:spPr>
                      </pic:pic>
                    </a:graphicData>
                  </a:graphic>
                </wp:inline>
              </w:drawing>
            </w:r>
          </w:p>
        </w:tc>
      </w:tr>
      <w:tr>
        <w:trPr/>
        <w:tc>
          <w:tcPr>
            <w:tcW w:w="1369" w:type="dxa"/>
            <w:tcBorders/>
            <w:vAlign w:val="center"/>
          </w:tcPr>
          <w:p>
            <w:pPr>
              <w:pStyle w:val="Normal"/>
              <w:widowControl w:val="false"/>
              <w:rPr>
                <w:lang w:val="en-US"/>
              </w:rPr>
            </w:pPr>
            <w:r>
              <w:rPr>
                <w:b/>
                <w:bCs/>
                <w:lang w:val="en-US"/>
              </w:rPr>
              <w:t>Example Context:</w:t>
            </w:r>
          </w:p>
        </w:tc>
        <w:tc>
          <w:tcPr>
            <w:tcW w:w="8602" w:type="dxa"/>
            <w:tcBorders/>
            <w:vAlign w:val="center"/>
          </w:tcPr>
          <w:p>
            <w:pPr>
              <w:pStyle w:val="HTMLPreformatted"/>
              <w:widowControl w:val="false"/>
              <w:rPr/>
            </w:pPr>
            <w:r>
              <w:rPr/>
              <w:t>&lt;SpectrumIdentificationList xmlns="http://psidev.info/psi/pi/mzIdentML/1.2" id="SII_LIST_1"&gt;</w:t>
            </w:r>
          </w:p>
          <w:p>
            <w:pPr>
              <w:pStyle w:val="HTMLPreformatted"/>
              <w:widowControl w:val="false"/>
              <w:rPr/>
            </w:pPr>
            <w:r>
              <w:rPr/>
              <w:t xml:space="preserve">  </w:t>
            </w:r>
            <w:r>
              <w:rPr/>
              <w:t>&lt;SpectrumIdentificationResult spectrumID="index=6451" spectraData_ref="SD_COMBINED_SE_0" id="SIR_8947"&gt;</w:t>
            </w:r>
          </w:p>
          <w:p>
            <w:pPr>
              <w:pStyle w:val="HTMLPreformatted"/>
              <w:widowControl w:val="false"/>
              <w:rPr/>
            </w:pPr>
            <w:r>
              <w:rPr/>
              <w:t xml:space="preserve">    </w:t>
            </w:r>
            <w:r>
              <w:rPr/>
              <w:t>&lt;SpectrumIdentificationItem chargeState="2" experimentalMassToCharge="679.817322" calculatedMassToCharge="679.818488" peptide_ref="AVMDDFAAFVEK_##Oxidation(M):3" rank="1" passThreshold="false" id="SIR_8947_SII_1"&gt;</w:t>
            </w:r>
          </w:p>
          <w:p>
            <w:pPr>
              <w:pStyle w:val="HTMLPreformatted"/>
              <w:widowControl w:val="false"/>
              <w:rPr/>
            </w:pPr>
            <w:r>
              <w:rPr/>
              <w:t xml:space="preserve">      </w:t>
            </w:r>
            <w:r>
              <w:rPr/>
              <w:t>&lt;PeptideEvidenceRef peptideEvidence_ref="AVMDDFAAFVEK_generic|A_ENSP00000401820|p:known_378_389"&gt;&lt;/PeptideEvidenceRef&gt;</w:t>
            </w:r>
          </w:p>
          <w:p>
            <w:pPr>
              <w:pStyle w:val="HTMLPreformatted"/>
              <w:widowControl w:val="false"/>
              <w:rPr/>
            </w:pPr>
            <w:r>
              <w:rPr/>
              <w:t xml:space="preserve">      </w:t>
            </w:r>
            <w:r>
              <w:rPr/>
              <w:t>&lt;PeptideEvidenceRef peptideEvidence_ref="AVMDDFAAFVEK_generic|A_ENSP00000421027|p:putative_420_431"&gt;&lt;/PeptideEvidenceRef&gt;</w:t>
            </w:r>
          </w:p>
          <w:p>
            <w:pPr>
              <w:pStyle w:val="HTMLPreformatted"/>
              <w:widowControl w:val="false"/>
              <w:rPr/>
            </w:pPr>
            <w:r>
              <w:rPr/>
              <w:t xml:space="preserve">      </w:t>
            </w:r>
            <w:r>
              <w:rPr/>
              <w:t>&lt;PeptideEvidenceRef peptideEvidence_ref="AVMDDFAAFVEK_generic|A_ENSP00000483421|p:known_357_368"&gt;&lt;/PeptideEvidenceRef&gt;</w:t>
            </w:r>
          </w:p>
          <w:p>
            <w:pPr>
              <w:pStyle w:val="HTMLPreformatted"/>
              <w:widowControl w:val="false"/>
              <w:rPr/>
            </w:pPr>
            <w:r>
              <w:rPr/>
              <w:t xml:space="preserve">      </w:t>
            </w:r>
            <w:r>
              <w:rPr/>
              <w:t>&lt;PeptideEvidenceRef peptideEvidence_ref="AVMDDFAAFVEK_generic|A_ENSP00000480485|p:known_357_368"&gt;&lt;/PeptideEvidenceRef&gt;</w:t>
            </w:r>
          </w:p>
          <w:p>
            <w:pPr>
              <w:pStyle w:val="HTMLPreformatted"/>
              <w:widowControl w:val="false"/>
              <w:rPr/>
            </w:pPr>
            <w:r>
              <w:rPr/>
              <w:t xml:space="preserve">  </w:t>
            </w:r>
            <w:r>
              <w:rPr/>
              <w:t>...</w:t>
            </w:r>
          </w:p>
          <w:p>
            <w:pPr>
              <w:pStyle w:val="HTMLPreformatted"/>
              <w:widowControl w:val="false"/>
              <w:rPr/>
            </w:pPr>
            <w:r>
              <w:rPr/>
              <w:t>&lt;/SpectrumIdentificationList&gt;</w:t>
            </w:r>
          </w:p>
        </w:tc>
      </w:tr>
      <w:tr>
        <w:trPr/>
        <w:tc>
          <w:tcPr>
            <w:tcW w:w="1369" w:type="dxa"/>
            <w:tcBorders/>
            <w:vAlign w:val="center"/>
          </w:tcPr>
          <w:p>
            <w:pPr>
              <w:pStyle w:val="Normal"/>
              <w:widowControl w:val="false"/>
              <w:rPr>
                <w:lang w:val="en-US"/>
              </w:rPr>
            </w:pPr>
            <w:r>
              <w:rPr>
                <w:lang w:val="en-US"/>
              </w:rPr>
            </w:r>
          </w:p>
        </w:tc>
        <w:tc>
          <w:tcPr>
            <w:tcW w:w="8602"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38" w:name="__RefHeading___Toc37614_832650626"/>
      <w:bookmarkStart w:id="339" w:name="_Toc477259904"/>
      <w:bookmarkEnd w:id="338"/>
      <w:r>
        <w:rPr/>
        <w:t>Element &lt;</w:t>
      </w:r>
      <w:bookmarkStart w:id="340" w:name="SpectrumIdentificationProtocol"/>
      <w:r>
        <w:rPr/>
        <w:t>SpectrumIdentificationProtocol</w:t>
      </w:r>
      <w:bookmarkEnd w:id="340"/>
      <w:r>
        <w:rPr/>
        <w:t>&gt;</w:t>
      </w:r>
      <w:bookmarkEnd w:id="339"/>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The parameters and settings of a SpectrumIdentification analysis.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SpectrumIdentificationProtocolType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1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961"/>
              <w:gridCol w:w="1044"/>
              <w:gridCol w:w="827"/>
              <w:gridCol w:w="4580"/>
            </w:tblGrid>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analysisSoftware_ref</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algorithm used, given as a reference to the SoftwareCollection section.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96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58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0"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306"/>
              <w:gridCol w:w="1135"/>
              <w:gridCol w:w="1181"/>
              <w:gridCol w:w="3827"/>
            </w:tblGrid>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earchType">
                    <w:r>
                      <w:rPr>
                        <w:rStyle w:val="InternetLink"/>
                        <w:lang w:val="en-US"/>
                      </w:rPr>
                      <w:t>SearchType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type of search performed e.g. PMF, Tag searches, MS-MS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AdditionalSearchParams">
                    <w:r>
                      <w:rPr>
                        <w:rStyle w:val="InternetLink"/>
                        <w:lang w:val="en-US"/>
                      </w:rPr>
                      <w:t>AdditionalSearchParams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search parameters other than the modifications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odificationParams">
                    <w:r>
                      <w:rPr>
                        <w:rStyle w:val="InternetLink"/>
                        <w:lang w:val="en-US"/>
                      </w:rPr>
                      <w:t>ModificationParams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static/variable modifications (e.g. Oxidation of Methionine) that are to be considered in the spectra search.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Enzymes">
                    <w:r>
                      <w:rPr>
                        <w:rStyle w:val="InternetLink"/>
                        <w:lang w:val="en-US"/>
                      </w:rPr>
                      <w:t>Enzymes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list of enzymes used in experiment</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MassTable">
                    <w:r>
                      <w:rPr>
                        <w:rStyle w:val="InternetLink"/>
                        <w:lang w:val="en-US"/>
                      </w:rPr>
                      <w:t>MassTable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masses of residues used in the search.</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FragmentTolerance">
                    <w:r>
                      <w:rPr>
                        <w:rStyle w:val="InternetLink"/>
                        <w:lang w:val="en-US"/>
                      </w:rPr>
                      <w:t>FragmentTolerance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ParentTolerance">
                    <w:r>
                      <w:rPr>
                        <w:rStyle w:val="InternetLink"/>
                        <w:lang w:val="en-US"/>
                      </w:rPr>
                      <w:t>ParentTolerance</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tolerance of the search given as a plus and minus value with units.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Threshold">
                    <w:r>
                      <w:rPr>
                        <w:rStyle w:val="InternetLink"/>
                        <w:lang w:val="en-US"/>
                      </w:rPr>
                      <w:t>Threshold</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threshold(s) applied to determine that a result is significant. If multiple terms are used it is assumed that all conditions are satisfied by the passing results.</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Filters">
                    <w:r>
                      <w:rPr>
                        <w:rStyle w:val="InternetLink"/>
                        <w:lang w:val="en-US"/>
                      </w:rPr>
                      <w:t>DatabaseFilters</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specification of filters applied to the database searched. </w:t>
                  </w:r>
                </w:p>
              </w:tc>
            </w:tr>
            <w:tr>
              <w:trPr/>
              <w:tc>
                <w:tcPr>
                  <w:tcW w:w="23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DatabaseTranslation">
                    <w:r>
                      <w:rPr>
                        <w:rStyle w:val="InternetLink"/>
                        <w:lang w:val="en-US"/>
                      </w:rPr>
                      <w:t>DatabaseTranslation</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 specification of how a nucleic acid sequence database was translated for searching.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Graphical Context:</w:t>
            </w:r>
          </w:p>
        </w:tc>
        <w:tc>
          <w:tcPr>
            <w:tcW w:w="8547" w:type="dxa"/>
            <w:tcBorders/>
            <w:vAlign w:val="center"/>
          </w:tcPr>
          <w:p>
            <w:pPr>
              <w:pStyle w:val="Normal"/>
              <w:widowControl w:val="false"/>
              <w:rPr>
                <w:lang w:val="en-US"/>
              </w:rPr>
            </w:pPr>
            <w:r>
              <w:rPr/>
              <w:drawing>
                <wp:inline distT="0" distB="0" distL="0" distR="0">
                  <wp:extent cx="5311140" cy="12435840"/>
                  <wp:effectExtent l="0" t="0" r="0" b="0"/>
                  <wp:docPr id="11" name="Picture 14" descr="http://www.peptideatlas.org/PSI/schemas/mzIdentML/1.2/figures/SpectrumIdentification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http://www.peptideatlas.org/PSI/schemas/mzIdentML/1.2/figures/SpectrumIdentificationProtocol.png"/>
                          <pic:cNvPicPr>
                            <a:picLocks noChangeAspect="1" noChangeArrowheads="1"/>
                          </pic:cNvPicPr>
                        </pic:nvPicPr>
                        <pic:blipFill>
                          <a:blip r:embed="rId360"/>
                          <a:stretch>
                            <a:fillRect/>
                          </a:stretch>
                        </pic:blipFill>
                        <pic:spPr bwMode="auto">
                          <a:xfrm>
                            <a:off x="0" y="0"/>
                            <a:ext cx="5311140" cy="12435840"/>
                          </a:xfrm>
                          <a:prstGeom prst="rect">
                            <a:avLst/>
                          </a:prstGeom>
                        </pic:spPr>
                      </pic:pic>
                    </a:graphicData>
                  </a:graphic>
                </wp:inline>
              </w:drawing>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 xml:space="preserve">  </w:t>
            </w:r>
            <w:r>
              <w:rPr/>
              <w:t xml:space="preserve">&lt;SpectrumIdentificationProtocol id="SIP_10589554385233790425" analysisSoftware_ref="SOF_10581839310406754333"&gt; </w:t>
            </w:r>
          </w:p>
          <w:p>
            <w:pPr>
              <w:pStyle w:val="HTMLPreformatted"/>
              <w:widowControl w:val="false"/>
              <w:rPr/>
            </w:pPr>
            <w:r>
              <w:rPr/>
              <w:t xml:space="preserve">    </w:t>
            </w:r>
            <w:r>
              <w:rPr/>
              <w:t>&lt;SearchType&gt;</w:t>
            </w:r>
          </w:p>
          <w:p>
            <w:pPr>
              <w:pStyle w:val="HTMLPreformatted"/>
              <w:widowControl w:val="false"/>
              <w:rPr/>
            </w:pPr>
            <w:r>
              <w:rPr/>
              <w:t xml:space="preserve">      </w:t>
            </w:r>
            <w:r>
              <w:rPr/>
              <w:t xml:space="preserve">&lt;cvParam accession="MS:1001083" cvRef="PSI-MS" name="ms-ms search"/&gt; </w:t>
            </w:r>
          </w:p>
          <w:p>
            <w:pPr>
              <w:pStyle w:val="HTMLPreformatted"/>
              <w:widowControl w:val="false"/>
              <w:rPr/>
            </w:pPr>
            <w:r>
              <w:rPr/>
              <w:t xml:space="preserve">    </w:t>
            </w:r>
            <w:r>
              <w:rPr/>
              <w:t>&lt;/SearchType&gt;</w:t>
            </w:r>
          </w:p>
          <w:p>
            <w:pPr>
              <w:pStyle w:val="HTMLPreformatted"/>
              <w:widowControl w:val="false"/>
              <w:rPr/>
            </w:pPr>
            <w:r>
              <w:rPr/>
              <w:t xml:space="preserve">    </w:t>
            </w:r>
            <w:r>
              <w:rPr/>
              <w:t>&lt;AdditionalSearchParams&gt;</w:t>
            </w:r>
          </w:p>
          <w:p>
            <w:pPr>
              <w:pStyle w:val="HTMLPreformatted"/>
              <w:widowControl w:val="false"/>
              <w:rPr/>
            </w:pPr>
            <w:r>
              <w:rPr/>
              <w:t xml:space="preserve">      </w:t>
            </w:r>
            <w:r>
              <w:rPr/>
              <w:t>&lt;cvParam accession="MS:1002494" cvRef="PSI-MS" name="</w:t>
            </w:r>
            <w:del w:id="737" w:author="Juan Antonio Vizcaino" w:date="2023-01-25T10:41:00Z">
              <w:r>
                <w:rPr/>
                <w:delText>cross-link</w:delText>
              </w:r>
            </w:del>
            <w:ins w:id="738" w:author="Juan Antonio Vizcaino" w:date="2023-01-25T10:41:00Z">
              <w:r>
                <w:rPr/>
                <w:t>crosslink</w:t>
              </w:r>
            </w:ins>
            <w:r>
              <w:rPr/>
              <w:t>ing search"/&gt;</w:t>
            </w:r>
          </w:p>
          <w:p>
            <w:pPr>
              <w:pStyle w:val="HTMLPreformatted"/>
              <w:widowControl w:val="false"/>
              <w:rPr/>
            </w:pPr>
            <w:r>
              <w:rPr/>
              <w:t xml:space="preserve">      </w:t>
            </w:r>
            <w:r>
              <w:rPr/>
              <w:t>&lt;userParam name="input_consensusXML" unitName="xsd:string" value="leitner004.consensusXML"/&gt;</w:t>
            </w:r>
          </w:p>
          <w:p>
            <w:pPr>
              <w:pStyle w:val="HTMLPreformatted"/>
              <w:widowControl w:val="false"/>
              <w:rPr/>
            </w:pPr>
            <w:r>
              <w:rPr/>
              <w:t xml:space="preserve">  </w:t>
            </w:r>
            <w:r>
              <w:rPr/>
              <w:t>...</w:t>
            </w:r>
          </w:p>
          <w:p>
            <w:pPr>
              <w:pStyle w:val="HTMLPreformatted"/>
              <w:widowControl w:val="false"/>
              <w:rPr/>
            </w:pPr>
            <w:r>
              <w:rPr/>
              <w:t>&lt;/SpectrumIdentificationProtocol&gt;</w:t>
            </w:r>
          </w:p>
        </w:tc>
      </w:tr>
    </w:tbl>
    <w:p>
      <w:pPr>
        <w:pStyle w:val="Normal"/>
        <w:rPr>
          <w:lang w:val="en-US"/>
        </w:rPr>
      </w:pPr>
      <w:r>
        <w:rPr>
          <w:lang w:val="en-US"/>
        </w:rPr>
      </w:r>
    </w:p>
    <w:p>
      <w:pPr>
        <w:pStyle w:val="Heading2"/>
        <w:ind w:left="0" w:hanging="0"/>
        <w:rPr/>
      </w:pPr>
      <w:bookmarkStart w:id="341" w:name="__RefHeading___Toc37616_832650626"/>
      <w:bookmarkStart w:id="342" w:name="_Toc477259905"/>
      <w:bookmarkEnd w:id="341"/>
      <w:r>
        <w:rPr/>
        <w:t>Element &lt;</w:t>
      </w:r>
      <w:bookmarkStart w:id="343" w:name="SpectrumIdentificationResult"/>
      <w:r>
        <w:rPr/>
        <w:t>SpectrumIdentificationResult</w:t>
      </w:r>
      <w:bookmarkEnd w:id="343"/>
      <w:r>
        <w:rPr/>
        <w:t>&gt;</w:t>
      </w:r>
      <w:bookmarkEnd w:id="342"/>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All identifications made from searching one spectrum. For PMF data, all peptide identifications</w:t>
            </w:r>
          </w:p>
          <w:p>
            <w:pPr>
              <w:pStyle w:val="Normal"/>
              <w:widowControl w:val="false"/>
              <w:rPr>
                <w:lang w:val="en-US"/>
              </w:rPr>
            </w:pPr>
            <w:r>
              <w:rPr>
                <w:lang w:val="en-US"/>
              </w:rPr>
              <w:t>will be listed underneath as SpectrumIdentificationItems. For MS/MS data, there will be ranked</w:t>
            </w:r>
          </w:p>
          <w:p>
            <w:pPr>
              <w:pStyle w:val="Normal"/>
              <w:widowControl w:val="false"/>
              <w:rPr>
                <w:lang w:val="en-US"/>
              </w:rPr>
            </w:pPr>
            <w:r>
              <w:rPr>
                <w:lang w:val="en-US"/>
              </w:rPr>
              <w:t xml:space="preserve">SpectrumIdentificationItems corresponding to possible different peptide IDs.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SpectrumIdentificationResultType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5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29"/>
              <w:gridCol w:w="953"/>
              <w:gridCol w:w="827"/>
              <w:gridCol w:w="5147"/>
            </w:tblGrid>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spectraData_ref</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a spectra data set (e.g. a spectra file).</w:t>
                  </w:r>
                </w:p>
              </w:tc>
            </w:tr>
            <w:tr>
              <w:trPr/>
              <w:tc>
                <w:tcPr>
                  <w:tcW w:w="152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spectrumID</w:t>
                  </w:r>
                </w:p>
              </w:tc>
              <w:tc>
                <w:tcPr>
                  <w:tcW w:w="9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locally unique id for the spectrum in the spectra data set specified by SpectraData_ref. External guidelines are provided on the use of consistent identifiers for spectra in different external formats.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5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471"/>
              <w:gridCol w:w="1136"/>
              <w:gridCol w:w="1183"/>
              <w:gridCol w:w="3666"/>
            </w:tblGrid>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SpectrumIdentificationItem">
                    <w:r>
                      <w:rPr>
                        <w:rStyle w:val="InternetLink"/>
                        <w:lang w:val="en-US"/>
                      </w:rPr>
                      <w:t>SpectrumIdentificationItem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identification of a single (poly)peptide, resulting from querying an input spectra, along with the set of confidence values for that identification. PeptideEvidence elements should be given for all mappings of the corresponding Peptide sequence within protein sequences. </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24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8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36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&lt;SpectrumIdentificationResult spectrumID="index=7665" spectraData_ref="SD_COMBINED_SE_0" id="SIR_7191"&gt;</w:t>
            </w:r>
          </w:p>
          <w:p>
            <w:pPr>
              <w:pStyle w:val="HTMLPreformatted"/>
              <w:widowControl w:val="false"/>
              <w:rPr/>
            </w:pPr>
            <w:r>
              <w:rPr/>
              <w:t xml:space="preserve">  </w:t>
            </w:r>
            <w:r>
              <w:rPr/>
              <w:t>&lt;SpectrumIdentificationItem chargeState="4" experimentalMassToCharge="1123.974121" calculatedMassTo</w:t>
            </w:r>
          </w:p>
          <w:p>
            <w:pPr>
              <w:pStyle w:val="HTMLPreformatted"/>
              <w:widowControl w:val="false"/>
              <w:rPr/>
            </w:pPr>
            <w:r>
              <w:rPr/>
              <w:t>Charge="1123.968707" peptide_ref="CRCQYSGVNNLCHTSSHCPNQGSTCENVDTCLKPDEPK_##Carbamidomethyl(C):1##Carba</w:t>
            </w:r>
          </w:p>
          <w:p>
            <w:pPr>
              <w:pStyle w:val="HTMLPreformatted"/>
              <w:widowControl w:val="false"/>
              <w:rPr/>
            </w:pPr>
            <w:r>
              <w:rPr/>
              <w:t>midomethyl(C):3##Carba</w:t>
            </w:r>
          </w:p>
          <w:p>
            <w:pPr>
              <w:pStyle w:val="HTMLPreformatted"/>
              <w:widowControl w:val="false"/>
              <w:rPr/>
            </w:pPr>
            <w:r>
              <w:rPr/>
              <w:t>midomethyl(C):12##Carbamidomethyl(C):18##Carbamidomethyl(C):25##Carbamidomethyl(C):31##Ammonia-loss(C):</w:t>
            </w:r>
          </w:p>
          <w:p>
            <w:pPr>
              <w:pStyle w:val="HTMLPreformatted"/>
              <w:widowControl w:val="false"/>
              <w:rPr/>
            </w:pPr>
            <w:r>
              <w:rPr/>
              <w:t>1" rank="1" passThreshold="false" id="SIR_7191_SII_1"&gt;</w:t>
            </w:r>
          </w:p>
          <w:p>
            <w:pPr>
              <w:pStyle w:val="HTMLPreformatted"/>
              <w:widowControl w:val="false"/>
              <w:rPr/>
            </w:pPr>
            <w:r>
              <w:rPr/>
              <w:t xml:space="preserve">    </w:t>
            </w:r>
            <w:r>
              <w:rPr/>
              <w:t>&lt;PeptideEvidenceRef peptideEvidence_ref="CRCQYSGVNNLCHTSSHCPNQGSTCENVDTCLKPDEPK_generic|A_ENSP00000376692_REVERSED|p:</w:t>
            </w:r>
          </w:p>
          <w:p>
            <w:pPr>
              <w:pStyle w:val="HTMLPreformatted"/>
              <w:widowControl w:val="false"/>
              <w:rPr/>
            </w:pPr>
            <w:r>
              <w:rPr/>
              <w:t>novel_575_612"&gt;&lt;/PeptideEvidenceRef&gt;</w:t>
            </w:r>
          </w:p>
          <w:p>
            <w:pPr>
              <w:pStyle w:val="HTMLPreformatted"/>
              <w:widowControl w:val="false"/>
              <w:rPr/>
            </w:pPr>
            <w:r>
              <w:rPr/>
              <w:t xml:space="preserve">    </w:t>
            </w:r>
            <w:r>
              <w:rPr/>
              <w:t>&lt;PeptideEvidenceRef peptideEvidence_ref="CRCQYSGVNNLCHTSSHCPNQGSTCENVDTCLKPDEPK_generic|B_GENSCAN00000036974_REVERSED|p:</w:t>
            </w:r>
          </w:p>
          <w:p>
            <w:pPr>
              <w:pStyle w:val="HTMLPreformatted"/>
              <w:widowControl w:val="false"/>
              <w:rPr/>
            </w:pPr>
            <w:r>
              <w:rPr/>
              <w:t>genscan_494_531"&gt;&lt;/PeptideEvidenceRef&gt;</w:t>
            </w:r>
          </w:p>
          <w:p>
            <w:pPr>
              <w:pStyle w:val="HTMLPreformatted"/>
              <w:widowControl w:val="false"/>
              <w:rPr/>
            </w:pPr>
            <w:r>
              <w:rPr/>
              <w:t xml:space="preserve">    </w:t>
            </w:r>
            <w:r>
              <w:rPr/>
              <w:t>&lt;PeptideEvidenceRef peptideEvidence_ref="CRCQYSGVNNLCHTSSHCPNQGSTCENVDTCLKPDEPK_generic|A_ENSP00000471297_REVERSED|p:</w:t>
            </w:r>
          </w:p>
          <w:p>
            <w:pPr>
              <w:pStyle w:val="HTMLPreformatted"/>
              <w:widowControl w:val="false"/>
              <w:rPr/>
            </w:pPr>
            <w:r>
              <w:rPr/>
              <w:t>putative_641_678"&gt;&lt;/PeptideEvidenceRef&gt;</w:t>
            </w:r>
          </w:p>
          <w:p>
            <w:pPr>
              <w:pStyle w:val="HTMLPreformatted"/>
              <w:widowControl w:val="false"/>
              <w:rPr/>
            </w:pPr>
            <w:r>
              <w:rPr/>
              <w:t xml:space="preserve">    </w:t>
            </w:r>
            <w:r>
              <w:rPr/>
              <w:t>&lt;PeptideEvidenceRef peptideEvidence_ref="CRCQYSGVNNLCHTSSHCPNQGSTCENVDTCLKPDEPK_generic|A_ENSP00000319883_REVERSED|p:</w:t>
            </w:r>
          </w:p>
          <w:p>
            <w:pPr>
              <w:pStyle w:val="HTMLPreformatted"/>
              <w:widowControl w:val="false"/>
              <w:rPr/>
            </w:pPr>
            <w:r>
              <w:rPr/>
              <w:t>known_633_670"&gt;&lt;/PeptideEvidenceRef&gt;</w:t>
            </w:r>
          </w:p>
          <w:p>
            <w:pPr>
              <w:pStyle w:val="HTMLPreformatted"/>
              <w:widowControl w:val="false"/>
              <w:rPr/>
            </w:pPr>
            <w:r>
              <w:rPr/>
              <w:t xml:space="preserve">    </w:t>
            </w:r>
            <w:r>
              <w:rPr/>
              <w:t>&lt;PeptideEvidenceRef peptideEvidence_ref="CRCQYSGVNNLCHTSSHCPNQGSTCENVDTCLKPDEPK_generic|A_ENSP00000472280_REVERSED|p:</w:t>
            </w:r>
          </w:p>
          <w:p>
            <w:pPr>
              <w:pStyle w:val="HTMLPreformatted"/>
              <w:widowControl w:val="false"/>
              <w:rPr/>
            </w:pPr>
            <w:r>
              <w:rPr/>
              <w:t>putative_622_659"&gt;&lt;/PeptideEvidenceRef&gt;</w:t>
            </w:r>
          </w:p>
          <w:p>
            <w:pPr>
              <w:pStyle w:val="HTMLPreformatted"/>
              <w:widowControl w:val="false"/>
              <w:rPr/>
            </w:pPr>
            <w:r>
              <w:rPr/>
              <w:t xml:space="preserve">  </w:t>
            </w:r>
            <w:r>
              <w:rPr/>
              <w:t>...</w:t>
            </w:r>
          </w:p>
          <w:p>
            <w:pPr>
              <w:pStyle w:val="HTMLPreformatted"/>
              <w:widowControl w:val="false"/>
              <w:rPr/>
            </w:pPr>
            <w:r>
              <w:rPr/>
              <w:t>&lt;/SpectrumIdentificationResult&gt;</w:t>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/MzIdentML/DataCollection/AnalysisData/SpectrumIdentificationList/SpectrumIdentificationResult</w:t>
            </w:r>
          </w:p>
          <w:p>
            <w:pPr>
              <w:pStyle w:val="HTMLPreformatted"/>
              <w:widowControl w:val="false"/>
              <w:rPr/>
            </w:pPr>
            <w:r>
              <w:rPr/>
              <w:t xml:space="preserve">MAY supply a *child* term of </w:t>
            </w:r>
            <w:hyperlink r:id="rId361" w:tgtFrame="new">
              <w:r>
                <w:rPr>
                  <w:rStyle w:val="InternetLink"/>
                </w:rPr>
                <w:t>MS:1001405</w:t>
              </w:r>
            </w:hyperlink>
            <w:r>
              <w:rPr/>
              <w:t xml:space="preserve"> (</w:t>
            </w:r>
            <w:r>
              <w:rPr>
                <w:rStyle w:val="Popup"/>
              </w:rPr>
              <w:t>spectrum identification result details</w:t>
            </w:r>
            <w:r>
              <w:rPr/>
              <w:t>) one or more times</w:t>
            </w:r>
          </w:p>
          <w:p>
            <w:pPr>
              <w:pStyle w:val="HTMLPreformatted"/>
              <w:widowControl w:val="false"/>
              <w:rPr/>
            </w:pPr>
            <w:r>
              <w:rPr/>
              <w:t xml:space="preserve">  </w:t>
            </w:r>
            <w:r>
              <w:rPr/>
              <w:t xml:space="preserve">e.g.: </w:t>
            </w:r>
            <w:hyperlink r:id="rId362" w:tgtFrame="new">
              <w:r>
                <w:rPr>
                  <w:rStyle w:val="InternetLink"/>
                </w:rPr>
                <w:t>MS:1000016</w:t>
              </w:r>
            </w:hyperlink>
            <w:r>
              <w:rPr/>
              <w:t xml:space="preserve"> (</w:t>
            </w:r>
            <w:r>
              <w:rPr>
                <w:rStyle w:val="Popup"/>
              </w:rPr>
              <w:t>scan start time</w:t>
            </w:r>
            <w:r>
              <w:rPr/>
              <w:t xml:space="preserve">) </w:t>
            </w:r>
          </w:p>
          <w:p>
            <w:pPr>
              <w:pStyle w:val="HTMLPreformatted"/>
              <w:widowControl w:val="false"/>
              <w:rPr/>
            </w:pPr>
            <w:r>
              <w:rPr/>
              <w:t xml:space="preserve">  </w:t>
            </w:r>
            <w:r>
              <w:rPr/>
              <w:t xml:space="preserve">e.g.: </w:t>
            </w:r>
            <w:hyperlink r:id="rId363" w:tgtFrame="new">
              <w:r>
                <w:rPr>
                  <w:rStyle w:val="InternetLink"/>
                </w:rPr>
                <w:t>MS:1000796</w:t>
              </w:r>
            </w:hyperlink>
            <w:r>
              <w:rPr/>
              <w:t xml:space="preserve"> (</w:t>
            </w:r>
            <w:r>
              <w:rPr>
                <w:rStyle w:val="Popup"/>
              </w:rPr>
              <w:t>spectrum title</w:t>
            </w:r>
            <w:r>
              <w:rPr/>
              <w:t xml:space="preserve">) </w:t>
            </w:r>
          </w:p>
          <w:p>
            <w:pPr>
              <w:pStyle w:val="HTMLPreformatted"/>
              <w:widowControl w:val="false"/>
              <w:rPr/>
            </w:pPr>
            <w:r>
              <w:rPr/>
              <w:t xml:space="preserve">  </w:t>
            </w:r>
            <w:r>
              <w:rPr/>
              <w:t xml:space="preserve">e.g.: </w:t>
            </w:r>
            <w:hyperlink r:id="rId364" w:tgtFrame="new">
              <w:r>
                <w:rPr>
                  <w:rStyle w:val="InternetLink"/>
                </w:rPr>
                <w:t>MS:1000797</w:t>
              </w:r>
            </w:hyperlink>
            <w:r>
              <w:rPr/>
              <w:t xml:space="preserve"> (</w:t>
            </w:r>
            <w:r>
              <w:rPr>
                <w:rStyle w:val="Popup"/>
              </w:rPr>
              <w:t>peak list scans</w:t>
            </w:r>
            <w:r>
              <w:rPr/>
              <w:t xml:space="preserve">) </w:t>
            </w:r>
          </w:p>
          <w:p>
            <w:pPr>
              <w:pStyle w:val="HTMLPreformatted"/>
              <w:widowControl w:val="false"/>
              <w:rPr/>
            </w:pPr>
            <w:r>
              <w:rPr/>
              <w:t xml:space="preserve">  </w:t>
            </w:r>
            <w:r>
              <w:rPr/>
              <w:t xml:space="preserve">e.g.: </w:t>
            </w:r>
            <w:hyperlink r:id="rId365" w:tgtFrame="new">
              <w:r>
                <w:rPr>
                  <w:rStyle w:val="InternetLink"/>
                </w:rPr>
                <w:t>MS:1000798</w:t>
              </w:r>
            </w:hyperlink>
            <w:r>
              <w:rPr/>
              <w:t xml:space="preserve"> (</w:t>
            </w:r>
            <w:r>
              <w:rPr>
                <w:rStyle w:val="Popup"/>
              </w:rPr>
              <w:t>peak list raw scans</w:t>
            </w:r>
            <w:r>
              <w:rPr/>
              <w:t xml:space="preserve">) </w:t>
            </w:r>
          </w:p>
          <w:p>
            <w:pPr>
              <w:pStyle w:val="HTMLPreformatted"/>
              <w:widowControl w:val="false"/>
              <w:rPr/>
            </w:pPr>
            <w:r>
              <w:rPr/>
              <w:t xml:space="preserve">  </w:t>
            </w:r>
            <w:r>
              <w:rPr/>
              <w:t xml:space="preserve">e.g.: </w:t>
            </w:r>
            <w:hyperlink r:id="rId366" w:tgtFrame="new">
              <w:r>
                <w:rPr>
                  <w:rStyle w:val="InternetLink"/>
                </w:rPr>
                <w:t>MS:1000903</w:t>
              </w:r>
            </w:hyperlink>
            <w:r>
              <w:rPr/>
              <w:t xml:space="preserve"> (</w:t>
            </w:r>
            <w:r>
              <w:rPr>
                <w:rStyle w:val="Popup"/>
              </w:rPr>
              <w:t>product ion series ordinal</w:t>
            </w:r>
            <w:r>
              <w:rPr/>
              <w:t xml:space="preserve">) </w:t>
            </w:r>
          </w:p>
          <w:p>
            <w:pPr>
              <w:pStyle w:val="HTMLPreformatted"/>
              <w:widowControl w:val="false"/>
              <w:rPr/>
            </w:pPr>
            <w:r>
              <w:rPr/>
              <w:t xml:space="preserve">  </w:t>
            </w:r>
            <w:r>
              <w:rPr/>
              <w:t xml:space="preserve">e.g.: </w:t>
            </w:r>
            <w:hyperlink r:id="rId367" w:tgtFrame="new">
              <w:r>
                <w:rPr>
                  <w:rStyle w:val="InternetLink"/>
                </w:rPr>
                <w:t>MS:1000904</w:t>
              </w:r>
            </w:hyperlink>
            <w:r>
              <w:rPr/>
              <w:t xml:space="preserve"> (</w:t>
            </w:r>
            <w:r>
              <w:rPr>
                <w:rStyle w:val="Popup"/>
              </w:rPr>
              <w:t>product ion m/z delta</w:t>
            </w:r>
            <w:r>
              <w:rPr/>
              <w:t xml:space="preserve">) </w:t>
            </w:r>
          </w:p>
          <w:p>
            <w:pPr>
              <w:pStyle w:val="HTMLPreformatted"/>
              <w:widowControl w:val="false"/>
              <w:rPr/>
            </w:pPr>
            <w:r>
              <w:rPr/>
              <w:t xml:space="preserve">  </w:t>
            </w:r>
            <w:r>
              <w:rPr/>
              <w:t xml:space="preserve">e.g.: </w:t>
            </w:r>
            <w:hyperlink r:id="rId368" w:tgtFrame="new">
              <w:r>
                <w:rPr>
                  <w:rStyle w:val="InternetLink"/>
                </w:rPr>
                <w:t>MS:1000926</w:t>
              </w:r>
            </w:hyperlink>
            <w:r>
              <w:rPr/>
              <w:t xml:space="preserve"> (</w:t>
            </w:r>
            <w:r>
              <w:rPr>
                <w:rStyle w:val="Popup"/>
              </w:rPr>
              <w:t>product interpretation rank</w:t>
            </w:r>
            <w:r>
              <w:rPr/>
              <w:t xml:space="preserve">) </w:t>
            </w:r>
          </w:p>
          <w:p>
            <w:pPr>
              <w:pStyle w:val="HTMLPreformatted"/>
              <w:widowControl w:val="false"/>
              <w:rPr/>
            </w:pPr>
            <w:r>
              <w:rPr/>
              <w:t xml:space="preserve">  </w:t>
            </w:r>
            <w:r>
              <w:rPr/>
              <w:t xml:space="preserve">e.g.: </w:t>
            </w:r>
            <w:hyperlink r:id="rId369" w:tgtFrame="new">
              <w:r>
                <w:rPr>
                  <w:rStyle w:val="InternetLink"/>
                </w:rPr>
                <w:t>MS:1001030</w:t>
              </w:r>
            </w:hyperlink>
            <w:r>
              <w:rPr/>
              <w:t xml:space="preserve"> (</w:t>
            </w:r>
            <w:r>
              <w:rPr>
                <w:rStyle w:val="Popup"/>
              </w:rPr>
              <w:t>number of peptide seqs compared to each spectrum</w:t>
            </w:r>
            <w:r>
              <w:rPr/>
              <w:t xml:space="preserve">) </w:t>
            </w:r>
          </w:p>
          <w:p>
            <w:pPr>
              <w:pStyle w:val="HTMLPreformatted"/>
              <w:widowControl w:val="false"/>
              <w:rPr/>
            </w:pPr>
            <w:r>
              <w:rPr/>
              <w:t xml:space="preserve">  </w:t>
            </w:r>
            <w:r>
              <w:rPr/>
              <w:t xml:space="preserve">e.g.: </w:t>
            </w:r>
            <w:hyperlink r:id="rId370" w:tgtFrame="new">
              <w:r>
                <w:rPr>
                  <w:rStyle w:val="InternetLink"/>
                </w:rPr>
                <w:t>MS:1001035</w:t>
              </w:r>
            </w:hyperlink>
            <w:r>
              <w:rPr/>
              <w:t xml:space="preserve"> (</w:t>
            </w:r>
            <w:r>
              <w:rPr>
                <w:rStyle w:val="Popup"/>
              </w:rPr>
              <w:t>date / time search performed</w:t>
            </w:r>
            <w:r>
              <w:rPr/>
              <w:t xml:space="preserve">) </w:t>
            </w:r>
          </w:p>
          <w:p>
            <w:pPr>
              <w:pStyle w:val="HTMLPreformatted"/>
              <w:widowControl w:val="false"/>
              <w:rPr/>
            </w:pPr>
            <w:r>
              <w:rPr/>
              <w:t xml:space="preserve">  </w:t>
            </w:r>
            <w:r>
              <w:rPr/>
              <w:t xml:space="preserve">e.g.: </w:t>
            </w:r>
            <w:hyperlink r:id="rId371" w:tgtFrame="new">
              <w:r>
                <w:rPr>
                  <w:rStyle w:val="InternetLink"/>
                </w:rPr>
                <w:t>MS:1001036</w:t>
              </w:r>
            </w:hyperlink>
            <w:r>
              <w:rPr/>
              <w:t xml:space="preserve"> (</w:t>
            </w:r>
            <w:r>
              <w:rPr>
                <w:rStyle w:val="Popup"/>
              </w:rPr>
              <w:t>search time taken</w:t>
            </w:r>
            <w:r>
              <w:rPr/>
              <w:t xml:space="preserve">) </w:t>
            </w:r>
          </w:p>
          <w:p>
            <w:pPr>
              <w:pStyle w:val="HTMLPreformatted"/>
              <w:widowControl w:val="false"/>
              <w:rPr/>
            </w:pPr>
            <w:r>
              <w:rPr/>
              <w:t xml:space="preserve">  </w:t>
            </w:r>
            <w:hyperlink r:id="rId372" w:tgtFrame="new">
              <w:r>
                <w:rPr>
                  <w:rStyle w:val="InternetLink"/>
                </w:rPr>
                <w:t>et al.</w:t>
              </w:r>
            </w:hyperlink>
          </w:p>
        </w:tc>
      </w:tr>
    </w:tbl>
    <w:p>
      <w:pPr>
        <w:pStyle w:val="Normal"/>
        <w:rPr>
          <w:lang w:val="en-US"/>
        </w:rPr>
      </w:pPr>
      <w:r>
        <w:rPr>
          <w:lang w:val="en-US"/>
        </w:rPr>
      </w:r>
    </w:p>
    <w:p>
      <w:pPr>
        <w:pStyle w:val="Heading2"/>
        <w:ind w:left="0" w:hanging="0"/>
        <w:rPr/>
      </w:pPr>
      <w:bookmarkStart w:id="344" w:name="__RefHeading___Toc37618_832650626"/>
      <w:bookmarkStart w:id="345" w:name="_Toc477259906"/>
      <w:bookmarkEnd w:id="344"/>
      <w:r>
        <w:rPr/>
        <w:t>Element &lt;</w:t>
      </w:r>
      <w:bookmarkStart w:id="346" w:name="SpectrumIDFormat"/>
      <w:r>
        <w:rPr/>
        <w:t>SpectrumIDFormat</w:t>
      </w:r>
      <w:bookmarkEnd w:id="346"/>
      <w:r>
        <w:rPr/>
        <w:t>&gt;</w:t>
      </w:r>
      <w:bookmarkEnd w:id="345"/>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59"/>
        <w:gridCol w:w="7912"/>
      </w:tblGrid>
      <w:tr>
        <w:trPr/>
        <w:tc>
          <w:tcPr>
            <w:tcW w:w="2059" w:type="dxa"/>
            <w:tcBorders/>
            <w:vAlign w:val="center"/>
          </w:tcPr>
          <w:p>
            <w:pPr>
              <w:pStyle w:val="Normal"/>
              <w:widowControl w:val="false"/>
              <w:rPr>
                <w:lang w:val="en-US"/>
              </w:rPr>
            </w:pPr>
            <w:r>
              <w:rPr>
                <w:b/>
                <w:bCs/>
                <w:lang w:val="en-US"/>
              </w:rPr>
              <w:t>Definition:</w:t>
            </w:r>
          </w:p>
        </w:tc>
        <w:tc>
          <w:tcPr>
            <w:tcW w:w="7912" w:type="dxa"/>
            <w:tcBorders/>
            <w:vAlign w:val="center"/>
          </w:tcPr>
          <w:p>
            <w:pPr>
              <w:pStyle w:val="Normal"/>
              <w:widowControl w:val="false"/>
              <w:rPr>
                <w:lang w:val="en-US"/>
              </w:rPr>
            </w:pPr>
            <w:r>
              <w:rPr>
                <w:lang w:val="en-US"/>
              </w:rPr>
              <w:t xml:space="preserve">The format of the spectrum identifier within the source file </w:t>
            </w:r>
          </w:p>
        </w:tc>
      </w:tr>
      <w:tr>
        <w:trPr/>
        <w:tc>
          <w:tcPr>
            <w:tcW w:w="2059" w:type="dxa"/>
            <w:tcBorders/>
            <w:vAlign w:val="center"/>
          </w:tcPr>
          <w:p>
            <w:pPr>
              <w:pStyle w:val="Normal"/>
              <w:widowControl w:val="false"/>
              <w:rPr>
                <w:lang w:val="en-US"/>
              </w:rPr>
            </w:pPr>
            <w:r>
              <w:rPr>
                <w:b/>
                <w:bCs/>
                <w:lang w:val="en-US"/>
              </w:rPr>
              <w:t>Type:</w:t>
            </w:r>
          </w:p>
        </w:tc>
        <w:tc>
          <w:tcPr>
            <w:tcW w:w="7912" w:type="dxa"/>
            <w:tcBorders/>
            <w:vAlign w:val="center"/>
          </w:tcPr>
          <w:p>
            <w:pPr>
              <w:pStyle w:val="Normal"/>
              <w:widowControl w:val="false"/>
              <w:rPr>
                <w:lang w:val="en-US"/>
              </w:rPr>
            </w:pPr>
            <w:r>
              <w:rPr>
                <w:lang w:val="en-US"/>
              </w:rPr>
              <w:t xml:space="preserve">SpectrumIDFormatType </w:t>
            </w:r>
          </w:p>
        </w:tc>
      </w:tr>
      <w:tr>
        <w:trPr/>
        <w:tc>
          <w:tcPr>
            <w:tcW w:w="2059" w:type="dxa"/>
            <w:tcBorders/>
            <w:vAlign w:val="center"/>
          </w:tcPr>
          <w:p>
            <w:pPr>
              <w:pStyle w:val="Normal"/>
              <w:widowControl w:val="false"/>
              <w:rPr>
                <w:lang w:val="en-US"/>
              </w:rPr>
            </w:pPr>
            <w:r>
              <w:rPr>
                <w:b/>
                <w:bCs/>
                <w:lang w:val="en-US"/>
              </w:rPr>
              <w:t>Attributes:</w:t>
            </w:r>
          </w:p>
        </w:tc>
        <w:tc>
          <w:tcPr>
            <w:tcW w:w="7912" w:type="dxa"/>
            <w:tcBorders/>
            <w:vAlign w:val="center"/>
          </w:tcPr>
          <w:p>
            <w:pPr>
              <w:pStyle w:val="Normal"/>
              <w:widowControl w:val="false"/>
              <w:rPr>
                <w:lang w:val="en-US"/>
              </w:rPr>
            </w:pPr>
            <w:r>
              <w:rPr>
                <w:lang w:val="en-US"/>
              </w:rPr>
              <w:t>none</w:t>
            </w:r>
          </w:p>
        </w:tc>
      </w:tr>
      <w:tr>
        <w:trPr/>
        <w:tc>
          <w:tcPr>
            <w:tcW w:w="2059" w:type="dxa"/>
            <w:tcBorders/>
            <w:vAlign w:val="center"/>
          </w:tcPr>
          <w:p>
            <w:pPr>
              <w:pStyle w:val="Normal"/>
              <w:widowControl w:val="false"/>
              <w:rPr>
                <w:lang w:val="en-US"/>
              </w:rPr>
            </w:pPr>
            <w:r>
              <w:rPr>
                <w:b/>
                <w:bCs/>
                <w:lang w:val="en-US"/>
              </w:rPr>
              <w:t>Subelements:</w:t>
            </w:r>
          </w:p>
        </w:tc>
        <w:tc>
          <w:tcPr>
            <w:tcW w:w="7912" w:type="dxa"/>
            <w:tcBorders/>
            <w:vAlign w:val="center"/>
          </w:tcPr>
          <w:tbl>
            <w:tblPr>
              <w:tblW w:w="7822"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37"/>
              <w:gridCol w:w="1135"/>
              <w:gridCol w:w="1179"/>
              <w:gridCol w:w="3870"/>
            </w:tblGrid>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3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7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387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2059" w:type="dxa"/>
            <w:tcBorders/>
            <w:vAlign w:val="center"/>
          </w:tcPr>
          <w:p>
            <w:pPr>
              <w:pStyle w:val="Normal"/>
              <w:widowControl w:val="false"/>
              <w:rPr>
                <w:lang w:val="en-US"/>
              </w:rPr>
            </w:pPr>
            <w:r>
              <w:rPr>
                <w:b/>
                <w:bCs/>
                <w:lang w:val="en-US"/>
              </w:rPr>
              <w:t>Example Context:</w:t>
            </w:r>
          </w:p>
        </w:tc>
        <w:tc>
          <w:tcPr>
            <w:tcW w:w="7912" w:type="dxa"/>
            <w:tcBorders/>
            <w:vAlign w:val="center"/>
          </w:tcPr>
          <w:p>
            <w:pPr>
              <w:pStyle w:val="HTMLPreformatted"/>
              <w:widowControl w:val="false"/>
              <w:rPr/>
            </w:pPr>
            <w:r>
              <w:rPr/>
              <w:t xml:space="preserve">      </w:t>
            </w:r>
            <w:r>
              <w:rPr/>
              <w:t xml:space="preserve">&lt;SpectrumIDFormat&gt; </w:t>
            </w:r>
          </w:p>
          <w:p>
            <w:pPr>
              <w:pStyle w:val="HTMLPreformatted"/>
              <w:widowControl w:val="false"/>
              <w:rPr/>
            </w:pPr>
            <w:r>
              <w:rPr/>
              <w:t xml:space="preserve">         </w:t>
            </w:r>
            <w:r>
              <w:rPr/>
              <w:t>&lt;cvParam accession="MS:1000774" cvRef="PSI-MS" name="multiple peak list nativeID format"/&gt;</w:t>
            </w:r>
          </w:p>
          <w:p>
            <w:pPr>
              <w:pStyle w:val="HTMLPreformatted"/>
              <w:widowControl w:val="false"/>
              <w:rPr/>
            </w:pPr>
            <w:r>
              <w:rPr/>
              <w:t xml:space="preserve">      </w:t>
            </w:r>
            <w:r>
              <w:rPr/>
              <w:t xml:space="preserve">&lt;/SpectrumIDFormat&gt; </w:t>
            </w:r>
          </w:p>
        </w:tc>
      </w:tr>
      <w:tr>
        <w:trPr/>
        <w:tc>
          <w:tcPr>
            <w:tcW w:w="2059" w:type="dxa"/>
            <w:tcBorders/>
            <w:vAlign w:val="center"/>
          </w:tcPr>
          <w:p>
            <w:pPr>
              <w:pStyle w:val="Normal"/>
              <w:widowControl w:val="false"/>
              <w:rPr>
                <w:lang w:val="en-US"/>
              </w:rPr>
            </w:pPr>
            <w:r>
              <w:rPr>
                <w:b/>
                <w:bCs/>
                <w:lang w:val="en-US"/>
              </w:rPr>
              <w:t>cvParam Mapping Rules:</w:t>
            </w:r>
          </w:p>
        </w:tc>
        <w:tc>
          <w:tcPr>
            <w:tcW w:w="7912" w:type="dxa"/>
            <w:tcBorders/>
            <w:vAlign w:val="center"/>
          </w:tcPr>
          <w:p>
            <w:pPr>
              <w:pStyle w:val="HTMLPreformatted"/>
              <w:widowControl w:val="false"/>
              <w:rPr/>
            </w:pPr>
            <w:r>
              <w:rPr/>
              <w:t>Path /MzIdentML/DataCollection/Inputs/SpectraData/SpectrumIDFormat</w:t>
            </w:r>
          </w:p>
          <w:p>
            <w:pPr>
              <w:pStyle w:val="HTMLPreformatted"/>
              <w:widowControl w:val="false"/>
              <w:rPr/>
            </w:pPr>
            <w:r>
              <w:rPr/>
              <w:t xml:space="preserve">MUST supply a *child* term of </w:t>
            </w:r>
            <w:hyperlink r:id="rId373" w:tgtFrame="new">
              <w:r>
                <w:rPr>
                  <w:rStyle w:val="InternetLink"/>
                </w:rPr>
                <w:t>MS:1000767</w:t>
              </w:r>
            </w:hyperlink>
            <w:r>
              <w:rPr/>
              <w:t xml:space="preserve"> (</w:t>
            </w:r>
            <w:r>
              <w:rPr>
                <w:rStyle w:val="Popup"/>
              </w:rPr>
              <w:t>native spectrum identifier format</w:t>
            </w:r>
            <w:r>
              <w:rPr/>
              <w:t>) only once</w:t>
            </w:r>
          </w:p>
          <w:p>
            <w:pPr>
              <w:pStyle w:val="HTMLPreformatted"/>
              <w:widowControl w:val="false"/>
              <w:rPr/>
            </w:pPr>
            <w:r>
              <w:rPr/>
              <w:t xml:space="preserve">  </w:t>
            </w:r>
            <w:r>
              <w:rPr/>
              <w:t xml:space="preserve">e.g.: </w:t>
            </w:r>
            <w:hyperlink r:id="rId374" w:tgtFrame="new">
              <w:r>
                <w:rPr>
                  <w:rStyle w:val="InternetLink"/>
                </w:rPr>
                <w:t>MS:1000768</w:t>
              </w:r>
            </w:hyperlink>
            <w:r>
              <w:rPr/>
              <w:t xml:space="preserve"> (</w:t>
            </w:r>
            <w:r>
              <w:rPr>
                <w:rStyle w:val="Popup"/>
              </w:rPr>
              <w:t>Thermo nativeID format</w:t>
            </w:r>
            <w:r>
              <w:rPr/>
              <w:t xml:space="preserve">) </w:t>
            </w:r>
          </w:p>
          <w:p>
            <w:pPr>
              <w:pStyle w:val="HTMLPreformatted"/>
              <w:widowControl w:val="false"/>
              <w:rPr/>
            </w:pPr>
            <w:r>
              <w:rPr/>
              <w:t xml:space="preserve">  </w:t>
            </w:r>
            <w:r>
              <w:rPr/>
              <w:t xml:space="preserve">e.g.: </w:t>
            </w:r>
            <w:hyperlink r:id="rId375" w:tgtFrame="new">
              <w:r>
                <w:rPr>
                  <w:rStyle w:val="InternetLink"/>
                </w:rPr>
                <w:t>MS:1000769</w:t>
              </w:r>
            </w:hyperlink>
            <w:r>
              <w:rPr/>
              <w:t xml:space="preserve"> (</w:t>
            </w:r>
            <w:r>
              <w:rPr>
                <w:rStyle w:val="Popup"/>
              </w:rPr>
              <w:t>Waters nativeID format</w:t>
            </w:r>
            <w:r>
              <w:rPr/>
              <w:t xml:space="preserve">) </w:t>
            </w:r>
          </w:p>
          <w:p>
            <w:pPr>
              <w:pStyle w:val="HTMLPreformatted"/>
              <w:widowControl w:val="false"/>
              <w:rPr/>
            </w:pPr>
            <w:r>
              <w:rPr/>
              <w:t xml:space="preserve">  </w:t>
            </w:r>
            <w:r>
              <w:rPr/>
              <w:t xml:space="preserve">e.g.: </w:t>
            </w:r>
            <w:hyperlink r:id="rId376" w:tgtFrame="new">
              <w:r>
                <w:rPr>
                  <w:rStyle w:val="InternetLink"/>
                </w:rPr>
                <w:t>MS:1000770</w:t>
              </w:r>
            </w:hyperlink>
            <w:r>
              <w:rPr/>
              <w:t xml:space="preserve"> (</w:t>
            </w:r>
            <w:r>
              <w:rPr>
                <w:rStyle w:val="Popup"/>
              </w:rPr>
              <w:t>WIFF nativeID format</w:t>
            </w:r>
            <w:r>
              <w:rPr/>
              <w:t xml:space="preserve">) </w:t>
            </w:r>
          </w:p>
          <w:p>
            <w:pPr>
              <w:pStyle w:val="HTMLPreformatted"/>
              <w:widowControl w:val="false"/>
              <w:rPr/>
            </w:pPr>
            <w:r>
              <w:rPr/>
              <w:t xml:space="preserve">  </w:t>
            </w:r>
            <w:r>
              <w:rPr/>
              <w:t xml:space="preserve">e.g.: </w:t>
            </w:r>
            <w:hyperlink r:id="rId377" w:tgtFrame="new">
              <w:r>
                <w:rPr>
                  <w:rStyle w:val="InternetLink"/>
                </w:rPr>
                <w:t>MS:1000771</w:t>
              </w:r>
            </w:hyperlink>
            <w:r>
              <w:rPr/>
              <w:t xml:space="preserve"> (</w:t>
            </w:r>
            <w:r>
              <w:rPr>
                <w:rStyle w:val="Popup"/>
              </w:rPr>
              <w:t>Bruker/Agilent YEP nativeID format</w:t>
            </w:r>
            <w:r>
              <w:rPr/>
              <w:t xml:space="preserve">) </w:t>
            </w:r>
          </w:p>
          <w:p>
            <w:pPr>
              <w:pStyle w:val="HTMLPreformatted"/>
              <w:widowControl w:val="false"/>
              <w:rPr/>
            </w:pPr>
            <w:r>
              <w:rPr/>
              <w:t xml:space="preserve">  </w:t>
            </w:r>
            <w:r>
              <w:rPr/>
              <w:t xml:space="preserve">e.g.: </w:t>
            </w:r>
            <w:hyperlink r:id="rId378" w:tgtFrame="new">
              <w:r>
                <w:rPr>
                  <w:rStyle w:val="InternetLink"/>
                </w:rPr>
                <w:t>MS:1000772</w:t>
              </w:r>
            </w:hyperlink>
            <w:r>
              <w:rPr/>
              <w:t xml:space="preserve"> (</w:t>
            </w:r>
            <w:r>
              <w:rPr>
                <w:rStyle w:val="Popup"/>
              </w:rPr>
              <w:t>Bruker BAF nativeID format</w:t>
            </w:r>
            <w:r>
              <w:rPr/>
              <w:t xml:space="preserve">) </w:t>
            </w:r>
          </w:p>
          <w:p>
            <w:pPr>
              <w:pStyle w:val="HTMLPreformatted"/>
              <w:widowControl w:val="false"/>
              <w:rPr/>
            </w:pPr>
            <w:r>
              <w:rPr/>
              <w:t xml:space="preserve">  </w:t>
            </w:r>
            <w:r>
              <w:rPr/>
              <w:t xml:space="preserve">e.g.: </w:t>
            </w:r>
            <w:hyperlink r:id="rId379" w:tgtFrame="new">
              <w:r>
                <w:rPr>
                  <w:rStyle w:val="InternetLink"/>
                </w:rPr>
                <w:t>MS:1000773</w:t>
              </w:r>
            </w:hyperlink>
            <w:r>
              <w:rPr/>
              <w:t xml:space="preserve"> (</w:t>
            </w:r>
            <w:r>
              <w:rPr>
                <w:rStyle w:val="Popup"/>
              </w:rPr>
              <w:t>Bruker FID nativeID format</w:t>
            </w:r>
            <w:r>
              <w:rPr/>
              <w:t xml:space="preserve">) </w:t>
            </w:r>
          </w:p>
          <w:p>
            <w:pPr>
              <w:pStyle w:val="HTMLPreformatted"/>
              <w:widowControl w:val="false"/>
              <w:rPr/>
            </w:pPr>
            <w:r>
              <w:rPr/>
              <w:t xml:space="preserve">  </w:t>
            </w:r>
            <w:r>
              <w:rPr/>
              <w:t xml:space="preserve">e.g.: </w:t>
            </w:r>
            <w:hyperlink r:id="rId380" w:tgtFrame="new">
              <w:r>
                <w:rPr>
                  <w:rStyle w:val="InternetLink"/>
                </w:rPr>
                <w:t>MS:1000774</w:t>
              </w:r>
            </w:hyperlink>
            <w:r>
              <w:rPr/>
              <w:t xml:space="preserve"> (</w:t>
            </w:r>
            <w:r>
              <w:rPr>
                <w:rStyle w:val="Popup"/>
              </w:rPr>
              <w:t>multiple peak list nativeID format</w:t>
            </w:r>
            <w:r>
              <w:rPr/>
              <w:t xml:space="preserve">) </w:t>
            </w:r>
          </w:p>
          <w:p>
            <w:pPr>
              <w:pStyle w:val="HTMLPreformatted"/>
              <w:widowControl w:val="false"/>
              <w:rPr/>
            </w:pPr>
            <w:r>
              <w:rPr/>
              <w:t xml:space="preserve">  </w:t>
            </w:r>
            <w:r>
              <w:rPr/>
              <w:t xml:space="preserve">e.g.: </w:t>
            </w:r>
            <w:hyperlink r:id="rId381" w:tgtFrame="new">
              <w:r>
                <w:rPr>
                  <w:rStyle w:val="InternetLink"/>
                </w:rPr>
                <w:t>MS:1000775</w:t>
              </w:r>
            </w:hyperlink>
            <w:r>
              <w:rPr/>
              <w:t xml:space="preserve"> (</w:t>
            </w:r>
            <w:r>
              <w:rPr>
                <w:rStyle w:val="Popup"/>
              </w:rPr>
              <w:t>single peak list nativeID format</w:t>
            </w:r>
            <w:r>
              <w:rPr/>
              <w:t xml:space="preserve">) </w:t>
            </w:r>
          </w:p>
          <w:p>
            <w:pPr>
              <w:pStyle w:val="HTMLPreformatted"/>
              <w:widowControl w:val="false"/>
              <w:rPr/>
            </w:pPr>
            <w:r>
              <w:rPr/>
              <w:t xml:space="preserve">  </w:t>
            </w:r>
            <w:r>
              <w:rPr/>
              <w:t xml:space="preserve">e.g.: </w:t>
            </w:r>
            <w:hyperlink r:id="rId382" w:tgtFrame="new">
              <w:r>
                <w:rPr>
                  <w:rStyle w:val="InternetLink"/>
                </w:rPr>
                <w:t>MS:1000776</w:t>
              </w:r>
            </w:hyperlink>
            <w:r>
              <w:rPr/>
              <w:t xml:space="preserve"> (</w:t>
            </w:r>
            <w:r>
              <w:rPr>
                <w:rStyle w:val="Popup"/>
              </w:rPr>
              <w:t>scan number only nativeID format</w:t>
            </w:r>
            <w:r>
              <w:rPr/>
              <w:t xml:space="preserve">) </w:t>
            </w:r>
          </w:p>
          <w:p>
            <w:pPr>
              <w:pStyle w:val="HTMLPreformatted"/>
              <w:widowControl w:val="false"/>
              <w:rPr/>
            </w:pPr>
            <w:r>
              <w:rPr/>
              <w:t xml:space="preserve">  </w:t>
            </w:r>
            <w:r>
              <w:rPr/>
              <w:t xml:space="preserve">e.g.: </w:t>
            </w:r>
            <w:hyperlink r:id="rId383" w:tgtFrame="new">
              <w:r>
                <w:rPr>
                  <w:rStyle w:val="InternetLink"/>
                </w:rPr>
                <w:t>MS:1000777</w:t>
              </w:r>
            </w:hyperlink>
            <w:r>
              <w:rPr/>
              <w:t xml:space="preserve"> (</w:t>
            </w:r>
            <w:r>
              <w:rPr>
                <w:rStyle w:val="Popup"/>
              </w:rPr>
              <w:t>spectrum identifier nativeID format</w:t>
            </w:r>
            <w:r>
              <w:rPr/>
              <w:t xml:space="preserve">) </w:t>
            </w:r>
          </w:p>
          <w:p>
            <w:pPr>
              <w:pStyle w:val="HTMLPreformatted"/>
              <w:widowControl w:val="false"/>
              <w:rPr/>
            </w:pPr>
            <w:r>
              <w:rPr/>
              <w:t xml:space="preserve">  </w:t>
            </w:r>
            <w:hyperlink r:id="rId384" w:tgtFrame="new">
              <w:r>
                <w:rPr>
                  <w:rStyle w:val="InternetLink"/>
                </w:rPr>
                <w:t>et al.</w:t>
              </w:r>
            </w:hyperlink>
          </w:p>
          <w:p>
            <w:pPr>
              <w:pStyle w:val="HTMLPreformatted"/>
              <w:widowControl w:val="false"/>
              <w:rPr/>
            </w:pPr>
            <w:r>
              <w:rPr/>
              <w:t xml:space="preserve">MUST supply a *child* term of </w:t>
            </w:r>
            <w:hyperlink r:id="rId385" w:tgtFrame="new">
              <w:r>
                <w:rPr>
                  <w:rStyle w:val="InternetLink"/>
                </w:rPr>
                <w:t>MS:1001529</w:t>
              </w:r>
            </w:hyperlink>
            <w:r>
              <w:rPr/>
              <w:t xml:space="preserve"> (</w:t>
            </w:r>
            <w:r>
              <w:rPr>
                <w:rStyle w:val="Popup"/>
              </w:rPr>
              <w:t>spectra data details</w:t>
            </w:r>
            <w:r>
              <w:rPr/>
              <w:t>) only once</w:t>
            </w:r>
          </w:p>
          <w:p>
            <w:pPr>
              <w:pStyle w:val="HTMLPreformatted"/>
              <w:widowControl w:val="false"/>
              <w:rPr/>
            </w:pPr>
            <w:r>
              <w:rPr/>
              <w:t xml:space="preserve">  </w:t>
            </w:r>
            <w:r>
              <w:rPr/>
              <w:t xml:space="preserve">e.g.: </w:t>
            </w:r>
            <w:hyperlink r:id="rId386" w:tgtFrame="new">
              <w:r>
                <w:rPr>
                  <w:rStyle w:val="InternetLink"/>
                </w:rPr>
                <w:t>MS:1001530</w:t>
              </w:r>
            </w:hyperlink>
            <w:r>
              <w:rPr/>
              <w:t xml:space="preserve"> (</w:t>
            </w:r>
            <w:r>
              <w:rPr>
                <w:rStyle w:val="Popup"/>
              </w:rPr>
              <w:t>mzML unique identifier</w:t>
            </w:r>
            <w:r>
              <w:rPr/>
              <w:t xml:space="preserve">) </w:t>
            </w:r>
          </w:p>
          <w:p>
            <w:pPr>
              <w:pStyle w:val="HTMLPreformatted"/>
              <w:widowControl w:val="false"/>
              <w:rPr/>
            </w:pPr>
            <w:r>
              <w:rPr/>
              <w:t xml:space="preserve">  </w:t>
            </w:r>
            <w:r>
              <w:rPr/>
              <w:t xml:space="preserve">e.g.: </w:t>
            </w:r>
            <w:hyperlink r:id="rId387" w:tgtFrame="new">
              <w:r>
                <w:rPr>
                  <w:rStyle w:val="InternetLink"/>
                </w:rPr>
                <w:t>MS:1001531</w:t>
              </w:r>
            </w:hyperlink>
            <w:r>
              <w:rPr/>
              <w:t xml:space="preserve"> (</w:t>
            </w:r>
            <w:r>
              <w:rPr>
                <w:rStyle w:val="Popup"/>
              </w:rPr>
              <w:t>spectrum from ProteinScape database nativeID format</w:t>
            </w:r>
            <w:r>
              <w:rPr/>
              <w:t xml:space="preserve">) </w:t>
            </w:r>
          </w:p>
          <w:p>
            <w:pPr>
              <w:pStyle w:val="HTMLPreformatted"/>
              <w:widowControl w:val="false"/>
              <w:rPr/>
            </w:pPr>
            <w:r>
              <w:rPr/>
              <w:t xml:space="preserve">  </w:t>
            </w:r>
            <w:r>
              <w:rPr/>
              <w:t xml:space="preserve">e.g.: </w:t>
            </w:r>
            <w:hyperlink r:id="rId388" w:tgtFrame="new">
              <w:r>
                <w:rPr>
                  <w:rStyle w:val="InternetLink"/>
                </w:rPr>
                <w:t>MS:1001532</w:t>
              </w:r>
            </w:hyperlink>
            <w:r>
              <w:rPr/>
              <w:t xml:space="preserve"> (</w:t>
            </w:r>
            <w:r>
              <w:rPr>
                <w:rStyle w:val="Popup"/>
              </w:rPr>
              <w:t>spectrum from database string nativeID format</w:t>
            </w:r>
            <w:r>
              <w:rPr/>
              <w:t xml:space="preserve">) </w:t>
            </w:r>
          </w:p>
        </w:tc>
      </w:tr>
      <w:tr>
        <w:trPr/>
        <w:tc>
          <w:tcPr>
            <w:tcW w:w="2059" w:type="dxa"/>
            <w:tcBorders/>
            <w:vAlign w:val="center"/>
          </w:tcPr>
          <w:p>
            <w:pPr>
              <w:pStyle w:val="Normal"/>
              <w:widowControl w:val="false"/>
              <w:rPr>
                <w:lang w:val="en-US"/>
              </w:rPr>
            </w:pPr>
            <w:r>
              <w:rPr>
                <w:b/>
                <w:bCs/>
                <w:lang w:val="en-US"/>
              </w:rPr>
              <w:t>Example cvParams:</w:t>
            </w:r>
          </w:p>
        </w:tc>
        <w:tc>
          <w:tcPr>
            <w:tcW w:w="7912" w:type="dxa"/>
            <w:tcBorders/>
            <w:vAlign w:val="center"/>
          </w:tcPr>
          <w:p>
            <w:pPr>
              <w:pStyle w:val="HTMLPreformatted"/>
              <w:widowControl w:val="false"/>
              <w:rPr/>
            </w:pPr>
            <w:r>
              <w:rPr/>
              <w:t>&lt;cvParam cvRef="PSI-MS" accession="MS:1000774" name="multiple peak list nativeID format"&gt;&lt;/cvParam&gt;</w:t>
            </w:r>
          </w:p>
        </w:tc>
      </w:tr>
    </w:tbl>
    <w:p>
      <w:pPr>
        <w:pStyle w:val="Normal"/>
        <w:rPr>
          <w:lang w:val="en-US"/>
        </w:rPr>
      </w:pPr>
      <w:r>
        <w:rPr>
          <w:lang w:val="en-US"/>
        </w:rPr>
      </w:r>
    </w:p>
    <w:p>
      <w:pPr>
        <w:pStyle w:val="Heading2"/>
        <w:ind w:left="0" w:hanging="0"/>
        <w:rPr/>
      </w:pPr>
      <w:bookmarkStart w:id="347" w:name="__RefHeading___Toc37620_832650626"/>
      <w:bookmarkStart w:id="348" w:name="_Toc477259907"/>
      <w:bookmarkEnd w:id="347"/>
      <w:r>
        <w:rPr/>
        <w:t>Element &lt;</w:t>
      </w:r>
      <w:bookmarkStart w:id="349" w:name="SubSample"/>
      <w:r>
        <w:rPr/>
        <w:t>SubSample</w:t>
      </w:r>
      <w:bookmarkEnd w:id="349"/>
      <w:r>
        <w:rPr/>
        <w:t>&gt;</w:t>
      </w:r>
      <w:bookmarkEnd w:id="348"/>
    </w:p>
    <w:tbl>
      <w:tblPr>
        <w:tblW w:w="885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63"/>
        <w:gridCol w:w="7091"/>
      </w:tblGrid>
      <w:tr>
        <w:trPr/>
        <w:tc>
          <w:tcPr>
            <w:tcW w:w="1763" w:type="dxa"/>
            <w:tcBorders/>
            <w:vAlign w:val="center"/>
          </w:tcPr>
          <w:p>
            <w:pPr>
              <w:pStyle w:val="Normal"/>
              <w:widowControl w:val="false"/>
              <w:rPr>
                <w:lang w:val="en-US"/>
              </w:rPr>
            </w:pPr>
            <w:r>
              <w:rPr>
                <w:b/>
                <w:bCs/>
                <w:lang w:val="en-US"/>
              </w:rPr>
              <w:t>Definition:</w:t>
            </w:r>
          </w:p>
        </w:tc>
        <w:tc>
          <w:tcPr>
            <w:tcW w:w="7091" w:type="dxa"/>
            <w:tcBorders/>
            <w:vAlign w:val="center"/>
          </w:tcPr>
          <w:p>
            <w:pPr>
              <w:pStyle w:val="Normal"/>
              <w:widowControl w:val="false"/>
              <w:rPr>
                <w:lang w:val="en-US"/>
              </w:rPr>
            </w:pPr>
            <w:r>
              <w:rPr>
                <w:lang w:val="en-US"/>
              </w:rPr>
              <w:t xml:space="preserve">References to the individual component samples within a mixed parent sample. </w:t>
            </w:r>
          </w:p>
        </w:tc>
      </w:tr>
      <w:tr>
        <w:trPr/>
        <w:tc>
          <w:tcPr>
            <w:tcW w:w="1763" w:type="dxa"/>
            <w:tcBorders/>
            <w:vAlign w:val="center"/>
          </w:tcPr>
          <w:p>
            <w:pPr>
              <w:pStyle w:val="Normal"/>
              <w:widowControl w:val="false"/>
              <w:rPr>
                <w:lang w:val="en-US"/>
              </w:rPr>
            </w:pPr>
            <w:r>
              <w:rPr>
                <w:b/>
                <w:bCs/>
                <w:lang w:val="en-US"/>
              </w:rPr>
              <w:t>Type:</w:t>
            </w:r>
          </w:p>
        </w:tc>
        <w:tc>
          <w:tcPr>
            <w:tcW w:w="7091" w:type="dxa"/>
            <w:tcBorders/>
            <w:vAlign w:val="center"/>
          </w:tcPr>
          <w:p>
            <w:pPr>
              <w:pStyle w:val="Normal"/>
              <w:widowControl w:val="false"/>
              <w:rPr>
                <w:lang w:val="en-US"/>
              </w:rPr>
            </w:pPr>
            <w:r>
              <w:rPr>
                <w:lang w:val="en-US"/>
              </w:rPr>
              <w:t xml:space="preserve">SubSampleType </w:t>
            </w:r>
          </w:p>
        </w:tc>
      </w:tr>
      <w:tr>
        <w:trPr/>
        <w:tc>
          <w:tcPr>
            <w:tcW w:w="1763" w:type="dxa"/>
            <w:tcBorders/>
            <w:vAlign w:val="center"/>
          </w:tcPr>
          <w:p>
            <w:pPr>
              <w:pStyle w:val="Normal"/>
              <w:widowControl w:val="false"/>
              <w:rPr>
                <w:lang w:val="en-US"/>
              </w:rPr>
            </w:pPr>
            <w:r>
              <w:rPr>
                <w:b/>
                <w:bCs/>
                <w:lang w:val="en-US"/>
              </w:rPr>
              <w:t>Attributes:</w:t>
            </w:r>
          </w:p>
        </w:tc>
        <w:tc>
          <w:tcPr>
            <w:tcW w:w="7091" w:type="dxa"/>
            <w:tcBorders/>
            <w:vAlign w:val="center"/>
          </w:tcPr>
          <w:tbl>
            <w:tblPr>
              <w:tblW w:w="6327"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8"/>
              <w:gridCol w:w="1047"/>
              <w:gridCol w:w="823"/>
              <w:gridCol w:w="2918"/>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sample_ref</w:t>
                  </w:r>
                </w:p>
              </w:tc>
              <w:tc>
                <w:tcPr>
                  <w:tcW w:w="104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91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reference to the child sample.</w:t>
                  </w:r>
                </w:p>
              </w:tc>
            </w:tr>
          </w:tbl>
          <w:p>
            <w:pPr>
              <w:pStyle w:val="Normal"/>
              <w:widowControl w:val="false"/>
              <w:rPr>
                <w:lang w:val="en-US"/>
              </w:rPr>
            </w:pPr>
            <w:r>
              <w:rPr>
                <w:lang w:val="en-US"/>
              </w:rPr>
            </w:r>
          </w:p>
        </w:tc>
      </w:tr>
      <w:tr>
        <w:trPr/>
        <w:tc>
          <w:tcPr>
            <w:tcW w:w="1763" w:type="dxa"/>
            <w:tcBorders/>
            <w:vAlign w:val="center"/>
          </w:tcPr>
          <w:p>
            <w:pPr>
              <w:pStyle w:val="Normal"/>
              <w:widowControl w:val="false"/>
              <w:rPr>
                <w:lang w:val="en-US"/>
              </w:rPr>
            </w:pPr>
            <w:r>
              <w:rPr>
                <w:b/>
                <w:bCs/>
                <w:lang w:val="en-US"/>
              </w:rPr>
              <w:t>Subelements:</w:t>
            </w:r>
          </w:p>
        </w:tc>
        <w:tc>
          <w:tcPr>
            <w:tcW w:w="7091" w:type="dxa"/>
            <w:tcBorders/>
            <w:vAlign w:val="center"/>
          </w:tcPr>
          <w:p>
            <w:pPr>
              <w:pStyle w:val="Normal"/>
              <w:widowControl w:val="false"/>
              <w:rPr>
                <w:lang w:val="en-US"/>
              </w:rPr>
            </w:pPr>
            <w:r>
              <w:rPr>
                <w:lang w:val="en-US"/>
              </w:rPr>
              <w:t>none</w:t>
            </w:r>
          </w:p>
        </w:tc>
      </w:tr>
      <w:tr>
        <w:trPr/>
        <w:tc>
          <w:tcPr>
            <w:tcW w:w="1763" w:type="dxa"/>
            <w:tcBorders/>
            <w:vAlign w:val="center"/>
          </w:tcPr>
          <w:p>
            <w:pPr>
              <w:pStyle w:val="Normal"/>
              <w:widowControl w:val="false"/>
              <w:rPr>
                <w:lang w:val="en-US"/>
              </w:rPr>
            </w:pPr>
            <w:r>
              <w:rPr>
                <w:b/>
                <w:bCs/>
                <w:lang w:val="en-US"/>
              </w:rPr>
              <w:t>Example Context:</w:t>
            </w:r>
          </w:p>
        </w:tc>
        <w:tc>
          <w:tcPr>
            <w:tcW w:w="7091" w:type="dxa"/>
            <w:tcBorders/>
            <w:vAlign w:val="center"/>
          </w:tcPr>
          <w:p>
            <w:pPr>
              <w:pStyle w:val="Normal"/>
              <w:widowControl w:val="false"/>
              <w:rPr>
                <w:lang w:val="en-US"/>
              </w:rPr>
            </w:pPr>
            <w:r>
              <w:rPr>
                <w:lang w:val="en-US"/>
              </w:rPr>
            </w:r>
          </w:p>
        </w:tc>
      </w:tr>
    </w:tbl>
    <w:p>
      <w:pPr>
        <w:pStyle w:val="Normal"/>
        <w:rPr>
          <w:lang w:val="en-US"/>
        </w:rPr>
      </w:pPr>
      <w:r>
        <w:rPr>
          <w:lang w:val="en-US"/>
        </w:rPr>
      </w:r>
    </w:p>
    <w:p>
      <w:pPr>
        <w:pStyle w:val="Heading2"/>
        <w:ind w:left="0" w:hanging="0"/>
        <w:rPr/>
      </w:pPr>
      <w:bookmarkStart w:id="350" w:name="__RefHeading___Toc37622_832650626"/>
      <w:bookmarkStart w:id="351" w:name="_Toc477259908"/>
      <w:bookmarkEnd w:id="350"/>
      <w:r>
        <w:rPr/>
        <w:t>Element &lt;</w:t>
      </w:r>
      <w:bookmarkStart w:id="352" w:name="SubstitutionModification"/>
      <w:r>
        <w:rPr/>
        <w:t>SubstitutionModification</w:t>
      </w:r>
      <w:bookmarkEnd w:id="352"/>
      <w:r>
        <w:rPr/>
        <w:t>&gt;</w:t>
      </w:r>
      <w:bookmarkEnd w:id="351"/>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07"/>
        <w:gridCol w:w="8564"/>
      </w:tblGrid>
      <w:tr>
        <w:trPr/>
        <w:tc>
          <w:tcPr>
            <w:tcW w:w="1407" w:type="dxa"/>
            <w:tcBorders/>
            <w:vAlign w:val="center"/>
          </w:tcPr>
          <w:p>
            <w:pPr>
              <w:pStyle w:val="Normal"/>
              <w:widowControl w:val="false"/>
              <w:rPr>
                <w:lang w:val="en-US"/>
              </w:rPr>
            </w:pPr>
            <w:r>
              <w:rPr>
                <w:b/>
                <w:bCs/>
                <w:lang w:val="en-US"/>
              </w:rPr>
              <w:t>Definition:</w:t>
            </w:r>
          </w:p>
        </w:tc>
        <w:tc>
          <w:tcPr>
            <w:tcW w:w="8564" w:type="dxa"/>
            <w:tcBorders/>
            <w:vAlign w:val="center"/>
          </w:tcPr>
          <w:p>
            <w:pPr>
              <w:pStyle w:val="Normal"/>
              <w:widowControl w:val="false"/>
              <w:rPr>
                <w:lang w:val="en-US"/>
              </w:rPr>
            </w:pPr>
            <w:r>
              <w:rPr>
                <w:lang w:val="en-US"/>
              </w:rPr>
              <w:t xml:space="preserve">A modification where one residue is substituted by another (amino acid change). </w:t>
            </w:r>
          </w:p>
        </w:tc>
      </w:tr>
      <w:tr>
        <w:trPr/>
        <w:tc>
          <w:tcPr>
            <w:tcW w:w="1407" w:type="dxa"/>
            <w:tcBorders/>
            <w:vAlign w:val="center"/>
          </w:tcPr>
          <w:p>
            <w:pPr>
              <w:pStyle w:val="Normal"/>
              <w:widowControl w:val="false"/>
              <w:rPr>
                <w:lang w:val="en-US"/>
              </w:rPr>
            </w:pPr>
            <w:r>
              <w:rPr>
                <w:b/>
                <w:bCs/>
                <w:lang w:val="en-US"/>
              </w:rPr>
              <w:t>Type:</w:t>
            </w:r>
          </w:p>
        </w:tc>
        <w:tc>
          <w:tcPr>
            <w:tcW w:w="8564" w:type="dxa"/>
            <w:tcBorders/>
            <w:vAlign w:val="center"/>
          </w:tcPr>
          <w:p>
            <w:pPr>
              <w:pStyle w:val="Normal"/>
              <w:widowControl w:val="false"/>
              <w:rPr>
                <w:lang w:val="en-US"/>
              </w:rPr>
            </w:pPr>
            <w:r>
              <w:rPr>
                <w:lang w:val="en-US"/>
              </w:rPr>
              <w:t xml:space="preserve">SubstitutionModificationType </w:t>
            </w:r>
          </w:p>
        </w:tc>
      </w:tr>
      <w:tr>
        <w:trPr/>
        <w:tc>
          <w:tcPr>
            <w:tcW w:w="1407" w:type="dxa"/>
            <w:tcBorders/>
            <w:vAlign w:val="center"/>
          </w:tcPr>
          <w:p>
            <w:pPr>
              <w:pStyle w:val="Normal"/>
              <w:widowControl w:val="false"/>
              <w:rPr>
                <w:lang w:val="en-US"/>
              </w:rPr>
            </w:pPr>
            <w:r>
              <w:rPr>
                <w:b/>
                <w:bCs/>
                <w:lang w:val="en-US"/>
              </w:rPr>
              <w:t>Attributes:</w:t>
            </w:r>
          </w:p>
        </w:tc>
        <w:tc>
          <w:tcPr>
            <w:tcW w:w="8564" w:type="dxa"/>
            <w:tcBorders/>
            <w:vAlign w:val="center"/>
          </w:tcPr>
          <w:tbl>
            <w:tblPr>
              <w:tblW w:w="847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2228"/>
              <w:gridCol w:w="2630"/>
              <w:gridCol w:w="823"/>
              <w:gridCol w:w="2792"/>
            </w:tblGrid>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avgMassDelta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considering the natural distribution of isotopes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location</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xsd:int</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Location of the modification within the peptide - position in peptide sequence, counted from the N-terminus residue, starting at position 1. Specific modifications to the N-terminus should be given the location 0. Modification to the C-terminus should be given as peptide length + 1.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monoisotopicMassDelta</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xsd:double</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Atomic mass delta when assuming only the most common isotope of elements in Daltons. This should only be reported if the original amino acid is known i.e. it is not "X" </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originalResidue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original residue before replacement.</w:t>
                  </w:r>
                </w:p>
              </w:tc>
            </w:tr>
            <w:tr>
              <w:trPr/>
              <w:tc>
                <w:tcPr>
                  <w:tcW w:w="22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replacementResidue</w:t>
                  </w:r>
                </w:p>
              </w:tc>
              <w:tc>
                <w:tcPr>
                  <w:tcW w:w="263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 with restriction</w:t>
                  </w:r>
                </w:p>
                <w:p>
                  <w:pPr>
                    <w:pStyle w:val="HTMLPreformatted"/>
                    <w:widowControl w:val="false"/>
                    <w:rPr/>
                  </w:pPr>
                  <w:r>
                    <w:rPr/>
                    <w:t>[ABCDEFGHIJKLMNOPQRSTUVWXYZ?\-]{1}</w:t>
                  </w:r>
                </w:p>
              </w:tc>
              <w:tc>
                <w:tcPr>
                  <w:tcW w:w="82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27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residue that replaced the originalResidue.</w:t>
                  </w:r>
                </w:p>
              </w:tc>
            </w:tr>
          </w:tbl>
          <w:p>
            <w:pPr>
              <w:pStyle w:val="Normal"/>
              <w:widowControl w:val="false"/>
              <w:rPr>
                <w:lang w:val="en-US"/>
              </w:rPr>
            </w:pPr>
            <w:r>
              <w:rPr>
                <w:lang w:val="en-US"/>
              </w:rPr>
            </w:r>
          </w:p>
        </w:tc>
      </w:tr>
      <w:tr>
        <w:trPr/>
        <w:tc>
          <w:tcPr>
            <w:tcW w:w="1407" w:type="dxa"/>
            <w:tcBorders/>
            <w:vAlign w:val="center"/>
          </w:tcPr>
          <w:p>
            <w:pPr>
              <w:pStyle w:val="Normal"/>
              <w:widowControl w:val="false"/>
              <w:rPr>
                <w:lang w:val="en-US"/>
              </w:rPr>
            </w:pPr>
            <w:r>
              <w:rPr>
                <w:b/>
                <w:bCs/>
                <w:lang w:val="en-US"/>
              </w:rPr>
              <w:t>Subelements:</w:t>
            </w:r>
          </w:p>
        </w:tc>
        <w:tc>
          <w:tcPr>
            <w:tcW w:w="8564" w:type="dxa"/>
            <w:tcBorders/>
            <w:vAlign w:val="center"/>
          </w:tcPr>
          <w:p>
            <w:pPr>
              <w:pStyle w:val="Normal"/>
              <w:widowControl w:val="false"/>
              <w:rPr>
                <w:lang w:val="en-US"/>
              </w:rPr>
            </w:pPr>
            <w:r>
              <w:rPr>
                <w:lang w:val="en-US"/>
              </w:rPr>
              <w:t>none</w:t>
            </w:r>
          </w:p>
        </w:tc>
      </w:tr>
      <w:tr>
        <w:trPr/>
        <w:tc>
          <w:tcPr>
            <w:tcW w:w="1407" w:type="dxa"/>
            <w:tcBorders/>
            <w:vAlign w:val="center"/>
          </w:tcPr>
          <w:p>
            <w:pPr>
              <w:pStyle w:val="Normal"/>
              <w:widowControl w:val="false"/>
              <w:rPr>
                <w:lang w:val="en-US"/>
              </w:rPr>
            </w:pPr>
            <w:r>
              <w:rPr>
                <w:b/>
                <w:bCs/>
                <w:lang w:val="en-US"/>
              </w:rPr>
              <w:t>Example Context:</w:t>
            </w:r>
          </w:p>
        </w:tc>
        <w:tc>
          <w:tcPr>
            <w:tcW w:w="8564" w:type="dxa"/>
            <w:tcBorders/>
            <w:vAlign w:val="center"/>
          </w:tcPr>
          <w:p>
            <w:pPr>
              <w:pStyle w:val="HTMLPreformatted"/>
              <w:widowControl w:val="false"/>
              <w:rPr/>
            </w:pPr>
            <w:r>
              <w:rPr/>
              <w:t>&lt;SubstitutionModification originalResidue="X" replacementResidue="I" location="10" /&gt;</w:t>
            </w:r>
          </w:p>
        </w:tc>
      </w:tr>
    </w:tbl>
    <w:p>
      <w:pPr>
        <w:pStyle w:val="Normal"/>
        <w:rPr>
          <w:lang w:val="en-US"/>
        </w:rPr>
      </w:pPr>
      <w:r>
        <w:rPr>
          <w:lang w:val="en-US"/>
        </w:rPr>
      </w:r>
    </w:p>
    <w:p>
      <w:pPr>
        <w:pStyle w:val="Heading2"/>
        <w:ind w:left="0" w:hanging="0"/>
        <w:rPr/>
      </w:pPr>
      <w:bookmarkStart w:id="353" w:name="__RefHeading___Toc37624_832650626"/>
      <w:bookmarkStart w:id="354" w:name="_Toc477259909"/>
      <w:bookmarkEnd w:id="353"/>
      <w:r>
        <w:rPr/>
        <w:t>Element &lt;</w:t>
      </w:r>
      <w:bookmarkStart w:id="355" w:name="Threshold"/>
      <w:r>
        <w:rPr/>
        <w:t>Threshold</w:t>
      </w:r>
      <w:bookmarkEnd w:id="355"/>
      <w:r>
        <w:rPr/>
        <w:t>&gt;</w:t>
      </w:r>
      <w:bookmarkEnd w:id="354"/>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28"/>
        <w:gridCol w:w="8343"/>
      </w:tblGrid>
      <w:tr>
        <w:trPr/>
        <w:tc>
          <w:tcPr>
            <w:tcW w:w="1628" w:type="dxa"/>
            <w:tcBorders/>
            <w:vAlign w:val="center"/>
          </w:tcPr>
          <w:p>
            <w:pPr>
              <w:pStyle w:val="Normal"/>
              <w:widowControl w:val="false"/>
              <w:rPr>
                <w:lang w:val="en-US"/>
              </w:rPr>
            </w:pPr>
            <w:r>
              <w:rPr>
                <w:b/>
                <w:bCs/>
                <w:lang w:val="en-US"/>
              </w:rPr>
              <w:t>Definition:</w:t>
            </w:r>
          </w:p>
        </w:tc>
        <w:tc>
          <w:tcPr>
            <w:tcW w:w="8343" w:type="dxa"/>
            <w:tcBorders/>
            <w:vAlign w:val="center"/>
          </w:tcPr>
          <w:p>
            <w:pPr>
              <w:pStyle w:val="Normal"/>
              <w:widowControl w:val="false"/>
              <w:rPr>
                <w:lang w:val="en-US"/>
              </w:rPr>
            </w:pPr>
            <w:commentRangeStart w:id="19"/>
            <w:r>
              <w:rPr>
                <w:b/>
                <w:bCs/>
                <w:lang w:val="en-US"/>
              </w:rPr>
              <w:t>Depending on context</w:t>
            </w:r>
            <w:ins w:id="739" w:author="Colin Combe" w:date="2023-05-18T08:39:00Z">
              <w:r>
                <w:rPr>
                  <w:b/>
                  <w:bCs/>
                  <w:lang w:val="en-US"/>
                </w:rPr>
                <w:t xml:space="preserve"> (SpectrumIdentificationProtocol or ProteinDetectionProtocol)</w:t>
              </w:r>
            </w:ins>
            <w:r>
              <w:rPr>
                <w:b/>
                <w:bCs/>
                <w:lang w:val="en-US"/>
              </w:rPr>
              <w:t>:</w:t>
            </w:r>
            <w:r>
              <w:rPr>
                <w:lang w:val="en-US"/>
              </w:rPr>
              <w:br/>
            </w:r>
            <w:r>
              <w:rPr>
                <w:b/>
                <w:bCs/>
                <w:lang w:val="en-US"/>
              </w:rPr>
              <w:t>1</w:t>
            </w:r>
            <w:r>
              <w:rPr>
                <w:lang w:val="en-US"/>
              </w:rPr>
              <w:t xml:space="preserve">: The threshold(s) applied to determine that a </w:t>
            </w:r>
            <w:ins w:id="740" w:author="Joshua Klein" w:date="2023-05-29T14:00:00Z">
              <w:r>
                <w:rPr>
                  <w:lang w:val="en-US"/>
                </w:rPr>
                <w:t xml:space="preserve">spectrum identification </w:t>
              </w:r>
            </w:ins>
            <w:del w:id="741" w:author="Joshua Klein" w:date="2023-05-29T14:00:00Z">
              <w:r>
                <w:rPr>
                  <w:lang w:val="en-US"/>
                </w:rPr>
                <w:delText xml:space="preserve">result </w:delText>
              </w:r>
            </w:del>
            <w:r>
              <w:rPr>
                <w:lang w:val="en-US"/>
              </w:rPr>
              <w:t>is significant. If multiple terms are used it is assumed that all conditions are satisfied by the passing results.</w:t>
              <w:br/>
            </w:r>
            <w:r>
              <w:rPr>
                <w:b/>
                <w:bCs/>
                <w:lang w:val="en-US"/>
              </w:rPr>
              <w:t>2</w:t>
            </w:r>
            <w:r>
              <w:rPr>
                <w:lang w:val="en-US"/>
              </w:rPr>
              <w:t xml:space="preserve">: The threshold(s) applied to determine that a </w:t>
            </w:r>
            <w:ins w:id="742" w:author="Joshua Klein" w:date="2023-05-29T14:00:00Z">
              <w:r>
                <w:rPr>
                  <w:lang w:val="en-US"/>
                </w:rPr>
                <w:t xml:space="preserve">protein detection </w:t>
              </w:r>
            </w:ins>
            <w:del w:id="743" w:author="Joshua Klein" w:date="2023-05-29T14:00:00Z">
              <w:r>
                <w:rPr>
                  <w:lang w:val="en-US"/>
                </w:rPr>
                <w:delText xml:space="preserve">result </w:delText>
              </w:r>
            </w:del>
            <w:r>
              <w:rPr>
                <w:lang w:val="en-US"/>
              </w:rPr>
              <w:t>is significant. If multiple terms are used it is assumed that all conditions are satisfied by the passing results.</w:t>
            </w:r>
            <w:commentRangeEnd w:id="19"/>
            <w:r>
              <w:commentReference w:id="19"/>
            </w:r>
            <w:r>
              <w:rPr>
                <w:lang w:val="en-US"/>
              </w:rPr>
            </w:r>
          </w:p>
        </w:tc>
      </w:tr>
      <w:tr>
        <w:trPr/>
        <w:tc>
          <w:tcPr>
            <w:tcW w:w="1628" w:type="dxa"/>
            <w:tcBorders/>
            <w:vAlign w:val="center"/>
          </w:tcPr>
          <w:p>
            <w:pPr>
              <w:pStyle w:val="Normal"/>
              <w:widowControl w:val="false"/>
              <w:rPr>
                <w:lang w:val="en-US"/>
              </w:rPr>
            </w:pPr>
            <w:r>
              <w:rPr>
                <w:b/>
                <w:bCs/>
                <w:lang w:val="en-US"/>
              </w:rPr>
              <w:t>Type:</w:t>
            </w:r>
          </w:p>
        </w:tc>
        <w:tc>
          <w:tcPr>
            <w:tcW w:w="8343" w:type="dxa"/>
            <w:tcBorders/>
            <w:vAlign w:val="center"/>
          </w:tcPr>
          <w:p>
            <w:pPr>
              <w:pStyle w:val="Normal"/>
              <w:widowControl w:val="false"/>
              <w:rPr>
                <w:lang w:val="en-US"/>
              </w:rPr>
            </w:pPr>
            <w:r>
              <w:rPr>
                <w:lang w:val="en-US"/>
              </w:rPr>
              <w:t xml:space="preserve">ParamListType </w:t>
            </w:r>
          </w:p>
        </w:tc>
      </w:tr>
      <w:tr>
        <w:trPr/>
        <w:tc>
          <w:tcPr>
            <w:tcW w:w="1628" w:type="dxa"/>
            <w:tcBorders/>
            <w:vAlign w:val="center"/>
          </w:tcPr>
          <w:p>
            <w:pPr>
              <w:pStyle w:val="Normal"/>
              <w:widowControl w:val="false"/>
              <w:rPr>
                <w:lang w:val="en-US"/>
              </w:rPr>
            </w:pPr>
            <w:r>
              <w:rPr>
                <w:b/>
                <w:bCs/>
                <w:lang w:val="en-US"/>
              </w:rPr>
              <w:t>Attributes:</w:t>
            </w:r>
          </w:p>
        </w:tc>
        <w:tc>
          <w:tcPr>
            <w:tcW w:w="8343" w:type="dxa"/>
            <w:tcBorders/>
            <w:vAlign w:val="center"/>
          </w:tcPr>
          <w:p>
            <w:pPr>
              <w:pStyle w:val="Normal"/>
              <w:widowControl w:val="false"/>
              <w:rPr>
                <w:lang w:val="en-US"/>
              </w:rPr>
            </w:pPr>
            <w:r>
              <w:rPr>
                <w:lang w:val="en-US"/>
              </w:rPr>
              <w:t>none</w:t>
            </w:r>
          </w:p>
        </w:tc>
      </w:tr>
      <w:tr>
        <w:trPr/>
        <w:tc>
          <w:tcPr>
            <w:tcW w:w="1628" w:type="dxa"/>
            <w:tcBorders/>
            <w:vAlign w:val="center"/>
          </w:tcPr>
          <w:p>
            <w:pPr>
              <w:pStyle w:val="Normal"/>
              <w:widowControl w:val="false"/>
              <w:rPr>
                <w:lang w:val="en-US"/>
              </w:rPr>
            </w:pPr>
            <w:r>
              <w:rPr>
                <w:b/>
                <w:bCs/>
                <w:lang w:val="en-US"/>
              </w:rPr>
              <w:t>Subelements:</w:t>
            </w:r>
          </w:p>
        </w:tc>
        <w:tc>
          <w:tcPr>
            <w:tcW w:w="8343" w:type="dxa"/>
            <w:tcBorders/>
            <w:vAlign w:val="center"/>
          </w:tcPr>
          <w:tbl>
            <w:tblPr>
              <w:tblW w:w="8253"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691"/>
              <w:gridCol w:w="1134"/>
              <w:gridCol w:w="1181"/>
              <w:gridCol w:w="4246"/>
            </w:tblGrid>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r>
              <w:trPr/>
              <w:tc>
                <w:tcPr>
                  <w:tcW w:w="169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userParam">
                    <w:r>
                      <w:rPr>
                        <w:rStyle w:val="InternetLink"/>
                        <w:lang w:val="en-US"/>
                      </w:rPr>
                      <w:t>userParam</w:t>
                    </w:r>
                  </w:hyperlink>
                </w:p>
              </w:tc>
              <w:tc>
                <w:tcPr>
                  <w:tcW w:w="113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1</w:t>
                  </w:r>
                </w:p>
              </w:tc>
              <w:tc>
                <w:tcPr>
                  <w:tcW w:w="1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24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user-defined parameter.</w:t>
                  </w:r>
                </w:p>
              </w:tc>
            </w:tr>
          </w:tbl>
          <w:p>
            <w:pPr>
              <w:pStyle w:val="Normal"/>
              <w:widowControl w:val="false"/>
              <w:rPr>
                <w:lang w:val="en-US"/>
              </w:rPr>
            </w:pPr>
            <w:r>
              <w:rPr>
                <w:lang w:val="en-US"/>
              </w:rPr>
            </w:r>
          </w:p>
        </w:tc>
      </w:tr>
      <w:tr>
        <w:trPr/>
        <w:tc>
          <w:tcPr>
            <w:tcW w:w="1628" w:type="dxa"/>
            <w:tcBorders/>
            <w:vAlign w:val="center"/>
          </w:tcPr>
          <w:p>
            <w:pPr>
              <w:pStyle w:val="Normal"/>
              <w:widowControl w:val="false"/>
              <w:rPr>
                <w:lang w:val="en-US"/>
              </w:rPr>
            </w:pPr>
            <w:r>
              <w:rPr>
                <w:b/>
                <w:bCs/>
                <w:lang w:val="en-US"/>
              </w:rPr>
              <w:t>Example Context:</w:t>
            </w:r>
          </w:p>
        </w:tc>
        <w:tc>
          <w:tcPr>
            <w:tcW w:w="8343" w:type="dxa"/>
            <w:tcBorders/>
            <w:vAlign w:val="center"/>
          </w:tcPr>
          <w:p>
            <w:pPr>
              <w:pStyle w:val="HTMLPreformatted"/>
              <w:widowControl w:val="false"/>
              <w:rPr/>
            </w:pPr>
            <w:r>
              <w:rPr/>
              <w:t xml:space="preserve">      </w:t>
            </w:r>
            <w:r>
              <w:rPr/>
              <w:t>&lt;Threshold&gt;</w:t>
            </w:r>
          </w:p>
          <w:p>
            <w:pPr>
              <w:pStyle w:val="HTMLPreformatted"/>
              <w:widowControl w:val="false"/>
              <w:rPr/>
            </w:pPr>
            <w:r>
              <w:rPr/>
              <w:t xml:space="preserve">        </w:t>
            </w:r>
            <w:r>
              <w:rPr/>
              <w:t>&lt;cvParam cvRef="PSI-MS" accession="MS:1001364" name="distinct peptide-level global FDR" value="1.0"/&gt;</w:t>
            </w:r>
          </w:p>
          <w:p>
            <w:pPr>
              <w:pStyle w:val="HTMLPreformatted"/>
              <w:widowControl w:val="false"/>
              <w:rPr/>
            </w:pPr>
            <w:r>
              <w:rPr/>
              <w:t xml:space="preserve">        </w:t>
            </w:r>
            <w:r>
              <w:rPr/>
              <w:t>&lt;cvParam cvRef="PSI-MS" accession="MS:1002350" name="PSM-level global FDR" value="1.0"/&gt;</w:t>
            </w:r>
          </w:p>
          <w:p>
            <w:pPr>
              <w:pStyle w:val="HTMLPreformatted"/>
              <w:widowControl w:val="false"/>
              <w:rPr/>
            </w:pPr>
            <w:r>
              <w:rPr/>
              <w:t xml:space="preserve">        </w:t>
            </w:r>
            <w:r>
              <w:rPr/>
              <w:t>&lt;cvParam cvRef="PSI-MS" accession="MS:1002567" name="phosphoRS score threshold" value="95.0"/&gt;</w:t>
            </w:r>
          </w:p>
          <w:p>
            <w:pPr>
              <w:pStyle w:val="HTMLPreformatted"/>
              <w:widowControl w:val="false"/>
              <w:rPr/>
            </w:pPr>
            <w:r>
              <w:rPr/>
              <w:t xml:space="preserve">        </w:t>
            </w:r>
            <w:r>
              <w:rPr/>
              <w:t>&lt;cvParam cvRef="PSI-MS" accession="MS:1002557" name="D-Score threshold" value="95.0"/&gt;</w:t>
            </w:r>
            <w:r>
              <w:rPr/>
              <w:commentReference w:id="20"/>
            </w:r>
          </w:p>
          <w:p>
            <w:pPr>
              <w:pStyle w:val="HTMLPreformatted"/>
              <w:widowControl w:val="false"/>
              <w:rPr/>
            </w:pPr>
            <w:r>
              <w:rPr/>
              <w:t xml:space="preserve">      </w:t>
            </w:r>
            <w:r>
              <w:rPr/>
              <w:t>&lt;/Threshold&gt;</w:t>
            </w:r>
          </w:p>
        </w:tc>
      </w:tr>
      <w:tr>
        <w:trPr/>
        <w:tc>
          <w:tcPr>
            <w:tcW w:w="1628" w:type="dxa"/>
            <w:tcBorders/>
            <w:vAlign w:val="center"/>
          </w:tcPr>
          <w:p>
            <w:pPr>
              <w:pStyle w:val="Normal"/>
              <w:widowControl w:val="false"/>
              <w:rPr>
                <w:lang w:val="en-US"/>
              </w:rPr>
            </w:pPr>
            <w:r>
              <w:rPr>
                <w:b/>
                <w:bCs/>
                <w:lang w:val="en-US"/>
              </w:rPr>
              <w:t>cvParam Mapping Rules:</w:t>
            </w:r>
          </w:p>
        </w:tc>
        <w:tc>
          <w:tcPr>
            <w:tcW w:w="8343" w:type="dxa"/>
            <w:tcBorders/>
            <w:vAlign w:val="center"/>
          </w:tcPr>
          <w:p>
            <w:pPr>
              <w:pStyle w:val="HTMLPreformatted"/>
              <w:widowControl w:val="false"/>
              <w:rPr/>
            </w:pPr>
            <w:r>
              <w:rPr/>
              <w:t>Path /MzIdentML/AnalysisProtocolCollection/SpectrumIdentificationProtocol/Threshold</w:t>
            </w:r>
          </w:p>
          <w:p>
            <w:pPr>
              <w:pStyle w:val="HTMLPreformatted"/>
              <w:widowControl w:val="false"/>
              <w:rPr/>
            </w:pPr>
            <w:commentRangeStart w:id="21"/>
            <w:r>
              <w:rPr/>
              <w:t>M</w:t>
            </w:r>
            <w:del w:id="744" w:author="Colin Combe" w:date="2023-05-18T08:42:00Z">
              <w:r>
                <w:rPr/>
                <w:delText>UST</w:delText>
              </w:r>
            </w:del>
            <w:ins w:id="745" w:author="Colin Combe" w:date="2023-05-18T08:42:00Z">
              <w:r>
                <w:rPr/>
                <w:t>AY</w:t>
              </w:r>
            </w:ins>
            <w:r>
              <w:rPr/>
            </w:r>
            <w:commentRangeEnd w:id="21"/>
            <w:r>
              <w:commentReference w:id="21"/>
            </w:r>
            <w:r>
              <w:rPr/>
              <w:t xml:space="preserve"> supply a *child* term of </w:t>
            </w:r>
            <w:hyperlink r:id="rId389"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390"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391"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392"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393"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394"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395"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396"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397"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398"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399"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00" w:tgtFrame="new">
              <w:r>
                <w:rPr>
                  <w:rStyle w:val="InternetLink"/>
                </w:rPr>
                <w:t>et al.</w:t>
              </w:r>
            </w:hyperlink>
          </w:p>
          <w:p>
            <w:pPr>
              <w:pStyle w:val="HTMLPreformatted"/>
              <w:widowControl w:val="false"/>
              <w:rPr/>
            </w:pPr>
            <w:commentRangeStart w:id="22"/>
            <w:r>
              <w:rPr/>
              <w:t>M</w:t>
            </w:r>
            <w:del w:id="746" w:author="Colin Combe" w:date="2023-05-18T08:42:00Z">
              <w:r>
                <w:rPr/>
                <w:delText>UST</w:delText>
              </w:r>
            </w:del>
            <w:ins w:id="747" w:author="Colin Combe" w:date="2023-05-18T08:42:00Z">
              <w:r>
                <w:rPr/>
                <w:t>AY</w:t>
              </w:r>
            </w:ins>
            <w:r>
              <w:rPr/>
            </w:r>
            <w:commentRangeEnd w:id="22"/>
            <w:r>
              <w:commentReference w:id="22"/>
            </w:r>
            <w:r>
              <w:rPr/>
              <w:t xml:space="preserve"> supply a *child* term of </w:t>
            </w:r>
            <w:hyperlink r:id="rId401"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02"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03"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04"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05"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06"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07"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08"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09"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10"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11"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12" w:tgtFrame="new">
              <w:r>
                <w:rPr>
                  <w:rStyle w:val="InternetLink"/>
                </w:rPr>
                <w:t>et al.</w:t>
              </w:r>
            </w:hyperlink>
          </w:p>
          <w:p>
            <w:pPr>
              <w:pStyle w:val="HTMLPreformatted"/>
              <w:widowControl w:val="false"/>
              <w:rPr/>
            </w:pPr>
            <w:commentRangeStart w:id="23"/>
            <w:r>
              <w:rPr/>
              <w:t>M</w:t>
            </w:r>
            <w:del w:id="748" w:author="Colin Combe" w:date="2023-05-18T08:42:00Z">
              <w:r>
                <w:rPr/>
                <w:delText>UST</w:delText>
              </w:r>
            </w:del>
            <w:ins w:id="749" w:author="Colin Combe" w:date="2023-05-18T08:42:00Z">
              <w:r>
                <w:rPr/>
                <w:t>AY</w:t>
              </w:r>
            </w:ins>
            <w:r>
              <w:rPr/>
            </w:r>
            <w:commentRangeEnd w:id="23"/>
            <w:r>
              <w:commentReference w:id="23"/>
            </w:r>
            <w:r>
              <w:rPr/>
              <w:t xml:space="preserve"> supply term </w:t>
            </w:r>
            <w:hyperlink r:id="rId413" w:tgtFrame="new">
              <w:r>
                <w:rPr>
                  <w:rStyle w:val="InternetLink"/>
                </w:rPr>
                <w:t>MS:1001494</w:t>
              </w:r>
            </w:hyperlink>
            <w:r>
              <w:rPr/>
              <w:t xml:space="preserve"> (</w:t>
            </w:r>
            <w:r>
              <w:rPr>
                <w:rStyle w:val="Popup"/>
              </w:rPr>
              <w:t>no threshold</w:t>
            </w:r>
            <w:r>
              <w:rPr/>
              <w:t>) only once</w:t>
            </w:r>
          </w:p>
          <w:p>
            <w:pPr>
              <w:pStyle w:val="HTMLPreformatted"/>
              <w:widowControl w:val="false"/>
              <w:rPr/>
            </w:pPr>
            <w:commentRangeStart w:id="24"/>
            <w:r>
              <w:rPr/>
              <w:t>M</w:t>
            </w:r>
            <w:del w:id="750" w:author="Colin Combe" w:date="2023-05-18T08:42:00Z">
              <w:r>
                <w:rPr/>
                <w:delText>UST</w:delText>
              </w:r>
            </w:del>
            <w:ins w:id="751" w:author="Colin Combe" w:date="2023-05-18T08:42:00Z">
              <w:r>
                <w:rPr/>
                <w:t>AY</w:t>
              </w:r>
            </w:ins>
            <w:r>
              <w:rPr/>
            </w:r>
            <w:commentRangeEnd w:id="24"/>
            <w:r>
              <w:commentReference w:id="24"/>
            </w:r>
            <w:r>
              <w:rPr/>
              <w:t xml:space="preserve"> supply term </w:t>
            </w:r>
            <w:hyperlink r:id="rId414" w:tgtFrame="new">
              <w:r>
                <w:rPr>
                  <w:rStyle w:val="InternetLink"/>
                </w:rPr>
                <w:t>MS:1001448</w:t>
              </w:r>
            </w:hyperlink>
            <w:r>
              <w:rPr/>
              <w:t xml:space="preserve"> (</w:t>
            </w:r>
            <w:r>
              <w:rPr>
                <w:rStyle w:val="Popup"/>
              </w:rPr>
              <w:t>pep:FDR threshold</w:t>
            </w:r>
            <w:r>
              <w:rPr/>
              <w:t>) only once</w:t>
            </w:r>
          </w:p>
          <w:p>
            <w:pPr>
              <w:pStyle w:val="HTMLPreformatted"/>
              <w:widowControl w:val="false"/>
              <w:rPr/>
            </w:pPr>
            <w:r>
              <w:rPr/>
              <w:t>Path /MzIdentML/AnalysisProtocolCollection/ProteinDetectionProtocol/Threshold</w:t>
            </w:r>
          </w:p>
          <w:p>
            <w:pPr>
              <w:pStyle w:val="HTMLPreformatted"/>
              <w:widowControl w:val="false"/>
              <w:rPr/>
            </w:pPr>
            <w:commentRangeStart w:id="25"/>
            <w:r>
              <w:rPr/>
              <w:t>M</w:t>
            </w:r>
            <w:del w:id="752" w:author="Colin Combe" w:date="2023-05-18T08:42:00Z">
              <w:r>
                <w:rPr/>
                <w:delText>UST</w:delText>
              </w:r>
            </w:del>
            <w:ins w:id="753" w:author="Colin Combe" w:date="2023-05-18T08:42:00Z">
              <w:r>
                <w:rPr/>
                <w:t>AY</w:t>
              </w:r>
            </w:ins>
            <w:r>
              <w:rPr/>
            </w:r>
            <w:commentRangeEnd w:id="25"/>
            <w:r>
              <w:commentReference w:id="25"/>
            </w:r>
            <w:r>
              <w:rPr/>
              <w:t xml:space="preserve"> supply a *child* term of </w:t>
            </w:r>
            <w:hyperlink r:id="rId415" w:tgtFrame="new">
              <w:r>
                <w:rPr>
                  <w:rStyle w:val="InternetLink"/>
                </w:rPr>
                <w:t>MS:1001302</w:t>
              </w:r>
            </w:hyperlink>
            <w:r>
              <w:rPr/>
              <w:t xml:space="preserve"> (</w:t>
            </w:r>
            <w:r>
              <w:rPr>
                <w:rStyle w:val="Popup"/>
              </w:rPr>
              <w:t>search engine specific input parameter</w:t>
            </w:r>
            <w:r>
              <w:rPr/>
              <w:t>) one or more times</w:t>
            </w:r>
          </w:p>
          <w:p>
            <w:pPr>
              <w:pStyle w:val="HTMLPreformatted"/>
              <w:widowControl w:val="false"/>
              <w:rPr/>
            </w:pPr>
            <w:r>
              <w:rPr/>
              <w:t xml:space="preserve">  </w:t>
            </w:r>
            <w:r>
              <w:rPr/>
              <w:t xml:space="preserve">e.g.: </w:t>
            </w:r>
            <w:hyperlink r:id="rId416" w:tgtFrame="new">
              <w:r>
                <w:rPr>
                  <w:rStyle w:val="InternetLink"/>
                </w:rPr>
                <w:t>MS:1001005</w:t>
              </w:r>
            </w:hyperlink>
            <w:r>
              <w:rPr/>
              <w:t xml:space="preserve"> (</w:t>
            </w:r>
            <w:r>
              <w:rPr>
                <w:rStyle w:val="Popup"/>
              </w:rPr>
              <w:t>SEQUEST:CleavesAt</w:t>
            </w:r>
            <w:r>
              <w:rPr/>
              <w:t>)</w:t>
            </w:r>
          </w:p>
          <w:p>
            <w:pPr>
              <w:pStyle w:val="HTMLPreformatted"/>
              <w:widowControl w:val="false"/>
              <w:rPr/>
            </w:pPr>
            <w:r>
              <w:rPr/>
              <w:t xml:space="preserve">  </w:t>
            </w:r>
            <w:r>
              <w:rPr/>
              <w:t xml:space="preserve">e.g.: </w:t>
            </w:r>
            <w:hyperlink r:id="rId417" w:tgtFrame="new">
              <w:r>
                <w:rPr>
                  <w:rStyle w:val="InternetLink"/>
                </w:rPr>
                <w:t>MS:1001007</w:t>
              </w:r>
            </w:hyperlink>
            <w:r>
              <w:rPr/>
              <w:t xml:space="preserve"> (</w:t>
            </w:r>
            <w:r>
              <w:rPr>
                <w:rStyle w:val="Popup"/>
              </w:rPr>
              <w:t>SEQUEST:OutputLines</w:t>
            </w:r>
            <w:r>
              <w:rPr/>
              <w:t xml:space="preserve">) </w:t>
            </w:r>
          </w:p>
          <w:p>
            <w:pPr>
              <w:pStyle w:val="HTMLPreformatted"/>
              <w:widowControl w:val="false"/>
              <w:rPr/>
            </w:pPr>
            <w:r>
              <w:rPr/>
              <w:t xml:space="preserve">  </w:t>
            </w:r>
            <w:r>
              <w:rPr/>
              <w:t xml:space="preserve">e.g.: </w:t>
            </w:r>
            <w:hyperlink r:id="rId418" w:tgtFrame="new">
              <w:r>
                <w:rPr>
                  <w:rStyle w:val="InternetLink"/>
                </w:rPr>
                <w:t>MS:1001009</w:t>
              </w:r>
            </w:hyperlink>
            <w:r>
              <w:rPr/>
              <w:t xml:space="preserve"> (</w:t>
            </w:r>
            <w:r>
              <w:rPr>
                <w:rStyle w:val="Popup"/>
              </w:rPr>
              <w:t>SEQUEST:DescriptionLines</w:t>
            </w:r>
            <w:r>
              <w:rPr/>
              <w:t xml:space="preserve">) </w:t>
            </w:r>
          </w:p>
          <w:p>
            <w:pPr>
              <w:pStyle w:val="HTMLPreformatted"/>
              <w:widowControl w:val="false"/>
              <w:rPr/>
            </w:pPr>
            <w:r>
              <w:rPr/>
              <w:t xml:space="preserve">  </w:t>
            </w:r>
            <w:r>
              <w:rPr/>
              <w:t xml:space="preserve">e.g.: </w:t>
            </w:r>
            <w:hyperlink r:id="rId419" w:tgtFrame="new">
              <w:r>
                <w:rPr>
                  <w:rStyle w:val="InternetLink"/>
                </w:rPr>
                <w:t>MS:1001026</w:t>
              </w:r>
            </w:hyperlink>
            <w:r>
              <w:rPr/>
              <w:t xml:space="preserve"> (</w:t>
            </w:r>
            <w:r>
              <w:rPr>
                <w:rStyle w:val="Popup"/>
              </w:rPr>
              <w:t>SEQUEST:NormalizeXCorrValues</w:t>
            </w:r>
            <w:r>
              <w:rPr/>
              <w:t>)</w:t>
            </w:r>
          </w:p>
          <w:p>
            <w:pPr>
              <w:pStyle w:val="HTMLPreformatted"/>
              <w:widowControl w:val="false"/>
              <w:rPr/>
            </w:pPr>
            <w:r>
              <w:rPr/>
              <w:t xml:space="preserve">  </w:t>
            </w:r>
            <w:r>
              <w:rPr/>
              <w:t xml:space="preserve">e.g.: </w:t>
            </w:r>
            <w:hyperlink r:id="rId420" w:tgtFrame="new">
              <w:r>
                <w:rPr>
                  <w:rStyle w:val="InternetLink"/>
                </w:rPr>
                <w:t>MS:1001028</w:t>
              </w:r>
            </w:hyperlink>
            <w:r>
              <w:rPr/>
              <w:t xml:space="preserve"> (</w:t>
            </w:r>
            <w:r>
              <w:rPr>
                <w:rStyle w:val="Popup"/>
              </w:rPr>
              <w:t>SEQUEST:SequenceHeaderFilter</w:t>
            </w:r>
            <w:r>
              <w:rPr/>
              <w:t xml:space="preserve">) </w:t>
            </w:r>
          </w:p>
          <w:p>
            <w:pPr>
              <w:pStyle w:val="HTMLPreformatted"/>
              <w:widowControl w:val="false"/>
              <w:rPr/>
            </w:pPr>
            <w:r>
              <w:rPr/>
              <w:t xml:space="preserve">  </w:t>
            </w:r>
            <w:r>
              <w:rPr/>
              <w:t xml:space="preserve">e.g.: </w:t>
            </w:r>
            <w:hyperlink r:id="rId421" w:tgtFrame="new">
              <w:r>
                <w:rPr>
                  <w:rStyle w:val="InternetLink"/>
                </w:rPr>
                <w:t>MS:1001032</w:t>
              </w:r>
            </w:hyperlink>
            <w:r>
              <w:rPr/>
              <w:t xml:space="preserve"> (</w:t>
            </w:r>
            <w:r>
              <w:rPr>
                <w:rStyle w:val="Popup"/>
              </w:rPr>
              <w:t>SEQUEST:SequencePartialFilter</w:t>
            </w:r>
            <w:r>
              <w:rPr/>
              <w:t>)</w:t>
            </w:r>
          </w:p>
          <w:p>
            <w:pPr>
              <w:pStyle w:val="HTMLPreformatted"/>
              <w:widowControl w:val="false"/>
              <w:rPr/>
            </w:pPr>
            <w:r>
              <w:rPr/>
              <w:t xml:space="preserve">  </w:t>
            </w:r>
            <w:r>
              <w:rPr/>
              <w:t xml:space="preserve">e.g.: </w:t>
            </w:r>
            <w:hyperlink r:id="rId422" w:tgtFrame="new">
              <w:r>
                <w:rPr>
                  <w:rStyle w:val="InternetLink"/>
                </w:rPr>
                <w:t>MS:1001037</w:t>
              </w:r>
            </w:hyperlink>
            <w:r>
              <w:rPr/>
              <w:t xml:space="preserve"> (</w:t>
            </w:r>
            <w:r>
              <w:rPr>
                <w:rStyle w:val="Popup"/>
              </w:rPr>
              <w:t>SEQUEST:ShowFragmentIons</w:t>
            </w:r>
            <w:r>
              <w:rPr/>
              <w:t xml:space="preserve">) </w:t>
            </w:r>
          </w:p>
          <w:p>
            <w:pPr>
              <w:pStyle w:val="HTMLPreformatted"/>
              <w:widowControl w:val="false"/>
              <w:rPr/>
            </w:pPr>
            <w:r>
              <w:rPr/>
              <w:t xml:space="preserve">  </w:t>
            </w:r>
            <w:r>
              <w:rPr/>
              <w:t xml:space="preserve">e.g.: </w:t>
            </w:r>
            <w:hyperlink r:id="rId423" w:tgtFrame="new">
              <w:r>
                <w:rPr>
                  <w:rStyle w:val="InternetLink"/>
                </w:rPr>
                <w:t>MS:1001038</w:t>
              </w:r>
            </w:hyperlink>
            <w:r>
              <w:rPr/>
              <w:t xml:space="preserve"> (</w:t>
            </w:r>
            <w:r>
              <w:rPr>
                <w:rStyle w:val="Popup"/>
              </w:rPr>
              <w:t>SEQUEST:Consensus</w:t>
            </w:r>
            <w:r>
              <w:rPr/>
              <w:t xml:space="preserve">) </w:t>
            </w:r>
          </w:p>
          <w:p>
            <w:pPr>
              <w:pStyle w:val="HTMLPreformatted"/>
              <w:widowControl w:val="false"/>
              <w:rPr/>
            </w:pPr>
            <w:r>
              <w:rPr/>
              <w:t xml:space="preserve">  </w:t>
            </w:r>
            <w:r>
              <w:rPr/>
              <w:t xml:space="preserve">e.g.: </w:t>
            </w:r>
            <w:hyperlink r:id="rId424" w:tgtFrame="new">
              <w:r>
                <w:rPr>
                  <w:rStyle w:val="InternetLink"/>
                </w:rPr>
                <w:t>MS:1001042</w:t>
              </w:r>
            </w:hyperlink>
            <w:r>
              <w:rPr/>
              <w:t xml:space="preserve"> (</w:t>
            </w:r>
            <w:r>
              <w:rPr>
                <w:rStyle w:val="Popup"/>
              </w:rPr>
              <w:t>SEQUEST:LimitTo</w:t>
            </w:r>
            <w:r>
              <w:rPr/>
              <w:t xml:space="preserve">) </w:t>
            </w:r>
          </w:p>
          <w:p>
            <w:pPr>
              <w:pStyle w:val="HTMLPreformatted"/>
              <w:widowControl w:val="false"/>
              <w:rPr/>
            </w:pPr>
            <w:r>
              <w:rPr/>
              <w:t xml:space="preserve">  </w:t>
            </w:r>
            <w:r>
              <w:rPr/>
              <w:t xml:space="preserve">e.g.: </w:t>
            </w:r>
            <w:hyperlink r:id="rId425" w:tgtFrame="new">
              <w:r>
                <w:rPr>
                  <w:rStyle w:val="InternetLink"/>
                </w:rPr>
                <w:t>MS:1001046</w:t>
              </w:r>
            </w:hyperlink>
            <w:r>
              <w:rPr/>
              <w:t xml:space="preserve"> (</w:t>
            </w:r>
            <w:r>
              <w:rPr>
                <w:rStyle w:val="Popup"/>
              </w:rPr>
              <w:t>SEQUEST:sort by dCn</w:t>
            </w:r>
            <w:r>
              <w:rPr/>
              <w:t xml:space="preserve">) </w:t>
            </w:r>
          </w:p>
          <w:p>
            <w:pPr>
              <w:pStyle w:val="HTMLPreformatted"/>
              <w:widowControl w:val="false"/>
              <w:rPr/>
            </w:pPr>
            <w:r>
              <w:rPr/>
              <w:t xml:space="preserve">  </w:t>
            </w:r>
            <w:hyperlink r:id="rId426" w:tgtFrame="new">
              <w:r>
                <w:rPr>
                  <w:rStyle w:val="InternetLink"/>
                </w:rPr>
                <w:t>et al.</w:t>
              </w:r>
            </w:hyperlink>
          </w:p>
          <w:p>
            <w:pPr>
              <w:pStyle w:val="HTMLPreformatted"/>
              <w:widowControl w:val="false"/>
              <w:rPr/>
            </w:pPr>
            <w:r>
              <w:rPr/>
              <w:t>M</w:t>
            </w:r>
            <w:del w:id="754" w:author="Colin Combe" w:date="2023-05-18T08:44:00Z">
              <w:r>
                <w:rPr/>
                <w:delText>UST</w:delText>
              </w:r>
            </w:del>
            <w:ins w:id="755" w:author="Colin Combe" w:date="2023-05-18T08:44:00Z">
              <w:r>
                <w:rPr/>
                <w:t>AY</w:t>
              </w:r>
            </w:ins>
            <w:r>
              <w:rPr/>
              <w:t xml:space="preserve"> supply a *child* term of </w:t>
            </w:r>
            <w:hyperlink r:id="rId427" w:tgtFrame="new">
              <w:r>
                <w:rPr>
                  <w:rStyle w:val="InternetLink"/>
                </w:rPr>
                <w:t>MS:1001153</w:t>
              </w:r>
            </w:hyperlink>
            <w:r>
              <w:rPr/>
              <w:t xml:space="preserve"> (</w:t>
            </w:r>
            <w:r>
              <w:rPr>
                <w:rStyle w:val="Popup"/>
              </w:rPr>
              <w:t>search engine specific score</w:t>
            </w:r>
            <w:r>
              <w:rPr/>
              <w:t>) one or more times</w:t>
            </w:r>
          </w:p>
          <w:p>
            <w:pPr>
              <w:pStyle w:val="HTMLPreformatted"/>
              <w:widowControl w:val="false"/>
              <w:rPr/>
            </w:pPr>
            <w:r>
              <w:rPr/>
              <w:t xml:space="preserve">  </w:t>
            </w:r>
            <w:r>
              <w:rPr/>
              <w:t xml:space="preserve">e.g.: </w:t>
            </w:r>
            <w:hyperlink r:id="rId428" w:tgtFrame="new">
              <w:r>
                <w:rPr>
                  <w:rStyle w:val="InternetLink"/>
                </w:rPr>
                <w:t>MS:1001154</w:t>
              </w:r>
            </w:hyperlink>
            <w:r>
              <w:rPr/>
              <w:t xml:space="preserve"> (</w:t>
            </w:r>
            <w:r>
              <w:rPr>
                <w:rStyle w:val="Popup"/>
              </w:rPr>
              <w:t>SEQUEST:probability</w:t>
            </w:r>
            <w:r>
              <w:rPr/>
              <w:t xml:space="preserve">) </w:t>
            </w:r>
          </w:p>
          <w:p>
            <w:pPr>
              <w:pStyle w:val="HTMLPreformatted"/>
              <w:widowControl w:val="false"/>
              <w:rPr/>
            </w:pPr>
            <w:r>
              <w:rPr/>
              <w:t xml:space="preserve">  </w:t>
            </w:r>
            <w:r>
              <w:rPr/>
              <w:t xml:space="preserve">e.g.: </w:t>
            </w:r>
            <w:hyperlink r:id="rId429" w:tgtFrame="new">
              <w:r>
                <w:rPr>
                  <w:rStyle w:val="InternetLink"/>
                </w:rPr>
                <w:t>MS:1001155</w:t>
              </w:r>
            </w:hyperlink>
            <w:r>
              <w:rPr/>
              <w:t xml:space="preserve"> (</w:t>
            </w:r>
            <w:r>
              <w:rPr>
                <w:rStyle w:val="Popup"/>
              </w:rPr>
              <w:t>SEQUEST:xcorr</w:t>
            </w:r>
            <w:r>
              <w:rPr/>
              <w:t xml:space="preserve">) </w:t>
            </w:r>
          </w:p>
          <w:p>
            <w:pPr>
              <w:pStyle w:val="HTMLPreformatted"/>
              <w:widowControl w:val="false"/>
              <w:rPr/>
            </w:pPr>
            <w:r>
              <w:rPr/>
              <w:t xml:space="preserve">  </w:t>
            </w:r>
            <w:r>
              <w:rPr/>
              <w:t xml:space="preserve">e.g.: </w:t>
            </w:r>
            <w:hyperlink r:id="rId430" w:tgtFrame="new">
              <w:r>
                <w:rPr>
                  <w:rStyle w:val="InternetLink"/>
                </w:rPr>
                <w:t>MS:1001156</w:t>
              </w:r>
            </w:hyperlink>
            <w:r>
              <w:rPr/>
              <w:t xml:space="preserve"> (</w:t>
            </w:r>
            <w:r>
              <w:rPr>
                <w:rStyle w:val="Popup"/>
              </w:rPr>
              <w:t>SEQUEST:deltacn</w:t>
            </w:r>
            <w:r>
              <w:rPr/>
              <w:t xml:space="preserve">) </w:t>
            </w:r>
          </w:p>
          <w:p>
            <w:pPr>
              <w:pStyle w:val="HTMLPreformatted"/>
              <w:widowControl w:val="false"/>
              <w:rPr/>
            </w:pPr>
            <w:r>
              <w:rPr/>
              <w:t xml:space="preserve">  </w:t>
            </w:r>
            <w:r>
              <w:rPr/>
              <w:t xml:space="preserve">e.g.: </w:t>
            </w:r>
            <w:hyperlink r:id="rId431" w:tgtFrame="new">
              <w:r>
                <w:rPr>
                  <w:rStyle w:val="InternetLink"/>
                </w:rPr>
                <w:t>MS:1001157</w:t>
              </w:r>
            </w:hyperlink>
            <w:r>
              <w:rPr/>
              <w:t xml:space="preserve"> (</w:t>
            </w:r>
            <w:r>
              <w:rPr>
                <w:rStyle w:val="Popup"/>
              </w:rPr>
              <w:t>SEQUEST:sp</w:t>
            </w:r>
            <w:r>
              <w:rPr/>
              <w:t xml:space="preserve">) </w:t>
            </w:r>
          </w:p>
          <w:p>
            <w:pPr>
              <w:pStyle w:val="HTMLPreformatted"/>
              <w:widowControl w:val="false"/>
              <w:rPr/>
            </w:pPr>
            <w:r>
              <w:rPr/>
              <w:t xml:space="preserve">  </w:t>
            </w:r>
            <w:r>
              <w:rPr/>
              <w:t xml:space="preserve">e.g.: </w:t>
            </w:r>
            <w:hyperlink r:id="rId432" w:tgtFrame="new">
              <w:r>
                <w:rPr>
                  <w:rStyle w:val="InternetLink"/>
                </w:rPr>
                <w:t>MS:1001158</w:t>
              </w:r>
            </w:hyperlink>
            <w:r>
              <w:rPr/>
              <w:t xml:space="preserve"> (</w:t>
            </w:r>
            <w:r>
              <w:rPr>
                <w:rStyle w:val="Popup"/>
              </w:rPr>
              <w:t>SEQUEST:Uniq</w:t>
            </w:r>
            <w:r>
              <w:rPr/>
              <w:t>)</w:t>
            </w:r>
          </w:p>
          <w:p>
            <w:pPr>
              <w:pStyle w:val="HTMLPreformatted"/>
              <w:widowControl w:val="false"/>
              <w:rPr/>
            </w:pPr>
            <w:r>
              <w:rPr/>
              <w:t xml:space="preserve">  </w:t>
            </w:r>
            <w:r>
              <w:rPr/>
              <w:t xml:space="preserve">e.g.: </w:t>
            </w:r>
            <w:hyperlink r:id="rId433" w:tgtFrame="new">
              <w:r>
                <w:rPr>
                  <w:rStyle w:val="InternetLink"/>
                </w:rPr>
                <w:t>MS:1001159</w:t>
              </w:r>
            </w:hyperlink>
            <w:r>
              <w:rPr/>
              <w:t xml:space="preserve"> (</w:t>
            </w:r>
            <w:r>
              <w:rPr>
                <w:rStyle w:val="Popup"/>
              </w:rPr>
              <w:t>SEQUEST:expectation value</w:t>
            </w:r>
            <w:r>
              <w:rPr/>
              <w:t xml:space="preserve">) </w:t>
            </w:r>
          </w:p>
          <w:p>
            <w:pPr>
              <w:pStyle w:val="HTMLPreformatted"/>
              <w:widowControl w:val="false"/>
              <w:rPr/>
            </w:pPr>
            <w:r>
              <w:rPr/>
              <w:t xml:space="preserve">  </w:t>
            </w:r>
            <w:r>
              <w:rPr/>
              <w:t xml:space="preserve">e.g.: </w:t>
            </w:r>
            <w:hyperlink r:id="rId434" w:tgtFrame="new">
              <w:r>
                <w:rPr>
                  <w:rStyle w:val="InternetLink"/>
                </w:rPr>
                <w:t>MS:1001160</w:t>
              </w:r>
            </w:hyperlink>
            <w:r>
              <w:rPr/>
              <w:t xml:space="preserve"> (</w:t>
            </w:r>
            <w:r>
              <w:rPr>
                <w:rStyle w:val="Popup"/>
              </w:rPr>
              <w:t>SEQUEST:sf</w:t>
            </w:r>
            <w:r>
              <w:rPr/>
              <w:t xml:space="preserve">) </w:t>
            </w:r>
          </w:p>
          <w:p>
            <w:pPr>
              <w:pStyle w:val="HTMLPreformatted"/>
              <w:widowControl w:val="false"/>
              <w:rPr/>
            </w:pPr>
            <w:r>
              <w:rPr/>
              <w:t xml:space="preserve">  </w:t>
            </w:r>
            <w:r>
              <w:rPr/>
              <w:t xml:space="preserve">e.g.: </w:t>
            </w:r>
            <w:hyperlink r:id="rId435" w:tgtFrame="new">
              <w:r>
                <w:rPr>
                  <w:rStyle w:val="InternetLink"/>
                </w:rPr>
                <w:t>MS:1001161</w:t>
              </w:r>
            </w:hyperlink>
            <w:r>
              <w:rPr/>
              <w:t xml:space="preserve"> (</w:t>
            </w:r>
            <w:r>
              <w:rPr>
                <w:rStyle w:val="Popup"/>
              </w:rPr>
              <w:t>SEQUEST:matched ions</w:t>
            </w:r>
            <w:r>
              <w:rPr/>
              <w:t xml:space="preserve">) </w:t>
            </w:r>
          </w:p>
          <w:p>
            <w:pPr>
              <w:pStyle w:val="HTMLPreformatted"/>
              <w:widowControl w:val="false"/>
              <w:rPr/>
            </w:pPr>
            <w:r>
              <w:rPr/>
              <w:t xml:space="preserve">  </w:t>
            </w:r>
            <w:r>
              <w:rPr/>
              <w:t xml:space="preserve">e.g.: </w:t>
            </w:r>
            <w:hyperlink r:id="rId436" w:tgtFrame="new">
              <w:r>
                <w:rPr>
                  <w:rStyle w:val="InternetLink"/>
                </w:rPr>
                <w:t>MS:1001162</w:t>
              </w:r>
            </w:hyperlink>
            <w:r>
              <w:rPr/>
              <w:t xml:space="preserve"> (</w:t>
            </w:r>
            <w:r>
              <w:rPr>
                <w:rStyle w:val="Popup"/>
              </w:rPr>
              <w:t>SEQUEST:total ions</w:t>
            </w:r>
            <w:r>
              <w:rPr/>
              <w:t xml:space="preserve">) </w:t>
            </w:r>
          </w:p>
          <w:p>
            <w:pPr>
              <w:pStyle w:val="HTMLPreformatted"/>
              <w:widowControl w:val="false"/>
              <w:rPr/>
            </w:pPr>
            <w:r>
              <w:rPr/>
              <w:t xml:space="preserve">  </w:t>
            </w:r>
            <w:r>
              <w:rPr/>
              <w:t xml:space="preserve">e.g.: </w:t>
            </w:r>
            <w:hyperlink r:id="rId437" w:tgtFrame="new">
              <w:r>
                <w:rPr>
                  <w:rStyle w:val="InternetLink"/>
                </w:rPr>
                <w:t>MS:1001163</w:t>
              </w:r>
            </w:hyperlink>
            <w:r>
              <w:rPr/>
              <w:t xml:space="preserve"> (</w:t>
            </w:r>
            <w:r>
              <w:rPr>
                <w:rStyle w:val="Popup"/>
              </w:rPr>
              <w:t>SEQUEST:consensus score</w:t>
            </w:r>
            <w:r>
              <w:rPr/>
              <w:t xml:space="preserve">) </w:t>
            </w:r>
          </w:p>
          <w:p>
            <w:pPr>
              <w:pStyle w:val="HTMLPreformatted"/>
              <w:widowControl w:val="false"/>
              <w:rPr/>
            </w:pPr>
            <w:r>
              <w:rPr/>
              <w:t xml:space="preserve">  </w:t>
            </w:r>
            <w:hyperlink r:id="rId438" w:tgtFrame="new">
              <w:r>
                <w:rPr>
                  <w:rStyle w:val="InternetLink"/>
                </w:rPr>
                <w:t>et al.</w:t>
              </w:r>
            </w:hyperlink>
          </w:p>
          <w:p>
            <w:pPr>
              <w:pStyle w:val="HTMLPreformatted"/>
              <w:widowControl w:val="false"/>
              <w:rPr/>
            </w:pPr>
            <w:r>
              <w:rPr/>
              <w:t>M</w:t>
            </w:r>
            <w:del w:id="756" w:author="Colin Combe" w:date="2023-05-18T08:43:00Z">
              <w:r>
                <w:rPr/>
                <w:delText>UST</w:delText>
              </w:r>
            </w:del>
            <w:ins w:id="757" w:author="Colin Combe" w:date="2023-05-18T08:43:00Z">
              <w:r>
                <w:rPr/>
                <w:t>AY</w:t>
              </w:r>
            </w:ins>
            <w:r>
              <w:rPr/>
              <w:t xml:space="preserve"> supply term </w:t>
            </w:r>
            <w:hyperlink r:id="rId439" w:tgtFrame="new">
              <w:r>
                <w:rPr>
                  <w:rStyle w:val="InternetLink"/>
                </w:rPr>
                <w:t>MS:1001447</w:t>
              </w:r>
            </w:hyperlink>
            <w:r>
              <w:rPr/>
              <w:t xml:space="preserve"> (</w:t>
            </w:r>
            <w:r>
              <w:rPr>
                <w:rStyle w:val="Popup"/>
              </w:rPr>
              <w:t>prot:FDR threshold</w:t>
            </w:r>
            <w:r>
              <w:rPr/>
              <w:t>) only once</w:t>
            </w:r>
          </w:p>
          <w:p>
            <w:pPr>
              <w:pStyle w:val="HTMLPreformatted"/>
              <w:widowControl w:val="false"/>
              <w:rPr/>
            </w:pPr>
            <w:del w:id="758" w:author="Colin Combe" w:date="2023-01-25T15:55:00Z">
              <w:r>
                <w:rPr/>
                <w:delText xml:space="preserve">MUST supply term </w:delText>
              </w:r>
            </w:del>
            <w:hyperlink r:id="rId440" w:tgtFrame="new">
              <w:del w:id="759" w:author="Colin Combe" w:date="2023-01-25T15:55:00Z">
                <w:r>
                  <w:rPr>
                    <w:rStyle w:val="InternetLink"/>
                  </w:rPr>
                  <w:delText>MS:1001494</w:delText>
                </w:r>
              </w:del>
            </w:hyperlink>
            <w:del w:id="760" w:author="Colin Combe" w:date="2023-01-25T15:55:00Z">
              <w:r>
                <w:rPr/>
                <w:delText xml:space="preserve"> (</w:delText>
              </w:r>
            </w:del>
            <w:del w:id="761" w:author="Colin Combe" w:date="2023-01-25T15:55:00Z">
              <w:r>
                <w:rPr>
                  <w:rStyle w:val="Popup"/>
                </w:rPr>
                <w:delText>no threshold</w:delText>
              </w:r>
            </w:del>
            <w:del w:id="762" w:author="Colin Combe" w:date="2023-01-25T15:55:00Z">
              <w:r>
                <w:rPr/>
                <w:delText>) only once</w:delText>
              </w:r>
            </w:del>
          </w:p>
          <w:p>
            <w:pPr>
              <w:pStyle w:val="HTMLPreformatted"/>
              <w:widowControl w:val="false"/>
              <w:rPr/>
            </w:pPr>
            <w:ins w:id="763" w:author="Colin Combe" w:date="2023-01-25T15:55:00Z">
              <w:r>
                <w:rPr/>
                <w:t xml:space="preserve">MAY supply a </w:t>
              </w:r>
            </w:ins>
            <w:ins w:id="764" w:author="Colin Combe" w:date="2023-01-25T15:55:00Z">
              <w:r>
                <w:rPr>
                  <w:b/>
                  <w:bCs/>
                </w:rPr>
                <w:t>child</w:t>
              </w:r>
            </w:ins>
            <w:ins w:id="765" w:author="Colin Combe" w:date="2023-01-25T15:55:00Z">
              <w:r>
                <w:rPr/>
                <w:t xml:space="preserve"> term of </w:t>
              </w:r>
            </w:ins>
            <w:hyperlink r:id="rId441">
              <w:ins w:id="766" w:author="Colin Combe" w:date="2023-01-25T15:56:00Z">
                <w:r>
                  <w:rPr>
                    <w:rStyle w:val="InternetLink"/>
                  </w:rPr>
                  <w:t>MS:1002664</w:t>
                </w:r>
              </w:ins>
            </w:hyperlink>
            <w:ins w:id="767" w:author="Colin Combe" w:date="2023-01-25T15:56:00Z">
              <w:r>
                <w:rPr/>
                <w:t xml:space="preserve"> (interaction score derived from crosslinking) one or more times</w:t>
              </w:r>
            </w:ins>
          </w:p>
          <w:p>
            <w:pPr>
              <w:pStyle w:val="HTMLPreformatted"/>
              <w:widowControl w:val="false"/>
              <w:rPr/>
            </w:pPr>
            <w:ins w:id="768" w:author="Colin Combe" w:date="2023-02-06T12:37:00Z">
              <w:r>
                <w:rPr/>
                <w:t xml:space="preserve">MAY supply a *child* term of </w:t>
              </w:r>
            </w:ins>
            <w:hyperlink r:id="rId442">
              <w:ins w:id="769" w:author="Colin Combe" w:date="2023-02-06T12:37:00Z">
                <w:r>
                  <w:rPr>
                    <w:rStyle w:val="InternetLink"/>
                  </w:rPr>
                  <w:t>MS:1002482</w:t>
                </w:r>
              </w:ins>
            </w:hyperlink>
            <w:ins w:id="770" w:author="Colin Combe" w:date="2023-02-06T12:37:00Z">
              <w:r>
                <w:rPr/>
                <w:t xml:space="preserve"> (</w:t>
              </w:r>
            </w:ins>
            <w:ins w:id="771" w:author="Colin Combe" w:date="2023-02-06T12:37:00Z">
              <w:r>
                <w:rPr>
                  <w:rStyle w:val="Popup"/>
                </w:rPr>
                <w:t>statistical threshold</w:t>
              </w:r>
            </w:ins>
            <w:ins w:id="772" w:author="Colin Combe" w:date="2023-02-06T12:37:00Z">
              <w:r>
                <w:rPr/>
                <w:t>) one or more times</w:t>
              </w:r>
            </w:ins>
          </w:p>
        </w:tc>
      </w:tr>
      <w:tr>
        <w:trPr/>
        <w:tc>
          <w:tcPr>
            <w:tcW w:w="1628" w:type="dxa"/>
            <w:tcBorders/>
            <w:vAlign w:val="center"/>
          </w:tcPr>
          <w:p>
            <w:pPr>
              <w:pStyle w:val="Normal"/>
              <w:widowControl w:val="false"/>
              <w:rPr>
                <w:lang w:val="en-US"/>
              </w:rPr>
            </w:pPr>
            <w:r>
              <w:rPr>
                <w:b/>
                <w:bCs/>
                <w:lang w:val="en-US"/>
              </w:rPr>
              <w:t>Example cvParams:</w:t>
            </w:r>
          </w:p>
        </w:tc>
        <w:tc>
          <w:tcPr>
            <w:tcW w:w="8343" w:type="dxa"/>
            <w:tcBorders/>
            <w:vAlign w:val="center"/>
          </w:tcPr>
          <w:p>
            <w:pPr>
              <w:pStyle w:val="HTMLPreformatted"/>
              <w:widowControl w:val="false"/>
              <w:rPr/>
            </w:pPr>
            <w:r>
              <w:rPr/>
              <w:t>&lt;cvParam cvRef="PSI-MS" accession="MS:1001494" name="no threshold"&gt;&lt;/cvParam&gt;</w:t>
            </w:r>
          </w:p>
          <w:p>
            <w:pPr>
              <w:pStyle w:val="HTMLPreformatted"/>
              <w:widowControl w:val="false"/>
              <w:rPr/>
            </w:pPr>
            <w:del w:id="773" w:author="Colin Combe" w:date="2023-01-25T16:25:00Z">
              <w:r>
                <w:rPr/>
                <w:delText>&lt;cvParam accession="MS:1001874" cvRef="PSI-MS" value="0.01" name="FDRScore"/&gt;</w:delText>
              </w:r>
            </w:del>
            <w:r>
              <w:rPr/>
              <w:commentReference w:id="26"/>
            </w:r>
          </w:p>
          <w:p>
            <w:pPr>
              <w:pStyle w:val="HTMLPreformatted"/>
              <w:widowControl w:val="false"/>
              <w:rPr/>
            </w:pPr>
            <w:r>
              <w:rPr/>
              <w:t>&lt;cvParam accession="MS:1002351" cvRef="PSI-MS" value="0.01" name="PSM-level local FDR"/&gt;</w:t>
            </w:r>
            <w:r>
              <w:rPr/>
              <w:commentReference w:id="27"/>
            </w:r>
          </w:p>
          <w:p>
            <w:pPr>
              <w:pStyle w:val="HTMLPreformatted"/>
              <w:widowControl w:val="false"/>
              <w:rPr/>
            </w:pPr>
            <w:r>
              <w:rPr/>
              <w:t>&lt;cvParam accession="MS:1001316" cvRef="PSI-MS" value="0.05" name="Mascot:SigThreshold"/&gt;</w:t>
            </w:r>
          </w:p>
          <w:p>
            <w:pPr>
              <w:pStyle w:val="HTMLPreformatted"/>
              <w:widowControl w:val="false"/>
              <w:rPr/>
            </w:pPr>
            <w:r>
              <w:rPr/>
              <w:t>&lt;cvParam cvRef="PSI-MS" accession="MS:1001364" name="distinct peptide-level global FDR" value="1.0"/&gt;</w:t>
            </w:r>
          </w:p>
          <w:p>
            <w:pPr>
              <w:pStyle w:val="HTMLPreformatted"/>
              <w:widowControl w:val="false"/>
              <w:rPr/>
            </w:pPr>
            <w:r>
              <w:rPr/>
              <w:t>&lt;cvParam cvRef="PSI-MS" accession="MS:1002350" name="PSM-level global FDR" value="1.0"/&gt;</w:t>
            </w:r>
          </w:p>
          <w:p>
            <w:pPr>
              <w:pStyle w:val="HTMLPreformatted"/>
              <w:widowControl w:val="false"/>
              <w:rPr/>
            </w:pPr>
            <w:r>
              <w:rPr/>
              <w:t>&lt;cvParam cvRef="PSI-MS" accession="MS:1002567" name="phosphoRS score threshold" value="95.0"/&gt;</w:t>
            </w:r>
          </w:p>
          <w:p>
            <w:pPr>
              <w:pStyle w:val="HTMLPreformatted"/>
              <w:widowControl w:val="false"/>
              <w:rPr/>
            </w:pPr>
            <w:r>
              <w:rPr/>
              <w:t>&lt;cvParam cvRef="PSI-MS" accession="MS:1002557" name="D-Score threshold" value="95.0"/&gt;</w:t>
            </w:r>
          </w:p>
          <w:p>
            <w:pPr>
              <w:pStyle w:val="HTMLPreformatted"/>
              <w:widowControl w:val="false"/>
              <w:rPr/>
            </w:pPr>
            <w:r>
              <w:rPr/>
              <w:t>&lt;cvParam cvRef="PSI-MS" accession="MS:1002369" name="protein group-level global FDR" value="0.01"/&gt;</w:t>
            </w:r>
            <w:r>
              <w:rPr/>
              <w:commentReference w:id="28"/>
            </w:r>
          </w:p>
        </w:tc>
      </w:tr>
    </w:tbl>
    <w:p>
      <w:pPr>
        <w:pStyle w:val="Normal"/>
        <w:rPr>
          <w:lang w:val="en-US"/>
        </w:rPr>
      </w:pPr>
      <w:r>
        <w:rPr>
          <w:lang w:val="en-US"/>
        </w:rPr>
      </w:r>
    </w:p>
    <w:p>
      <w:pPr>
        <w:pStyle w:val="Heading2"/>
        <w:ind w:left="0" w:hanging="0"/>
        <w:rPr/>
      </w:pPr>
      <w:bookmarkStart w:id="356" w:name="__RefHeading___Toc37626_832650626"/>
      <w:bookmarkStart w:id="357" w:name="_Toc477259910"/>
      <w:bookmarkEnd w:id="356"/>
      <w:r>
        <w:rPr/>
        <w:t>Element &lt;</w:t>
      </w:r>
      <w:bookmarkStart w:id="358" w:name="TranslationTable"/>
      <w:r>
        <w:rPr/>
        <w:t>TranslationTable</w:t>
      </w:r>
      <w:bookmarkEnd w:id="358"/>
      <w:r>
        <w:rPr/>
        <w:t>&gt;</w:t>
      </w:r>
      <w:bookmarkEnd w:id="357"/>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The table used to translate codons into nucleic acids e.g. by reference to the NCBI translation</w:t>
            </w:r>
          </w:p>
          <w:p>
            <w:pPr>
              <w:pStyle w:val="Normal"/>
              <w:widowControl w:val="false"/>
              <w:rPr>
                <w:lang w:val="en-US"/>
              </w:rPr>
            </w:pPr>
            <w:r>
              <w:rPr>
                <w:lang w:val="en-US"/>
              </w:rPr>
              <w:t xml:space="preserve">table.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TranslationTableType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27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538"/>
              <w:gridCol w:w="1045"/>
              <w:gridCol w:w="825"/>
              <w:gridCol w:w="4865"/>
            </w:tblGrid>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id</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identifier is an unambiguous string that is unique within the scope (i.e. a document, a set of related documents, or a repository) of its use. </w:t>
                  </w:r>
                </w:p>
              </w:tc>
            </w:tr>
            <w:tr>
              <w:trPr/>
              <w:tc>
                <w:tcPr>
                  <w:tcW w:w="153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104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4865"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The potentially ambiguous common identifier, such as a human-readable name for the instance. </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tbl>
            <w:tblPr>
              <w:tblW w:w="8439"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713"/>
              <w:gridCol w:w="1136"/>
              <w:gridCol w:w="1178"/>
              <w:gridCol w:w="4411"/>
            </w:tblGrid>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Subelement Name</w:t>
                  </w:r>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minOccurs</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maxOccurs</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71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hyperlink w:anchor="cvParam">
                    <w:r>
                      <w:rPr>
                        <w:rStyle w:val="InternetLink"/>
                        <w:lang w:val="en-US"/>
                      </w:rPr>
                      <w:t>cvParam</w:t>
                    </w:r>
                  </w:hyperlink>
                </w:p>
              </w:tc>
              <w:tc>
                <w:tcPr>
                  <w:tcW w:w="11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0</w:t>
                  </w:r>
                </w:p>
              </w:tc>
              <w:tc>
                <w:tcPr>
                  <w:tcW w:w="117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unbounded</w:t>
                  </w:r>
                </w:p>
              </w:tc>
              <w:tc>
                <w:tcPr>
                  <w:tcW w:w="4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A single entry from an ontology or a controlled vocabulary.</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cvParam Mapping Rules:</w:t>
            </w:r>
          </w:p>
        </w:tc>
        <w:tc>
          <w:tcPr>
            <w:tcW w:w="8547" w:type="dxa"/>
            <w:tcBorders/>
            <w:vAlign w:val="center"/>
          </w:tcPr>
          <w:p>
            <w:pPr>
              <w:pStyle w:val="HTMLPreformatted"/>
              <w:widowControl w:val="false"/>
              <w:rPr/>
            </w:pPr>
            <w:r>
              <w:rPr/>
              <w:t>Path /MzIdentML/AnalysisProtocolCollection/SpectrumIdentificationProtocol/DatabaseTranslation/Translation</w:t>
            </w:r>
          </w:p>
          <w:p>
            <w:pPr>
              <w:pStyle w:val="HTMLPreformatted"/>
              <w:widowControl w:val="false"/>
              <w:rPr/>
            </w:pPr>
            <w:r>
              <w:rPr/>
              <w:t>Table</w:t>
            </w:r>
          </w:p>
          <w:p>
            <w:pPr>
              <w:pStyle w:val="HTMLPreformatted"/>
              <w:widowControl w:val="false"/>
              <w:rPr/>
            </w:pPr>
            <w:r>
              <w:rPr/>
              <w:t xml:space="preserve">MUST supply term </w:t>
            </w:r>
            <w:hyperlink r:id="rId443" w:tgtFrame="new">
              <w:r>
                <w:rPr>
                  <w:rStyle w:val="InternetLink"/>
                </w:rPr>
                <w:t>MS:1001410</w:t>
              </w:r>
            </w:hyperlink>
            <w:r>
              <w:rPr/>
              <w:t xml:space="preserve"> (</w:t>
            </w:r>
            <w:r>
              <w:rPr>
                <w:rStyle w:val="Popup"/>
              </w:rPr>
              <w:t>translation start codons</w:t>
            </w:r>
            <w:r>
              <w:rPr/>
              <w:t>) only once</w:t>
            </w:r>
          </w:p>
          <w:p>
            <w:pPr>
              <w:pStyle w:val="HTMLPreformatted"/>
              <w:widowControl w:val="false"/>
              <w:rPr/>
            </w:pPr>
            <w:r>
              <w:rPr/>
              <w:t xml:space="preserve">MUST supply term </w:t>
            </w:r>
            <w:hyperlink r:id="rId444" w:tgtFrame="new">
              <w:r>
                <w:rPr>
                  <w:rStyle w:val="InternetLink"/>
                </w:rPr>
                <w:t>MS:1001025</w:t>
              </w:r>
            </w:hyperlink>
            <w:r>
              <w:rPr/>
              <w:t xml:space="preserve"> (</w:t>
            </w:r>
            <w:r>
              <w:rPr>
                <w:rStyle w:val="Popup"/>
              </w:rPr>
              <w:t>translation table</w:t>
            </w:r>
            <w:r>
              <w:rPr/>
              <w:t>) only once</w:t>
            </w:r>
          </w:p>
          <w:p>
            <w:pPr>
              <w:pStyle w:val="HTMLPreformatted"/>
              <w:widowControl w:val="false"/>
              <w:rPr/>
            </w:pPr>
            <w:r>
              <w:rPr/>
              <w:t xml:space="preserve">MUST supply term </w:t>
            </w:r>
            <w:hyperlink r:id="rId445" w:tgtFrame="new">
              <w:r>
                <w:rPr>
                  <w:rStyle w:val="InternetLink"/>
                </w:rPr>
                <w:t>MS:1001423</w:t>
              </w:r>
            </w:hyperlink>
            <w:r>
              <w:rPr/>
              <w:t xml:space="preserve"> (</w:t>
            </w:r>
            <w:r>
              <w:rPr>
                <w:rStyle w:val="Popup"/>
              </w:rPr>
              <w:t>translation table description</w:t>
            </w:r>
            <w:r>
              <w:rPr/>
              <w:t>) only once</w:t>
            </w:r>
          </w:p>
        </w:tc>
      </w:tr>
    </w:tbl>
    <w:p>
      <w:pPr>
        <w:pStyle w:val="Normal"/>
        <w:rPr>
          <w:lang w:val="en-US"/>
        </w:rPr>
      </w:pPr>
      <w:r>
        <w:rPr>
          <w:lang w:val="en-US"/>
        </w:rPr>
      </w:r>
    </w:p>
    <w:p>
      <w:pPr>
        <w:pStyle w:val="Heading2"/>
        <w:ind w:left="0" w:hanging="0"/>
        <w:rPr/>
      </w:pPr>
      <w:bookmarkStart w:id="359" w:name="__RefHeading___Toc37628_832650626"/>
      <w:bookmarkStart w:id="360" w:name="_Toc477259911"/>
      <w:bookmarkEnd w:id="359"/>
      <w:r>
        <w:rPr/>
        <w:t>Element &lt;</w:t>
      </w:r>
      <w:bookmarkStart w:id="361" w:name="userParam"/>
      <w:r>
        <w:rPr/>
        <w:t>userParam</w:t>
      </w:r>
      <w:bookmarkEnd w:id="361"/>
      <w:r>
        <w:rPr/>
        <w:t>&gt;</w:t>
      </w:r>
      <w:bookmarkEnd w:id="360"/>
    </w:p>
    <w:tbl>
      <w:tblPr>
        <w:tblW w:w="99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424"/>
        <w:gridCol w:w="8547"/>
      </w:tblGrid>
      <w:tr>
        <w:trPr/>
        <w:tc>
          <w:tcPr>
            <w:tcW w:w="1424" w:type="dxa"/>
            <w:tcBorders/>
            <w:vAlign w:val="center"/>
          </w:tcPr>
          <w:p>
            <w:pPr>
              <w:pStyle w:val="Normal"/>
              <w:widowControl w:val="false"/>
              <w:rPr>
                <w:lang w:val="en-US"/>
              </w:rPr>
            </w:pPr>
            <w:r>
              <w:rPr>
                <w:b/>
                <w:bCs/>
                <w:lang w:val="en-US"/>
              </w:rPr>
              <w:t>Definition:</w:t>
            </w:r>
          </w:p>
        </w:tc>
        <w:tc>
          <w:tcPr>
            <w:tcW w:w="8547" w:type="dxa"/>
            <w:tcBorders/>
            <w:vAlign w:val="center"/>
          </w:tcPr>
          <w:p>
            <w:pPr>
              <w:pStyle w:val="Normal"/>
              <w:widowControl w:val="false"/>
              <w:rPr>
                <w:lang w:val="en-US"/>
              </w:rPr>
            </w:pPr>
            <w:r>
              <w:rPr>
                <w:lang w:val="en-US"/>
              </w:rPr>
              <w:t xml:space="preserve">In case more information about the ions annotation has to be conveyed, that has no fit in FragmentArray. Note: It is suggested that the value attribute takes the form of a list of the same size as FragmentArray values. However, there is no formal encoding and it cannot be expeceted that other software will process or impart that information properly. </w:t>
            </w:r>
          </w:p>
        </w:tc>
      </w:tr>
      <w:tr>
        <w:trPr/>
        <w:tc>
          <w:tcPr>
            <w:tcW w:w="1424" w:type="dxa"/>
            <w:tcBorders/>
            <w:vAlign w:val="center"/>
          </w:tcPr>
          <w:p>
            <w:pPr>
              <w:pStyle w:val="Normal"/>
              <w:widowControl w:val="false"/>
              <w:rPr>
                <w:lang w:val="en-US"/>
              </w:rPr>
            </w:pPr>
            <w:r>
              <w:rPr>
                <w:b/>
                <w:bCs/>
                <w:lang w:val="en-US"/>
              </w:rPr>
              <w:t>Type:</w:t>
            </w:r>
          </w:p>
        </w:tc>
        <w:tc>
          <w:tcPr>
            <w:tcW w:w="8547" w:type="dxa"/>
            <w:tcBorders/>
            <w:vAlign w:val="center"/>
          </w:tcPr>
          <w:p>
            <w:pPr>
              <w:pStyle w:val="Normal"/>
              <w:widowControl w:val="false"/>
              <w:rPr>
                <w:lang w:val="en-US"/>
              </w:rPr>
            </w:pPr>
            <w:r>
              <w:rPr>
                <w:lang w:val="en-US"/>
              </w:rPr>
              <w:t xml:space="preserve">UserParamType </w:t>
            </w:r>
          </w:p>
        </w:tc>
      </w:tr>
      <w:tr>
        <w:trPr/>
        <w:tc>
          <w:tcPr>
            <w:tcW w:w="1424" w:type="dxa"/>
            <w:tcBorders/>
            <w:vAlign w:val="center"/>
          </w:tcPr>
          <w:p>
            <w:pPr>
              <w:pStyle w:val="Normal"/>
              <w:widowControl w:val="false"/>
              <w:rPr>
                <w:lang w:val="en-US"/>
              </w:rPr>
            </w:pPr>
            <w:r>
              <w:rPr>
                <w:b/>
                <w:bCs/>
                <w:lang w:val="en-US"/>
              </w:rPr>
              <w:t>Attributes:</w:t>
            </w:r>
          </w:p>
        </w:tc>
        <w:tc>
          <w:tcPr>
            <w:tcW w:w="8547" w:type="dxa"/>
            <w:tcBorders/>
            <w:vAlign w:val="center"/>
          </w:tcPr>
          <w:tbl>
            <w:tblPr>
              <w:tblW w:w="8434" w:type="dxa"/>
              <w:jc w:val="left"/>
              <w:tblInd w:w="196" w:type="dxa"/>
              <w:tblLayout w:type="fixed"/>
              <w:tblCellMar>
                <w:top w:w="15" w:type="dxa"/>
                <w:left w:w="22" w:type="dxa"/>
                <w:bottom w:w="15" w:type="dxa"/>
                <w:right w:w="22" w:type="dxa"/>
              </w:tblCellMar>
              <w:tblLook w:val="04a0" w:noHBand="0" w:noVBand="1" w:firstColumn="1" w:lastRow="0" w:lastColumn="0" w:firstRow="1"/>
            </w:tblPr>
            <w:tblGrid>
              <w:gridCol w:w="1436"/>
              <w:gridCol w:w="992"/>
              <w:gridCol w:w="824"/>
              <w:gridCol w:w="5181"/>
            </w:tblGrid>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Attribute 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Data Type</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Use</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jc w:val="center"/>
                    <w:rPr>
                      <w:b/>
                      <w:b/>
                      <w:bCs/>
                      <w:lang w:val="en-US"/>
                    </w:rPr>
                  </w:pPr>
                  <w:r>
                    <w:rPr>
                      <w:b/>
                      <w:bCs/>
                      <w:lang w:val="en-US"/>
                    </w:rPr>
                    <w:t>Definition</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required</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parameter.</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type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datatype of the parameter, where appropriate (e.g.: xsd:float).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unitAccession</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An accession number identifying the unit within the OBO foundry Unit CV.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unitCvRef</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 xml:space="preserve">If a unit term is referenced, this attribute MUST refer to the CV 'id' attribute defined in the cvList in this file. </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unitName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name of the unit.</w:t>
                  </w:r>
                </w:p>
              </w:tc>
            </w:tr>
            <w:tr>
              <w:trPr/>
              <w:tc>
                <w:tcPr>
                  <w:tcW w:w="143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value</w:t>
                  </w:r>
                </w:p>
              </w:tc>
              <w:tc>
                <w:tcPr>
                  <w:tcW w:w="9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xsd:string</w:t>
                  </w:r>
                </w:p>
              </w:tc>
              <w:tc>
                <w:tcPr>
                  <w:tcW w:w="8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optional</w:t>
                  </w:r>
                </w:p>
              </w:tc>
              <w:tc>
                <w:tcPr>
                  <w:tcW w:w="518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rPr>
                      <w:lang w:val="en-US"/>
                    </w:rPr>
                  </w:pPr>
                  <w:r>
                    <w:rPr>
                      <w:lang w:val="en-US"/>
                    </w:rPr>
                    <w:t>The user-entered value of the parameter.</w:t>
                  </w:r>
                </w:p>
              </w:tc>
            </w:tr>
          </w:tbl>
          <w:p>
            <w:pPr>
              <w:pStyle w:val="Normal"/>
              <w:widowControl w:val="false"/>
              <w:rPr>
                <w:lang w:val="en-US"/>
              </w:rPr>
            </w:pPr>
            <w:r>
              <w:rPr>
                <w:lang w:val="en-US"/>
              </w:rPr>
            </w:r>
          </w:p>
        </w:tc>
      </w:tr>
      <w:tr>
        <w:trPr/>
        <w:tc>
          <w:tcPr>
            <w:tcW w:w="1424" w:type="dxa"/>
            <w:tcBorders/>
            <w:vAlign w:val="center"/>
          </w:tcPr>
          <w:p>
            <w:pPr>
              <w:pStyle w:val="Normal"/>
              <w:widowControl w:val="false"/>
              <w:rPr>
                <w:lang w:val="en-US"/>
              </w:rPr>
            </w:pPr>
            <w:r>
              <w:rPr>
                <w:b/>
                <w:bCs/>
                <w:lang w:val="en-US"/>
              </w:rPr>
              <w:t>Subelements:</w:t>
            </w:r>
          </w:p>
        </w:tc>
        <w:tc>
          <w:tcPr>
            <w:tcW w:w="8547" w:type="dxa"/>
            <w:tcBorders/>
            <w:vAlign w:val="center"/>
          </w:tcPr>
          <w:p>
            <w:pPr>
              <w:pStyle w:val="Normal"/>
              <w:widowControl w:val="false"/>
              <w:rPr>
                <w:lang w:val="en-US"/>
              </w:rPr>
            </w:pPr>
            <w:r>
              <w:rPr>
                <w:lang w:val="en-US"/>
              </w:rPr>
              <w:t>none</w:t>
            </w:r>
          </w:p>
        </w:tc>
      </w:tr>
      <w:tr>
        <w:trPr/>
        <w:tc>
          <w:tcPr>
            <w:tcW w:w="1424" w:type="dxa"/>
            <w:tcBorders/>
            <w:vAlign w:val="center"/>
          </w:tcPr>
          <w:p>
            <w:pPr>
              <w:pStyle w:val="Normal"/>
              <w:widowControl w:val="false"/>
              <w:rPr>
                <w:lang w:val="en-US"/>
              </w:rPr>
            </w:pPr>
            <w:r>
              <w:rPr>
                <w:b/>
                <w:bCs/>
                <w:lang w:val="en-US"/>
              </w:rPr>
              <w:t>Example Context:</w:t>
            </w:r>
          </w:p>
        </w:tc>
        <w:tc>
          <w:tcPr>
            <w:tcW w:w="8547" w:type="dxa"/>
            <w:tcBorders/>
            <w:vAlign w:val="center"/>
          </w:tcPr>
          <w:p>
            <w:pPr>
              <w:pStyle w:val="HTMLPreformatted"/>
              <w:widowControl w:val="false"/>
              <w:rPr/>
            </w:pPr>
            <w:r>
              <w:rPr/>
              <w:t>&lt;userParam value="VLENAEGDR; ASSGLNEDEIQK; MQELAQVSQK; KTAEDYLGEPVTEAVITVPAYFNDAQR; SLGQFNLDGINPAPR; MPMVQK; IIAADNGDAWVEVK; DVSIMPFK; KDVNPDEAVAIGAAVQGGVLTGDVK; KFEELVQTR; NDPLAMQR; VAEFFGK; QVEEAGDKLPADDK; MAPPQISAEVLKK; KQVEEAGDKLPADDK; LINYLVEEFK; MAPPQISAEVLK; QAVTNPQNTLFAIK; TFEVLATNGDTHLGGEDFDSR; VALQDAGLSVSDIDDVILVGGQTR; FQDEEVQR" name="unique peptides"/&gt;</w:t>
            </w:r>
          </w:p>
        </w:tc>
      </w:tr>
    </w:tbl>
    <w:p>
      <w:pPr>
        <w:pStyle w:val="Normal"/>
        <w:rPr>
          <w:lang w:val="en-US"/>
        </w:rPr>
      </w:pPr>
      <w:r>
        <w:rPr>
          <w:lang w:val="en-US"/>
        </w:rPr>
      </w:r>
    </w:p>
    <w:p>
      <w:pPr>
        <w:pStyle w:val="Heading1"/>
        <w:rPr/>
      </w:pPr>
      <w:bookmarkStart w:id="362" w:name="__RefHeading___Toc37630_832650626"/>
      <w:bookmarkStart w:id="363" w:name="_Toc477259912"/>
      <w:bookmarkStart w:id="364" w:name="_Ref217199331"/>
      <w:bookmarkEnd w:id="362"/>
      <w:r>
        <w:rPr/>
        <w:t>Specific Comments on schema</w:t>
      </w:r>
      <w:bookmarkEnd w:id="363"/>
      <w:bookmarkEnd w:id="364"/>
      <w:r>
        <w:rPr/>
        <w:t xml:space="preserve"> </w:t>
      </w:r>
    </w:p>
    <w:p>
      <w:pPr>
        <w:pStyle w:val="Nobreak"/>
        <w:jc w:val="both"/>
        <w:rPr>
          <w:lang w:val="en-US"/>
        </w:rPr>
      </w:pPr>
      <w:r>
        <w:rPr>
          <w:lang w:val="en-US"/>
        </w:rPr>
        <w:t xml:space="preserve">In this section, several points of documentation are elaborated beyond the core specification in Section </w:t>
      </w:r>
      <w:r>
        <w:rPr>
          <w:lang w:val="en-US"/>
        </w:rPr>
        <w:fldChar w:fldCharType="begin"/>
      </w:r>
      <w:r>
        <w:rPr>
          <w:lang w:val="en-US"/>
        </w:rPr>
        <w:instrText> REF _Ref116791170 \r \h </w:instrText>
      </w:r>
      <w:r>
        <w:rPr>
          <w:lang w:val="en-US"/>
        </w:rPr>
        <w:fldChar w:fldCharType="separate"/>
      </w:r>
      <w:r>
        <w:rPr>
          <w:lang w:val="en-US"/>
        </w:rPr>
        <w:t>6.</w:t>
      </w:r>
      <w:r>
        <w:rPr>
          <w:lang w:val="en-US"/>
        </w:rPr>
        <w:fldChar w:fldCharType="end"/>
      </w:r>
      <w:r>
        <w:rPr>
          <w:lang w:val="en-US"/>
        </w:rPr>
        <w:t>.</w:t>
      </w:r>
    </w:p>
    <w:p>
      <w:pPr>
        <w:pStyle w:val="Normal"/>
        <w:jc w:val="both"/>
        <w:rPr>
          <w:lang w:val="en-US"/>
        </w:rPr>
      </w:pPr>
      <w:r>
        <w:rPr>
          <w:lang w:val="en-US"/>
        </w:rPr>
      </w:r>
    </w:p>
    <w:p>
      <w:pPr>
        <w:pStyle w:val="Heading2"/>
        <w:ind w:left="0" w:hanging="0"/>
        <w:rPr/>
      </w:pPr>
      <w:bookmarkStart w:id="365" w:name="__RefHeading___Toc37632_832650626"/>
      <w:bookmarkStart w:id="366" w:name="_Toc477259913"/>
      <w:bookmarkStart w:id="367" w:name="_Toc295300723"/>
      <w:bookmarkEnd w:id="365"/>
      <w:r>
        <w:rPr/>
        <w:t>File extension</w:t>
      </w:r>
      <w:bookmarkEnd w:id="367"/>
      <w:r>
        <w:rPr/>
        <w:t xml:space="preserve"> and compression</w:t>
      </w:r>
      <w:bookmarkEnd w:id="366"/>
    </w:p>
    <w:p>
      <w:pPr>
        <w:pStyle w:val="Normal"/>
        <w:jc w:val="both"/>
        <w:rPr>
          <w:lang w:val="en-US"/>
        </w:rPr>
      </w:pPr>
      <w:r>
        <w:rPr>
          <w:lang w:val="en-US"/>
        </w:rPr>
        <w:t>It is noted that standard file compression algorithms greatly reduce the mzIdentML file sizes, speeding up file transfers and uploads / downloads. It is also noted that software implementing mzIdentML import or export will be expected to benefit in performance from working with compressed mzIdentML, since the compression and decompression algorithms are expected to give significant performance gains over disk access times for non-compressed files. As such, it is RECOMMENDED that mzIdentML files are compressed using gzip from all software that exports mzIdentML and software that imports SHOULD be expected to read gzipped files, as well as native (non-compressed) mzIdentML files. The file extension for native mzIdentML files SHOULD be “.mzid” and for compressed files SHOULD be “mzid.gz”.</w:t>
      </w:r>
    </w:p>
    <w:p>
      <w:pPr>
        <w:pStyle w:val="Normal"/>
        <w:jc w:val="both"/>
        <w:rPr>
          <w:lang w:val="en-US"/>
        </w:rPr>
      </w:pPr>
      <w:r>
        <w:rPr>
          <w:lang w:val="en-US"/>
        </w:rPr>
      </w:r>
    </w:p>
    <w:p>
      <w:pPr>
        <w:pStyle w:val="Heading2"/>
        <w:ind w:left="0" w:hanging="0"/>
        <w:jc w:val="both"/>
        <w:rPr/>
      </w:pPr>
      <w:bookmarkStart w:id="368" w:name="__RefHeading___Toc37634_832650626"/>
      <w:bookmarkStart w:id="369" w:name="_Toc477259914"/>
      <w:bookmarkEnd w:id="368"/>
      <w:r>
        <w:rPr/>
        <w:t>Referencing elements within the document</w:t>
      </w:r>
      <w:bookmarkEnd w:id="369"/>
    </w:p>
    <w:p>
      <w:pPr>
        <w:pStyle w:val="Normal"/>
        <w:jc w:val="both"/>
        <w:rPr>
          <w:lang w:val="en-US"/>
        </w:rPr>
      </w:pPr>
      <w:r>
        <w:rPr>
          <w:lang w:val="en-US"/>
        </w:rPr>
        <w:t>A number of elements within the schema have an attribute which is used to reference an element elsewhere in the file using the unique identifier of the referenced element. These attributes are named following the convention: “[elementName]_ref”. The uniqueness of the value in the “id” attribute of elements is validated using xsd:key, and the integrity of the reference is validated using xsd:keyref, defined within the schema.</w:t>
      </w:r>
    </w:p>
    <w:p>
      <w:pPr>
        <w:pStyle w:val="Normal"/>
        <w:jc w:val="both"/>
        <w:rPr>
          <w:lang w:val="en-US"/>
        </w:rPr>
      </w:pPr>
      <w:r>
        <w:rPr>
          <w:lang w:val="en-US"/>
        </w:rPr>
      </w:r>
    </w:p>
    <w:p>
      <w:pPr>
        <w:pStyle w:val="Heading2"/>
        <w:ind w:left="0" w:hanging="0"/>
        <w:jc w:val="both"/>
        <w:rPr/>
      </w:pPr>
      <w:bookmarkStart w:id="370" w:name="__RefHeading___Toc37636_832650626"/>
      <w:bookmarkStart w:id="371" w:name="_Toc477259915"/>
      <w:bookmarkEnd w:id="370"/>
      <w:r>
        <w:rPr/>
        <w:t>Searches against nucleotide sequences</w:t>
      </w:r>
      <w:bookmarkEnd w:id="371"/>
    </w:p>
    <w:p>
      <w:pPr>
        <w:pStyle w:val="Normal"/>
        <w:jc w:val="both"/>
        <w:rPr>
          <w:lang w:val="en-US"/>
        </w:rPr>
      </w:pPr>
      <w:r>
        <w:rPr>
          <w:lang w:val="en-US"/>
        </w:rPr>
        <w:t xml:space="preserve">The “seq” attribute on &lt;DBSequence&gt; SHOULD contain the nucleic acid sequence if a nucleic acid database was searched (rather than up to six translated sequences). &lt;Peptide&gt; represents the identified amino acid sequence (including modifications) and, as such, the &lt;peptideSequence&gt; elements SHOULD store the translated amino acid sequences. &lt;PeptideEvidence&gt; contains the </w:t>
      </w:r>
      <w:r>
        <w:rPr>
          <w:i/>
          <w:lang w:val="en-US"/>
        </w:rPr>
        <w:t>DBSequence_Ref</w:t>
      </w:r>
      <w:r>
        <w:rPr>
          <w:lang w:val="en-US"/>
        </w:rPr>
        <w:t xml:space="preserve"> together with the translation frame and a </w:t>
      </w:r>
      <w:r>
        <w:rPr>
          <w:i/>
          <w:lang w:val="en-US"/>
        </w:rPr>
        <w:t>TranslationTable_Ref</w:t>
      </w:r>
      <w:r>
        <w:rPr>
          <w:lang w:val="en-US"/>
        </w:rPr>
        <w:t xml:space="preserve"> attribute (see below). The </w:t>
      </w:r>
      <w:r>
        <w:rPr>
          <w:i/>
          <w:lang w:val="en-US"/>
        </w:rPr>
        <w:t>Peptide_Ref</w:t>
      </w:r>
      <w:r>
        <w:rPr>
          <w:lang w:val="en-US"/>
        </w:rPr>
        <w:t xml:space="preserve"> is done in &lt;SpectrumIdentificationItem&gt; as in the case for an amino acid database. If protein detection is performed, there are &lt;PeptideHypothesis&gt; elements referencing &lt;PeptideEvidence&gt; elements from &lt;SpectrumIdentificationItem&gt; sections. For clarification, see the example instance document for a nucleic acid search (Section </w:t>
      </w:r>
      <w:r>
        <w:rPr>
          <w:lang w:val="en-US"/>
        </w:rPr>
        <w:fldChar w:fldCharType="begin"/>
      </w:r>
      <w:r>
        <w:rPr>
          <w:lang w:val="en-US"/>
        </w:rPr>
        <w:instrText> REF _Ref216762262 \r \h </w:instrText>
      </w:r>
      <w:r>
        <w:rPr>
          <w:lang w:val="en-US"/>
        </w:rPr>
        <w:fldChar w:fldCharType="separate"/>
      </w:r>
      <w:r>
        <w:rPr>
          <w:lang w:val="en-US"/>
        </w:rPr>
        <w:t>5.3</w:t>
      </w:r>
      <w:r>
        <w:rPr>
          <w:lang w:val="en-US"/>
        </w:rPr>
        <w:fldChar w:fldCharType="end"/>
      </w:r>
      <w:r>
        <w:rPr>
          <w:lang w:val="en-US"/>
        </w:rPr>
        <w:t>).</w:t>
      </w:r>
    </w:p>
    <w:p>
      <w:pPr>
        <w:pStyle w:val="Normal"/>
        <w:jc w:val="both"/>
        <w:rPr>
          <w:lang w:val="en-US"/>
        </w:rPr>
      </w:pPr>
      <w:r>
        <w:rPr>
          <w:lang w:val="en-US"/>
        </w:rPr>
      </w:r>
    </w:p>
    <w:p>
      <w:pPr>
        <w:pStyle w:val="Normal"/>
        <w:jc w:val="both"/>
        <w:rPr>
          <w:lang w:val="en-US"/>
        </w:rPr>
      </w:pPr>
      <w:r>
        <w:rPr>
          <w:lang w:val="en-US"/>
        </w:rPr>
        <w:t xml:space="preserve">In the &lt;SpectrumIdentificationProtocol&gt;, &lt;TranslationTable&gt; is used to specify how nucleic acid sequences are translated into amino acid sequences as follows: </w:t>
      </w:r>
    </w:p>
    <w:p>
      <w:pPr>
        <w:pStyle w:val="HTMLPreformatted"/>
        <w:rPr>
          <w:rStyle w:val="Pun"/>
          <w:sz w:val="18"/>
        </w:rPr>
      </w:pPr>
      <w:r>
        <w:rPr>
          <w:sz w:val="18"/>
        </w:rPr>
      </w:r>
    </w:p>
    <w:p>
      <w:pPr>
        <w:pStyle w:val="HTMLPreformatted"/>
        <w:rPr>
          <w:rStyle w:val="Pun"/>
          <w:sz w:val="16"/>
          <w:szCs w:val="16"/>
        </w:rPr>
      </w:pPr>
      <w:r>
        <w:rPr>
          <w:rStyle w:val="Pun"/>
          <w:sz w:val="16"/>
          <w:szCs w:val="16"/>
        </w:rPr>
        <w:t>&lt;DatabaseTranslation frames="1 2 3 -1 -2 -3"&gt;</w:t>
      </w:r>
    </w:p>
    <w:p>
      <w:pPr>
        <w:pStyle w:val="HTMLPreformatted"/>
        <w:rPr>
          <w:rStyle w:val="Pun"/>
          <w:sz w:val="16"/>
          <w:szCs w:val="16"/>
        </w:rPr>
      </w:pPr>
      <w:r>
        <w:rPr>
          <w:rStyle w:val="Pun"/>
          <w:sz w:val="16"/>
          <w:szCs w:val="16"/>
        </w:rPr>
        <w:t xml:space="preserve">  </w:t>
      </w:r>
      <w:r>
        <w:rPr>
          <w:rStyle w:val="Pun"/>
          <w:sz w:val="16"/>
          <w:szCs w:val="16"/>
        </w:rPr>
        <w:t>&lt;TranslationTable id="TT_1" name="Standard"&gt;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value="FFLLSSSSYY**CC*WLLLLPPPPHHQQRRRRIIIMTTTTNNKKSSRRVVVVAAAADDEEGGGG"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value="http://www.ncbi.nlm.nih.gov/Taxonomy/taxonomyhome.html/index.cgi?chapter=cgencodes#SG1"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rStyle w:val="Pun"/>
          <w:sz w:val="16"/>
          <w:szCs w:val="16"/>
        </w:rPr>
      </w:pPr>
      <w:r>
        <w:rPr>
          <w:rStyle w:val="Pun"/>
          <w:sz w:val="16"/>
          <w:szCs w:val="16"/>
        </w:rPr>
        <w:t xml:space="preserve">  </w:t>
      </w:r>
      <w:r>
        <w:rPr>
          <w:rStyle w:val="Pun"/>
          <w:sz w:val="16"/>
          <w:szCs w:val="16"/>
        </w:rPr>
        <w:t>&lt;TranslationTable id="TT_2" name="Vertebrate Mitochondrial"&gt;</w:t>
      </w:r>
    </w:p>
    <w:p>
      <w:pPr>
        <w:pStyle w:val="HTMLPreformatted"/>
        <w:rPr>
          <w:rStyle w:val="Pun"/>
          <w:sz w:val="16"/>
          <w:szCs w:val="16"/>
        </w:rPr>
      </w:pPr>
      <w:r>
        <w:rPr>
          <w:rStyle w:val="Pun"/>
          <w:sz w:val="16"/>
          <w:szCs w:val="16"/>
        </w:rPr>
        <w:t xml:space="preserve">    </w:t>
      </w:r>
      <w:r>
        <w:rPr>
          <w:rStyle w:val="Pun"/>
          <w:sz w:val="16"/>
          <w:szCs w:val="16"/>
        </w:rPr>
        <w:t>&lt;cvParam accession="MS:1001025" name="translation table" cvRef="PSI-MS" value="FFLLSSSSYY**CCWWLLLLPPPPHHQQRRRRIIMMTTTTNNKKSS**VVVVAAAADDEEGGGG" /&gt;</w:t>
      </w:r>
    </w:p>
    <w:p>
      <w:pPr>
        <w:pStyle w:val="HTMLPreformatted"/>
        <w:rPr>
          <w:rStyle w:val="Pun"/>
          <w:sz w:val="16"/>
          <w:szCs w:val="16"/>
        </w:rPr>
      </w:pPr>
      <w:r>
        <w:rPr>
          <w:rStyle w:val="Pun"/>
          <w:sz w:val="16"/>
          <w:szCs w:val="16"/>
        </w:rPr>
        <w:t xml:space="preserve">    </w:t>
      </w:r>
      <w:r>
        <w:rPr>
          <w:rStyle w:val="Pun"/>
          <w:sz w:val="16"/>
          <w:szCs w:val="16"/>
        </w:rPr>
        <w:t>&lt;cvParam accession="MS:1001410" name="translation start codons" cvRef="PSI-MS" value="--------------------------------MMMM---------------M------------" /&gt;</w:t>
      </w:r>
    </w:p>
    <w:p>
      <w:pPr>
        <w:pStyle w:val="HTMLPreformatted"/>
        <w:rPr>
          <w:rStyle w:val="Pun"/>
          <w:sz w:val="16"/>
          <w:szCs w:val="16"/>
        </w:rPr>
      </w:pPr>
      <w:r>
        <w:rPr>
          <w:rStyle w:val="Pun"/>
          <w:sz w:val="16"/>
          <w:szCs w:val="16"/>
        </w:rPr>
        <w:t xml:space="preserve">    </w:t>
      </w:r>
      <w:r>
        <w:rPr>
          <w:rStyle w:val="Pun"/>
          <w:sz w:val="16"/>
          <w:szCs w:val="16"/>
        </w:rPr>
        <w:t>&lt;cvParam accession="MS:1001423" name="translation table description" cvRef="PSI-MS" value="http://www.ncbi.nlm.nih.gov/Taxonomy/taxonomyhome.html/index.cgi?chapter=cgencodes#SG2" /&gt;</w:t>
      </w:r>
    </w:p>
    <w:p>
      <w:pPr>
        <w:pStyle w:val="HTMLPreformatted"/>
        <w:rPr>
          <w:rStyle w:val="Pun"/>
          <w:sz w:val="16"/>
          <w:szCs w:val="16"/>
        </w:rPr>
      </w:pPr>
      <w:r>
        <w:rPr>
          <w:rStyle w:val="Pun"/>
          <w:sz w:val="16"/>
          <w:szCs w:val="16"/>
        </w:rPr>
        <w:t xml:space="preserve">  </w:t>
      </w:r>
      <w:r>
        <w:rPr>
          <w:rStyle w:val="Pun"/>
          <w:sz w:val="16"/>
          <w:szCs w:val="16"/>
        </w:rPr>
        <w:t>&lt;/TranslationTable&gt;</w:t>
      </w:r>
    </w:p>
    <w:p>
      <w:pPr>
        <w:pStyle w:val="HTMLPreformatted"/>
        <w:rPr>
          <w:sz w:val="16"/>
          <w:szCs w:val="16"/>
        </w:rPr>
      </w:pPr>
      <w:r>
        <w:rPr>
          <w:sz w:val="16"/>
          <w:szCs w:val="16"/>
        </w:rPr>
      </w:r>
    </w:p>
    <w:p>
      <w:pPr>
        <w:pStyle w:val="HTMLPreformatted"/>
        <w:rPr/>
      </w:pPr>
      <w:r>
        <w:rPr/>
      </w:r>
    </w:p>
    <w:p>
      <w:pPr>
        <w:pStyle w:val="Normal"/>
        <w:jc w:val="both"/>
        <w:rPr>
          <w:lang w:val="en-US"/>
        </w:rPr>
      </w:pPr>
      <w:r>
        <w:rPr>
          <w:lang w:val="en-US"/>
        </w:rPr>
        <w:t xml:space="preserve">The attribute “frames” specifies which frames are considered and one or more translation tables can be specified using CV parameters. The translation table is defined here: </w:t>
      </w:r>
      <w:r>
        <w:fldChar w:fldCharType="begin"/>
      </w:r>
      <w:r>
        <w:rPr>
          <w:rStyle w:val="InternetLink"/>
          <w:lang w:val="en-US"/>
        </w:rPr>
        <w:instrText> HYPERLINK "http://www.ncbi.nlm.nih.gov/IEB/ToolBox/SDKDOCS/SEQFEAT.HTML" \l "_Genetic_Codes:"</w:instrText>
      </w:r>
      <w:r>
        <w:rPr>
          <w:rStyle w:val="InternetLink"/>
          <w:lang w:val="en-US"/>
        </w:rPr>
        <w:fldChar w:fldCharType="separate"/>
      </w:r>
      <w:r>
        <w:rPr>
          <w:rStyle w:val="InternetLink"/>
          <w:lang w:val="en-US"/>
        </w:rPr>
        <w:t>http://www.ncbi.nlm.nih.gov/IEB/ToolBox/SDKDOCS/SEQFEAT.HTML#_Genetic_Codes:</w:t>
      </w:r>
      <w:r>
        <w:rPr>
          <w:rStyle w:val="InternetLink"/>
          <w:lang w:val="en-US"/>
        </w:rPr>
        <w:fldChar w:fldCharType="end"/>
      </w:r>
      <w:r>
        <w:rPr>
          <w:lang w:val="en-US"/>
        </w:rPr>
        <w:t xml:space="preserve"> </w:t>
      </w:r>
    </w:p>
    <w:p>
      <w:pPr>
        <w:pStyle w:val="Normal"/>
        <w:jc w:val="both"/>
        <w:rPr>
          <w:lang w:val="en-US"/>
        </w:rPr>
      </w:pPr>
      <w:r>
        <w:rPr>
          <w:lang w:val="en-US"/>
        </w:rPr>
      </w:r>
    </w:p>
    <w:p>
      <w:pPr>
        <w:pStyle w:val="Normal"/>
        <w:jc w:val="both"/>
        <w:rPr>
          <w:lang w:val="en-US"/>
        </w:rPr>
      </w:pPr>
      <w:r>
        <w:rPr>
          <w:lang w:val="en-US"/>
        </w:rPr>
        <w:t xml:space="preserve">"The genetic codes themselves are arrays of 64 amino acid codes. The index to the position in the array of the amino acid is derived from the codon by the following method: </w:t>
      </w:r>
    </w:p>
    <w:p>
      <w:pPr>
        <w:pStyle w:val="Normal"/>
        <w:jc w:val="both"/>
        <w:rPr>
          <w:lang w:val="en-US"/>
        </w:rPr>
      </w:pPr>
      <w:r>
        <w:rPr>
          <w:lang w:val="en-US"/>
        </w:rPr>
      </w:r>
    </w:p>
    <w:p>
      <w:pPr>
        <w:pStyle w:val="Normal"/>
        <w:jc w:val="both"/>
        <w:rPr>
          <w:lang w:val="en-US"/>
        </w:rPr>
      </w:pPr>
      <w:r>
        <w:rPr>
          <w:lang w:val="en-US"/>
        </w:rPr>
        <w:t xml:space="preserve">index = (base1 </w:t>
      </w:r>
      <w:r>
        <w:rPr>
          <w:rStyle w:val="Strong"/>
          <w:b w:val="false"/>
          <w:lang w:val="en-US"/>
        </w:rPr>
        <w:t>16) + (base2</w:t>
      </w:r>
      <w:r>
        <w:rPr>
          <w:rStyle w:val="Strong"/>
          <w:lang w:val="en-US"/>
        </w:rPr>
        <w:t xml:space="preserve"> </w:t>
      </w:r>
      <w:r>
        <w:rPr>
          <w:lang w:val="en-US"/>
        </w:rPr>
        <w:t>4) + (base3 1)</w:t>
      </w:r>
    </w:p>
    <w:p>
      <w:pPr>
        <w:pStyle w:val="Normal"/>
        <w:jc w:val="both"/>
        <w:rPr>
          <w:lang w:val="en-US"/>
        </w:rPr>
      </w:pPr>
      <w:r>
        <w:rPr>
          <w:lang w:val="en-US"/>
        </w:rPr>
        <w:t xml:space="preserve">where T=0, C=1, A=2, G=3” </w:t>
      </w:r>
    </w:p>
    <w:p>
      <w:pPr>
        <w:pStyle w:val="Normal"/>
        <w:jc w:val="both"/>
        <w:rPr>
          <w:lang w:val="en-US"/>
        </w:rPr>
      </w:pPr>
      <w:r>
        <w:rPr>
          <w:lang w:val="en-US"/>
        </w:rPr>
      </w:r>
    </w:p>
    <w:p>
      <w:pPr>
        <w:pStyle w:val="Normal"/>
        <w:jc w:val="both"/>
        <w:rPr>
          <w:lang w:val="en-US"/>
        </w:rPr>
      </w:pPr>
      <w:r>
        <w:rPr>
          <w:lang w:val="en-US"/>
        </w:rPr>
        <w:t>The same encoding technique is used to specify start codons. Alphabet names are prefixed with "s" (e.g. sncbieaa) to indicate start codon arrays. Each cell of a start codon array contains either the gap code ("-" for ncbieaa) or an amino acid code if it is valid to use the codon as a start codon. Currently all starts are set to code for methionine, since it has never been convincingly demonstrated that a protein can start with any other amino acid. However, if other amino acids are shown to be used as starts, this structure can easily accommodate that information.</w:t>
      </w:r>
    </w:p>
    <w:p>
      <w:pPr>
        <w:pStyle w:val="Normal"/>
        <w:jc w:val="both"/>
        <w:rPr>
          <w:lang w:val="en-US"/>
        </w:rPr>
      </w:pPr>
      <w:r>
        <w:rPr>
          <w:lang w:val="en-US"/>
        </w:rPr>
      </w:r>
    </w:p>
    <w:p>
      <w:pPr>
        <w:pStyle w:val="Normal"/>
        <w:jc w:val="both"/>
        <w:rPr>
          <w:lang w:val="en-US"/>
        </w:rPr>
      </w:pPr>
      <w:r>
        <w:rPr>
          <w:lang w:val="en-US"/>
        </w:rPr>
        <w:t>For each peptide, the frame and translation table should be specified in the &lt;PeptideEvidence&gt; element:</w:t>
      </w:r>
    </w:p>
    <w:p>
      <w:pPr>
        <w:pStyle w:val="Normal"/>
        <w:rPr>
          <w:rFonts w:ascii="Courier New" w:hAnsi="Courier New" w:cs="Courier New"/>
          <w:sz w:val="16"/>
          <w:szCs w:val="16"/>
          <w:lang w:val="en-US"/>
        </w:rPr>
      </w:pPr>
      <w:r>
        <w:rPr>
          <w:rFonts w:cs="Courier New" w:ascii="Courier New" w:hAnsi="Courier New"/>
          <w:sz w:val="16"/>
          <w:szCs w:val="16"/>
          <w:lang w:val="en-US"/>
        </w:rPr>
        <w:t>&lt;PeptideEvidence id=”1” TranslationTable_ref="TT_1" frame="1" /&gt;</w:t>
      </w:r>
    </w:p>
    <w:p>
      <w:pPr>
        <w:pStyle w:val="Normal"/>
        <w:rPr>
          <w:lang w:val="en-US"/>
        </w:rPr>
      </w:pPr>
      <w:r>
        <w:rPr>
          <w:lang w:val="en-US"/>
        </w:rPr>
      </w:r>
    </w:p>
    <w:p>
      <w:pPr>
        <w:pStyle w:val="Heading2"/>
        <w:ind w:left="0" w:hanging="0"/>
        <w:rPr/>
      </w:pPr>
      <w:bookmarkStart w:id="372" w:name="__RefHeading___Toc37638_832650626"/>
      <w:bookmarkStart w:id="373" w:name="_Toc477259916"/>
      <w:bookmarkStart w:id="374" w:name="_Ref217103909"/>
      <w:bookmarkEnd w:id="372"/>
      <w:r>
        <w:rPr/>
        <w:t xml:space="preserve">Reporting </w:t>
      </w:r>
      <w:bookmarkEnd w:id="374"/>
      <w:r>
        <w:rPr/>
        <w:t>peptide and protein identifications passing a significance threshold</w:t>
      </w:r>
      <w:bookmarkEnd w:id="373"/>
    </w:p>
    <w:p>
      <w:pPr>
        <w:pStyle w:val="Normal"/>
        <w:jc w:val="both"/>
        <w:rPr>
          <w:lang w:val="en-US"/>
        </w:rPr>
      </w:pPr>
      <w:r>
        <w:rPr>
          <w:lang w:val="en-US"/>
        </w:rPr>
        <w:t xml:space="preserve">The elements &lt;SpectrumIdentificationItem&gt; and &lt;ProteinDetectionHypothesis&gt; have a mandatory Boolean attribute </w:t>
      </w:r>
      <w:r>
        <w:rPr>
          <w:i/>
          <w:lang w:val="en-US"/>
        </w:rPr>
        <w:t>passThreshold</w:t>
      </w:r>
      <w:r>
        <w:rPr>
          <w:lang w:val="en-US"/>
        </w:rPr>
        <w:t xml:space="preserve"> that allows a file producer to indicate that an identification has passed a given threshold or that it has been manually validated. 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 Thresholds for peptide-spectrum matches or for protein identification should be encoded as instances of &lt;cvParam&gt; within &lt;SpectrumDetectionProtocol&gt; or &lt;ProteinDetectionProtocol&gt;</w:t>
      </w:r>
      <w:ins w:id="774" w:author="Colin Combe" w:date="2023-05-18T09:09:00Z">
        <w:r>
          <w:rPr>
            <w:lang w:val="en-US"/>
          </w:rPr>
          <w:t>,</w:t>
        </w:r>
      </w:ins>
      <w:r>
        <w:rPr>
          <w:lang w:val="en-US"/>
        </w:rPr>
        <w:t xml:space="preserve"> </w:t>
      </w:r>
      <w:ins w:id="775" w:author="Colin Combe" w:date="2023-05-18T09:07:00Z">
        <w:r>
          <w:rPr>
            <w:lang w:val="en-US"/>
          </w:rPr>
          <w:t xml:space="preserve">respectively, </w:t>
        </w:r>
      </w:ins>
      <w:r>
        <w:rPr>
          <w:lang w:val="en-US"/>
        </w:rPr>
        <w:t>as follows. If the file producer does not want to indicate that a threshold has been set, all identifications MUST have passThreshold = “true” and the “no threshold” CV term should be given within the protocols.</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&lt;SpectrumIdentificationProtocol id="SIP" AnalysisSoftware_ref="AS_mascot_server"&gt;</w:t>
      </w:r>
    </w:p>
    <w:p>
      <w:pPr>
        <w:pStyle w:val="Normal"/>
        <w:rPr>
          <w:rFonts w:ascii="Courier New" w:hAnsi="Courier New" w:cs="Courier New"/>
          <w:sz w:val="16"/>
          <w:szCs w:val="16"/>
          <w:lang w:val="en-US"/>
        </w:rPr>
      </w:pPr>
      <w:r>
        <w:rPr>
          <w:rFonts w:cs="Courier New" w:ascii="Courier New" w:hAnsi="Courier New"/>
          <w:sz w:val="16"/>
          <w:szCs w:val="16"/>
          <w:lang w:val="en-US"/>
        </w:rPr>
        <w:tab/>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br/>
        <w:t xml:space="preserve">     &lt;cvParam accession="MS:1001316" name="mascot:SigThreshold" cvRef="PSI-MS" value="0.05"/&gt;</w:t>
        <w:br/>
        <w:t xml:space="preserve">   &lt;/Threshold&gt;</w:t>
      </w:r>
    </w:p>
    <w:p>
      <w:pPr>
        <w:pStyle w:val="Normal"/>
        <w:rPr>
          <w:lang w:val="en-US"/>
        </w:rPr>
      </w:pPr>
      <w:r>
        <w:rPr>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&lt;ProteinDetectionProtocol id="PDP_MascotParser_1"  AnalysisSoftware_ref="AS_mascot_parser"&gt;  </w:t>
      </w:r>
    </w:p>
    <w:p>
      <w:pPr>
        <w:pStyle w:val="Normal"/>
        <w:ind w:firstLine="720"/>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&lt;Threshold&gt;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accession="MS:1001316" name="mascot:SigThreshold" cvRef="PSI-MS" value="0.05"/&gt;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 xml:space="preserve">&lt;/Threshold&gt; </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p>
    <w:p>
      <w:pPr>
        <w:pStyle w:val="Normal"/>
        <w:jc w:val="both"/>
        <w:rPr>
          <w:lang w:val="en-US"/>
        </w:rPr>
      </w:pPr>
      <w:r>
        <w:rPr>
          <w:lang w:val="en-US"/>
        </w:rPr>
        <w:t>The reporting of significance thresholds at the PSM and peptide level (mzIdentML 1.2) is explained in section 5.</w:t>
      </w:r>
      <w:del w:id="776" w:author="Colin Combe" w:date="2023-01-25T16:15:00Z">
        <w:r>
          <w:rPr>
            <w:lang w:val="en-US"/>
          </w:rPr>
          <w:delText>3</w:delText>
        </w:r>
      </w:del>
      <w:ins w:id="777" w:author="Colin Combe" w:date="2023-01-25T16:15:00Z">
        <w:r>
          <w:rPr>
            <w:lang w:val="en-US"/>
          </w:rPr>
          <w:t>2</w:t>
        </w:r>
      </w:ins>
      <w:r>
        <w:rPr>
          <w:lang w:val="en-US"/>
        </w:rPr>
        <w:t>.</w:t>
      </w:r>
      <w:del w:id="778" w:author="Colin Combe" w:date="2023-01-25T16:15:00Z">
        <w:r>
          <w:rPr>
            <w:lang w:val="en-US"/>
          </w:rPr>
          <w:delText>3</w:delText>
        </w:r>
      </w:del>
      <w:ins w:id="779" w:author="Colin Combe" w:date="2023-01-25T16:15:00Z">
        <w:r>
          <w:rPr>
            <w:lang w:val="en-US"/>
          </w:rPr>
          <w:t>7</w:t>
        </w:r>
      </w:ins>
      <w:r>
        <w:rPr>
          <w:lang w:val="en-US"/>
        </w:rPr>
        <w:t>. Reporting of threshold for modification position (also mzIdentML 1.2) is explained in section 5.</w:t>
      </w:r>
      <w:del w:id="780" w:author="Colin Combe" w:date="2023-01-25T16:15:00Z">
        <w:r>
          <w:rPr>
            <w:lang w:val="en-US"/>
          </w:rPr>
          <w:delText>3</w:delText>
        </w:r>
      </w:del>
      <w:ins w:id="781" w:author="Colin Combe" w:date="2023-01-25T16:15:00Z">
        <w:r>
          <w:rPr>
            <w:lang w:val="en-US"/>
          </w:rPr>
          <w:t>2</w:t>
        </w:r>
      </w:ins>
      <w:r>
        <w:rPr>
          <w:lang w:val="en-US"/>
        </w:rPr>
        <w:t>.</w:t>
      </w:r>
      <w:del w:id="782" w:author="Colin Combe" w:date="2023-01-25T16:15:00Z">
        <w:r>
          <w:rPr>
            <w:lang w:val="en-US"/>
          </w:rPr>
          <w:delText>4</w:delText>
        </w:r>
      </w:del>
      <w:ins w:id="783" w:author="Colin Combe" w:date="2023-01-25T16:15:00Z">
        <w:r>
          <w:rPr>
            <w:lang w:val="en-US"/>
          </w:rPr>
          <w:t>8</w:t>
        </w:r>
      </w:ins>
      <w:r>
        <w:rPr>
          <w:lang w:val="en-US"/>
        </w:rPr>
        <w:t>.</w:t>
      </w:r>
    </w:p>
    <w:p>
      <w:pPr>
        <w:pStyle w:val="Normal"/>
        <w:jc w:val="both"/>
        <w:rPr>
          <w:lang w:val="en-US"/>
        </w:rPr>
      </w:pPr>
      <w:r>
        <w:rPr>
          <w:lang w:val="en-US"/>
        </w:rPr>
        <w:tab/>
      </w:r>
    </w:p>
    <w:p>
      <w:pPr>
        <w:pStyle w:val="Heading2"/>
        <w:ind w:left="0" w:hanging="0"/>
        <w:jc w:val="both"/>
        <w:rPr/>
      </w:pPr>
      <w:bookmarkStart w:id="375" w:name="__RefHeading___Toc37640_832650626"/>
      <w:bookmarkStart w:id="376" w:name="_Toc477259917"/>
      <w:bookmarkStart w:id="377" w:name="_Ref211669116"/>
      <w:bookmarkEnd w:id="375"/>
      <w:r>
        <w:rPr/>
        <w:t>Using decoy databases to set different thresholds of false discovery rate</w:t>
      </w:r>
      <w:bookmarkEnd w:id="376"/>
      <w:bookmarkEnd w:id="377"/>
    </w:p>
    <w:p>
      <w:pPr>
        <w:pStyle w:val="Normal"/>
        <w:jc w:val="both"/>
        <w:rPr>
          <w:lang w:val="en-US"/>
        </w:rPr>
      </w:pPr>
      <w:r>
        <w:rPr>
          <w:lang w:val="en-US"/>
        </w:rPr>
        <w:t xml:space="preserve">mzIdentML supports the reporting of searches against decoy databases, constructed and searched using many of the currently known methods. A &lt;SpectrumIdentificationItem&gt; can be marked as matching a decoy peptide using the </w:t>
      </w:r>
      <w:r>
        <w:rPr>
          <w:i/>
          <w:lang w:val="en-US"/>
        </w:rPr>
        <w:t>isDecoy</w:t>
      </w:r>
      <w:r>
        <w:rPr>
          <w:lang w:val="en-US"/>
        </w:rPr>
        <w:t xml:space="preserve"> attribute of the referenced &lt;PeptideEvidence&gt; element, thus allowing the false discovery rate to be calculated across an entire file. The </w:t>
      </w:r>
      <w:r>
        <w:rPr>
          <w:i/>
          <w:lang w:val="en-US"/>
        </w:rPr>
        <w:t>DBSequence_Ref</w:t>
      </w:r>
      <w:r>
        <w:rPr>
          <w:lang w:val="en-US"/>
        </w:rPr>
        <w:t xml:space="preserve"> references the decoy protein record.</w:t>
      </w:r>
    </w:p>
    <w:p>
      <w:pPr>
        <w:pStyle w:val="Normal"/>
        <w:jc w:val="both"/>
        <w:rPr>
          <w:lang w:val="en-US"/>
        </w:rPr>
      </w:pPr>
      <w:r>
        <w:rPr>
          <w:lang w:val="en-US"/>
        </w:rPr>
      </w:r>
    </w:p>
    <w:p>
      <w:pPr>
        <w:pStyle w:val="Normal"/>
        <w:jc w:val="both"/>
        <w:rPr>
          <w:lang w:val="en-US"/>
        </w:rPr>
      </w:pPr>
      <w:r>
        <w:rPr>
          <w:lang w:val="en-US"/>
        </w:rPr>
        <w:t xml:space="preserve">Implementers of the format SHOULD report the peptide identifications that pass the threshold they wish to communicate to a consumer of the data. For example, a threshold could be set by p-value, false discovery rate, by a native search engine score (or a more complex system documented with CV terms in &lt;Threshold&gt;), and those peptides reported (passing the threshold) are used to determine which proteins have been detected. 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 </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&lt;SearchDatabase location="/localdirectory/18.E_coli_K12_edit.fasta" id="K12_nosignal" name="K12" numDatabaseSequences="9376" releaseDate="01-2008-08-2008" version="1.0" &gt;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accession="MS:1001348" name="FASTA format"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&lt;/FileFormat&gt;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ab/>
        <w:t>&lt;userParam name="18.E_coli_K12_edit.fasta" /&gt;</w:t>
      </w:r>
    </w:p>
    <w:p>
      <w:pPr>
        <w:pStyle w:val="Normal"/>
        <w:rPr>
          <w:rFonts w:ascii="Courier New" w:hAnsi="Courier New" w:cs="Courier New"/>
          <w:sz w:val="16"/>
          <w:szCs w:val="16"/>
          <w:lang w:val="en-US"/>
        </w:rPr>
      </w:pPr>
      <w:r>
        <w:rPr>
          <w:rFonts w:cs="Courier New" w:ascii="Courier New" w:hAnsi="Courier New"/>
          <w:sz w:val="16"/>
          <w:szCs w:val="16"/>
          <w:lang w:val="en-US"/>
        </w:rPr>
        <w:tab/>
        <w:t>&lt;/DatabaseName&gt;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accession="MS:1001197" name="</w:t>
      </w:r>
      <w:r>
        <w:rPr>
          <w:rFonts w:cs="Courier New" w:ascii="Courier New" w:hAnsi="Courier New"/>
          <w:b/>
          <w:sz w:val="16"/>
          <w:szCs w:val="16"/>
          <w:lang w:val="en-US"/>
        </w:rPr>
        <w:t>DB composition target+decoy</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accession="MS:1001283" name="</w:t>
      </w:r>
      <w:r>
        <w:rPr>
          <w:rFonts w:cs="Courier New" w:ascii="Courier New" w:hAnsi="Courier New"/>
          <w:b/>
          <w:sz w:val="16"/>
          <w:szCs w:val="16"/>
          <w:lang w:val="en-US"/>
        </w:rPr>
        <w:t>decoy DB accession regexp</w:t>
      </w:r>
      <w:r>
        <w:rPr>
          <w:rFonts w:cs="Courier New" w:ascii="Courier New" w:hAnsi="Courier New"/>
          <w:sz w:val="16"/>
          <w:szCs w:val="16"/>
          <w:lang w:val="en-US"/>
        </w:rPr>
        <w:t>" value="</w:t>
      </w:r>
      <w:r>
        <w:rPr>
          <w:rFonts w:cs="Courier New" w:ascii="Courier New" w:hAnsi="Courier New"/>
          <w:b/>
          <w:sz w:val="16"/>
          <w:szCs w:val="16"/>
          <w:lang w:val="en-US"/>
        </w:rPr>
        <w:t>Rnd</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ab/>
        <w:t>&lt;cvParam accession="MS:1001195" name="</w:t>
      </w:r>
      <w:r>
        <w:rPr>
          <w:rFonts w:cs="Courier New" w:ascii="Courier New" w:hAnsi="Courier New"/>
          <w:b/>
          <w:sz w:val="16"/>
          <w:szCs w:val="16"/>
          <w:lang w:val="en-US"/>
        </w:rPr>
        <w:t>decoy DB type reverse</w:t>
      </w:r>
      <w:r>
        <w:rPr>
          <w:rFonts w:cs="Courier New" w:ascii="Courier New" w:hAnsi="Courier New"/>
          <w:sz w:val="16"/>
          <w:szCs w:val="16"/>
          <w:lang w:val="en-US"/>
        </w:rPr>
        <w:t>" cvRef="PSI-MS"/&gt;</w:t>
      </w:r>
    </w:p>
    <w:p>
      <w:pPr>
        <w:pStyle w:val="Normal"/>
        <w:rPr>
          <w:rFonts w:ascii="Courier New" w:hAnsi="Courier New" w:cs="Courier New"/>
          <w:sz w:val="16"/>
          <w:szCs w:val="16"/>
          <w:lang w:val="en-US"/>
        </w:rPr>
      </w:pPr>
      <w:r>
        <w:rPr>
          <w:rFonts w:cs="Courier New" w:ascii="Courier New" w:hAnsi="Courier New"/>
          <w:sz w:val="16"/>
          <w:szCs w:val="16"/>
          <w:lang w:val="en-US"/>
        </w:rPr>
        <w:t>&lt;/SearchDatabase&gt;</w:t>
      </w:r>
    </w:p>
    <w:p>
      <w:pPr>
        <w:pStyle w:val="Normal"/>
        <w:rPr>
          <w:lang w:val="en-US"/>
          <w:ins w:id="785" w:author="Colin Combe" w:date="2023-01-25T16:28:00Z"/>
        </w:rPr>
      </w:pPr>
      <w:ins w:id="784" w:author="Colin Combe" w:date="2023-01-25T16:28:00Z">
        <w:r>
          <w:rPr>
            <w:lang w:val="en-US"/>
          </w:rPr>
        </w:r>
      </w:ins>
    </w:p>
    <w:p>
      <w:pPr>
        <w:pStyle w:val="Normal"/>
        <w:rPr>
          <w:rFonts w:ascii="Courier New" w:hAnsi="Courier New" w:cs="Courier New"/>
          <w:sz w:val="16"/>
          <w:szCs w:val="16"/>
          <w:lang w:val="en-US"/>
          <w:ins w:id="787" w:author="Colin Combe" w:date="2023-01-25T16:28:00Z"/>
        </w:rPr>
      </w:pPr>
      <w:ins w:id="786" w:author="Colin Combe" w:date="2023-01-25T16:28:00Z">
        <w:commentRangeStart w:id="29"/>
        <w:r>
          <w:rPr>
            <w:rFonts w:cs="Courier New" w:ascii="Courier New" w:hAnsi="Courier New"/>
            <w:sz w:val="16"/>
            <w:szCs w:val="16"/>
            <w:lang w:val="en-US"/>
          </w:rPr>
          <w:t>&lt;PeptideEvidence isDecoy="true" post="D" pre="K" end="404"</w:t>
          <w:br/>
          <w:t xml:space="preserve">                start="392" peptide_ref="HAVGGRYSSLLCK__57.0215@C$403;_"</w:t>
          <w:br/>
          <w:t xml:space="preserve">                dBSequence_ref="dbseq_REV_psu|NC_LIV_113200" id="PE6_2_4"/&gt;</w:t>
        </w:r>
      </w:ins>
      <w:commentRangeEnd w:id="29"/>
      <w:r>
        <w:commentReference w:id="29"/>
      </w:r>
      <w:r>
        <w:rPr>
          <w:rFonts w:cs="Courier New" w:ascii="Courier New" w:hAnsi="Courier New"/>
          <w:sz w:val="16"/>
          <w:szCs w:val="16"/>
          <w:lang w:val="en-US"/>
        </w:rPr>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&lt;SpectrumIdentificationItem passThreshold="false" rank="1"</w:t>
        <w:br/>
        <w:t xml:space="preserve">                        peptide_ref="HAVGGRYSSLLCK__57.0215@C$403;_"</w:t>
        <w:br/>
        <w:t xml:space="preserve">                        experimentalMassToCharge="1448.756" chargeState="2" id="SII_6_1"&gt;</w:t>
        <w:br/>
        <w:t xml:space="preserve">                        &lt;PeptideEvidenceRef peptideEvidence_ref="PE6_2_4"/&gt;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del w:id="788" w:author="Colin Combe" w:date="2023-01-25T16:28:00Z">
        <w:r>
          <w:rPr>
            <w:rFonts w:cs="Courier New" w:ascii="Courier New" w:hAnsi="Courier New"/>
            <w:sz w:val="16"/>
            <w:szCs w:val="16"/>
            <w:lang w:val="en-US"/>
          </w:rPr>
          <w:delText>&lt;PeptideEvidence isDecoy="true" post="D" pre="K" end="404"</w:delText>
          <w:br/>
          <w:delText xml:space="preserve">                start="392" peptide_ref="HAVGGRYSSLLCK__57.0215@C$403;_"</w:delText>
          <w:br/>
          <w:delText xml:space="preserve">                dBSequence_ref="dbseq_REV_psu|NC_LIV_113200" id="PE6_2_4"/&gt;</w:delText>
        </w:r>
      </w:del>
      <w:r>
        <w:rPr>
          <w:rFonts w:cs="Courier New" w:ascii="Courier New" w:hAnsi="Courier New"/>
          <w:sz w:val="16"/>
          <w:szCs w:val="16"/>
          <w:lang w:val="en-US"/>
        </w:rPr>
        <w:tab/>
      </w:r>
    </w:p>
    <w:p>
      <w:pPr>
        <w:pStyle w:val="Normal"/>
        <w:rPr>
          <w:rFonts w:ascii="Courier New" w:hAnsi="Courier New" w:cs="Courier New"/>
          <w:sz w:val="16"/>
          <w:szCs w:val="16"/>
          <w:lang w:val="en-US"/>
        </w:rPr>
      </w:pPr>
      <w:r>
        <w:rPr>
          <w:rFonts w:cs="Courier New" w:ascii="Courier New" w:hAnsi="Courier New"/>
          <w:sz w:val="16"/>
          <w:szCs w:val="16"/>
          <w:lang w:val="en-US"/>
        </w:rPr>
        <w:tab/>
        <w:tab/>
        <w:t>&lt;cvParam accession="MS:1001329" name="OMSSA:pvalue" cvRef="PSI-MS"  value="0.00073351" /&gt;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&lt;/SpectrumIdentificationItem&gt;</w:t>
      </w:r>
    </w:p>
    <w:p>
      <w:pPr>
        <w:pStyle w:val="Normal"/>
        <w:rPr>
          <w:lang w:val="en-US"/>
        </w:rPr>
      </w:pPr>
      <w:r>
        <w:rPr>
          <w:lang w:val="en-US"/>
        </w:rPr>
      </w:r>
    </w:p>
    <w:p>
      <w:pPr>
        <w:pStyle w:val="Heading2"/>
        <w:ind w:left="0" w:hanging="0"/>
        <w:jc w:val="both"/>
        <w:rPr/>
      </w:pPr>
      <w:bookmarkStart w:id="378" w:name="__RefHeading___Toc37642_832650626"/>
      <w:bookmarkStart w:id="379" w:name="_Toc477259918"/>
      <w:bookmarkEnd w:id="378"/>
      <w:r>
        <w:rPr/>
        <w:t>Database Filter</w:t>
      </w:r>
      <w:bookmarkEnd w:id="379"/>
    </w:p>
    <w:p>
      <w:pPr>
        <w:pStyle w:val="Normal"/>
        <w:jc w:val="both"/>
        <w:rPr>
          <w:lang w:val="en-US"/>
        </w:rPr>
      </w:pPr>
      <w:r>
        <w:rPr>
          <w:lang w:val="en-US"/>
        </w:rPr>
        <w:t xml:space="preserve">The format can specify that a sequence database has been filtered, for example based on pI, protein mass, taxonomy or even a set of accession numbers for a second pass search. For example, all animals except mice would be encoded as (NCBI:33208 is metazoa, NCBI:10090 is </w:t>
      </w:r>
      <w:r>
        <w:rPr>
          <w:i/>
          <w:lang w:val="en-US"/>
        </w:rPr>
        <w:t>Mus musculus</w:t>
      </w:r>
      <w:r>
        <w:rPr>
          <w:lang w:val="en-US"/>
        </w:rPr>
        <w:t xml:space="preserve">): </w:t>
      </w:r>
    </w:p>
    <w:p>
      <w:pPr>
        <w:pStyle w:val="Normal"/>
        <w:rPr>
          <w:rStyle w:val="Pln"/>
          <w:rFonts w:ascii="Courier New" w:hAnsi="Courier New" w:cs="Helvetica"/>
          <w:sz w:val="18"/>
          <w:lang w:val="en-US"/>
        </w:rPr>
      </w:pPr>
      <w:r>
        <w:rPr>
          <w:rFonts w:cs="Helvetica" w:ascii="Courier New" w:hAnsi="Courier New"/>
          <w:sz w:val="18"/>
          <w:lang w:val="en-US"/>
        </w:rPr>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accession="MS:1001020" name="DB filter taxonomy" cvRef="PSI-MS" /&gt;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&lt;/FilterType&gt;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value="33208"/&gt;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&lt;/Include&gt;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&lt;cvParam accession="MS:1001467" name="taxonomy: NCBI TaxID" cvRef="PSI-MS" value="10090"/&gt;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&lt;/Exclude&gt;</w:t>
      </w:r>
    </w:p>
    <w:p>
      <w:pPr>
        <w:pStyle w:val="Normal"/>
        <w:rPr>
          <w:rFonts w:ascii="Courier New" w:hAnsi="Courier New" w:cs="Helvetica"/>
          <w:sz w:val="16"/>
          <w:szCs w:val="16"/>
          <w:lang w:val="en-US"/>
        </w:rPr>
      </w:pPr>
      <w:r>
        <w:rPr>
          <w:rFonts w:cs="Helvetica" w:ascii="Courier New" w:hAnsi="Courier New"/>
          <w:sz w:val="16"/>
          <w:szCs w:val="16"/>
          <w:lang w:val="en-US"/>
        </w:rPr>
        <w:t xml:space="preserve">   </w:t>
      </w:r>
      <w:r>
        <w:rPr>
          <w:rFonts w:cs="Helvetica" w:ascii="Courier New" w:hAnsi="Courier New"/>
          <w:sz w:val="16"/>
          <w:szCs w:val="16"/>
          <w:lang w:val="en-US"/>
        </w:rPr>
        <w:t>&lt;/Filter&gt;</w:t>
      </w:r>
    </w:p>
    <w:p>
      <w:pPr>
        <w:pStyle w:val="Normal"/>
        <w:rPr>
          <w:rFonts w:ascii="Courier New" w:hAnsi="Courier New" w:cs="Helvetica"/>
          <w:sz w:val="16"/>
          <w:szCs w:val="16"/>
          <w:lang w:val="en-US"/>
        </w:rPr>
      </w:pPr>
      <w:r>
        <w:rPr>
          <w:rFonts w:cs="Helvetica" w:ascii="Courier New" w:hAnsi="Courier New"/>
          <w:sz w:val="16"/>
          <w:szCs w:val="16"/>
          <w:lang w:val="en-US"/>
        </w:rPr>
        <w:t>&lt;/DatabaseFilters&gt;</w:t>
      </w:r>
    </w:p>
    <w:p>
      <w:pPr>
        <w:pStyle w:val="Normal"/>
        <w:rPr>
          <w:lang w:val="en-US"/>
        </w:rPr>
      </w:pPr>
      <w:r>
        <w:rPr>
          <w:lang w:val="en-US"/>
        </w:rPr>
      </w:r>
    </w:p>
    <w:p>
      <w:pPr>
        <w:pStyle w:val="Heading2"/>
        <w:ind w:left="0" w:hanging="0"/>
        <w:jc w:val="both"/>
        <w:rPr/>
      </w:pPr>
      <w:bookmarkStart w:id="380" w:name="__RefHeading___Toc37644_832650626"/>
      <w:bookmarkStart w:id="381" w:name="_Toc477259919"/>
      <w:bookmarkEnd w:id="380"/>
      <w:r>
        <w:rPr/>
        <w:t>Types of parameters and values</w:t>
      </w:r>
      <w:bookmarkEnd w:id="381"/>
    </w:p>
    <w:p>
      <w:pPr>
        <w:pStyle w:val="Normal"/>
        <w:jc w:val="both"/>
        <w:rPr>
          <w:lang w:val="en-US"/>
        </w:rPr>
      </w:pPr>
      <w:r>
        <w:rPr>
          <w:lang w:val="en-US"/>
        </w:rPr>
        <w:t xml:space="preserve">There are several types for parameters that are used in the schema: </w:t>
      </w:r>
    </w:p>
    <w:p>
      <w:pPr>
        <w:pStyle w:val="Normal"/>
        <w:jc w:val="both"/>
        <w:rPr>
          <w:lang w:val="en-US"/>
        </w:rPr>
      </w:pPr>
      <w:r>
        <w:rPr>
          <w:lang w:val="en-US"/>
        </w:rPr>
      </w:r>
    </w:p>
    <w:p>
      <w:pPr>
        <w:pStyle w:val="Normal"/>
        <w:jc w:val="both"/>
        <w:rPr>
          <w:lang w:val="en-US"/>
        </w:rPr>
      </w:pPr>
      <w:r>
        <w:rPr>
          <w:lang w:val="en-US"/>
        </w:rPr>
        <w:t>&lt;ParamListType&gt;: A list (i.e. unbounded number) of &lt;ParamGroup&gt; elements.</w:t>
      </w:r>
    </w:p>
    <w:p>
      <w:pPr>
        <w:pStyle w:val="Normal"/>
        <w:jc w:val="both"/>
        <w:rPr>
          <w:lang w:val="en-US"/>
        </w:rPr>
      </w:pPr>
      <w:r>
        <w:rPr>
          <w:lang w:val="en-US"/>
        </w:rPr>
        <w:t>&lt;ParamGroup&gt;: A choice between &lt;cvParam&gt; or &lt;userParam&gt; elements.</w:t>
      </w:r>
    </w:p>
    <w:p>
      <w:pPr>
        <w:pStyle w:val="Normal"/>
        <w:jc w:val="both"/>
        <w:rPr>
          <w:lang w:val="en-US"/>
        </w:rPr>
      </w:pPr>
      <w:r>
        <w:rPr>
          <w:lang w:val="en-US"/>
        </w:rPr>
      </w:r>
    </w:p>
    <w:p>
      <w:pPr>
        <w:pStyle w:val="Normal"/>
        <w:jc w:val="both"/>
        <w:rPr>
          <w:lang w:val="en-US"/>
        </w:rPr>
      </w:pPr>
      <w:r>
        <w:rPr>
          <w:lang w:val="en-US"/>
        </w:rPr>
        <w:t xml:space="preserve">&lt;ParamType&gt;: A single reference to &lt;ParamGroup&gt;, which allows a choice between either &lt;cvParam&gt; or &lt;userParam&gt; elements at the specified point in the schema. </w:t>
      </w:r>
    </w:p>
    <w:p>
      <w:pPr>
        <w:pStyle w:val="Normal"/>
        <w:jc w:val="both"/>
        <w:rPr>
          <w:lang w:val="en-US"/>
        </w:rPr>
      </w:pPr>
      <w:r>
        <w:rPr>
          <w:lang w:val="en-US"/>
        </w:rPr>
        <w:t xml:space="preserve">&lt;cvParamType&gt;: A single entry from an ontology or a CV. Attributes: </w:t>
      </w:r>
      <w:r>
        <w:rPr>
          <w:i/>
          <w:lang w:val="en-US"/>
        </w:rPr>
        <w:t>accession</w:t>
      </w:r>
      <w:r>
        <w:rPr>
          <w:lang w:val="en-US"/>
        </w:rPr>
        <w:t xml:space="preserve">, </w:t>
      </w:r>
      <w:r>
        <w:rPr>
          <w:i/>
          <w:lang w:val="en-US"/>
        </w:rPr>
        <w:t>cvRef</w:t>
      </w:r>
      <w:r>
        <w:rPr>
          <w:lang w:val="en-US"/>
        </w:rPr>
        <w:t xml:space="preserve">,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t xml:space="preserve">&lt;userParamType&gt;: A single user-defined parameter. Attributes: </w:t>
      </w:r>
      <w:r>
        <w:rPr>
          <w:i/>
          <w:lang w:val="en-US"/>
        </w:rPr>
        <w:t>name</w:t>
      </w:r>
      <w:r>
        <w:rPr>
          <w:lang w:val="en-US"/>
        </w:rPr>
        <w:t xml:space="preserve">, </w:t>
      </w:r>
      <w:r>
        <w:rPr>
          <w:i/>
          <w:lang w:val="en-US"/>
        </w:rPr>
        <w:t>value</w:t>
      </w:r>
      <w:r>
        <w:rPr>
          <w:lang w:val="en-US"/>
        </w:rPr>
        <w:t xml:space="preserve">, </w:t>
      </w:r>
      <w:r>
        <w:rPr>
          <w:i/>
          <w:lang w:val="en-US"/>
        </w:rPr>
        <w:t>unitAccession</w:t>
      </w:r>
      <w:r>
        <w:rPr>
          <w:lang w:val="en-US"/>
        </w:rPr>
        <w:t xml:space="preserve">, </w:t>
      </w:r>
      <w:r>
        <w:rPr>
          <w:i/>
          <w:lang w:val="en-US"/>
        </w:rPr>
        <w:t>unitName</w:t>
      </w:r>
      <w:r>
        <w:rPr>
          <w:lang w:val="en-US"/>
        </w:rPr>
        <w:t xml:space="preserve">, </w:t>
      </w:r>
      <w:r>
        <w:rPr>
          <w:i/>
          <w:lang w:val="en-US"/>
        </w:rPr>
        <w:t>unitCvRef</w:t>
      </w:r>
      <w:r>
        <w:rPr>
          <w:lang w:val="en-US"/>
        </w:rPr>
        <w:t xml:space="preserve">. </w:t>
      </w:r>
    </w:p>
    <w:p>
      <w:pPr>
        <w:pStyle w:val="Normal"/>
        <w:jc w:val="both"/>
        <w:rPr>
          <w:lang w:val="en-US"/>
        </w:rPr>
      </w:pPr>
      <w:r>
        <w:rPr>
          <w:lang w:val="en-US"/>
        </w:rPr>
      </w:r>
    </w:p>
    <w:p>
      <w:pPr>
        <w:pStyle w:val="Heading2"/>
        <w:ind w:left="0" w:hanging="0"/>
        <w:jc w:val="both"/>
        <w:rPr/>
      </w:pPr>
      <w:bookmarkStart w:id="382" w:name="__RefHeading___Toc37646_832650626"/>
      <w:bookmarkStart w:id="383" w:name="_Toc477259920"/>
      <w:bookmarkEnd w:id="382"/>
      <w:r>
        <w:rPr/>
        <w:t>Reporting fragmentation ions</w:t>
      </w:r>
      <w:bookmarkEnd w:id="383"/>
    </w:p>
    <w:p>
      <w:pPr>
        <w:pStyle w:val="Normal"/>
        <w:jc w:val="both"/>
        <w:rPr>
          <w:lang w:val="en-US"/>
        </w:rPr>
      </w:pPr>
      <w:r>
        <w:rPr>
          <w:lang w:val="en-US"/>
        </w:rPr>
        <w:t xml:space="preserve">mzIdentML employs an array type structure to support the reporting of ion types identified in an MS/MS analysis, coupled with CV parameters to retain flexibility in the types of ions that can be reported. </w:t>
      </w:r>
    </w:p>
    <w:p>
      <w:pPr>
        <w:pStyle w:val="Normal"/>
        <w:jc w:val="both"/>
        <w:rPr>
          <w:lang w:val="en-US"/>
        </w:rPr>
      </w:pPr>
      <w:r>
        <w:rPr>
          <w:lang w:val="en-US"/>
        </w:rPr>
      </w:r>
    </w:p>
    <w:p>
      <w:pPr>
        <w:pStyle w:val="Normal"/>
        <w:jc w:val="both"/>
        <w:rPr>
          <w:lang w:val="en-US"/>
        </w:rPr>
      </w:pPr>
      <w:r>
        <w:rPr>
          <w:lang w:val="en-US"/>
        </w:rPr>
        <w:t xml:space="preserve">A brief example is given here to explain how these structures should be used where </w:t>
      </w:r>
      <w:r>
        <w:rPr>
          <w:i/>
          <w:lang w:val="en-US"/>
        </w:rPr>
        <w:t>y11</w:t>
      </w:r>
      <w:r>
        <w:rPr>
          <w:lang w:val="en-US"/>
        </w:rPr>
        <w:t xml:space="preserve">, </w:t>
      </w:r>
      <w:r>
        <w:rPr>
          <w:i/>
          <w:lang w:val="en-US"/>
        </w:rPr>
        <w:t>y8</w:t>
      </w:r>
      <w:r>
        <w:rPr>
          <w:lang w:val="en-US"/>
        </w:rPr>
        <w:t xml:space="preserve"> and </w:t>
      </w:r>
      <w:r>
        <w:rPr>
          <w:i/>
          <w:lang w:val="en-US"/>
        </w:rPr>
        <w:t>y7</w:t>
      </w:r>
      <w:r>
        <w:rPr>
          <w:lang w:val="en-US"/>
        </w:rPr>
        <w:t xml:space="preserve"> have been identified with charge = 2+. First, the types of measures to be reported are given in the &lt;FragmentationTable&gt; using &lt;cvParam&gt; instances. Second, each &lt;SpectrumIdentificationItem&gt; contains an index of values (11, 8 and 7 for each y ion) and parallel arrays that reference back to each &lt;Measure&gt; defined in the &lt;FragmentationTable&gt;. In the example, the </w:t>
      </w:r>
      <w:r>
        <w:rPr>
          <w:i/>
          <w:lang w:val="en-US"/>
        </w:rPr>
        <w:t>y8</w:t>
      </w:r>
      <w:r>
        <w:rPr>
          <w:lang w:val="en-US"/>
        </w:rPr>
        <w:t xml:space="preserve"> ion has a product ion </w:t>
      </w:r>
      <w:r>
        <w:rPr>
          <w:i/>
          <w:lang w:val="en-US"/>
        </w:rPr>
        <w:t>m/z</w:t>
      </w:r>
      <w:r>
        <w:rPr>
          <w:lang w:val="en-US"/>
        </w:rPr>
        <w:t xml:space="preserve"> = 436.4, product ion intensity = 11 and product ion </w:t>
      </w:r>
      <w:r>
        <w:rPr>
          <w:i/>
          <w:lang w:val="en-US"/>
        </w:rPr>
        <w:t>m/z</w:t>
      </w:r>
      <w:r>
        <w:rPr>
          <w:lang w:val="en-US"/>
        </w:rPr>
        <w:t xml:space="preserve"> error = 0.1284 (the second position in the index of each array).</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accession="MS:1001225" name="product ion 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accession="MS:1001226" name="product ion 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 id="m_error"&gt;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accession="MS:1001227" name="product ion m/z error" unitAccession="MS:1000040" unitName="m/z" unitCvRef="PSI-MS"/&gt;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&lt;/Measure&gt;</w:t>
      </w:r>
    </w:p>
    <w:p>
      <w:pPr>
        <w:pStyle w:val="Normal"/>
        <w:rPr>
          <w:rFonts w:ascii="Courier New" w:hAnsi="Courier New" w:cs="Courier New"/>
          <w:sz w:val="16"/>
          <w:szCs w:val="16"/>
          <w:lang w:val="en-US"/>
        </w:rPr>
      </w:pPr>
      <w:r>
        <w:rPr>
          <w:rFonts w:cs="Courier New" w:ascii="Courier New" w:hAnsi="Courier New"/>
          <w:sz w:val="16"/>
          <w:szCs w:val="16"/>
          <w:lang w:val="en-US"/>
        </w:rPr>
        <w:t>&lt;/FragmentationTable&gt;</w:t>
      </w:r>
    </w:p>
    <w:p>
      <w:pPr>
        <w:pStyle w:val="Normal"/>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index="11 8 7" charge="2"&gt;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accession="MS:1001220" name="frag: y ion"/&gt;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values="551.3 436.4 380.1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values="800 11 46"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values="0.4752 0.1284 0.3704"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Heading3"/>
        <w:jc w:val="both"/>
        <w:rPr/>
      </w:pPr>
      <w:bookmarkStart w:id="384" w:name="__RefHeading___Toc37648_832650626"/>
      <w:bookmarkStart w:id="385" w:name="_Toc477259921"/>
      <w:bookmarkEnd w:id="384"/>
      <w:r>
        <w:rPr/>
        <w:t>Internal fragments and immonium ions</w:t>
      </w:r>
      <w:bookmarkEnd w:id="385"/>
    </w:p>
    <w:p>
      <w:pPr>
        <w:pStyle w:val="Normal"/>
        <w:jc w:val="both"/>
        <w:rPr>
          <w:lang w:val="en-US"/>
        </w:rPr>
      </w:pPr>
      <w:r>
        <w:rPr>
          <w:lang w:val="en-US"/>
        </w:rPr>
        <w:t>mzIdentML supports the reporting of internal fragment ions, of which an immonium ion is a special case comprising a single side chain (</w:t>
      </w:r>
      <w:hyperlink r:id="rId446">
        <w:r>
          <w:rPr>
            <w:rStyle w:val="InternetLink"/>
            <w:lang w:val="en-US"/>
          </w:rPr>
          <w:t>http://www.matrixscience.com/help/fragmentation_help.html</w:t>
        </w:r>
      </w:hyperlink>
      <w:r>
        <w:rPr>
          <w:lang w:val="en-US"/>
        </w:rPr>
        <w:t xml:space="preserve">). For internal and immonium ions, the index is used in two different ways. Internal fragments are reported using the index structure to identify the start and end of the ion within the sequence. The example shows how the index performs this different role, as it identifies pairs of internal ions: </w:t>
      </w:r>
      <w:r>
        <w:rPr>
          <w:i/>
          <w:lang w:val="en-US"/>
        </w:rPr>
        <w:t>ya2-5</w:t>
      </w:r>
      <w:r>
        <w:rPr>
          <w:lang w:val="en-US"/>
        </w:rPr>
        <w:t xml:space="preserve">, </w:t>
      </w:r>
      <w:r>
        <w:rPr>
          <w:i/>
          <w:lang w:val="en-US"/>
        </w:rPr>
        <w:t>ya3-7</w:t>
      </w:r>
      <w:r>
        <w:rPr>
          <w:lang w:val="en-US"/>
        </w:rPr>
        <w:t xml:space="preserve">, </w:t>
      </w:r>
      <w:r>
        <w:rPr>
          <w:i/>
          <w:lang w:val="en-US"/>
        </w:rPr>
        <w:t>ya3-8</w:t>
      </w:r>
      <w:r>
        <w:rPr>
          <w:lang w:val="en-US"/>
        </w:rPr>
        <w:t xml:space="preserve">, </w:t>
      </w:r>
      <w:r>
        <w:rPr>
          <w:i/>
          <w:lang w:val="en-US"/>
        </w:rPr>
        <w:t>ya4-8</w:t>
      </w:r>
      <w:r>
        <w:rPr>
          <w:lang w:val="en-US"/>
        </w:rPr>
        <w:t xml:space="preserve">, </w:t>
      </w:r>
      <w:r>
        <w:rPr>
          <w:i/>
          <w:lang w:val="en-US"/>
        </w:rPr>
        <w:t>ya5-8</w:t>
      </w:r>
      <w:r>
        <w:rPr>
          <w:lang w:val="en-US"/>
        </w:rPr>
        <w:t xml:space="preserve">, </w:t>
      </w:r>
      <w:r>
        <w:rPr>
          <w:i/>
          <w:lang w:val="en-US"/>
        </w:rPr>
        <w:t>ya5-11</w:t>
      </w:r>
      <w:r>
        <w:rPr>
          <w:lang w:val="en-US"/>
        </w:rPr>
        <w:t xml:space="preserve">, </w:t>
      </w:r>
      <w:r>
        <w:rPr>
          <w:i/>
          <w:lang w:val="en-US"/>
        </w:rPr>
        <w:t>ya8-11</w:t>
      </w:r>
      <w:r>
        <w:rPr>
          <w:lang w:val="en-US"/>
        </w:rPr>
        <w:t>.</w:t>
      </w:r>
    </w:p>
    <w:p>
      <w:pPr>
        <w:pStyle w:val="Normal"/>
        <w:rPr>
          <w:lang w:val="en-US"/>
        </w:rPr>
      </w:pPr>
      <w:r>
        <w:rPr>
          <w:lang w:val="en-US"/>
        </w:rPr>
      </w:r>
    </w:p>
    <w:p>
      <w:pPr>
        <w:pStyle w:val="Normal"/>
        <w:rPr>
          <w:rFonts w:ascii="Courier New" w:hAnsi="Courier New" w:cs="Courier New"/>
          <w:sz w:val="16"/>
          <w:szCs w:val="16"/>
          <w:lang w:val="en-US"/>
        </w:rPr>
      </w:pPr>
      <w:r>
        <w:rPr>
          <w:rFonts w:cs="Courier New" w:ascii="Courier New" w:hAnsi="Courier New"/>
          <w:sz w:val="16"/>
          <w:szCs w:val="16"/>
          <w:lang w:val="en-US"/>
        </w:rPr>
        <w:t>&lt;IonType index="2 5 3 7 3 8 4 8 5 8 5 11 8 11" charge="1"&gt;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values="315.2 388.1 501.4 444.1 342.8 669.901495 412.4 " measure_ref="m_mz"/&gt;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values="44 63 10430 75 48 6420 31" measure_ref="m_intensity"/&gt;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&lt;FragmentArray values="-0.0027 -0.1191 0.0969 -0.1817 -0.4340 0.4721 0.1082" measure_ref="m_error"/&gt;</w:t>
      </w:r>
    </w:p>
    <w:p>
      <w:pPr>
        <w:pStyle w:val="Normal"/>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&lt;cvParam cvRef="PSI-MS" accession="MS:1001366" name="frag: internal ya ion"/&gt;</w:t>
      </w:r>
    </w:p>
    <w:p>
      <w:pPr>
        <w:pStyle w:val="Normal"/>
        <w:rPr>
          <w:rFonts w:ascii="Courier New" w:hAnsi="Courier New" w:cs="Courier New"/>
          <w:sz w:val="16"/>
          <w:szCs w:val="16"/>
          <w:lang w:val="en-US"/>
        </w:rPr>
      </w:pPr>
      <w:r>
        <w:rPr>
          <w:rFonts w:cs="Courier New" w:ascii="Courier New" w:hAnsi="Courier New"/>
          <w:sz w:val="16"/>
          <w:szCs w:val="16"/>
          <w:lang w:val="en-US"/>
        </w:rPr>
        <w:t>&lt;/IonType&gt;</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t>For immonium ions, the index is the position of the identified ion within the peptide sequence. If the peptide contains the same amino acid in multiple positions that cannot be distinguished, all positions should be given. Example, where immonium ions have been found matching T and G in the following peptide sequence FGGEENTY (positions 2 or 3, and position 7):</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charge="1" index="2 3 7"&gt;</w:t>
      </w:r>
    </w:p>
    <w:p>
      <w:pPr>
        <w:pStyle w:val="PlainText"/>
        <w:ind w:left="0" w:hanging="0"/>
        <w:rPr>
          <w:sz w:val="16"/>
          <w:szCs w:val="16"/>
        </w:rPr>
      </w:pPr>
      <w:r>
        <w:rPr>
          <w:sz w:val="16"/>
          <w:szCs w:val="16"/>
        </w:rPr>
        <w:t xml:space="preserve">  </w:t>
      </w:r>
      <w:r>
        <w:rPr>
          <w:sz w:val="16"/>
          <w:szCs w:val="16"/>
        </w:rPr>
        <w:t>&lt;FragmentArray values="288.2 286.1 387.2 371.127841 " measure_ref="m_mz"/&gt;</w:t>
      </w:r>
    </w:p>
    <w:p>
      <w:pPr>
        <w:pStyle w:val="PlainText"/>
        <w:ind w:left="0" w:hanging="0"/>
        <w:rPr>
          <w:sz w:val="16"/>
          <w:szCs w:val="16"/>
        </w:rPr>
      </w:pPr>
      <w:r>
        <w:rPr>
          <w:sz w:val="16"/>
          <w:szCs w:val="16"/>
        </w:rPr>
        <w:t xml:space="preserve">  </w:t>
      </w:r>
      <w:r>
        <w:rPr>
          <w:sz w:val="16"/>
          <w:szCs w:val="16"/>
        </w:rPr>
        <w:t>&lt;FragmentArray values="2137 83 656 1663" measure_ref="m_intensity"/&gt;</w:t>
      </w:r>
    </w:p>
    <w:p>
      <w:pPr>
        <w:pStyle w:val="PlainText"/>
        <w:ind w:left="0" w:hanging="0"/>
        <w:rPr>
          <w:sz w:val="16"/>
          <w:szCs w:val="16"/>
        </w:rPr>
      </w:pPr>
      <w:r>
        <w:rPr>
          <w:sz w:val="16"/>
          <w:szCs w:val="16"/>
        </w:rPr>
        <w:t xml:space="preserve">  </w:t>
      </w:r>
      <w:r>
        <w:rPr>
          <w:sz w:val="16"/>
          <w:szCs w:val="16"/>
        </w:rPr>
        <w:t>&lt;FragmentArray values="0.0260 -0.1125 -0.0602 -0.1011" measure_ref="m_error"/&gt;</w:t>
      </w:r>
    </w:p>
    <w:p>
      <w:pPr>
        <w:pStyle w:val="PlainText"/>
        <w:ind w:left="0" w:hanging="0"/>
        <w:rPr>
          <w:sz w:val="16"/>
          <w:szCs w:val="16"/>
        </w:rPr>
      </w:pPr>
      <w:r>
        <w:rPr>
          <w:sz w:val="16"/>
          <w:szCs w:val="16"/>
        </w:rPr>
        <w:t xml:space="preserve">  </w:t>
      </w:r>
      <w:r>
        <w:rPr>
          <w:sz w:val="16"/>
          <w:szCs w:val="16"/>
        </w:rPr>
        <w:t>&lt;cvParam cvRef="PSI-MS" accession="MS:1001239" name="frag: immonium ion"/&gt;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3"/>
        <w:rPr/>
      </w:pPr>
      <w:bookmarkStart w:id="386" w:name="__RefHeading___Toc37650_832650626"/>
      <w:bookmarkStart w:id="387" w:name="_Toc477259922"/>
      <w:bookmarkEnd w:id="386"/>
      <w:r>
        <w:rPr/>
        <w:t>Encoding Neutral loss fragment ions</w:t>
      </w:r>
      <w:bookmarkEnd w:id="387"/>
    </w:p>
    <w:p>
      <w:pPr>
        <w:pStyle w:val="Nobreak"/>
        <w:rPr>
          <w:lang w:val="en-US" w:eastAsia="en-US"/>
        </w:rPr>
      </w:pPr>
      <w:r>
        <w:rPr>
          <w:lang w:val="en-US" w:eastAsia="en-US"/>
        </w:rPr>
      </w:r>
    </w:p>
    <w:p>
      <w:pPr>
        <w:pStyle w:val="Normal"/>
        <w:jc w:val="both"/>
        <w:rPr>
          <w:lang w:val="en-US" w:eastAsia="en-US"/>
        </w:rPr>
      </w:pPr>
      <w:r>
        <w:rPr>
          <w:lang w:val="en-US" w:eastAsia="en-US"/>
        </w:rPr>
        <w:t>The encoding of the identification of neutral loss fragment ions has changed from version 1.1 to version 1.2.0. The CV previously contained an attempt to enumerate all possible neutral losses from all types of fragment ions, leading to a long and incomplete list of possible terms. As such, pairs of CV terms are now allowed in version 1.2.0 to describe both the ion type and the type of neutral loss, as follows:</w:t>
      </w:r>
    </w:p>
    <w:p>
      <w:pPr>
        <w:pStyle w:val="PlainText"/>
        <w:ind w:left="0" w:hanging="0"/>
        <w:rPr>
          <w:sz w:val="16"/>
          <w:szCs w:val="16"/>
        </w:rPr>
      </w:pPr>
      <w:r>
        <w:rPr>
          <w:sz w:val="16"/>
          <w:szCs w:val="16"/>
        </w:rPr>
      </w:r>
    </w:p>
    <w:p>
      <w:pPr>
        <w:pStyle w:val="PlainText"/>
        <w:ind w:left="0" w:hanging="0"/>
        <w:rPr>
          <w:sz w:val="16"/>
          <w:szCs w:val="16"/>
        </w:rPr>
      </w:pPr>
      <w:r>
        <w:rPr>
          <w:sz w:val="16"/>
          <w:szCs w:val="16"/>
        </w:rPr>
        <w:t>&lt;IonType charge="2" index="3"&gt;</w:t>
      </w:r>
    </w:p>
    <w:p>
      <w:pPr>
        <w:pStyle w:val="PlainText"/>
        <w:ind w:left="0" w:hanging="0"/>
        <w:rPr>
          <w:sz w:val="16"/>
          <w:szCs w:val="16"/>
        </w:rPr>
      </w:pPr>
      <w:r>
        <w:rPr>
          <w:sz w:val="16"/>
          <w:szCs w:val="16"/>
        </w:rPr>
        <w:tab/>
        <w:t>&lt;FragmentArray measure_ref="Measure_MZ" values="165.0899353"/&gt;</w:t>
      </w:r>
    </w:p>
    <w:p>
      <w:pPr>
        <w:pStyle w:val="PlainText"/>
        <w:ind w:left="0" w:hanging="0"/>
        <w:rPr>
          <w:sz w:val="16"/>
          <w:szCs w:val="16"/>
        </w:rPr>
      </w:pPr>
      <w:r>
        <w:rPr>
          <w:sz w:val="16"/>
          <w:szCs w:val="16"/>
        </w:rPr>
        <w:tab/>
        <w:t>&lt;FragmentArray measure_ref="Measure_Int" values="2058.2841796875"/&gt;</w:t>
      </w:r>
    </w:p>
    <w:p>
      <w:pPr>
        <w:pStyle w:val="PlainText"/>
        <w:ind w:left="0" w:hanging="0"/>
        <w:rPr>
          <w:sz w:val="16"/>
          <w:szCs w:val="16"/>
        </w:rPr>
      </w:pPr>
      <w:r>
        <w:rPr>
          <w:sz w:val="16"/>
          <w:szCs w:val="16"/>
        </w:rPr>
        <w:tab/>
        <w:t>&lt;FragmentArray measure_ref="Measure_Error" values="0.007899949187986977"/&gt;</w:t>
      </w:r>
    </w:p>
    <w:p>
      <w:pPr>
        <w:pStyle w:val="PlainText"/>
        <w:ind w:left="0" w:hanging="0"/>
        <w:rPr>
          <w:sz w:val="16"/>
          <w:szCs w:val="16"/>
        </w:rPr>
      </w:pPr>
      <w:r>
        <w:rPr>
          <w:sz w:val="16"/>
          <w:szCs w:val="16"/>
        </w:rPr>
        <w:tab/>
        <w:t>&lt;cvParam cvRef="PSI-MS" accession="MS:1001220" name="frag: y ion"/&gt;</w:t>
      </w:r>
    </w:p>
    <w:p>
      <w:pPr>
        <w:pStyle w:val="PlainText"/>
        <w:ind w:left="0" w:hanging="0"/>
        <w:rPr>
          <w:sz w:val="16"/>
          <w:szCs w:val="16"/>
        </w:rPr>
      </w:pPr>
      <w:r>
        <w:rPr>
          <w:sz w:val="16"/>
          <w:szCs w:val="16"/>
        </w:rPr>
        <w:tab/>
        <w:t>&lt;cvParam cvRef="PSI-MS" accession="MS:1000336" name="neutral loss" value="H3N"/&gt;</w:t>
      </w:r>
    </w:p>
    <w:p>
      <w:pPr>
        <w:pStyle w:val="PlainText"/>
        <w:ind w:left="0" w:hanging="0"/>
        <w:rPr>
          <w:sz w:val="16"/>
          <w:szCs w:val="16"/>
        </w:rPr>
      </w:pPr>
      <w:r>
        <w:rPr>
          <w:sz w:val="16"/>
          <w:szCs w:val="16"/>
        </w:rPr>
        <w:t>&lt;/IonType&gt;</w:t>
      </w:r>
    </w:p>
    <w:p>
      <w:pPr>
        <w:pStyle w:val="PlainText"/>
        <w:ind w:left="0" w:hanging="0"/>
        <w:rPr>
          <w:sz w:val="16"/>
          <w:szCs w:val="16"/>
        </w:rPr>
      </w:pPr>
      <w:r>
        <w:rPr>
          <w:sz w:val="16"/>
          <w:szCs w:val="16"/>
        </w:rPr>
      </w:r>
    </w:p>
    <w:p>
      <w:pPr>
        <w:pStyle w:val="PlainText"/>
        <w:ind w:left="0" w:hanging="0"/>
        <w:rPr>
          <w:sz w:val="16"/>
          <w:szCs w:val="16"/>
        </w:rPr>
      </w:pPr>
      <w:r>
        <w:rPr>
          <w:sz w:val="16"/>
          <w:szCs w:val="16"/>
        </w:rPr>
      </w:r>
    </w:p>
    <w:p>
      <w:pPr>
        <w:pStyle w:val="Heading2"/>
        <w:ind w:left="0" w:hanging="0"/>
        <w:jc w:val="both"/>
        <w:rPr/>
      </w:pPr>
      <w:bookmarkStart w:id="388" w:name="__RefHeading___Toc37652_832650626"/>
      <w:bookmarkStart w:id="389" w:name="_Toc477259923"/>
      <w:bookmarkEnd w:id="388"/>
      <w:r>
        <w:rPr/>
        <w:t>Enzyme definition</w:t>
      </w:r>
      <w:bookmarkEnd w:id="389"/>
    </w:p>
    <w:p>
      <w:pPr>
        <w:pStyle w:val="Nobreak"/>
        <w:jc w:val="both"/>
        <w:rPr>
          <w:rFonts w:ascii="Times New Roman" w:hAnsi="Times New Roman"/>
          <w:sz w:val="24"/>
          <w:szCs w:val="24"/>
          <w:lang w:val="en-US"/>
        </w:rPr>
      </w:pPr>
      <w:r>
        <w:rPr>
          <w:rFonts w:ascii="Times New Roman" w:hAnsi="Times New Roman"/>
          <w:sz w:val="24"/>
          <w:szCs w:val="24"/>
          <w:lang w:val="en-US"/>
          <w:rPrChange w:id="0" w:author="Juan Antonio Vizcaino" w:date="2023-05-04T12:35:00Z"/>
        </w:rPr>
        <w:t xml:space="preserve">The &lt;SpectrumIdentificationProtocol&gt; SHOULD contain a specification of which enzyme (if any) was applied in the search. The element &lt;Enzyme&gt; has optional sub-elements for specifying the &lt;EnzymeName&gt; using a CV term and the cleavage site, using a regular expression. Regular expressions should be encoded following the notation of Perl Compatible Regular Expressions (PCRE regex, </w:t>
      </w:r>
      <w:hyperlink r:id="rId447">
        <w:r>
          <w:rPr>
            <w:rStyle w:val="InternetLink"/>
            <w:rFonts w:ascii="Times New Roman" w:hAnsi="Times New Roman"/>
            <w:sz w:val="24"/>
            <w:szCs w:val="24"/>
            <w:lang w:val="en-US"/>
          </w:rPr>
          <w:t>http://www.pcre.org</w:t>
        </w:r>
      </w:hyperlink>
      <w:r>
        <w:rPr>
          <w:rFonts w:ascii="Times New Roman" w:hAnsi="Times New Roman"/>
          <w:sz w:val="24"/>
          <w:szCs w:val="24"/>
          <w:lang w:val="en-US"/>
          <w:rPrChange w:id="0" w:author="Juan Antonio Vizcaino" w:date="2023-05-04T12:35:00Z"/>
        </w:rPr>
        <w:t>, matching the syntax and semantics of Perl version 5). The PSI-MS CV contains terms for the most common enzymes with pre-defined regular expressions (</w:t>
      </w:r>
      <w:r>
        <w:rPr>
          <w:rFonts w:ascii="Times New Roman" w:hAnsi="Times New Roman"/>
          <w:sz w:val="24"/>
          <w:szCs w:val="24"/>
          <w:lang w:val="en-US"/>
        </w:rPr>
        <w:fldChar w:fldCharType="begin"/>
      </w:r>
      <w:r>
        <w:rPr>
          <w:sz w:val="24"/>
          <w:szCs w:val="24"/>
          <w:rFonts w:ascii="Times New Roman" w:hAnsi="Times New Roman"/>
          <w:lang w:val="en-US"/>
        </w:rPr>
        <w:instrText> REF _Ref215304396 \h </w:instrText>
      </w:r>
      <w:r>
        <w:rPr>
          <w:sz w:val="24"/>
          <w:szCs w:val="24"/>
          <w:rFonts w:ascii="Times New Roman" w:hAnsi="Times New Roman"/>
          <w:lang w:val="en-US"/>
        </w:rPr>
        <w:fldChar w:fldCharType="separate"/>
      </w:r>
      <w:r>
        <w:rPr>
          <w:sz w:val="24"/>
          <w:szCs w:val="24"/>
          <w:rFonts w:ascii="Times New Roman" w:hAnsi="Times New Roman"/>
          <w:lang w:val="en-US"/>
        </w:rPr>
        <w:t xml:space="preserve">Table </w:t>
      </w:r>
      <w:r>
        <w:rPr>
          <w:sz w:val="24"/>
          <w:szCs w:val="24"/>
          <w:rFonts w:ascii="Times New Roman" w:hAnsi="Times New Roman"/>
          <w:lang w:val="en-US"/>
        </w:rPr>
        <w:fldChar w:fldCharType="end"/>
      </w:r>
      <w:r>
        <w:rPr>
          <w:rFonts w:ascii="Times New Roman" w:hAnsi="Times New Roman"/>
          <w:sz w:val="24"/>
          <w:szCs w:val="24"/>
          <w:lang w:val="en-US"/>
          <w:rPrChange w:id="0" w:author="Juan Antonio Vizcaino" w:date="2023-05-04T12:35:00Z"/>
        </w:rPr>
        <w:t>6). If the enzyme used is present in the PSI-MS CV, the term MUST be encoded under &lt;EnzymeName&gt; unless the rule given in the CV does not match that used by the software or if the enzyme used is not present in the CV, in which case the regular expression used MUST be given in the element &lt;SiteRegexp&gt;. If the &lt;EnzymeName&gt; element is used, the regular expression MAY also be provided additionally. For a no enzyme search, (i.e. one where there may be a cleavage at any residue), the CV term MS:1001091 ‘NoEnzyme’ MUST be specified, and the missedCleavages and semiSpecific attributes SHOULD NOT be specified. If two or more enzymes are used, multiple &lt;Enzyme&gt; elements SHOULD be provided rather than trying to build a regular expression covering all cleavage sites. If the software uses a name for an enzyme other than the one specified in the CV, a user param term MAY also be given.</w:t>
      </w:r>
    </w:p>
    <w:p>
      <w:pPr>
        <w:pStyle w:val="Nobreak"/>
        <w:jc w:val="both"/>
        <w:rPr>
          <w:rFonts w:ascii="Times New Roman" w:hAnsi="Times New Roman"/>
          <w:sz w:val="24"/>
          <w:szCs w:val="24"/>
          <w:lang w:val="en-US"/>
        </w:rPr>
      </w:pPr>
      <w:r>
        <w:rPr>
          <w:rFonts w:ascii="Times New Roman" w:hAnsi="Times New Roman"/>
          <w:sz w:val="24"/>
          <w:szCs w:val="24"/>
          <w:lang w:val="en-US"/>
        </w:rPr>
      </w:r>
    </w:p>
    <w:p>
      <w:pPr>
        <w:pStyle w:val="Nobreak"/>
        <w:jc w:val="both"/>
        <w:rPr>
          <w:rFonts w:ascii="Times New Roman" w:hAnsi="Times New Roman"/>
          <w:sz w:val="24"/>
          <w:szCs w:val="24"/>
          <w:lang w:val="en-US"/>
        </w:rPr>
      </w:pPr>
      <w:r>
        <w:rPr>
          <w:rFonts w:ascii="Times New Roman" w:hAnsi="Times New Roman"/>
          <w:sz w:val="24"/>
          <w:szCs w:val="24"/>
          <w:lang w:val="en-US"/>
          <w:rPrChange w:id="0" w:author="Juan Antonio Vizcaino" w:date="2023-05-04T12:35:00Z"/>
        </w:rPr>
        <w:t xml:space="preserve">The following guidelines SHOULD be followed when generating regular expressions in an instance document for enzymes not present in the CV: 1) use the PCRE supplied negation syntax for look-ahead and look-behind assertions and 2) use the most compact representation possible for a regex. The start of a match specifies the cleavage point. For example the enzyme trypsin, which cleaves following a K or R residue unless the next residue is P, has the regular expression: </w:t>
      </w:r>
    </w:p>
    <w:p>
      <w:pPr>
        <w:pStyle w:val="Nobreak"/>
        <w:jc w:val="both"/>
        <w:rPr>
          <w:rFonts w:ascii="Courier New" w:hAnsi="Courier New" w:cs="Courier New"/>
          <w:lang w:val="en-US"/>
        </w:rPr>
      </w:pPr>
      <w:r>
        <w:rPr>
          <w:rFonts w:cs="Courier New" w:ascii="Courier New" w:hAnsi="Courier New"/>
          <w:lang w:val="en-US"/>
        </w:rPr>
      </w:r>
    </w:p>
    <w:p>
      <w:pPr>
        <w:pStyle w:val="Nobreak"/>
        <w:jc w:val="both"/>
        <w:rPr>
          <w:rFonts w:ascii="Courier New" w:hAnsi="Courier New" w:cs="Courier New"/>
          <w:lang w:val="en-US"/>
        </w:rPr>
      </w:pPr>
      <w:r>
        <w:rPr>
          <w:rFonts w:cs="Courier New" w:ascii="Courier New" w:hAnsi="Courier New"/>
          <w:lang w:val="en-US"/>
        </w:rPr>
        <w:t>(?&lt;=[KR])(?!P)</w:t>
      </w:r>
    </w:p>
    <w:p>
      <w:pPr>
        <w:pStyle w:val="Nobreak"/>
        <w:jc w:val="both"/>
        <w:rPr>
          <w:lang w:val="en-US"/>
        </w:rPr>
      </w:pPr>
      <w:r>
        <w:rPr>
          <w:lang w:val="en-US"/>
        </w:rPr>
      </w:r>
    </w:p>
    <w:p>
      <w:pPr>
        <w:pStyle w:val="Nobreak"/>
        <w:jc w:val="both"/>
        <w:rPr>
          <w:rFonts w:ascii="Times New Roman" w:hAnsi="Times New Roman"/>
          <w:sz w:val="24"/>
          <w:szCs w:val="24"/>
          <w:lang w:val="en-US"/>
        </w:rPr>
      </w:pPr>
      <w:r>
        <w:rPr>
          <w:rFonts w:ascii="Times New Roman" w:hAnsi="Times New Roman"/>
          <w:sz w:val="24"/>
          <w:szCs w:val="24"/>
          <w:lang w:val="en-US"/>
          <w:rPrChange w:id="0" w:author="Juan Antonio Vizcaino" w:date="2023-05-04T12:35:00Z"/>
        </w:rPr>
        <w:t>The ?&lt;= is a "zero-width positive look-behind assertion", and [] means one of this character set. So, this rule is to look behind for a K or R. ?! is a zero-width positive look-ahead assertion, and ?!P means any character that is not P. An example of an “N-term” enzyme is Asp-N which cleaves before D or B. This can be described using the PCRE:</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(?=[BD])</w:t>
      </w:r>
    </w:p>
    <w:p>
      <w:pPr>
        <w:pStyle w:val="Normal"/>
        <w:jc w:val="both"/>
        <w:rPr>
          <w:lang w:val="en-US"/>
        </w:rPr>
      </w:pPr>
      <w:r>
        <w:rPr>
          <w:lang w:val="en-US"/>
        </w:rPr>
        <w:t>The ?= is a “zero-width positive look-ahead assertion.”</w:t>
      </w:r>
    </w:p>
    <w:p>
      <w:pPr>
        <w:pStyle w:val="Normal"/>
        <w:jc w:val="both"/>
        <w:rPr>
          <w:lang w:val="en-US"/>
        </w:rPr>
      </w:pPr>
      <w:r>
        <w:rPr>
          <w:lang w:val="en-US"/>
        </w:rPr>
      </w:r>
    </w:p>
    <w:p>
      <w:pPr>
        <w:pStyle w:val="Normal"/>
        <w:jc w:val="both"/>
        <w:rPr>
          <w:lang w:val="en-US"/>
        </w:rPr>
      </w:pPr>
      <w:r>
        <w:rPr>
          <w:lang w:val="en-US"/>
        </w:rPr>
        <w:t>A simple 3 line perl program can be written to test a regular expression: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$protein = "ABCDKPEFGHIJKLMNOPQRSTUVWXYZ";</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@peptides = split(/(?&lt;=[KR])( ?!P)/, $protein);</w:t>
      </w:r>
    </w:p>
    <w:p>
      <w:pPr>
        <w:pStyle w:val="Normal"/>
        <w:jc w:val="both"/>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 join "\n", @peptides;</w:t>
      </w:r>
    </w:p>
    <w:p>
      <w:pPr>
        <w:pStyle w:val="Normal"/>
        <w:jc w:val="both"/>
        <w:rPr>
          <w:lang w:val="en-US"/>
        </w:rPr>
      </w:pPr>
      <w:r>
        <w:rPr>
          <w:lang w:val="en-US"/>
        </w:rPr>
      </w:r>
    </w:p>
    <w:p>
      <w:pPr>
        <w:pStyle w:val="Normal"/>
        <w:jc w:val="both"/>
        <w:rPr>
          <w:lang w:val="en-US"/>
        </w:rPr>
      </w:pPr>
      <w:r>
        <w:rPr>
          <w:lang w:val="en-US"/>
        </w:rPr>
        <w:t>The program returns:</w:t>
      </w:r>
    </w:p>
    <w:p>
      <w:pPr>
        <w:pStyle w:val="Normal"/>
        <w:jc w:val="both"/>
        <w:rPr>
          <w:rFonts w:ascii="Courier New" w:hAnsi="Courier New" w:cs="Courier New"/>
          <w:lang w:val="en-US"/>
        </w:rPr>
      </w:pPr>
      <w:r>
        <w:rPr>
          <w:rFonts w:cs="Courier New" w:ascii="Courier New" w:hAnsi="Courier New"/>
          <w:lang w:val="en-US"/>
        </w:rPr>
        <w:t>ABCDKPEFGHIJK</w:t>
      </w:r>
    </w:p>
    <w:p>
      <w:pPr>
        <w:pStyle w:val="Normal"/>
        <w:jc w:val="both"/>
        <w:rPr>
          <w:rFonts w:ascii="Courier New" w:hAnsi="Courier New" w:cs="Courier New"/>
          <w:lang w:val="en-US"/>
        </w:rPr>
      </w:pPr>
      <w:r>
        <w:rPr>
          <w:rFonts w:cs="Courier New" w:ascii="Courier New" w:hAnsi="Courier New"/>
          <w:lang w:val="en-US"/>
        </w:rPr>
        <w:t>LMNOPQR</w:t>
      </w:r>
    </w:p>
    <w:p>
      <w:pPr>
        <w:pStyle w:val="Normal"/>
        <w:jc w:val="both"/>
        <w:rPr>
          <w:rFonts w:ascii="Courier New" w:hAnsi="Courier New" w:cs="Courier New"/>
          <w:lang w:val="en-US"/>
        </w:rPr>
      </w:pPr>
      <w:r>
        <w:rPr>
          <w:rFonts w:cs="Courier New" w:ascii="Courier New" w:hAnsi="Courier New"/>
          <w:lang w:val="en-US"/>
        </w:rPr>
        <w:t>STUVWXYZ</w:t>
      </w:r>
    </w:p>
    <w:tbl>
      <w:tblPr>
        <w:tblW w:w="450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255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Enzyme Name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lang w:val="en-US"/>
              </w:rPr>
            </w:pPr>
            <w:r>
              <w:rPr>
                <w:b/>
                <w:lang w:val="en-US"/>
              </w:rPr>
              <w:t>Regular expression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Arg-C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(?=[BD])</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Asp-N_ambic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(?=[DE])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Chymotrypsin</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CNBr</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(?&lt;=M)</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Formic_acid</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 xml:space="preserve">((?&lt;=D))|((?=D)) </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Lys-C/P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PepsinA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(?&lt;=[FL])</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TrypChymo</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(?&lt;=[FYWLKR])(?!P)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Trypsin/P</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(?&lt;=[KR])</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V8-DE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(?&lt;=[BDEZ])(?!P)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V8-E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highlight w:val="yellow"/>
                <w:lang w:val="en-US"/>
              </w:rPr>
            </w:pPr>
            <w:r>
              <w:rPr>
                <w:rFonts w:cs="Courier New" w:ascii="Courier New" w:hAnsi="Courier New"/>
                <w:lang w:val="en-US"/>
              </w:rPr>
              <w:t>(?&lt;=[EZ])(?!P)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Leukocyte elastase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(?&lt;=[ALIV])(?!P)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Proline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(?&lt;=[HKR]P)(?!P)</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Glutamyl endopeptidase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(?&lt;=[^E]E)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lang w:val="en-US"/>
              </w:rPr>
            </w:pPr>
            <w:r>
              <w:rPr>
                <w:lang w:val="en-US"/>
              </w:rPr>
              <w:t>2-iodobenzoate</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ourier New" w:hAnsi="Courier New" w:cs="Courier New"/>
                <w:lang w:val="en-US"/>
              </w:rPr>
            </w:pPr>
            <w:r>
              <w:rPr>
                <w:rFonts w:cs="Courier New" w:ascii="Courier New" w:hAnsi="Courier New"/>
                <w:lang w:val="en-US"/>
              </w:rPr>
              <w:t>(?&lt;=W)</w:t>
            </w:r>
          </w:p>
        </w:tc>
      </w:tr>
    </w:tbl>
    <w:p>
      <w:pPr>
        <w:pStyle w:val="Caption1"/>
        <w:jc w:val="both"/>
        <w:rPr>
          <w:rFonts w:ascii="Times New Roman" w:hAnsi="Times New Roman"/>
          <w:b w:val="false"/>
          <w:b w:val="false"/>
          <w:sz w:val="24"/>
          <w:szCs w:val="24"/>
          <w:lang w:val="en-US"/>
        </w:rPr>
      </w:pPr>
      <w:bookmarkStart w:id="390" w:name="_Ref215304396"/>
      <w:r>
        <w:rPr>
          <w:rFonts w:ascii="Times New Roman" w:hAnsi="Times New Roman"/>
          <w:sz w:val="24"/>
          <w:szCs w:val="24"/>
          <w:lang w:val="en-US"/>
          <w:rPrChange w:id="0" w:author="Juan Antonio Vizcaino" w:date="2023-05-04T12:35:00Z"/>
        </w:rPr>
        <w:t xml:space="preserve">Table </w:t>
      </w:r>
      <w:bookmarkEnd w:id="390"/>
      <w:r>
        <w:rPr>
          <w:rFonts w:ascii="Times New Roman" w:hAnsi="Times New Roman"/>
          <w:sz w:val="24"/>
          <w:szCs w:val="24"/>
          <w:lang w:val="en-US"/>
          <w:rPrChange w:id="0" w:author="Juan Antonio Vizcaino" w:date="2023-05-04T12:35:00Z"/>
        </w:rPr>
        <w:t xml:space="preserve">6. </w:t>
      </w:r>
      <w:r>
        <w:rPr>
          <w:rFonts w:ascii="Times New Roman" w:hAnsi="Times New Roman"/>
          <w:b w:val="false"/>
          <w:sz w:val="24"/>
          <w:szCs w:val="24"/>
          <w:lang w:val="en-US"/>
          <w:rPrChange w:id="0" w:author="Juan Antonio Vizcaino" w:date="2023-05-04T12:35:00Z"/>
        </w:rPr>
        <w:t>Common enzymes and the cleavage site specified as regular expressions as represented in the PSI-MS CV.</w:t>
      </w:r>
    </w:p>
    <w:p>
      <w:pPr>
        <w:pStyle w:val="Normal"/>
        <w:jc w:val="both"/>
        <w:rPr>
          <w:highlight w:val="yellow"/>
          <w:lang w:val="en-US"/>
        </w:rPr>
      </w:pPr>
      <w:r>
        <w:rPr>
          <w:highlight w:val="yellow"/>
          <w:lang w:val="en-US"/>
        </w:rPr>
      </w:r>
    </w:p>
    <w:p>
      <w:pPr>
        <w:pStyle w:val="Heading2"/>
        <w:ind w:left="0" w:hanging="0"/>
        <w:jc w:val="both"/>
        <w:rPr/>
      </w:pPr>
      <w:bookmarkStart w:id="391" w:name="__RefHeading___Toc37654_832650626"/>
      <w:bookmarkStart w:id="392" w:name="_Toc477259924"/>
      <w:bookmarkEnd w:id="391"/>
      <w:r>
        <w:rPr/>
        <w:t>Unknown modifications</w:t>
      </w:r>
      <w:bookmarkEnd w:id="392"/>
    </w:p>
    <w:p>
      <w:pPr>
        <w:pStyle w:val="Normal"/>
        <w:jc w:val="both"/>
        <w:rPr>
          <w:lang w:val="en-US"/>
        </w:rPr>
      </w:pPr>
      <w:r>
        <w:rPr>
          <w:lang w:val="en-US"/>
        </w:rPr>
        <w:t xml:space="preserve">In version 1.1.0 onwards of mzIdentML there has been a change with respect to how “unknown modifications” (i.e. those not present in an allowed CV) are reported on peptides. In version 1.0, &lt;userParam&gt; elements were allowed on &lt;Peptide&gt; to capture these modifications. In version 1.1.0 onwards, only &lt;cvParam&gt; elements can be given on &lt;Peptide&gt; and a term “unknown modification” has been added to the PSI-MS CV. This term MUST only be used if the identified modification is not present in Unimod (or other allowed CV such as PSI-MOD, although PSI-MOD is now deprecated), according to the identity of the residue modified and the delta mass, within the parent tolerance specified in the search. The semantic validator will check any uses of the “unknown modification” term (MS:1001460) and reject files if the modification is present in Unimod. </w:t>
      </w:r>
    </w:p>
    <w:p>
      <w:pPr>
        <w:pStyle w:val="Normal"/>
        <w:jc w:val="both"/>
        <w:rPr>
          <w:lang w:val="en-US"/>
          <w:del w:id="798" w:author="Juan Antonio Vizcaino" w:date="2023-05-04T12:34:00Z"/>
        </w:rPr>
      </w:pPr>
      <w:del w:id="797" w:author="Juan Antonio Vizcaino" w:date="2023-05-04T12:34:00Z">
        <w:r>
          <w:rPr>
            <w:lang w:val="en-US"/>
          </w:rPr>
        </w:r>
      </w:del>
    </w:p>
    <w:p>
      <w:pPr>
        <w:pStyle w:val="Normal"/>
        <w:jc w:val="both"/>
        <w:rPr>
          <w:lang w:val="en-US"/>
          <w:ins w:id="800" w:author="Juan Antonio Vizcaino" w:date="2023-01-25T09:46:00Z"/>
        </w:rPr>
      </w:pPr>
      <w:ins w:id="799" w:author="Juan Antonio Vizcaino" w:date="2023-01-25T09:46:00Z">
        <w:r>
          <w:rPr>
            <w:lang w:val="en-US"/>
          </w:rPr>
        </w:r>
      </w:ins>
    </w:p>
    <w:p>
      <w:pPr>
        <w:pStyle w:val="Heading2"/>
        <w:ind w:left="0" w:hanging="0"/>
        <w:jc w:val="both"/>
        <w:rPr/>
      </w:pPr>
      <w:bookmarkStart w:id="393" w:name="__RefHeading___Toc37656_832650626"/>
      <w:bookmarkEnd w:id="393"/>
      <w:r>
        <w:rPr>
          <w:szCs w:val="24"/>
        </w:rPr>
        <w:t>Id</w:t>
      </w:r>
      <w:ins w:id="801" w:author="Juan Antonio Vizcaino" w:date="2023-01-25T09:47:00Z">
        <w:r>
          <w:rPr>
            <w:szCs w:val="24"/>
          </w:rPr>
          <w:t>entifications based on multiple mass spectra</w:t>
        </w:r>
      </w:ins>
      <w:r>
        <w:rPr/>
        <w:commentReference w:id="30"/>
      </w:r>
      <w:r>
        <w:rPr/>
        <w:commentReference w:id="31"/>
      </w:r>
      <w:r>
        <w:rPr/>
        <w:commentReference w:id="32"/>
      </w:r>
    </w:p>
    <w:p>
      <w:pPr>
        <w:pStyle w:val="Normal"/>
        <w:rPr>
          <w:lang w:val="en-US" w:eastAsia="en-US"/>
          <w:ins w:id="803" w:author="Juan Antonio Vizcaino" w:date="2023-01-25T09:51:00Z"/>
        </w:rPr>
      </w:pPr>
      <w:ins w:id="802" w:author="Juan Antonio Vizcaino" w:date="2023-01-25T09:51:00Z">
        <w:r>
          <w:rPr>
            <w:lang w:val="en-US" w:eastAsia="en-US"/>
          </w:rPr>
        </w:r>
      </w:ins>
    </w:p>
    <w:p>
      <w:pPr>
        <w:pStyle w:val="Normal"/>
        <w:rPr>
          <w:color w:val="000000"/>
          <w:ins w:id="805" w:author="Juan Antonio Vizcaino" w:date="2023-05-04T12:28:00Z"/>
        </w:rPr>
      </w:pPr>
      <w:ins w:id="804" w:author="Juan Antonio Vizcaino" w:date="2023-05-04T12:28:00Z">
        <w:r>
          <w:rPr>
            <w:color w:val="000000"/>
          </w:rPr>
          <w:t>This Section has been added to version 1.3.0 of the specification. Some analysis workflows utilise multiple spectra to arrive at a given identification, for instance, the following crosslinking search strategies:</w:t>
        </w:r>
      </w:ins>
    </w:p>
    <w:p>
      <w:pPr>
        <w:pStyle w:val="Normal"/>
        <w:ind w:left="720" w:hanging="0"/>
        <w:jc w:val="both"/>
        <w:rPr>
          <w:color w:val="000000"/>
          <w:ins w:id="807" w:author="Juan Antonio Vizcaino" w:date="2023-05-04T12:28:00Z"/>
        </w:rPr>
      </w:pPr>
      <w:ins w:id="806" w:author="Juan Antonio Vizcaino" w:date="2023-05-04T12:28:00Z">
        <w:r>
          <w:rPr>
            <w:color w:val="000000"/>
          </w:rPr>
          <w:t>(i) “light” and “heavy” isotopes of the crosslinker are used as a pair, combined together and searched once;</w:t>
        </w:r>
      </w:ins>
    </w:p>
    <w:p>
      <w:pPr>
        <w:pStyle w:val="Normal"/>
        <w:ind w:left="720" w:hanging="0"/>
        <w:jc w:val="both"/>
        <w:rPr>
          <w:color w:val="000000"/>
          <w:ins w:id="809" w:author="Juan Antonio Vizcaino" w:date="2023-05-04T12:28:00Z"/>
        </w:rPr>
      </w:pPr>
      <w:ins w:id="808" w:author="Juan Antonio Vizcaino" w:date="2023-05-04T12:28:00Z">
        <w:r>
          <w:rPr>
            <w:color w:val="000000"/>
          </w:rPr>
          <w:t>(ii) multiple spectra of the same precursor are acquired, e.g. using different fragmentation techniques like HCD and ETD;</w:t>
        </w:r>
      </w:ins>
    </w:p>
    <w:p>
      <w:pPr>
        <w:pStyle w:val="Normal"/>
        <w:ind w:left="720" w:hanging="0"/>
        <w:jc w:val="both"/>
        <w:rPr>
          <w:color w:val="000000"/>
          <w:ins w:id="811" w:author="Juan Antonio Vizcaino" w:date="2023-05-04T12:28:00Z"/>
        </w:rPr>
      </w:pPr>
      <w:ins w:id="810" w:author="Juan Antonio Vizcaino" w:date="2023-05-04T12:28:00Z">
        <w:r>
          <w:rPr>
            <w:color w:val="000000"/>
          </w:rPr>
          <w:t>(iii) when using a cleavable crosslinker and both MS3 spectra of the cleaved peptides and the MS2 spectrum of the crosslinked peptide pair are considered in the identification process.</w:t>
        </w:r>
      </w:ins>
    </w:p>
    <w:p>
      <w:pPr>
        <w:pStyle w:val="Normal"/>
        <w:jc w:val="both"/>
        <w:rPr>
          <w:color w:val="000000"/>
          <w:ins w:id="813" w:author="Juan Antonio Vizcaino" w:date="2023-05-04T12:28:00Z"/>
        </w:rPr>
      </w:pPr>
      <w:del w:id="812" w:author="Unknown Author" w:date="2023-06-27T13:21:00Z">
        <w:r>
          <w:rPr>
            <w:color w:val="000000"/>
          </w:rPr>
          <w:delText> </w:delText>
        </w:r>
      </w:del>
    </w:p>
    <w:p>
      <w:pPr>
        <w:pStyle w:val="Normal"/>
        <w:rPr>
          <w:color w:val="000000"/>
          <w:ins w:id="815" w:author="Juan Antonio Vizcaino" w:date="2023-05-04T12:28:00Z"/>
        </w:rPr>
      </w:pPr>
      <w:ins w:id="814" w:author="Juan Antonio Vizcaino" w:date="2023-05-04T12:28:00Z">
        <w:r>
          <w:rPr>
            <w:color w:val="000000"/>
          </w:rPr>
          <w:t>mzIdentML 1.2.0 included a method for encoding such cases using the “combined spectra” type of input file format. This essentially associates a single &lt;SpectrumIdentificationResult&gt; element with a comma separated list of spectrum identifiers. This would work for crosslinking search strategy (i) if all the spectra contributing to an identification share the same acquisition settings, but it presents a problem for cases (ii) and (iii). The &lt;SpectrumIdentificationResult&gt; element with the comma separated list of identifiers is inside a single &lt;SpectrumIdentificationList&gt; element and this can only be associated with a single &lt;SpectrumAnalysisProtocol&gt; element. But in cases (ii) and (iii) the spectra referenced have different acquisition settings, which would require the use of distinct &lt;SpectrumAnalysisProtocol&gt; elements to be encoded correctly. Many of the workflows using cleavable crosslinkers fall into categories (ii) and (iii) above.</w:t>
        </w:r>
      </w:ins>
    </w:p>
    <w:p>
      <w:pPr>
        <w:pStyle w:val="Normal"/>
        <w:rPr>
          <w:color w:val="000000"/>
          <w:ins w:id="817" w:author="Juan Antonio Vizcaino" w:date="2023-05-04T12:28:00Z"/>
        </w:rPr>
      </w:pPr>
      <w:del w:id="816" w:author="Unknown Author" w:date="2023-06-27T13:21:00Z">
        <w:r>
          <w:rPr>
            <w:color w:val="000000"/>
          </w:rPr>
          <w:delText> </w:delText>
        </w:r>
      </w:del>
    </w:p>
    <w:p>
      <w:pPr>
        <w:pStyle w:val="Normal"/>
        <w:rPr>
          <w:color w:val="000000"/>
          <w:ins w:id="819" w:author="Juan Antonio Vizcaino" w:date="2023-05-04T12:28:00Z"/>
        </w:rPr>
      </w:pPr>
      <w:ins w:id="818" w:author="Juan Antonio Vizcaino" w:date="2023-05-04T12:28:00Z">
        <w:r>
          <w:rPr>
            <w:color w:val="000000"/>
          </w:rPr>
          <w:t>The consequence of the use of the “combined spectra” type of input file format is that the different spectra cannot be associated with different &lt;SpectrumAnalysisProtocol&gt; elements. But doing so is necessary to correctly encode cases (ii) and (iii) above (to capture, for example, different acquisition settings for different fragmentation modes).</w:t>
        </w:r>
      </w:ins>
    </w:p>
    <w:p>
      <w:pPr>
        <w:pStyle w:val="Normal"/>
        <w:rPr>
          <w:color w:val="000000"/>
          <w:ins w:id="821" w:author="Juan Antonio Vizcaino" w:date="2023-05-04T12:28:00Z"/>
        </w:rPr>
      </w:pPr>
      <w:del w:id="820" w:author="Unknown Author" w:date="2023-06-27T13:22:00Z">
        <w:r>
          <w:rPr>
            <w:color w:val="000000"/>
          </w:rPr>
          <w:delText> </w:delText>
        </w:r>
      </w:del>
    </w:p>
    <w:p>
      <w:pPr>
        <w:pStyle w:val="Normal"/>
        <w:rPr>
          <w:color w:val="000000"/>
          <w:ins w:id="824" w:author="Unknown Author" w:date="2023-06-27T13:23:00Z"/>
        </w:rPr>
      </w:pPr>
      <w:ins w:id="822" w:author="Juan Antonio Vizcaino" w:date="2023-05-04T12:28:00Z">
        <w:r>
          <w:rPr>
            <w:color w:val="000000"/>
          </w:rPr>
          <w:t>mzIdentML 1.3.0 now advises the use of the new CV term “identification based on multiple spectra” (MS:1003332) to encode identifications based on multiple spectra. This CV term goes inside &lt;SpectrumIdentificationItem&gt; elements. The “combined spectra” type of input file format from version 1.2.0 has been retired and is not part of the 1.3.0 specification.</w:t>
        </w:r>
      </w:ins>
      <w:ins w:id="823" w:author="Juan Antonio Vizcaino" w:date="2023-05-04T12:30:00Z">
        <w:r>
          <w:rPr>
            <w:color w:val="000000"/>
          </w:rPr>
          <w:t xml:space="preserve"> </w:t>
        </w:r>
      </w:ins>
    </w:p>
    <w:p>
      <w:pPr>
        <w:pStyle w:val="Normal"/>
        <w:rPr>
          <w:color w:val="000000"/>
          <w:del w:id="826" w:author="Unknown Author" w:date="2023-06-27T13:23:00Z"/>
        </w:rPr>
      </w:pPr>
      <w:del w:id="825" w:author="Unknown Author" w:date="2023-06-27T13:23:00Z">
        <w:r>
          <w:rPr>
            <w:color w:val="000000"/>
          </w:rPr>
        </w:r>
      </w:del>
    </w:p>
    <w:p>
      <w:pPr>
        <w:pStyle w:val="Normal"/>
        <w:rPr>
          <w:color w:val="000000"/>
          <w:ins w:id="828" w:author="Juan Antonio Vizcaino" w:date="2023-05-04T12:28:00Z"/>
        </w:rPr>
      </w:pPr>
      <w:del w:id="827" w:author="Unknown Author" w:date="2023-06-27T13:23:00Z">
        <w:r>
          <w:rPr>
            <w:color w:val="000000"/>
          </w:rPr>
          <w:delText> </w:delText>
        </w:r>
      </w:del>
    </w:p>
    <w:p>
      <w:pPr>
        <w:pStyle w:val="Normal"/>
        <w:rPr>
          <w:color w:val="000000"/>
          <w:ins w:id="830" w:author="Juan Antonio Vizcaino" w:date="2023-05-04T12:28:00Z"/>
        </w:rPr>
      </w:pPr>
      <w:ins w:id="829" w:author="Juan Antonio Vizcaino" w:date="2023-05-04T12:28:00Z">
        <w:r>
          <w:rPr>
            <w:color w:val="000000"/>
          </w:rPr>
          <w:t>The values of the “identification based on multiple spectra” CV term (MS:1003332) take the form: [identifier string]:[P or C]. For example:</w:t>
        </w:r>
      </w:ins>
    </w:p>
    <w:p>
      <w:pPr>
        <w:pStyle w:val="Normal"/>
        <w:rPr>
          <w:rFonts w:ascii="Arial" w:hAnsi="Arial" w:cs="Arial"/>
          <w:color w:val="000000"/>
          <w:ins w:id="832" w:author="Juan Antonio Vizcaino" w:date="2023-05-04T12:28:00Z"/>
          <w:sz w:val="20"/>
          <w:szCs w:val="20"/>
        </w:rPr>
      </w:pPr>
      <w:del w:id="831" w:author="Unknown Author" w:date="2023-06-27T13:23:00Z">
        <w:r>
          <w:rPr>
            <w:rFonts w:cs="Arial" w:ascii="Arial" w:hAnsi="Arial"/>
            <w:color w:val="000000"/>
            <w:sz w:val="20"/>
            <w:szCs w:val="20"/>
          </w:rPr>
          <w:delText> </w:delText>
        </w:r>
      </w:del>
    </w:p>
    <w:p>
      <w:pPr>
        <w:pStyle w:val="Normal"/>
        <w:pPrChange w:id="0" w:author="Juan Antonio Vizcaino" w:date="2023-05-24T09:28:00Z">
          <w:pPr>
            <w:ind w:left="720" w:hanging="0"/>
          </w:pPr>
        </w:pPrChange>
        <w:rPr>
          <w:rFonts w:ascii="Courier New" w:hAnsi="Courier New" w:cs="Courier New"/>
          <w:color w:val="000000"/>
          <w:ins w:id="834" w:author="Juan Antonio Vizcaino" w:date="2023-05-04T12:28:00Z"/>
          <w:sz w:val="16"/>
          <w:szCs w:val="16"/>
        </w:rPr>
      </w:pPr>
      <w:r>
        <w:rPr>
          <w:rFonts w:cs="Courier New" w:ascii="Courier New" w:hAnsi="Courier New"/>
          <w:color w:val="000000"/>
          <w:sz w:val="16"/>
          <w:szCs w:val="16"/>
        </w:rPr>
        <w:t>&lt;</w:t>
      </w:r>
      <w:ins w:id="833" w:author="Juan Antonio Vizcaino" w:date="2023-05-04T12:28:00Z">
        <w:r>
          <w:rPr>
            <w:rFonts w:cs="Courier New" w:ascii="Courier New" w:hAnsi="Courier New"/>
            <w:color w:val="000000"/>
            <w:sz w:val="16"/>
            <w:szCs w:val="16"/>
          </w:rPr>
          <w:t>cvParam accession="MS:1003332" cvRef="PSI-MS" value="1234:P" name="identification based on multiple spectra"/&gt;</w:t>
        </w:r>
      </w:ins>
    </w:p>
    <w:p>
      <w:pPr>
        <w:pStyle w:val="Normal"/>
        <w:rPr>
          <w:rFonts w:ascii="Arial" w:hAnsi="Arial" w:cs="Arial"/>
          <w:color w:val="000000"/>
          <w:ins w:id="836" w:author="Juan Antonio Vizcaino" w:date="2023-05-04T12:28:00Z"/>
          <w:sz w:val="20"/>
          <w:szCs w:val="20"/>
        </w:rPr>
      </w:pPr>
      <w:del w:id="835" w:author="Unknown Author" w:date="2023-06-27T13:23:00Z">
        <w:r>
          <w:rPr>
            <w:rFonts w:cs="Arial" w:ascii="Arial" w:hAnsi="Arial"/>
            <w:color w:val="000000"/>
            <w:sz w:val="20"/>
            <w:szCs w:val="20"/>
          </w:rPr>
          <w:delText> </w:delText>
        </w:r>
      </w:del>
    </w:p>
    <w:p>
      <w:pPr>
        <w:pStyle w:val="Normal"/>
        <w:rPr>
          <w:color w:val="000000"/>
          <w:ins w:id="838" w:author="Juan Antonio Vizcaino" w:date="2023-05-04T12:28:00Z"/>
        </w:rPr>
      </w:pPr>
      <w:ins w:id="837" w:author="Juan Antonio Vizcaino" w:date="2023-05-04T12:28:00Z">
        <w:r>
          <w:rPr>
            <w:color w:val="000000"/>
          </w:rPr>
          <w:t>The letters ‘P’ and ‘C’ refer to ‘parent’ and ‘child’. &lt;SpectrumIdentificationItem&gt; elements marked ‘parent’ cover the entire identification (in the case of crosslinking, the crosslinked peptide pair) and those marked ‘child’ only identify a constituent part of the whole identification (typically a single peptide in an MS3 scan). Identifications based on multiple spectra MUST have both ‘P’ and ‘C’ marked constituent spectra identifications for cases that include at least one child element, or neither ‘P’ nor ‘C’ in the case that there is no parent/child relationship. There is no limit on the number of constituent spectra that are marked either ‘P’ or ‘C’.</w:t>
        </w:r>
      </w:ins>
    </w:p>
    <w:p>
      <w:pPr>
        <w:pStyle w:val="Normal"/>
        <w:rPr>
          <w:color w:val="000000"/>
          <w:ins w:id="840" w:author="Juan Antonio Vizcaino" w:date="2023-05-04T12:28:00Z"/>
        </w:rPr>
      </w:pPr>
      <w:del w:id="839" w:author="Unknown Author" w:date="2023-06-27T13:24:00Z">
        <w:r>
          <w:rPr>
            <w:color w:val="000000"/>
          </w:rPr>
          <w:delText> </w:delText>
        </w:r>
      </w:del>
    </w:p>
    <w:p>
      <w:pPr>
        <w:pStyle w:val="Normal"/>
        <w:rPr>
          <w:color w:val="000000"/>
          <w:ins w:id="844" w:author="Juan Antonio Vizcaino" w:date="2023-05-04T12:28:00Z"/>
        </w:rPr>
      </w:pPr>
      <w:ins w:id="841" w:author="Juan Antonio Vizcaino" w:date="2023-05-04T12:28:00Z">
        <w:r>
          <w:rPr>
            <w:color w:val="000000"/>
          </w:rPr>
          <w:t>The unique identifier string (“1234” in the above example) can associate &lt;SpectrumIdentificationItem&gt; elements across different &lt;SpectrumidentificationList&gt; elements. These &lt;SpectrumIdentificationList&gt; elements can then be associated with different &lt;SpectrumIdentificationProtocol&gt; elements</w:t>
        </w:r>
      </w:ins>
      <w:del w:id="842" w:author="Colin Combe" w:date="2023-05-18T08:59:00Z">
        <w:r>
          <w:rPr>
            <w:color w:val="000000"/>
          </w:rPr>
          <w:delText xml:space="preserve"> (see §1.3)</w:delText>
        </w:r>
      </w:del>
      <w:ins w:id="843" w:author="Juan Antonio Vizcaino" w:date="2023-05-04T12:28:00Z">
        <w:r>
          <w:rPr>
            <w:color w:val="000000"/>
          </w:rPr>
          <w:t>.</w:t>
        </w:r>
      </w:ins>
    </w:p>
    <w:p>
      <w:pPr>
        <w:pStyle w:val="Normal"/>
        <w:rPr>
          <w:color w:val="000000"/>
          <w:ins w:id="846" w:author="Juan Antonio Vizcaino" w:date="2023-05-04T12:28:00Z"/>
        </w:rPr>
      </w:pPr>
      <w:del w:id="845" w:author="Unknown Author" w:date="2023-06-27T13:24:00Z">
        <w:r>
          <w:rPr>
            <w:color w:val="000000"/>
          </w:rPr>
          <w:delText> </w:delText>
        </w:r>
      </w:del>
    </w:p>
    <w:p>
      <w:pPr>
        <w:pStyle w:val="Normal"/>
        <w:rPr>
          <w:color w:val="000000"/>
          <w:ins w:id="859" w:author="Colin Combe" w:date="2023-05-18T09:01:00Z"/>
        </w:rPr>
      </w:pPr>
      <w:ins w:id="847" w:author="Juan Antonio Vizcaino" w:date="2023-05-04T12:28:00Z">
        <w:r>
          <w:rPr>
            <w:color w:val="000000"/>
          </w:rPr>
          <w:t xml:space="preserve">The associated example file </w:t>
        </w:r>
      </w:ins>
      <w:hyperlink r:id="rId448">
        <w:ins w:id="848" w:author="Juan Antonio Vizcaino" w:date="2023-05-04T12:28:00Z">
          <w:r>
            <w:rPr>
              <w:rStyle w:val="InternetLink"/>
              <w:color w:val="1155CC"/>
            </w:rPr>
            <w:t>multiple_spectra_per_id_1.</w:t>
          </w:r>
        </w:ins>
        <w:ins w:id="849" w:author="Unknown Author" w:date="2023-06-27T13:24:00Z">
          <w:r>
            <w:rPr>
              <w:rStyle w:val="InternetLink"/>
              <w:color w:val="1155CC"/>
            </w:rPr>
            <w:t>3</w:t>
          </w:r>
        </w:ins>
      </w:hyperlink>
      <w:hyperlink r:id="rId449">
        <w:del w:id="850" w:author="Unknown Author" w:date="2023-06-27T13:24:00Z">
          <w:r>
            <w:rPr>
              <w:rStyle w:val="InternetLink"/>
              <w:color w:val="1155CC"/>
            </w:rPr>
            <w:delText>2</w:delText>
          </w:r>
        </w:del>
      </w:hyperlink>
      <w:hyperlink r:id="rId450">
        <w:ins w:id="851" w:author="Juan Antonio Vizcaino" w:date="2023-05-04T12:28:00Z">
          <w:r>
            <w:rPr>
              <w:rStyle w:val="InternetLink"/>
              <w:color w:val="1155CC"/>
            </w:rPr>
            <w:t>.</w:t>
          </w:r>
        </w:ins>
      </w:hyperlink>
      <w:hyperlink r:id="rId451">
        <w:del w:id="852" w:author="Unknown Author" w:date="2023-06-27T13:24:00Z">
          <w:r>
            <w:rPr>
              <w:rStyle w:val="InternetLink"/>
              <w:color w:val="1155CC"/>
            </w:rPr>
            <w:delText>1</w:delText>
          </w:r>
        </w:del>
      </w:hyperlink>
      <w:hyperlink r:id="rId452">
        <w:ins w:id="853" w:author="Unknown Author" w:date="2023-06-27T13:24:00Z">
          <w:r>
            <w:rPr>
              <w:rStyle w:val="InternetLink"/>
              <w:color w:val="1155CC"/>
            </w:rPr>
            <w:t>0</w:t>
          </w:r>
        </w:ins>
      </w:hyperlink>
      <w:ins w:id="854" w:author="Juan Antonio Vizcaino" w:date="2023-05-04T12:28:00Z">
        <w:r>
          <w:rPr>
            <w:rStyle w:val="InternetLink"/>
            <w:color w:val="1155CC"/>
          </w:rPr>
          <w:t>_draft.mzid</w:t>
        </w:r>
      </w:ins>
      <w:ins w:id="855" w:author="Juan Antonio Vizcaino" w:date="2023-05-04T12:28:00Z">
        <w:r>
          <w:rPr>
            <w:color w:val="000000"/>
          </w:rPr>
          <w:t xml:space="preserve"> shows a common workflow for cleavable crosslinkers which uses two levels of MS2 (one using HCD as the fragmentation mode, one using ETD as the fragmentation mode) followed by MS3 scans. To encode this, three distinct &lt;SpectrumIdentificationProtocol&gt; elements are needed: one for HCD MS2 scans, one for ETD MS2 scans, and one for MS3 scans. Three distinct &lt;SpectrumIdentification&gt; elements associate each of the &lt;SpectrumIdentificationProtocol&gt; elements with different &lt;SpectrumIdentificationList&gt; elements. Figure </w:t>
        </w:r>
      </w:ins>
      <w:del w:id="856" w:author="Colin Combe" w:date="2023-05-18T09:00:00Z">
        <w:r>
          <w:rPr>
            <w:color w:val="000000"/>
          </w:rPr>
          <w:delText>10</w:delText>
        </w:r>
      </w:del>
      <w:ins w:id="857" w:author="Colin Combe" w:date="2023-06-28T10:21:00Z">
        <w:r>
          <w:rPr>
            <w:color w:val="000000"/>
          </w:rPr>
          <w:t>5</w:t>
        </w:r>
      </w:ins>
      <w:ins w:id="858" w:author="Juan Antonio Vizcaino" w:date="2023-05-04T12:28:00Z">
        <w:r>
          <w:rPr>
            <w:color w:val="000000"/>
          </w:rPr>
          <w:t xml:space="preserve"> shows an excerpt from this example file to illustrate the use of the new CV terms.</w:t>
        </w:r>
      </w:ins>
    </w:p>
    <w:p>
      <w:pPr>
        <w:pStyle w:val="Normal"/>
        <w:rPr>
          <w:color w:val="000000"/>
          <w:ins w:id="861" w:author="Colin Combe" w:date="2023-05-18T09:01:00Z"/>
        </w:rPr>
      </w:pPr>
      <w:ins w:id="860" w:author="Colin Combe" w:date="2023-05-18T09:01:00Z">
        <w:r>
          <w:rPr>
            <w:color w:val="000000"/>
          </w:rPr>
        </w:r>
      </w:ins>
    </w:p>
    <w:p>
      <w:pPr>
        <w:pStyle w:val="Normal"/>
        <w:rPr>
          <w:color w:val="000000"/>
          <w:ins w:id="864" w:author="Juan Antonio Vizcaino" w:date="2023-05-04T12:28:00Z"/>
        </w:rPr>
      </w:pPr>
      <w:ins w:id="862" w:author="Colin Combe" w:date="2023-05-18T09:01:00Z">
        <w:r>
          <w:rPr>
            <w:color w:val="000000"/>
          </w:rPr>
          <w:t xml:space="preserve">Figure 6 shows this approach used in the context of encoding identifications of </w:t>
        </w:r>
      </w:ins>
      <w:ins w:id="863" w:author="Colin Combe" w:date="2023-05-18T09:02:00Z">
        <w:r>
          <w:rPr>
            <w:color w:val="000000"/>
          </w:rPr>
          <w:t>glycopeptides.</w:t>
        </w:r>
      </w:ins>
    </w:p>
    <w:p>
      <w:pPr>
        <w:pStyle w:val="Normal"/>
        <w:rPr>
          <w:color w:val="000000"/>
          <w:ins w:id="866" w:author="Juan Antonio Vizcaino" w:date="2023-05-04T12:28:00Z"/>
        </w:rPr>
      </w:pPr>
      <w:del w:id="865" w:author="Unknown Author" w:date="2023-06-27T13:25:00Z">
        <w:r>
          <w:rPr>
            <w:color w:val="000000"/>
          </w:rPr>
          <w:delText> </w:delText>
        </w:r>
      </w:del>
    </w:p>
    <w:p>
      <w:pPr>
        <w:pStyle w:val="Normal"/>
        <w:rPr>
          <w:color w:val="000000"/>
          <w:ins w:id="868" w:author="Juan Antonio Vizcaino" w:date="2023-05-04T12:28:00Z"/>
        </w:rPr>
      </w:pPr>
      <w:ins w:id="867" w:author="Juan Antonio Vizcaino" w:date="2023-05-04T12:28:00Z">
        <w:r>
          <w:rPr>
            <w:color w:val="000000"/>
          </w:rPr>
          <w:t>To encode peptide level scores for multiple spectra identifications different CV terms MUST be used. The values of these new terms take the form: [multiple spectra identification identifier]: [score]. The identifier before the colon MUST be an identifier used for an identification based on multiple spectra. For example:</w:t>
        </w:r>
      </w:ins>
    </w:p>
    <w:p>
      <w:pPr>
        <w:pStyle w:val="Normal"/>
        <w:rPr>
          <w:color w:val="000000"/>
          <w:ins w:id="870" w:author="Juan Antonio Vizcaino" w:date="2023-05-04T12:28:00Z"/>
        </w:rPr>
      </w:pPr>
      <w:del w:id="869" w:author="Unknown Author" w:date="2023-06-27T13:25:00Z">
        <w:r>
          <w:rPr>
            <w:rFonts w:cs="Arial" w:ascii="Arial" w:hAnsi="Arial"/>
            <w:color w:val="000000"/>
            <w:sz w:val="22"/>
            <w:szCs w:val="22"/>
          </w:rPr>
          <w:delText> </w:delText>
        </w:r>
      </w:del>
    </w:p>
    <w:p>
      <w:pPr>
        <w:pStyle w:val="Normal"/>
        <w:rPr>
          <w:color w:val="000000"/>
          <w:ins w:id="874" w:author="Juan Antonio Vizcaino" w:date="2023-05-04T12:28:00Z"/>
        </w:rPr>
      </w:pPr>
      <w:ins w:id="871" w:author="Juan Antonio Vizcaino" w:date="2023-05-04T12:28:00Z">
        <w:r>
          <w:rPr>
            <w:rFonts w:cs="Courier New" w:ascii="Courier New" w:hAnsi="Courier New"/>
            <w:color w:val="000000"/>
            <w:sz w:val="16"/>
            <w:szCs w:val="16"/>
          </w:rPr>
          <w:t>&lt;cvParam accession="MS:1003332" cvRef="PSI-MS" value="</w:t>
        </w:r>
      </w:ins>
      <w:ins w:id="872" w:author="Juan Antonio Vizcaino" w:date="2023-05-04T12:28:00Z">
        <w:r>
          <w:rPr>
            <w:rFonts w:cs="Courier New" w:ascii="Courier New" w:hAnsi="Courier New"/>
            <w:b/>
            <w:bCs/>
            <w:color w:val="000000"/>
            <w:sz w:val="16"/>
            <w:szCs w:val="16"/>
          </w:rPr>
          <w:t>1234:P</w:t>
        </w:r>
      </w:ins>
      <w:ins w:id="873" w:author="Juan Antonio Vizcaino" w:date="2023-05-04T12:28:00Z">
        <w:r>
          <w:rPr>
            <w:rFonts w:cs="Courier New" w:ascii="Courier New" w:hAnsi="Courier New"/>
            <w:color w:val="000000"/>
            <w:sz w:val="16"/>
            <w:szCs w:val="16"/>
          </w:rPr>
          <w:t>" name="identification based on multiple spectra"/&gt;</w:t>
        </w:r>
      </w:ins>
    </w:p>
    <w:p>
      <w:pPr>
        <w:pStyle w:val="Normal"/>
        <w:rPr>
          <w:color w:val="000000"/>
          <w:ins w:id="877" w:author="Juan Antonio Vizcaino" w:date="2023-05-04T12:28:00Z"/>
        </w:rPr>
      </w:pPr>
      <w:ins w:id="875" w:author="Juan Antonio Vizcaino" w:date="2023-05-04T12:28:00Z">
        <w:r>
          <w:rPr>
            <w:rFonts w:cs="Courier New" w:ascii="Courier New" w:hAnsi="Courier New"/>
            <w:color w:val="000000"/>
            <w:sz w:val="16"/>
            <w:szCs w:val="16"/>
          </w:rPr>
          <w:t>&lt;cvParam cvRef="PSI-MS" accession="MS:1003336"</w:t>
        </w:r>
      </w:ins>
      <w:del w:id="876" w:author="Unknown Author" w:date="2023-06-27T13:25:00Z">
        <w:r>
          <w:rPr>
            <w:rFonts w:cs="Courier New" w:ascii="Courier New" w:hAnsi="Courier New"/>
            <w:color w:val="000000"/>
            <w:sz w:val="16"/>
            <w:szCs w:val="16"/>
          </w:rPr>
          <w:delText> </w:delText>
        </w:r>
      </w:del>
    </w:p>
    <w:p>
      <w:pPr>
        <w:pStyle w:val="Normal"/>
        <w:ind w:firstLine="720"/>
        <w:rPr>
          <w:color w:val="000000"/>
          <w:ins w:id="881" w:author="Juan Antonio Vizcaino" w:date="2023-05-04T12:28:00Z"/>
        </w:rPr>
      </w:pPr>
      <w:ins w:id="878" w:author="Juan Antonio Vizcaino" w:date="2023-05-04T12:28:00Z">
        <w:r>
          <w:rPr>
            <w:rFonts w:cs="Courier New" w:ascii="Courier New" w:hAnsi="Courier New"/>
            <w:color w:val="000000"/>
            <w:sz w:val="16"/>
            <w:szCs w:val="16"/>
          </w:rPr>
          <w:t>name="Posterior Error Probability for an identification based on multiple spectra" value="</w:t>
        </w:r>
      </w:ins>
      <w:ins w:id="879" w:author="Juan Antonio Vizcaino" w:date="2023-05-04T12:28:00Z">
        <w:r>
          <w:rPr>
            <w:rFonts w:cs="Courier New" w:ascii="Courier New" w:hAnsi="Courier New"/>
            <w:b/>
            <w:bCs/>
            <w:color w:val="000000"/>
            <w:sz w:val="16"/>
            <w:szCs w:val="16"/>
          </w:rPr>
          <w:t>1234:1E-08</w:t>
        </w:r>
      </w:ins>
      <w:ins w:id="880" w:author="Juan Antonio Vizcaino" w:date="2023-05-04T12:28:00Z">
        <w:r>
          <w:rPr>
            <w:rFonts w:cs="Courier New" w:ascii="Courier New" w:hAnsi="Courier New"/>
            <w:color w:val="000000"/>
            <w:sz w:val="16"/>
            <w:szCs w:val="16"/>
          </w:rPr>
          <w:t>"/&gt;</w:t>
        </w:r>
      </w:ins>
    </w:p>
    <w:p>
      <w:pPr>
        <w:pStyle w:val="Normal"/>
        <w:rPr>
          <w:color w:val="000000"/>
          <w:ins w:id="883" w:author="Juan Antonio Vizcaino" w:date="2023-05-04T12:28:00Z"/>
        </w:rPr>
      </w:pPr>
      <w:del w:id="882" w:author="Unknown Author" w:date="2023-06-27T13:25:00Z">
        <w:r>
          <w:rPr>
            <w:rFonts w:cs="Arial" w:ascii="Arial" w:hAnsi="Arial"/>
            <w:color w:val="000000"/>
            <w:sz w:val="22"/>
            <w:szCs w:val="22"/>
          </w:rPr>
          <w:delText> </w:delText>
        </w:r>
      </w:del>
    </w:p>
    <w:p>
      <w:pPr>
        <w:pStyle w:val="Normal"/>
        <w:rPr>
          <w:color w:val="000000"/>
          <w:ins w:id="885" w:author="Juan Antonio Vizcaino" w:date="2023-05-04T12:28:00Z"/>
        </w:rPr>
      </w:pPr>
      <w:ins w:id="884" w:author="Juan Antonio Vizcaino" w:date="2023-05-04T12:28:00Z">
        <w:r>
          <w:rPr>
            <w:color w:val="000000"/>
          </w:rPr>
          <w:t>A new CV term for "Posterior Error Probability from multiple spectra identification" (MS:1003336) has also been introduced in this context. For search specific, match level scores for identifications based on multiple spectra, new CV terms must be created, these should be children of MS:1003334 (“Parent term for PSM-level scores for identifications based on multiple spectra”).</w:t>
        </w:r>
      </w:ins>
    </w:p>
    <w:p>
      <w:pPr>
        <w:pStyle w:val="Normal"/>
        <w:rPr>
          <w:color w:val="000000"/>
          <w:ins w:id="887" w:author="Juan Antonio Vizcaino" w:date="2023-05-04T12:28:00Z"/>
        </w:rPr>
      </w:pPr>
      <w:del w:id="886" w:author="Unknown Author" w:date="2023-06-27T13:26:00Z">
        <w:r>
          <w:rPr>
            <w:rFonts w:cs="Arial" w:ascii="Arial" w:hAnsi="Arial"/>
            <w:color w:val="000000"/>
            <w:sz w:val="20"/>
            <w:szCs w:val="20"/>
          </w:rPr>
          <w:delText> </w:delText>
        </w:r>
      </w:del>
    </w:p>
    <w:p>
      <w:pPr>
        <w:pStyle w:val="Normal"/>
        <w:rPr>
          <w:color w:val="000000"/>
          <w:ins w:id="889" w:author="Unknown Author" w:date="2023-06-27T13:52:00Z"/>
        </w:rPr>
      </w:pPr>
      <w:ins w:id="888" w:author="Unknown Author" w:date="2023-06-27T13:52:00Z">
        <w:r>
          <w:rPr>
            <w:color w:val="000000"/>
          </w:rPr>
        </w:r>
      </w:ins>
      <w:r>
        <w:br w:type="page"/>
      </w:r>
    </w:p>
    <w:p>
      <w:pPr>
        <w:pStyle w:val="Normal"/>
        <w:rPr>
          <w:color w:val="000000"/>
          <w:ins w:id="891" w:author="Juan Antonio Vizcaino" w:date="2023-05-04T12:28:00Z"/>
        </w:rPr>
      </w:pPr>
      <w:ins w:id="890" w:author="Juan Antonio Vizcaino" w:date="2023-05-04T12:28:00Z">
        <w:r>
          <w:rPr>
            <w:rFonts w:cs="Courier New" w:ascii="Courier New" w:hAnsi="Courier New"/>
            <w:color w:val="000000"/>
            <w:sz w:val="16"/>
            <w:szCs w:val="16"/>
          </w:rPr>
          <w:t>&lt;AnalysisData&gt;</w:t>
        </w:r>
      </w:ins>
    </w:p>
    <w:p>
      <w:pPr>
        <w:pStyle w:val="Normal"/>
        <w:rPr>
          <w:color w:val="000000"/>
          <w:ins w:id="895" w:author="Juan Antonio Vizcaino" w:date="2023-05-04T12:28:00Z"/>
        </w:rPr>
      </w:pPr>
      <w:del w:id="892" w:author="Unknown Author" w:date="2023-06-27T13:27:00Z">
        <w:r>
          <w:rPr>
            <w:rFonts w:cs="Courier New" w:ascii="Courier New" w:hAnsi="Courier New"/>
            <w:color w:val="000000"/>
            <w:sz w:val="16"/>
            <w:szCs w:val="16"/>
          </w:rPr>
          <w:delText>            </w:delText>
        </w:r>
      </w:del>
      <w:ins w:id="893" w:author="Unknown Author" w:date="2023-06-27T13:27:00Z">
        <w:r>
          <w:rPr>
            <w:rFonts w:cs="Courier New" w:ascii="Courier New" w:hAnsi="Courier New"/>
            <w:color w:val="000000"/>
            <w:sz w:val="16"/>
            <w:szCs w:val="16"/>
          </w:rPr>
          <w:t xml:space="preserve">    </w:t>
        </w:r>
      </w:ins>
      <w:ins w:id="894" w:author="Juan Antonio Vizcaino" w:date="2023-05-04T12:28:00Z">
        <w:r>
          <w:rPr>
            <w:rFonts w:cs="Courier New" w:ascii="Courier New" w:hAnsi="Courier New"/>
            <w:color w:val="000000"/>
            <w:sz w:val="16"/>
            <w:szCs w:val="16"/>
            <w:shd w:fill="FFF2CC" w:val="clear"/>
          </w:rPr>
          <w:t>&lt;!-- for the ETD to be correctly encoded it needs to go into a separate list --&gt;</w:t>
        </w:r>
      </w:ins>
    </w:p>
    <w:p>
      <w:pPr>
        <w:pStyle w:val="Normal"/>
        <w:rPr>
          <w:color w:val="000000"/>
          <w:ins w:id="899" w:author="Juan Antonio Vizcaino" w:date="2023-05-04T12:28:00Z"/>
        </w:rPr>
      </w:pPr>
      <w:del w:id="896" w:author="Unknown Author" w:date="2023-06-27T13:27:00Z">
        <w:r>
          <w:rPr>
            <w:rFonts w:cs="Courier New" w:ascii="Courier New" w:hAnsi="Courier New"/>
            <w:color w:val="000000"/>
            <w:sz w:val="16"/>
            <w:szCs w:val="16"/>
            <w:shd w:fill="FFF2CC" w:val="clear"/>
          </w:rPr>
          <w:delText>            </w:delText>
        </w:r>
      </w:del>
      <w:ins w:id="897" w:author="Unknown Author" w:date="2023-06-27T13:27:00Z">
        <w:r>
          <w:rPr>
            <w:rFonts w:cs="Courier New" w:ascii="Courier New" w:hAnsi="Courier New"/>
            <w:color w:val="000000"/>
            <w:sz w:val="16"/>
            <w:szCs w:val="16"/>
            <w:shd w:fill="FFF2CC" w:val="clear"/>
          </w:rPr>
          <w:t xml:space="preserve">    </w:t>
        </w:r>
      </w:ins>
      <w:ins w:id="898" w:author="Juan Antonio Vizcaino" w:date="2023-05-04T12:28:00Z">
        <w:r>
          <w:rPr>
            <w:rFonts w:cs="Courier New" w:ascii="Courier New" w:hAnsi="Courier New"/>
            <w:color w:val="000000"/>
            <w:sz w:val="16"/>
            <w:szCs w:val="16"/>
            <w:shd w:fill="FFF2CC" w:val="clear"/>
          </w:rPr>
          <w:t>&lt;SpectrumIdentificationList id="sil_ETD"&gt;</w:t>
        </w:r>
      </w:ins>
    </w:p>
    <w:p>
      <w:pPr>
        <w:pStyle w:val="Normal"/>
        <w:rPr>
          <w:color w:val="000000"/>
          <w:ins w:id="903" w:author="Juan Antonio Vizcaino" w:date="2023-05-04T12:28:00Z"/>
        </w:rPr>
      </w:pPr>
      <w:del w:id="900" w:author="Unknown Author" w:date="2023-06-27T13:27:00Z">
        <w:r>
          <w:rPr>
            <w:rFonts w:cs="Courier New" w:ascii="Courier New" w:hAnsi="Courier New"/>
            <w:color w:val="000000"/>
            <w:sz w:val="16"/>
            <w:szCs w:val="16"/>
          </w:rPr>
          <w:delText>                </w:delText>
        </w:r>
      </w:del>
      <w:ins w:id="901" w:author="Unknown Author" w:date="2023-06-27T13:27:00Z">
        <w:r>
          <w:rPr>
            <w:rFonts w:cs="Courier New" w:ascii="Courier New" w:hAnsi="Courier New"/>
            <w:color w:val="000000"/>
            <w:sz w:val="16"/>
            <w:szCs w:val="16"/>
          </w:rPr>
          <w:t xml:space="preserve">        </w:t>
        </w:r>
      </w:ins>
      <w:ins w:id="902" w:author="Juan Antonio Vizcaino" w:date="2023-05-04T12:28:00Z">
        <w:r>
          <w:rPr>
            <w:rFonts w:cs="Courier New" w:ascii="Courier New" w:hAnsi="Courier New"/>
            <w:color w:val="000000"/>
            <w:sz w:val="16"/>
            <w:szCs w:val="16"/>
          </w:rPr>
          <w:t>&lt;SpectrumIdentificationResult spectrumID="index=2" spectraData_ref="pk_id" id="SIR_2"&gt;</w:t>
        </w:r>
      </w:ins>
    </w:p>
    <w:p>
      <w:pPr>
        <w:pStyle w:val="Normal"/>
        <w:rPr>
          <w:color w:val="000000"/>
          <w:ins w:id="907" w:author="Unknown Author" w:date="2023-06-27T13:27:00Z"/>
        </w:rPr>
      </w:pPr>
      <w:del w:id="904" w:author="Unknown Author" w:date="2023-06-27T13:27:00Z">
        <w:r>
          <w:rPr>
            <w:rFonts w:cs="Courier New" w:ascii="Courier New" w:hAnsi="Courier New"/>
            <w:color w:val="000000"/>
            <w:sz w:val="16"/>
            <w:szCs w:val="16"/>
          </w:rPr>
          <w:delText>                    </w:delText>
        </w:r>
      </w:del>
      <w:ins w:id="905" w:author="Unknown Author" w:date="2023-06-27T13:27:00Z">
        <w:r>
          <w:rPr>
            <w:rFonts w:cs="Courier New" w:ascii="Courier New" w:hAnsi="Courier New"/>
            <w:color w:val="000000"/>
            <w:sz w:val="16"/>
            <w:szCs w:val="16"/>
          </w:rPr>
          <w:t xml:space="preserve">            </w:t>
        </w:r>
      </w:ins>
      <w:ins w:id="906" w:author="Juan Antonio Vizcaino" w:date="2023-05-04T12:28:00Z">
        <w:r>
          <w:rPr>
            <w:rFonts w:cs="Courier New" w:ascii="Courier New" w:hAnsi="Courier New"/>
            <w:color w:val="000000"/>
            <w:sz w:val="16"/>
            <w:szCs w:val="16"/>
          </w:rPr>
          <w:t>&lt;SpectrumIdentificationItem chargeState="3" experimentalMassToCharge="100" peptide_ref="p1"</w:t>
        </w:r>
      </w:ins>
    </w:p>
    <w:p>
      <w:pPr>
        <w:pStyle w:val="Normal"/>
        <w:rPr>
          <w:color w:val="000000"/>
          <w:del w:id="913" w:author="Unknown Author" w:date="2023-06-27T13:28:00Z"/>
        </w:rPr>
      </w:pPr>
      <w:ins w:id="908" w:author="Unknown Author" w:date="2023-06-27T13:28:00Z">
        <w:r>
          <w:rPr>
            <w:rFonts w:cs="Courier New" w:ascii="Courier New" w:hAnsi="Courier New"/>
            <w:color w:val="000000"/>
            <w:sz w:val="16"/>
            <w:szCs w:val="16"/>
          </w:rPr>
          <w:t xml:space="preserve">            </w:t>
        </w:r>
      </w:ins>
      <w:del w:id="909" w:author="Unknown Author" w:date="2023-06-27T13:28:00Z">
        <w:r>
          <w:rPr>
            <w:rFonts w:cs="Courier New" w:ascii="Courier New" w:hAnsi="Courier New"/>
            <w:color w:val="000000"/>
            <w:sz w:val="16"/>
            <w:szCs w:val="16"/>
          </w:rPr>
          <w:delText xml:space="preserve"> </w:delText>
        </w:r>
      </w:del>
      <w:ins w:id="910" w:author="Unknown Author" w:date="2023-06-27T13:28:00Z">
        <w:r>
          <w:rPr>
            <w:rFonts w:cs="Courier New" w:ascii="Courier New" w:hAnsi="Courier New"/>
            <w:color w:val="000000"/>
            <w:sz w:val="16"/>
            <w:szCs w:val="16"/>
          </w:rPr>
          <w:t xml:space="preserve">        </w:t>
        </w:r>
      </w:ins>
      <w:ins w:id="911" w:author="Juan Antonio Vizcaino" w:date="2023-05-04T12:28:00Z">
        <w:r>
          <w:rPr>
            <w:rFonts w:cs="Courier New" w:ascii="Courier New" w:hAnsi="Courier New"/>
            <w:color w:val="000000"/>
            <w:sz w:val="16"/>
            <w:szCs w:val="16"/>
          </w:rPr>
          <w:t>rank="1"</w:t>
        </w:r>
      </w:ins>
      <w:ins w:id="912" w:author="Unknown Author" w:date="2023-06-27T13:28:00Z">
        <w:r>
          <w:rPr>
            <w:rFonts w:cs="Courier New" w:ascii="Courier New" w:hAnsi="Courier New"/>
            <w:color w:val="000000"/>
            <w:sz w:val="16"/>
            <w:szCs w:val="16"/>
          </w:rPr>
          <w:t xml:space="preserve"> </w:t>
        </w:r>
      </w:ins>
    </w:p>
    <w:p>
      <w:pPr>
        <w:pStyle w:val="Normal"/>
        <w:rPr>
          <w:color w:val="000000"/>
          <w:ins w:id="917" w:author="Juan Antonio Vizcaino" w:date="2023-05-04T12:28:00Z"/>
        </w:rPr>
      </w:pPr>
      <w:del w:id="914" w:author="Unknown Author" w:date="2023-06-27T13:48:00Z">
        <w:r>
          <w:rPr>
            <w:rFonts w:cs="Courier New" w:ascii="Courier New" w:hAnsi="Courier New"/>
            <w:color w:val="000000"/>
            <w:sz w:val="16"/>
            <w:szCs w:val="16"/>
          </w:rPr>
          <w:delText> </w:delText>
        </w:r>
      </w:del>
      <w:del w:id="915" w:author="Unknown Author" w:date="2023-06-27T13:28:00Z">
        <w:r>
          <w:rPr>
            <w:rFonts w:cs="Courier New" w:ascii="Courier New" w:hAnsi="Courier New"/>
            <w:color w:val="000000"/>
            <w:sz w:val="16"/>
            <w:szCs w:val="16"/>
          </w:rPr>
          <w:delText>                                               </w:delText>
        </w:r>
      </w:del>
      <w:ins w:id="916" w:author="Juan Antonio Vizcaino" w:date="2023-05-04T12:28:00Z">
        <w:r>
          <w:rPr>
            <w:rFonts w:cs="Courier New" w:ascii="Courier New" w:hAnsi="Courier New"/>
            <w:color w:val="000000"/>
            <w:sz w:val="16"/>
            <w:szCs w:val="16"/>
          </w:rPr>
          <w:t>passThreshold="false" id="ETD_SII_0"&gt;</w:t>
        </w:r>
      </w:ins>
    </w:p>
    <w:p>
      <w:pPr>
        <w:pStyle w:val="Normal"/>
        <w:rPr>
          <w:color w:val="000000"/>
          <w:ins w:id="921" w:author="Juan Antonio Vizcaino" w:date="2023-05-04T12:28:00Z"/>
        </w:rPr>
      </w:pPr>
      <w:del w:id="918" w:author="Unknown Author" w:date="2023-06-27T13:28:00Z">
        <w:r>
          <w:rPr>
            <w:rFonts w:cs="Courier New" w:ascii="Courier New" w:hAnsi="Courier New"/>
            <w:color w:val="000000"/>
            <w:sz w:val="16"/>
            <w:szCs w:val="16"/>
          </w:rPr>
          <w:delText>                        </w:delText>
        </w:r>
      </w:del>
      <w:ins w:id="919" w:author="Unknown Author" w:date="2023-06-27T13:28:00Z">
        <w:r>
          <w:rPr>
            <w:rFonts w:cs="Courier New" w:ascii="Courier New" w:hAnsi="Courier New"/>
            <w:color w:val="000000"/>
            <w:sz w:val="16"/>
            <w:szCs w:val="16"/>
          </w:rPr>
          <w:t xml:space="preserve">                </w:t>
        </w:r>
      </w:ins>
      <w:ins w:id="920" w:author="Juan Antonio Vizcaino" w:date="2023-05-04T12:28:00Z">
        <w:r>
          <w:rPr>
            <w:rFonts w:cs="Courier New" w:ascii="Courier New" w:hAnsi="Courier New"/>
            <w:color w:val="000000"/>
            <w:sz w:val="16"/>
            <w:szCs w:val="16"/>
          </w:rPr>
          <w:t>&lt;PeptideEvidenceRef peptideEvidence_ref="pepevid_p1"/&gt;</w:t>
        </w:r>
      </w:ins>
    </w:p>
    <w:p>
      <w:pPr>
        <w:pStyle w:val="Normal"/>
        <w:rPr>
          <w:color w:val="000000"/>
          <w:ins w:id="925" w:author="Unknown Author" w:date="2023-06-27T13:28:00Z"/>
        </w:rPr>
      </w:pPr>
      <w:del w:id="922" w:author="Unknown Author" w:date="2023-06-27T13:28:00Z">
        <w:r>
          <w:rPr>
            <w:rFonts w:cs="Courier New" w:ascii="Courier New" w:hAnsi="Courier New"/>
            <w:color w:val="000000"/>
            <w:sz w:val="16"/>
            <w:szCs w:val="16"/>
          </w:rPr>
          <w:delText>                        </w:delText>
        </w:r>
      </w:del>
      <w:ins w:id="923" w:author="Unknown Author" w:date="2023-06-27T13:28:00Z">
        <w:r>
          <w:rPr>
            <w:rFonts w:cs="Courier New" w:ascii="Courier New" w:hAnsi="Courier New"/>
            <w:color w:val="000000"/>
            <w:sz w:val="16"/>
            <w:szCs w:val="16"/>
          </w:rPr>
          <w:t xml:space="preserve">                </w:t>
        </w:r>
      </w:ins>
      <w:ins w:id="924" w:author="Juan Antonio Vizcaino" w:date="2023-05-04T12:28:00Z">
        <w:r>
          <w:rPr>
            <w:rFonts w:cs="Courier New" w:ascii="Courier New" w:hAnsi="Courier New"/>
            <w:color w:val="000000"/>
            <w:sz w:val="16"/>
            <w:szCs w:val="16"/>
          </w:rPr>
          <w:t xml:space="preserve">&lt;cvParam cvRef="PSI-MS" accession="MS:1002511" </w:t>
        </w:r>
      </w:ins>
    </w:p>
    <w:p>
      <w:pPr>
        <w:pStyle w:val="Normal"/>
        <w:rPr>
          <w:color w:val="000000"/>
          <w:del w:id="928" w:author="Unknown Author" w:date="2023-06-27T13:29:00Z"/>
        </w:rPr>
      </w:pPr>
      <w:ins w:id="926" w:author="Unknown Author" w:date="2023-06-27T13:28:00Z">
        <w:r>
          <w:rPr>
            <w:rFonts w:cs="Courier New" w:ascii="Courier New" w:hAnsi="Courier New"/>
            <w:color w:val="000000"/>
            <w:sz w:val="16"/>
            <w:szCs w:val="16"/>
          </w:rPr>
          <w:t xml:space="preserve">                            </w:t>
        </w:r>
      </w:ins>
      <w:ins w:id="927" w:author="Juan Antonio Vizcaino" w:date="2023-05-04T12:28:00Z">
        <w:r>
          <w:rPr>
            <w:rFonts w:cs="Courier New" w:ascii="Courier New" w:hAnsi="Courier New"/>
            <w:color w:val="000000"/>
            <w:sz w:val="16"/>
            <w:szCs w:val="16"/>
          </w:rPr>
          <w:t>name="crosslink spectrum identification item"</w:t>
        </w:r>
      </w:ins>
    </w:p>
    <w:p>
      <w:pPr>
        <w:pStyle w:val="Normal"/>
        <w:rPr>
          <w:color w:val="000000"/>
          <w:ins w:id="933" w:author="Juan Antonio Vizcaino" w:date="2023-05-04T12:28:00Z"/>
        </w:rPr>
      </w:pPr>
      <w:del w:id="929" w:author="Unknown Author" w:date="2023-06-27T13:29:00Z">
        <w:r>
          <w:rPr>
            <w:rFonts w:cs="Courier New" w:ascii="Courier New" w:hAnsi="Courier New"/>
            <w:color w:val="000000"/>
            <w:sz w:val="16"/>
            <w:szCs w:val="16"/>
          </w:rPr>
          <w:delText>     </w:delText>
        </w:r>
      </w:del>
      <w:del w:id="930" w:author="Unknown Author" w:date="2023-06-27T13:28:00Z">
        <w:r>
          <w:rPr>
            <w:rFonts w:cs="Courier New" w:ascii="Courier New" w:hAnsi="Courier New"/>
            <w:color w:val="000000"/>
            <w:sz w:val="16"/>
            <w:szCs w:val="16"/>
          </w:rPr>
          <w:delText>                            </w:delText>
        </w:r>
      </w:del>
      <w:ins w:id="931" w:author="Unknown Author" w:date="2023-06-27T13:29:00Z">
        <w:r>
          <w:rPr>
            <w:rFonts w:cs="Courier New" w:ascii="Courier New" w:hAnsi="Courier New"/>
            <w:color w:val="000000"/>
            <w:sz w:val="16"/>
            <w:szCs w:val="16"/>
          </w:rPr>
          <w:t xml:space="preserve"> </w:t>
        </w:r>
      </w:ins>
      <w:ins w:id="932" w:author="Juan Antonio Vizcaino" w:date="2023-05-04T12:28:00Z">
        <w:r>
          <w:rPr>
            <w:rFonts w:cs="Courier New" w:ascii="Courier New" w:hAnsi="Courier New"/>
            <w:color w:val="000000"/>
            <w:sz w:val="16"/>
            <w:szCs w:val="16"/>
          </w:rPr>
          <w:t>value="1"/&gt;</w:t>
        </w:r>
      </w:ins>
    </w:p>
    <w:p>
      <w:pPr>
        <w:pStyle w:val="Normal"/>
        <w:rPr>
          <w:color w:val="000000"/>
          <w:ins w:id="937" w:author="Juan Antonio Vizcaino" w:date="2023-05-04T12:28:00Z"/>
        </w:rPr>
      </w:pPr>
      <w:del w:id="934" w:author="Unknown Author" w:date="2023-06-27T13:29:00Z">
        <w:r>
          <w:rPr>
            <w:rFonts w:cs="Courier New" w:ascii="Courier New" w:hAnsi="Courier New"/>
            <w:color w:val="000000"/>
            <w:sz w:val="16"/>
            <w:szCs w:val="16"/>
          </w:rPr>
          <w:delText>                        </w:delText>
        </w:r>
      </w:del>
      <w:ins w:id="935" w:author="Unknown Author" w:date="2023-06-27T13:29:00Z">
        <w:r>
          <w:rPr>
            <w:rFonts w:cs="Courier New" w:ascii="Courier New" w:hAnsi="Courier New"/>
            <w:color w:val="000000"/>
            <w:sz w:val="16"/>
            <w:szCs w:val="16"/>
          </w:rPr>
          <w:t xml:space="preserve">                </w:t>
        </w:r>
      </w:ins>
      <w:ins w:id="936"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943" w:author="Unknown Author" w:date="2023-06-27T13:29:00Z"/>
        </w:rPr>
      </w:pPr>
      <w:del w:id="938" w:author="Unknown Author" w:date="2023-06-27T13:29:00Z">
        <w:r>
          <w:rPr>
            <w:rFonts w:cs="Courier New" w:ascii="Courier New" w:hAnsi="Courier New"/>
            <w:color w:val="000000"/>
            <w:sz w:val="16"/>
            <w:szCs w:val="16"/>
          </w:rPr>
          <w:delText>                        </w:delText>
        </w:r>
      </w:del>
      <w:ins w:id="939" w:author="Unknown Author" w:date="2023-06-27T13:29:00Z">
        <w:r>
          <w:rPr>
            <w:rFonts w:cs="Courier New" w:ascii="Courier New" w:hAnsi="Courier New"/>
            <w:color w:val="000000"/>
            <w:sz w:val="16"/>
            <w:szCs w:val="16"/>
          </w:rPr>
          <w:t xml:space="preserve">                </w:t>
        </w:r>
      </w:ins>
      <w:ins w:id="940" w:author="Juan Antonio Vizcaino" w:date="2023-05-04T12:28:00Z">
        <w:r>
          <w:rPr>
            <w:rFonts w:cs="Courier New" w:ascii="Courier New" w:hAnsi="Courier New"/>
            <w:color w:val="000000"/>
            <w:sz w:val="16"/>
            <w:szCs w:val="16"/>
            <w:shd w:fill="FFE994" w:val="clear"/>
          </w:rPr>
          <w:t>&lt;cvParam accession="MS:1003332" cvRef="PSI-MS" value="</w:t>
        </w:r>
      </w:ins>
      <w:ins w:id="941" w:author="Juan Antonio Vizcaino" w:date="2023-05-04T12:28:00Z">
        <w:r>
          <w:rPr>
            <w:rFonts w:cs="Courier New" w:ascii="Courier New" w:hAnsi="Courier New"/>
            <w:b/>
            <w:bCs/>
            <w:color w:val="000000"/>
            <w:sz w:val="16"/>
            <w:szCs w:val="16"/>
            <w:shd w:fill="FFE994" w:val="clear"/>
          </w:rPr>
          <w:t>1234:P</w:t>
        </w:r>
      </w:ins>
      <w:ins w:id="942"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946" w:author="Juan Antonio Vizcaino" w:date="2023-05-04T12:28:00Z"/>
        </w:rPr>
      </w:pPr>
      <w:ins w:id="944" w:author="Unknown Author" w:date="2023-06-27T13:29:00Z">
        <w:r>
          <w:rPr>
            <w:rFonts w:cs="Courier New" w:ascii="Courier New" w:hAnsi="Courier New"/>
            <w:color w:val="000000"/>
            <w:sz w:val="16"/>
            <w:szCs w:val="16"/>
            <w:shd w:fill="FFE994" w:val="clear"/>
          </w:rPr>
          <w:t xml:space="preserve">                            </w:t>
        </w:r>
      </w:ins>
      <w:ins w:id="945"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rPr>
      </w:pPr>
      <w:ins w:id="947" w:author="Juan Antonio Vizcaino" w:date="2023-05-04T12:28:00Z">
        <w:r>
          <w:rPr>
            <w:rFonts w:cs="Courier New" w:ascii="Courier New" w:hAnsi="Courier New"/>
            <w:color w:val="000000"/>
            <w:sz w:val="16"/>
            <w:szCs w:val="16"/>
            <w:shd w:fill="FFE994" w:val="clear"/>
          </w:rPr>
          <w:t>                </w:t>
        </w:r>
      </w:ins>
      <w:del w:id="948" w:author="Unknown Author" w:date="2023-06-27T13:30:00Z">
        <w:r>
          <w:rPr>
            <w:rFonts w:cs="Courier New" w:ascii="Courier New" w:hAnsi="Courier New"/>
            <w:color w:val="000000"/>
            <w:sz w:val="16"/>
            <w:szCs w:val="16"/>
            <w:shd w:fill="FFE994" w:val="clear"/>
          </w:rPr>
          <w:delText>        </w:delText>
        </w:r>
      </w:del>
      <w:ins w:id="949" w:author="Juan Antonio Vizcaino" w:date="2023-05-04T12:28:00Z">
        <w:r>
          <w:rPr>
            <w:rFonts w:cs="Courier New" w:ascii="Courier New" w:hAnsi="Courier New"/>
            <w:color w:val="000000"/>
            <w:sz w:val="16"/>
            <w:szCs w:val="16"/>
            <w:shd w:fill="FFE994" w:val="clear"/>
          </w:rPr>
          <w:t xml:space="preserve">&lt;cvParam cvRef="PSI-MS" accession="MS:1003336" </w:t>
          <w:rPrChange w:id="0" w:author="Colin Combe" w:date="2023-07-20T11:06:27Z"/>
        </w:r>
      </w:ins>
    </w:p>
    <w:p>
      <w:pPr>
        <w:pStyle w:val="Normal"/>
        <w:rPr>
          <w:shd w:fill="FFE994" w:val="clear"/>
        </w:rPr>
      </w:pPr>
      <w:ins w:id="950" w:author="Unknown Author" w:date="2023-06-27T13:30:00Z">
        <w:r>
          <w:rPr>
            <w:rFonts w:cs="Courier New" w:ascii="Courier New" w:hAnsi="Courier New"/>
            <w:color w:val="000000"/>
            <w:sz w:val="16"/>
            <w:szCs w:val="16"/>
            <w:shd w:fill="FFE994" w:val="clear"/>
          </w:rPr>
          <w:t xml:space="preserve">                            </w:t>
        </w:r>
      </w:ins>
      <w:ins w:id="951"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PrChange w:id="0" w:author="Colin Combe" w:date="2023-07-20T11:06:27Z"/>
        </w:r>
      </w:ins>
    </w:p>
    <w:p>
      <w:pPr>
        <w:pStyle w:val="Normal"/>
        <w:rPr>
          <w:shd w:fill="FFE994" w:val="clear"/>
        </w:rPr>
      </w:pPr>
      <w:ins w:id="952" w:author="Unknown Author" w:date="2023-06-27T13:30:00Z">
        <w:r>
          <w:rPr>
            <w:rFonts w:cs="Courier New" w:ascii="Courier New" w:hAnsi="Courier New"/>
            <w:color w:val="000000"/>
            <w:sz w:val="16"/>
            <w:szCs w:val="16"/>
            <w:shd w:fill="FFE994" w:val="clear"/>
          </w:rPr>
          <w:t xml:space="preserve">                            </w:t>
        </w:r>
      </w:ins>
      <w:ins w:id="953" w:author="Juan Antonio Vizcaino" w:date="2023-05-04T12:28:00Z">
        <w:r>
          <w:rPr>
            <w:rFonts w:cs="Courier New" w:ascii="Courier New" w:hAnsi="Courier New"/>
            <w:color w:val="000000"/>
            <w:sz w:val="16"/>
            <w:szCs w:val="16"/>
            <w:shd w:fill="FFE994" w:val="clear"/>
          </w:rPr>
          <w:t>value="</w:t>
        </w:r>
      </w:ins>
      <w:ins w:id="954" w:author="Juan Antonio Vizcaino" w:date="2023-05-04T12:28:00Z">
        <w:r>
          <w:rPr>
            <w:rFonts w:cs="Courier New" w:ascii="Courier New" w:hAnsi="Courier New"/>
            <w:b/>
            <w:bCs/>
            <w:color w:val="000000"/>
            <w:sz w:val="16"/>
            <w:szCs w:val="16"/>
            <w:shd w:fill="FFE994" w:val="clear"/>
          </w:rPr>
          <w:t>1234:1E-08</w:t>
        </w:r>
      </w:ins>
      <w:ins w:id="955" w:author="Juan Antonio Vizcaino" w:date="2023-05-04T12:28:00Z">
        <w:r>
          <w:rPr>
            <w:rFonts w:cs="Courier New" w:ascii="Courier New" w:hAnsi="Courier New"/>
            <w:color w:val="000000"/>
            <w:sz w:val="16"/>
            <w:szCs w:val="16"/>
            <w:shd w:fill="FFE994" w:val="clear"/>
          </w:rPr>
          <w:t>"/&gt;</w:t>
        </w:r>
      </w:ins>
    </w:p>
    <w:p>
      <w:pPr>
        <w:pStyle w:val="Normal"/>
        <w:rPr>
          <w:color w:val="000000"/>
          <w:ins w:id="959" w:author="Unknown Author" w:date="2023-06-27T13:31:00Z"/>
        </w:rPr>
      </w:pPr>
      <w:del w:id="956" w:author="Unknown Author" w:date="2023-06-27T13:30:00Z">
        <w:r>
          <w:rPr>
            <w:rFonts w:cs="Courier New" w:ascii="Courier New" w:hAnsi="Courier New"/>
            <w:color w:val="000000"/>
            <w:sz w:val="16"/>
            <w:szCs w:val="16"/>
          </w:rPr>
          <w:delText>                    </w:delText>
        </w:r>
      </w:del>
      <w:ins w:id="957" w:author="Unknown Author" w:date="2023-06-27T13:30:00Z">
        <w:r>
          <w:rPr>
            <w:rFonts w:cs="Courier New" w:ascii="Courier New" w:hAnsi="Courier New"/>
            <w:color w:val="000000"/>
            <w:sz w:val="16"/>
            <w:szCs w:val="16"/>
          </w:rPr>
          <w:t xml:space="preserve">            </w:t>
        </w:r>
      </w:ins>
      <w:ins w:id="958" w:author="Juan Antonio Vizcaino" w:date="2023-05-04T12:28:00Z">
        <w:r>
          <w:rPr>
            <w:rFonts w:cs="Courier New" w:ascii="Courier New" w:hAnsi="Courier New"/>
            <w:color w:val="000000"/>
            <w:sz w:val="16"/>
            <w:szCs w:val="16"/>
          </w:rPr>
          <w:t>&lt;/SpectrumIdentificationItem&gt;</w:t>
        </w:r>
      </w:ins>
    </w:p>
    <w:p>
      <w:pPr>
        <w:pStyle w:val="Normal"/>
        <w:rPr>
          <w:color w:val="000000"/>
          <w:del w:id="961" w:author="Unknown Author" w:date="2023-06-27T13:31:00Z"/>
        </w:rPr>
      </w:pPr>
      <w:del w:id="960" w:author="Unknown Author" w:date="2023-06-27T13:31:00Z">
        <w:r>
          <w:rPr/>
        </w:r>
      </w:del>
    </w:p>
    <w:p>
      <w:pPr>
        <w:pStyle w:val="Normal"/>
        <w:rPr>
          <w:color w:val="000000"/>
          <w:ins w:id="965" w:author="Unknown Author" w:date="2023-06-27T13:31:00Z"/>
        </w:rPr>
      </w:pPr>
      <w:del w:id="962" w:author="Unknown Author" w:date="2023-06-27T13:31:00Z">
        <w:r>
          <w:rPr>
            <w:rFonts w:cs="Courier New" w:ascii="Courier New" w:hAnsi="Courier New"/>
            <w:color w:val="000000"/>
            <w:sz w:val="16"/>
            <w:szCs w:val="16"/>
          </w:rPr>
          <w:delText>                    </w:delText>
        </w:r>
      </w:del>
      <w:ins w:id="963" w:author="Unknown Author" w:date="2023-06-27T13:31:00Z">
        <w:r>
          <w:rPr>
            <w:rFonts w:cs="Courier New" w:ascii="Courier New" w:hAnsi="Courier New"/>
            <w:color w:val="000000"/>
            <w:sz w:val="16"/>
            <w:szCs w:val="16"/>
          </w:rPr>
          <w:t xml:space="preserve">            </w:t>
        </w:r>
      </w:ins>
      <w:ins w:id="964" w:author="Juan Antonio Vizcaino" w:date="2023-05-04T12:28:00Z">
        <w:r>
          <w:rPr>
            <w:rFonts w:cs="Courier New" w:ascii="Courier New" w:hAnsi="Courier New"/>
            <w:color w:val="000000"/>
            <w:sz w:val="16"/>
            <w:szCs w:val="16"/>
          </w:rPr>
          <w:t>&lt;SpectrumIdentificationItem chargeState="3" experimentalMassToCharge="100" peptide_ref="p2"</w:t>
        </w:r>
      </w:ins>
    </w:p>
    <w:p>
      <w:pPr>
        <w:pStyle w:val="Normal"/>
        <w:rPr>
          <w:color w:val="000000"/>
          <w:del w:id="969" w:author="Unknown Author" w:date="2023-06-27T13:31:00Z"/>
        </w:rPr>
      </w:pPr>
      <w:del w:id="966" w:author="Unknown Author" w:date="2023-06-27T13:31:00Z">
        <w:r>
          <w:rPr>
            <w:rFonts w:cs="Courier New" w:ascii="Courier New" w:hAnsi="Courier New"/>
            <w:color w:val="000000"/>
            <w:sz w:val="16"/>
            <w:szCs w:val="16"/>
          </w:rPr>
          <w:delText xml:space="preserve"> </w:delText>
        </w:r>
      </w:del>
      <w:ins w:id="967" w:author="Unknown Author" w:date="2023-06-27T13:31:00Z">
        <w:r>
          <w:rPr>
            <w:rFonts w:cs="Courier New" w:ascii="Courier New" w:hAnsi="Courier New"/>
            <w:color w:val="000000"/>
            <w:sz w:val="16"/>
            <w:szCs w:val="16"/>
          </w:rPr>
          <w:t xml:space="preserve">                    </w:t>
        </w:r>
      </w:ins>
      <w:ins w:id="968" w:author="Juan Antonio Vizcaino" w:date="2023-05-04T12:28:00Z">
        <w:r>
          <w:rPr>
            <w:rFonts w:cs="Courier New" w:ascii="Courier New" w:hAnsi="Courier New"/>
            <w:color w:val="000000"/>
            <w:sz w:val="16"/>
            <w:szCs w:val="16"/>
          </w:rPr>
          <w:t>rank="1"</w:t>
        </w:r>
      </w:ins>
    </w:p>
    <w:p>
      <w:pPr>
        <w:pStyle w:val="Normal"/>
        <w:rPr>
          <w:color w:val="000000"/>
          <w:ins w:id="973" w:author="Juan Antonio Vizcaino" w:date="2023-05-04T12:28:00Z"/>
        </w:rPr>
      </w:pPr>
      <w:del w:id="970" w:author="Unknown Author" w:date="2023-06-27T13:31:00Z">
        <w:r>
          <w:rPr>
            <w:rFonts w:cs="Courier New" w:ascii="Courier New" w:hAnsi="Courier New"/>
            <w:color w:val="000000"/>
            <w:sz w:val="16"/>
            <w:szCs w:val="16"/>
          </w:rPr>
          <w:delText>                                                </w:delText>
        </w:r>
      </w:del>
      <w:ins w:id="971" w:author="Unknown Author" w:date="2023-06-27T13:31:00Z">
        <w:r>
          <w:rPr>
            <w:rFonts w:cs="Courier New" w:ascii="Courier New" w:hAnsi="Courier New"/>
            <w:color w:val="000000"/>
            <w:sz w:val="16"/>
            <w:szCs w:val="16"/>
          </w:rPr>
          <w:t xml:space="preserve"> </w:t>
        </w:r>
      </w:ins>
      <w:ins w:id="972" w:author="Juan Antonio Vizcaino" w:date="2023-05-04T12:28:00Z">
        <w:r>
          <w:rPr>
            <w:rFonts w:cs="Courier New" w:ascii="Courier New" w:hAnsi="Courier New"/>
            <w:color w:val="000000"/>
            <w:sz w:val="16"/>
            <w:szCs w:val="16"/>
          </w:rPr>
          <w:t>passThreshold="false" id="ETD_SII_1"&gt;</w:t>
        </w:r>
      </w:ins>
    </w:p>
    <w:p>
      <w:pPr>
        <w:pStyle w:val="Normal"/>
        <w:rPr>
          <w:color w:val="000000"/>
          <w:ins w:id="977" w:author="Juan Antonio Vizcaino" w:date="2023-05-04T12:28:00Z"/>
        </w:rPr>
      </w:pPr>
      <w:del w:id="974" w:author="Unknown Author" w:date="2023-06-27T13:31:00Z">
        <w:r>
          <w:rPr>
            <w:rFonts w:cs="Courier New" w:ascii="Courier New" w:hAnsi="Courier New"/>
            <w:color w:val="000000"/>
            <w:sz w:val="16"/>
            <w:szCs w:val="16"/>
          </w:rPr>
          <w:delText>                        </w:delText>
        </w:r>
      </w:del>
      <w:ins w:id="975" w:author="Unknown Author" w:date="2023-06-27T13:31:00Z">
        <w:r>
          <w:rPr>
            <w:rFonts w:cs="Courier New" w:ascii="Courier New" w:hAnsi="Courier New"/>
            <w:color w:val="000000"/>
            <w:sz w:val="16"/>
            <w:szCs w:val="16"/>
          </w:rPr>
          <w:t xml:space="preserve">                </w:t>
        </w:r>
      </w:ins>
      <w:ins w:id="976" w:author="Juan Antonio Vizcaino" w:date="2023-05-04T12:28:00Z">
        <w:r>
          <w:rPr>
            <w:rFonts w:cs="Courier New" w:ascii="Courier New" w:hAnsi="Courier New"/>
            <w:color w:val="000000"/>
            <w:sz w:val="16"/>
            <w:szCs w:val="16"/>
          </w:rPr>
          <w:t>&lt;PeptideEvidenceRef peptideEvidence_ref="pepevid_p2"/&gt;</w:t>
        </w:r>
      </w:ins>
    </w:p>
    <w:p>
      <w:pPr>
        <w:pStyle w:val="Normal"/>
        <w:rPr>
          <w:color w:val="000000"/>
          <w:ins w:id="982" w:author="Unknown Author" w:date="2023-06-27T13:32:00Z"/>
        </w:rPr>
      </w:pPr>
      <w:del w:id="978" w:author="Unknown Author" w:date="2023-06-27T13:32:00Z">
        <w:r>
          <w:rPr>
            <w:rFonts w:cs="Courier New" w:ascii="Courier New" w:hAnsi="Courier New"/>
            <w:color w:val="000000"/>
            <w:sz w:val="16"/>
            <w:szCs w:val="16"/>
          </w:rPr>
          <w:delText>                        </w:delText>
        </w:r>
      </w:del>
      <w:ins w:id="979" w:author="Unknown Author" w:date="2023-06-27T13:33:00Z">
        <w:r>
          <w:rPr>
            <w:rFonts w:cs="Courier New" w:ascii="Courier New" w:hAnsi="Courier New"/>
            <w:color w:val="000000"/>
            <w:sz w:val="16"/>
            <w:szCs w:val="16"/>
          </w:rPr>
          <w:t xml:space="preserve">    </w:t>
        </w:r>
      </w:ins>
      <w:ins w:id="980" w:author="Unknown Author" w:date="2023-06-27T13:32:00Z">
        <w:r>
          <w:rPr>
            <w:rFonts w:cs="Courier New" w:ascii="Courier New" w:hAnsi="Courier New"/>
            <w:color w:val="000000"/>
            <w:sz w:val="16"/>
            <w:szCs w:val="16"/>
          </w:rPr>
          <w:t xml:space="preserve">            </w:t>
        </w:r>
      </w:ins>
      <w:ins w:id="981" w:author="Juan Antonio Vizcaino" w:date="2023-05-04T12:28:00Z">
        <w:r>
          <w:rPr>
            <w:rFonts w:cs="Courier New" w:ascii="Courier New" w:hAnsi="Courier New"/>
            <w:color w:val="000000"/>
            <w:sz w:val="16"/>
            <w:szCs w:val="16"/>
          </w:rPr>
          <w:t xml:space="preserve">&lt;cvParam cvRef="PSI-MS" accession="MS:1002511" </w:t>
        </w:r>
      </w:ins>
    </w:p>
    <w:p>
      <w:pPr>
        <w:pStyle w:val="Normal"/>
        <w:rPr>
          <w:color w:val="000000"/>
          <w:del w:id="985" w:author="Unknown Author" w:date="2023-06-27T13:32:00Z"/>
        </w:rPr>
      </w:pPr>
      <w:ins w:id="983" w:author="Unknown Author" w:date="2023-06-27T13:32:00Z">
        <w:r>
          <w:rPr>
            <w:rFonts w:cs="Courier New" w:ascii="Courier New" w:hAnsi="Courier New"/>
            <w:color w:val="000000"/>
            <w:sz w:val="16"/>
            <w:szCs w:val="16"/>
          </w:rPr>
          <w:t xml:space="preserve">                        </w:t>
        </w:r>
      </w:ins>
      <w:ins w:id="984" w:author="Juan Antonio Vizcaino" w:date="2023-05-04T12:28:00Z">
        <w:r>
          <w:rPr>
            <w:rFonts w:cs="Courier New" w:ascii="Courier New" w:hAnsi="Courier New"/>
            <w:color w:val="000000"/>
            <w:sz w:val="16"/>
            <w:szCs w:val="16"/>
          </w:rPr>
          <w:t>name="crosslink spectrum identification item"</w:t>
        </w:r>
      </w:ins>
    </w:p>
    <w:p>
      <w:pPr>
        <w:pStyle w:val="Normal"/>
        <w:rPr>
          <w:color w:val="000000"/>
          <w:ins w:id="989" w:author="Juan Antonio Vizcaino" w:date="2023-05-04T12:28:00Z"/>
        </w:rPr>
      </w:pPr>
      <w:del w:id="986" w:author="Unknown Author" w:date="2023-06-27T13:32:00Z">
        <w:r>
          <w:rPr>
            <w:rFonts w:cs="Courier New" w:ascii="Courier New" w:hAnsi="Courier New"/>
            <w:color w:val="000000"/>
            <w:sz w:val="16"/>
            <w:szCs w:val="16"/>
          </w:rPr>
          <w:delText>                                 </w:delText>
        </w:r>
      </w:del>
      <w:ins w:id="987" w:author="Unknown Author" w:date="2023-06-27T13:32:00Z">
        <w:r>
          <w:rPr>
            <w:rFonts w:cs="Courier New" w:ascii="Courier New" w:hAnsi="Courier New"/>
            <w:color w:val="000000"/>
            <w:sz w:val="16"/>
            <w:szCs w:val="16"/>
          </w:rPr>
          <w:t xml:space="preserve"> </w:t>
        </w:r>
      </w:ins>
      <w:ins w:id="988" w:author="Juan Antonio Vizcaino" w:date="2023-05-04T12:28:00Z">
        <w:r>
          <w:rPr>
            <w:rFonts w:cs="Courier New" w:ascii="Courier New" w:hAnsi="Courier New"/>
            <w:color w:val="000000"/>
            <w:sz w:val="16"/>
            <w:szCs w:val="16"/>
          </w:rPr>
          <w:t>value="1"/&gt;</w:t>
        </w:r>
      </w:ins>
    </w:p>
    <w:p>
      <w:pPr>
        <w:pStyle w:val="Normal"/>
        <w:rPr>
          <w:color w:val="000000"/>
          <w:ins w:id="994" w:author="Juan Antonio Vizcaino" w:date="2023-05-04T12:28:00Z"/>
        </w:rPr>
      </w:pPr>
      <w:del w:id="990" w:author="Unknown Author" w:date="2023-06-27T13:32:00Z">
        <w:r>
          <w:rPr>
            <w:rFonts w:cs="Courier New" w:ascii="Courier New" w:hAnsi="Courier New"/>
            <w:color w:val="000000"/>
            <w:sz w:val="16"/>
            <w:szCs w:val="16"/>
          </w:rPr>
          <w:delText>                        </w:delText>
        </w:r>
      </w:del>
      <w:ins w:id="991" w:author="Unknown Author" w:date="2023-06-27T13:33:00Z">
        <w:r>
          <w:rPr>
            <w:rFonts w:cs="Courier New" w:ascii="Courier New" w:hAnsi="Courier New"/>
            <w:color w:val="000000"/>
            <w:sz w:val="16"/>
            <w:szCs w:val="16"/>
          </w:rPr>
          <w:t xml:space="preserve">    </w:t>
        </w:r>
      </w:ins>
      <w:ins w:id="992" w:author="Unknown Author" w:date="2023-06-27T13:32:00Z">
        <w:r>
          <w:rPr>
            <w:rFonts w:cs="Courier New" w:ascii="Courier New" w:hAnsi="Courier New"/>
            <w:color w:val="000000"/>
            <w:sz w:val="16"/>
            <w:szCs w:val="16"/>
          </w:rPr>
          <w:t xml:space="preserve">            </w:t>
        </w:r>
      </w:ins>
      <w:ins w:id="993"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001" w:author="Unknown Author" w:date="2023-06-27T13:32:00Z"/>
        </w:rPr>
      </w:pPr>
      <w:del w:id="995" w:author="Unknown Author" w:date="2023-06-27T13:32:00Z">
        <w:r>
          <w:rPr>
            <w:rFonts w:cs="Courier New" w:ascii="Courier New" w:hAnsi="Courier New"/>
            <w:color w:val="000000"/>
            <w:sz w:val="16"/>
            <w:szCs w:val="16"/>
            <w:shd w:fill="FFFF00" w:val="clear"/>
          </w:rPr>
          <w:delText>                        </w:delText>
        </w:r>
      </w:del>
      <w:ins w:id="996" w:author="Unknown Author" w:date="2023-06-27T13:33:00Z">
        <w:r>
          <w:rPr>
            <w:rFonts w:cs="Courier New" w:ascii="Courier New" w:hAnsi="Courier New"/>
            <w:color w:val="000000"/>
            <w:sz w:val="16"/>
            <w:szCs w:val="16"/>
            <w:shd w:fill="auto" w:val="clear"/>
          </w:rPr>
          <w:t xml:space="preserve">    </w:t>
        </w:r>
      </w:ins>
      <w:ins w:id="997" w:author="Unknown Author" w:date="2023-06-27T13:32:00Z">
        <w:r>
          <w:rPr>
            <w:rFonts w:cs="Courier New" w:ascii="Courier New" w:hAnsi="Courier New"/>
            <w:color w:val="000000"/>
            <w:sz w:val="16"/>
            <w:szCs w:val="16"/>
            <w:shd w:fill="auto" w:val="clear"/>
          </w:rPr>
          <w:t xml:space="preserve">            </w:t>
        </w:r>
      </w:ins>
      <w:ins w:id="998" w:author="Juan Antonio Vizcaino" w:date="2023-05-04T12:28:00Z">
        <w:r>
          <w:rPr>
            <w:rFonts w:cs="Courier New" w:ascii="Courier New" w:hAnsi="Courier New"/>
            <w:color w:val="000000"/>
            <w:sz w:val="16"/>
            <w:szCs w:val="16"/>
            <w:shd w:fill="FFE994" w:val="clear"/>
          </w:rPr>
          <w:t>&lt;cvParam accession="MS:1003332" cvRef="PSI-MS" value="</w:t>
        </w:r>
      </w:ins>
      <w:ins w:id="999" w:author="Juan Antonio Vizcaino" w:date="2023-05-04T12:28:00Z">
        <w:r>
          <w:rPr>
            <w:rFonts w:cs="Courier New" w:ascii="Courier New" w:hAnsi="Courier New"/>
            <w:b/>
            <w:bCs/>
            <w:color w:val="000000"/>
            <w:sz w:val="16"/>
            <w:szCs w:val="16"/>
            <w:shd w:fill="FFE994" w:val="clear"/>
          </w:rPr>
          <w:t>1234:P</w:t>
        </w:r>
      </w:ins>
      <w:ins w:id="1000"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004" w:author="Juan Antonio Vizcaino" w:date="2023-05-04T12:28:00Z"/>
        </w:rPr>
      </w:pPr>
      <w:ins w:id="1002" w:author="Unknown Author" w:date="2023-06-27T13:32:00Z">
        <w:r>
          <w:rPr>
            <w:rFonts w:cs="Courier New" w:ascii="Courier New" w:hAnsi="Courier New"/>
            <w:color w:val="000000"/>
            <w:sz w:val="16"/>
            <w:szCs w:val="16"/>
            <w:shd w:fill="FFE994" w:val="clear"/>
          </w:rPr>
          <w:t xml:space="preserve">                        </w:t>
        </w:r>
      </w:ins>
      <w:ins w:id="1003"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009" w:author="Unknown Author" w:date="2023-06-27T13:33:00Z"/>
        </w:rPr>
      </w:pPr>
      <w:ins w:id="1005" w:author="Unknown Author" w:date="2023-06-27T13:33:00Z">
        <w:r>
          <w:rPr>
            <w:rFonts w:cs="Courier New" w:ascii="Courier New" w:hAnsi="Courier New"/>
            <w:color w:val="000000"/>
            <w:sz w:val="16"/>
            <w:szCs w:val="16"/>
            <w:shd w:fill="FFE994" w:val="clear"/>
          </w:rPr>
          <w:t xml:space="preserve">    </w:t>
        </w:r>
      </w:ins>
      <w:ins w:id="1006" w:author="Juan Antonio Vizcaino" w:date="2023-05-04T12:28:00Z">
        <w:r>
          <w:rPr>
            <w:rFonts w:cs="Courier New" w:ascii="Courier New" w:hAnsi="Courier New"/>
            <w:color w:val="000000"/>
            <w:sz w:val="16"/>
            <w:szCs w:val="16"/>
            <w:shd w:fill="FFE994" w:val="clear"/>
          </w:rPr>
          <w:t>            </w:t>
        </w:r>
      </w:ins>
      <w:del w:id="1007" w:author="Unknown Author" w:date="2023-06-27T13:32:00Z">
        <w:r>
          <w:rPr>
            <w:rFonts w:cs="Courier New" w:ascii="Courier New" w:hAnsi="Courier New"/>
            <w:color w:val="000000"/>
            <w:sz w:val="16"/>
            <w:szCs w:val="16"/>
            <w:shd w:fill="FFE994" w:val="clear"/>
          </w:rPr>
          <w:delText>            </w:delText>
        </w:r>
      </w:del>
      <w:ins w:id="1008"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012" w:author="Unknown Author" w:date="2023-06-27T13:33:00Z"/>
        </w:rPr>
      </w:pPr>
      <w:ins w:id="1010" w:author="Unknown Author" w:date="2023-06-27T13:33:00Z">
        <w:r>
          <w:rPr>
            <w:rFonts w:cs="Courier New" w:ascii="Courier New" w:hAnsi="Courier New"/>
            <w:color w:val="000000"/>
            <w:sz w:val="16"/>
            <w:szCs w:val="16"/>
            <w:shd w:fill="FFE994" w:val="clear"/>
          </w:rPr>
          <w:t xml:space="preserve">                        </w:t>
        </w:r>
      </w:ins>
      <w:ins w:id="1011"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017" w:author="Juan Antonio Vizcaino" w:date="2023-05-04T12:28:00Z"/>
        </w:rPr>
      </w:pPr>
      <w:ins w:id="1013" w:author="Unknown Author" w:date="2023-06-27T13:33:00Z">
        <w:r>
          <w:rPr>
            <w:rFonts w:cs="Courier New" w:ascii="Courier New" w:hAnsi="Courier New"/>
            <w:color w:val="000000"/>
            <w:sz w:val="16"/>
            <w:szCs w:val="16"/>
            <w:shd w:fill="FFE994" w:val="clear"/>
          </w:rPr>
          <w:t xml:space="preserve">                        </w:t>
        </w:r>
      </w:ins>
      <w:ins w:id="1014" w:author="Juan Antonio Vizcaino" w:date="2023-05-04T12:28:00Z">
        <w:r>
          <w:rPr>
            <w:rFonts w:cs="Courier New" w:ascii="Courier New" w:hAnsi="Courier New"/>
            <w:color w:val="000000"/>
            <w:sz w:val="16"/>
            <w:szCs w:val="16"/>
            <w:shd w:fill="FFE994" w:val="clear"/>
          </w:rPr>
          <w:t>value="</w:t>
        </w:r>
      </w:ins>
      <w:ins w:id="1015" w:author="Juan Antonio Vizcaino" w:date="2023-05-04T12:28:00Z">
        <w:r>
          <w:rPr>
            <w:rFonts w:cs="Courier New" w:ascii="Courier New" w:hAnsi="Courier New"/>
            <w:b/>
            <w:bCs/>
            <w:color w:val="000000"/>
            <w:sz w:val="16"/>
            <w:szCs w:val="16"/>
            <w:shd w:fill="FFE994" w:val="clear"/>
          </w:rPr>
          <w:t>1234:1E-08</w:t>
        </w:r>
      </w:ins>
      <w:ins w:id="1016" w:author="Juan Antonio Vizcaino" w:date="2023-05-04T12:28:00Z">
        <w:r>
          <w:rPr>
            <w:rFonts w:cs="Courier New" w:ascii="Courier New" w:hAnsi="Courier New"/>
            <w:color w:val="000000"/>
            <w:sz w:val="16"/>
            <w:szCs w:val="16"/>
            <w:shd w:fill="FFE994" w:val="clear"/>
          </w:rPr>
          <w:t>"/&gt;</w:t>
        </w:r>
      </w:ins>
    </w:p>
    <w:p>
      <w:pPr>
        <w:pStyle w:val="Normal"/>
        <w:rPr>
          <w:color w:val="000000"/>
          <w:ins w:id="1021" w:author="Juan Antonio Vizcaino" w:date="2023-05-04T12:28:00Z"/>
        </w:rPr>
      </w:pPr>
      <w:del w:id="1018" w:author="Unknown Author" w:date="2023-06-27T13:33:00Z">
        <w:r>
          <w:rPr>
            <w:rFonts w:cs="Courier New" w:ascii="Courier New" w:hAnsi="Courier New"/>
            <w:color w:val="000000"/>
            <w:sz w:val="16"/>
            <w:szCs w:val="16"/>
          </w:rPr>
          <w:delText>                    </w:delText>
        </w:r>
      </w:del>
      <w:ins w:id="1019" w:author="Unknown Author" w:date="2023-06-27T13:33:00Z">
        <w:r>
          <w:rPr>
            <w:rFonts w:cs="Courier New" w:ascii="Courier New" w:hAnsi="Courier New"/>
            <w:color w:val="000000"/>
            <w:sz w:val="16"/>
            <w:szCs w:val="16"/>
          </w:rPr>
          <w:t xml:space="preserve">            </w:t>
        </w:r>
      </w:ins>
      <w:ins w:id="1020" w:author="Juan Antonio Vizcaino" w:date="2023-05-04T12:28:00Z">
        <w:r>
          <w:rPr>
            <w:rFonts w:cs="Courier New" w:ascii="Courier New" w:hAnsi="Courier New"/>
            <w:color w:val="000000"/>
            <w:sz w:val="16"/>
            <w:szCs w:val="16"/>
          </w:rPr>
          <w:t>&lt;/SpectrumIdentificationItem&gt;</w:t>
        </w:r>
      </w:ins>
    </w:p>
    <w:p>
      <w:pPr>
        <w:pStyle w:val="Normal"/>
        <w:rPr>
          <w:color w:val="000000"/>
          <w:ins w:id="1025" w:author="Juan Antonio Vizcaino" w:date="2023-05-04T12:28:00Z"/>
        </w:rPr>
      </w:pPr>
      <w:del w:id="1022" w:author="Unknown Author" w:date="2023-06-27T13:33:00Z">
        <w:r>
          <w:rPr>
            <w:rFonts w:cs="Courier New" w:ascii="Courier New" w:hAnsi="Courier New"/>
            <w:color w:val="000000"/>
            <w:sz w:val="16"/>
            <w:szCs w:val="16"/>
          </w:rPr>
          <w:delText>                </w:delText>
        </w:r>
      </w:del>
      <w:ins w:id="1023" w:author="Unknown Author" w:date="2023-06-27T13:33:00Z">
        <w:r>
          <w:rPr>
            <w:rFonts w:cs="Courier New" w:ascii="Courier New" w:hAnsi="Courier New"/>
            <w:color w:val="000000"/>
            <w:sz w:val="16"/>
            <w:szCs w:val="16"/>
          </w:rPr>
          <w:t xml:space="preserve">        </w:t>
        </w:r>
      </w:ins>
      <w:ins w:id="1024" w:author="Juan Antonio Vizcaino" w:date="2023-05-04T12:28:00Z">
        <w:r>
          <w:rPr>
            <w:rFonts w:cs="Courier New" w:ascii="Courier New" w:hAnsi="Courier New"/>
            <w:color w:val="000000"/>
            <w:sz w:val="16"/>
            <w:szCs w:val="16"/>
          </w:rPr>
          <w:t>&lt;/SpectrumIdentificationResult&gt;</w:t>
        </w:r>
      </w:ins>
    </w:p>
    <w:p>
      <w:pPr>
        <w:pStyle w:val="Normal"/>
        <w:rPr>
          <w:color w:val="000000"/>
          <w:ins w:id="1029" w:author="Juan Antonio Vizcaino" w:date="2023-05-04T12:28:00Z"/>
        </w:rPr>
      </w:pPr>
      <w:del w:id="1026" w:author="Unknown Author" w:date="2023-06-27T13:33:00Z">
        <w:r>
          <w:rPr>
            <w:rFonts w:cs="Courier New" w:ascii="Courier New" w:hAnsi="Courier New"/>
            <w:color w:val="000000"/>
            <w:sz w:val="16"/>
            <w:szCs w:val="16"/>
          </w:rPr>
          <w:delText>            </w:delText>
        </w:r>
      </w:del>
      <w:ins w:id="1027" w:author="Unknown Author" w:date="2023-06-27T13:33:00Z">
        <w:r>
          <w:rPr>
            <w:rFonts w:cs="Courier New" w:ascii="Courier New" w:hAnsi="Courier New"/>
            <w:color w:val="000000"/>
            <w:sz w:val="16"/>
            <w:szCs w:val="16"/>
          </w:rPr>
          <w:t xml:space="preserve">    </w:t>
        </w:r>
      </w:ins>
      <w:ins w:id="1028" w:author="Juan Antonio Vizcaino" w:date="2023-05-04T12:28:00Z">
        <w:r>
          <w:rPr>
            <w:rFonts w:cs="Courier New" w:ascii="Courier New" w:hAnsi="Courier New"/>
            <w:color w:val="000000"/>
            <w:sz w:val="16"/>
            <w:szCs w:val="16"/>
          </w:rPr>
          <w:t>&lt;/SpectrumIdentificationList&gt;</w:t>
        </w:r>
      </w:ins>
    </w:p>
    <w:p>
      <w:pPr>
        <w:pStyle w:val="Normal"/>
        <w:rPr>
          <w:color w:val="000000"/>
          <w:ins w:id="1031" w:author="Unknown Author" w:date="2023-06-27T13:34:00Z"/>
        </w:rPr>
      </w:pPr>
      <w:del w:id="1030" w:author="Unknown Author" w:date="2023-06-27T13:33:00Z">
        <w:r>
          <w:rPr>
            <w:rFonts w:cs="Courier New" w:ascii="Courier New" w:hAnsi="Courier New"/>
            <w:color w:val="000000"/>
            <w:sz w:val="16"/>
            <w:szCs w:val="16"/>
          </w:rPr>
          <w:delText> </w:delText>
        </w:r>
      </w:del>
    </w:p>
    <w:p>
      <w:pPr>
        <w:pStyle w:val="Normal"/>
        <w:rPr>
          <w:color w:val="000000"/>
          <w:del w:id="1033" w:author="Unknown Author" w:date="2023-06-27T13:34:00Z"/>
        </w:rPr>
      </w:pPr>
      <w:del w:id="1032" w:author="Unknown Author" w:date="2023-06-27T13:34:00Z">
        <w:r>
          <w:rPr/>
        </w:r>
      </w:del>
    </w:p>
    <w:p>
      <w:pPr>
        <w:pStyle w:val="Normal"/>
        <w:rPr>
          <w:color w:val="000000"/>
          <w:ins w:id="1037" w:author="Juan Antonio Vizcaino" w:date="2023-05-04T12:28:00Z"/>
        </w:rPr>
      </w:pPr>
      <w:del w:id="1034" w:author="Unknown Author" w:date="2023-06-27T13:34:00Z">
        <w:r>
          <w:rPr>
            <w:rFonts w:cs="Courier New" w:ascii="Courier New" w:hAnsi="Courier New"/>
            <w:color w:val="000000"/>
            <w:sz w:val="16"/>
            <w:szCs w:val="16"/>
          </w:rPr>
          <w:delText>            </w:delText>
        </w:r>
      </w:del>
      <w:ins w:id="1035" w:author="Unknown Author" w:date="2023-06-27T13:34:00Z">
        <w:r>
          <w:rPr>
            <w:rFonts w:cs="Courier New" w:ascii="Courier New" w:hAnsi="Courier New"/>
            <w:color w:val="000000"/>
            <w:sz w:val="16"/>
            <w:szCs w:val="16"/>
          </w:rPr>
          <w:t xml:space="preserve">    </w:t>
        </w:r>
      </w:ins>
      <w:ins w:id="1036" w:author="Juan Antonio Vizcaino" w:date="2023-05-04T12:28:00Z">
        <w:r>
          <w:rPr>
            <w:rFonts w:cs="Courier New" w:ascii="Courier New" w:hAnsi="Courier New"/>
            <w:color w:val="000000"/>
            <w:sz w:val="16"/>
            <w:szCs w:val="16"/>
            <w:shd w:fill="FCE5CD" w:val="clear"/>
          </w:rPr>
          <w:t>&lt;!-- as the MS3 may have different search params, e.g. mass tolerance, they need to go into a separate list --&gt;</w:t>
        </w:r>
      </w:ins>
    </w:p>
    <w:p>
      <w:pPr>
        <w:pStyle w:val="Normal"/>
        <w:rPr>
          <w:color w:val="000000"/>
          <w:ins w:id="1041" w:author="Juan Antonio Vizcaino" w:date="2023-05-04T12:28:00Z"/>
        </w:rPr>
      </w:pPr>
      <w:del w:id="1038" w:author="Unknown Author" w:date="2023-06-27T13:34:00Z">
        <w:r>
          <w:rPr>
            <w:rFonts w:cs="Courier New" w:ascii="Courier New" w:hAnsi="Courier New"/>
            <w:color w:val="000000"/>
            <w:sz w:val="16"/>
            <w:szCs w:val="16"/>
            <w:shd w:fill="FCE5CD" w:val="clear"/>
          </w:rPr>
          <w:delText>            </w:delText>
        </w:r>
      </w:del>
      <w:ins w:id="1039" w:author="Unknown Author" w:date="2023-06-27T13:34:00Z">
        <w:r>
          <w:rPr>
            <w:rFonts w:cs="Courier New" w:ascii="Courier New" w:hAnsi="Courier New"/>
            <w:color w:val="000000"/>
            <w:sz w:val="16"/>
            <w:szCs w:val="16"/>
            <w:shd w:fill="FCE5CD" w:val="clear"/>
          </w:rPr>
          <w:t xml:space="preserve">    </w:t>
        </w:r>
      </w:ins>
      <w:ins w:id="1040" w:author="Juan Antonio Vizcaino" w:date="2023-05-04T12:28:00Z">
        <w:r>
          <w:rPr>
            <w:rFonts w:cs="Courier New" w:ascii="Courier New" w:hAnsi="Courier New"/>
            <w:color w:val="000000"/>
            <w:sz w:val="16"/>
            <w:szCs w:val="16"/>
            <w:shd w:fill="FCE5CD" w:val="clear"/>
          </w:rPr>
          <w:t>&lt;SpectrumIdentificationList id="sil_MS3"&gt;</w:t>
        </w:r>
      </w:ins>
    </w:p>
    <w:p>
      <w:pPr>
        <w:pStyle w:val="Normal"/>
        <w:rPr>
          <w:color w:val="000000"/>
          <w:ins w:id="1048" w:author="Juan Antonio Vizcaino" w:date="2023-05-04T12:28:00Z"/>
        </w:rPr>
      </w:pPr>
      <w:del w:id="1042" w:author="Unknown Author" w:date="2023-06-27T13:35:00Z">
        <w:r>
          <w:rPr>
            <w:rFonts w:cs="Courier New" w:ascii="Courier New" w:hAnsi="Courier New"/>
            <w:color w:val="000000"/>
            <w:sz w:val="16"/>
            <w:szCs w:val="16"/>
          </w:rPr>
          <w:delText>             </w:delText>
        </w:r>
      </w:del>
      <w:del w:id="1043" w:author="Unknown Author" w:date="2023-06-27T13:34:00Z">
        <w:r>
          <w:rPr>
            <w:rFonts w:cs="Courier New" w:ascii="Courier New" w:hAnsi="Courier New"/>
            <w:color w:val="000000"/>
            <w:sz w:val="16"/>
            <w:szCs w:val="16"/>
          </w:rPr>
          <w:delText>   </w:delText>
        </w:r>
      </w:del>
      <w:ins w:id="1044" w:author="Unknown Author" w:date="2023-06-27T13:35:00Z">
        <w:r>
          <w:rPr>
            <w:rFonts w:cs="Courier New" w:ascii="Courier New" w:hAnsi="Courier New"/>
            <w:color w:val="000000"/>
            <w:sz w:val="16"/>
            <w:szCs w:val="16"/>
          </w:rPr>
          <w:t xml:space="preserve">        </w:t>
        </w:r>
      </w:ins>
      <w:ins w:id="1045" w:author="Juan Antonio Vizcaino" w:date="2023-05-04T12:28:00Z">
        <w:r>
          <w:rPr>
            <w:rFonts w:cs="Courier New" w:ascii="Courier New" w:hAnsi="Courier New"/>
            <w:color w:val="000000"/>
            <w:sz w:val="16"/>
            <w:szCs w:val="16"/>
          </w:rPr>
          <w:t>&lt;!--</w:t>
        </w:r>
      </w:ins>
      <w:del w:id="1046" w:author="Unknown Author" w:date="2023-06-27T13:34:00Z">
        <w:r>
          <w:rPr>
            <w:rFonts w:cs="Courier New" w:ascii="Courier New" w:hAnsi="Courier New"/>
            <w:color w:val="000000"/>
            <w:sz w:val="16"/>
            <w:szCs w:val="16"/>
          </w:rPr>
          <w:delText> </w:delText>
        </w:r>
      </w:del>
      <w:ins w:id="1047" w:author="Juan Antonio Vizcaino" w:date="2023-05-04T12:28:00Z">
        <w:r>
          <w:rPr>
            <w:rFonts w:cs="Courier New" w:ascii="Courier New" w:hAnsi="Courier New"/>
            <w:color w:val="000000"/>
            <w:sz w:val="16"/>
            <w:szCs w:val="16"/>
          </w:rPr>
          <w:t xml:space="preserve"> HCD MS3 match peptide 1 A--&gt;</w:t>
        </w:r>
      </w:ins>
    </w:p>
    <w:p>
      <w:pPr>
        <w:pStyle w:val="Normal"/>
        <w:rPr>
          <w:color w:val="000000"/>
          <w:ins w:id="1052" w:author="Juan Antonio Vizcaino" w:date="2023-05-04T12:28:00Z"/>
        </w:rPr>
      </w:pPr>
      <w:del w:id="1049" w:author="Unknown Author" w:date="2023-06-27T13:35:00Z">
        <w:r>
          <w:rPr>
            <w:rFonts w:cs="Courier New" w:ascii="Courier New" w:hAnsi="Courier New"/>
            <w:color w:val="000000"/>
            <w:sz w:val="16"/>
            <w:szCs w:val="16"/>
          </w:rPr>
          <w:delText>                </w:delText>
        </w:r>
      </w:del>
      <w:ins w:id="1050" w:author="Unknown Author" w:date="2023-06-27T13:35:00Z">
        <w:r>
          <w:rPr>
            <w:rFonts w:cs="Courier New" w:ascii="Courier New" w:hAnsi="Courier New"/>
            <w:color w:val="000000"/>
            <w:sz w:val="16"/>
            <w:szCs w:val="16"/>
          </w:rPr>
          <w:t xml:space="preserve">        </w:t>
        </w:r>
      </w:ins>
      <w:ins w:id="1051" w:author="Juan Antonio Vizcaino" w:date="2023-05-04T12:28:00Z">
        <w:r>
          <w:rPr>
            <w:rFonts w:cs="Courier New" w:ascii="Courier New" w:hAnsi="Courier New"/>
            <w:color w:val="000000"/>
            <w:sz w:val="16"/>
            <w:szCs w:val="16"/>
          </w:rPr>
          <w:t>&lt;SpectrumIdentificationResult spectrumID="index=3" spectraData_ref="pk_id" id="SIR_3"&gt;</w:t>
        </w:r>
      </w:ins>
    </w:p>
    <w:p>
      <w:pPr>
        <w:pStyle w:val="Normal"/>
        <w:rPr>
          <w:color w:val="000000"/>
          <w:ins w:id="1056" w:author="Unknown Author" w:date="2023-06-27T13:35:00Z"/>
        </w:rPr>
      </w:pPr>
      <w:del w:id="1053" w:author="Unknown Author" w:date="2023-06-27T13:35:00Z">
        <w:r>
          <w:rPr>
            <w:rFonts w:cs="Courier New" w:ascii="Courier New" w:hAnsi="Courier New"/>
            <w:color w:val="000000"/>
            <w:sz w:val="16"/>
            <w:szCs w:val="16"/>
          </w:rPr>
          <w:delText>                    </w:delText>
        </w:r>
      </w:del>
      <w:ins w:id="1054" w:author="Unknown Author" w:date="2023-06-27T13:35:00Z">
        <w:r>
          <w:rPr>
            <w:rFonts w:cs="Courier New" w:ascii="Courier New" w:hAnsi="Courier New"/>
            <w:color w:val="000000"/>
            <w:sz w:val="16"/>
            <w:szCs w:val="16"/>
          </w:rPr>
          <w:t xml:space="preserve">            </w:t>
        </w:r>
      </w:ins>
      <w:ins w:id="1055" w:author="Juan Antonio Vizcaino" w:date="2023-05-04T12:28:00Z">
        <w:r>
          <w:rPr>
            <w:rFonts w:cs="Courier New" w:ascii="Courier New" w:hAnsi="Courier New"/>
            <w:color w:val="000000"/>
            <w:sz w:val="16"/>
            <w:szCs w:val="16"/>
          </w:rPr>
          <w:t xml:space="preserve">&lt;SpectrumIdentificationItem chargeState="3" experimentalMassToCharge="50" </w:t>
        </w:r>
      </w:ins>
    </w:p>
    <w:p>
      <w:pPr>
        <w:pStyle w:val="Normal"/>
        <w:rPr>
          <w:color w:val="000000"/>
          <w:del w:id="1060" w:author="Unknown Author" w:date="2023-06-27T13:35:00Z"/>
        </w:rPr>
      </w:pPr>
      <w:ins w:id="1057" w:author="Unknown Author" w:date="2023-06-27T13:35:00Z">
        <w:r>
          <w:rPr>
            <w:rFonts w:cs="Courier New" w:ascii="Courier New" w:hAnsi="Courier New"/>
            <w:color w:val="000000"/>
            <w:sz w:val="16"/>
            <w:szCs w:val="16"/>
          </w:rPr>
          <w:t xml:space="preserve">                    </w:t>
        </w:r>
      </w:ins>
      <w:ins w:id="1058" w:author="Juan Antonio Vizcaino" w:date="2023-05-04T12:28:00Z">
        <w:r>
          <w:rPr>
            <w:rFonts w:cs="Courier New" w:ascii="Courier New" w:hAnsi="Courier New"/>
            <w:color w:val="000000"/>
            <w:sz w:val="16"/>
            <w:szCs w:val="16"/>
          </w:rPr>
          <w:t>peptide_ref="p1_a"</w:t>
        </w:r>
      </w:ins>
      <w:ins w:id="1059" w:author="Unknown Author" w:date="2023-06-27T13:35:00Z">
        <w:r>
          <w:rPr>
            <w:rFonts w:cs="Courier New" w:ascii="Courier New" w:hAnsi="Courier New"/>
            <w:color w:val="000000"/>
            <w:sz w:val="16"/>
            <w:szCs w:val="16"/>
          </w:rPr>
          <w:t xml:space="preserve"> </w:t>
        </w:r>
      </w:ins>
    </w:p>
    <w:p>
      <w:pPr>
        <w:pStyle w:val="Normal"/>
        <w:rPr>
          <w:color w:val="000000"/>
          <w:ins w:id="1063" w:author="Juan Antonio Vizcaino" w:date="2023-05-04T12:28:00Z"/>
        </w:rPr>
      </w:pPr>
      <w:del w:id="1061" w:author="Unknown Author" w:date="2023-06-27T13:35:00Z">
        <w:r>
          <w:rPr>
            <w:rFonts w:cs="Courier New" w:ascii="Courier New" w:hAnsi="Courier New"/>
            <w:color w:val="000000"/>
            <w:sz w:val="16"/>
            <w:szCs w:val="16"/>
          </w:rPr>
          <w:delText>                                                </w:delText>
        </w:r>
      </w:del>
      <w:ins w:id="1062" w:author="Juan Antonio Vizcaino" w:date="2023-05-04T12:28:00Z">
        <w:r>
          <w:rPr>
            <w:rFonts w:cs="Courier New" w:ascii="Courier New" w:hAnsi="Courier New"/>
            <w:color w:val="000000"/>
            <w:sz w:val="16"/>
            <w:szCs w:val="16"/>
          </w:rPr>
          <w:t>rank="1" passThreshold="false" id="MS3_SII_0"&gt;</w:t>
        </w:r>
      </w:ins>
    </w:p>
    <w:p>
      <w:pPr>
        <w:pStyle w:val="Normal"/>
        <w:rPr>
          <w:color w:val="000000"/>
          <w:ins w:id="1067" w:author="Juan Antonio Vizcaino" w:date="2023-05-04T12:28:00Z"/>
        </w:rPr>
      </w:pPr>
      <w:del w:id="1064" w:author="Unknown Author" w:date="2023-06-27T13:35:00Z">
        <w:r>
          <w:rPr>
            <w:rFonts w:cs="Courier New" w:ascii="Courier New" w:hAnsi="Courier New"/>
            <w:color w:val="000000"/>
            <w:sz w:val="16"/>
            <w:szCs w:val="16"/>
          </w:rPr>
          <w:delText>                        </w:delText>
        </w:r>
      </w:del>
      <w:ins w:id="1065" w:author="Unknown Author" w:date="2023-06-27T13:35:00Z">
        <w:r>
          <w:rPr>
            <w:rFonts w:cs="Courier New" w:ascii="Courier New" w:hAnsi="Courier New"/>
            <w:color w:val="000000"/>
            <w:sz w:val="16"/>
            <w:szCs w:val="16"/>
          </w:rPr>
          <w:t xml:space="preserve">                </w:t>
        </w:r>
      </w:ins>
      <w:ins w:id="1066" w:author="Juan Antonio Vizcaino" w:date="2023-05-04T12:28:00Z">
        <w:r>
          <w:rPr>
            <w:rFonts w:cs="Courier New" w:ascii="Courier New" w:hAnsi="Courier New"/>
            <w:color w:val="000000"/>
            <w:sz w:val="16"/>
            <w:szCs w:val="16"/>
          </w:rPr>
          <w:t>&lt;PeptideEvidenceRef peptideEvidence_ref="pepevid_p1_a"/&gt;</w:t>
        </w:r>
      </w:ins>
    </w:p>
    <w:p>
      <w:pPr>
        <w:pStyle w:val="Normal"/>
        <w:rPr>
          <w:color w:val="000000"/>
          <w:ins w:id="1071" w:author="Juan Antonio Vizcaino" w:date="2023-05-04T12:28:00Z"/>
        </w:rPr>
      </w:pPr>
      <w:del w:id="1068" w:author="Unknown Author" w:date="2023-06-27T13:36:00Z">
        <w:r>
          <w:rPr>
            <w:rFonts w:cs="Courier New" w:ascii="Courier New" w:hAnsi="Courier New"/>
            <w:color w:val="000000"/>
            <w:sz w:val="16"/>
            <w:szCs w:val="16"/>
          </w:rPr>
          <w:delText>                        </w:delText>
        </w:r>
      </w:del>
      <w:ins w:id="1069" w:author="Unknown Author" w:date="2023-06-27T13:36:00Z">
        <w:r>
          <w:rPr>
            <w:rFonts w:cs="Courier New" w:ascii="Courier New" w:hAnsi="Courier New"/>
            <w:color w:val="000000"/>
            <w:sz w:val="16"/>
            <w:szCs w:val="16"/>
          </w:rPr>
          <w:t xml:space="preserve">                </w:t>
        </w:r>
      </w:ins>
      <w:ins w:id="1070"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077" w:author="Unknown Author" w:date="2023-06-27T13:36:00Z"/>
        </w:rPr>
      </w:pPr>
      <w:del w:id="1072" w:author="Unknown Author" w:date="2023-06-27T13:36:00Z">
        <w:r>
          <w:rPr>
            <w:rFonts w:cs="Courier New" w:ascii="Courier New" w:hAnsi="Courier New"/>
            <w:color w:val="000000"/>
            <w:sz w:val="16"/>
            <w:szCs w:val="16"/>
          </w:rPr>
          <w:delText>                        </w:delText>
        </w:r>
      </w:del>
      <w:ins w:id="1073" w:author="Unknown Author" w:date="2023-06-27T13:36:00Z">
        <w:r>
          <w:rPr>
            <w:rFonts w:cs="Courier New" w:ascii="Courier New" w:hAnsi="Courier New"/>
            <w:color w:val="000000"/>
            <w:sz w:val="16"/>
            <w:szCs w:val="16"/>
          </w:rPr>
          <w:t xml:space="preserve">                </w:t>
        </w:r>
      </w:ins>
      <w:ins w:id="1074" w:author="Juan Antonio Vizcaino" w:date="2023-05-04T12:28:00Z">
        <w:r>
          <w:rPr>
            <w:rFonts w:cs="Courier New" w:ascii="Courier New" w:hAnsi="Courier New"/>
            <w:color w:val="000000"/>
            <w:sz w:val="16"/>
            <w:szCs w:val="16"/>
            <w:shd w:fill="FFE994" w:val="clear"/>
          </w:rPr>
          <w:t>&lt;cvParam accession="MS:1003332" cvRef="PSI-MS" value="</w:t>
        </w:r>
      </w:ins>
      <w:ins w:id="1075" w:author="Juan Antonio Vizcaino" w:date="2023-05-04T12:28:00Z">
        <w:r>
          <w:rPr>
            <w:rFonts w:cs="Courier New" w:ascii="Courier New" w:hAnsi="Courier New"/>
            <w:b/>
            <w:bCs/>
            <w:color w:val="000000"/>
            <w:sz w:val="16"/>
            <w:szCs w:val="16"/>
            <w:shd w:fill="FFE994" w:val="clear"/>
          </w:rPr>
          <w:t>1234:C</w:t>
        </w:r>
      </w:ins>
      <w:ins w:id="1076"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080" w:author="Juan Antonio Vizcaino" w:date="2023-05-04T12:28:00Z"/>
        </w:rPr>
      </w:pPr>
      <w:ins w:id="1078" w:author="Unknown Author" w:date="2023-06-27T13:36:00Z">
        <w:r>
          <w:rPr>
            <w:rFonts w:cs="Courier New" w:ascii="Courier New" w:hAnsi="Courier New"/>
            <w:color w:val="000000"/>
            <w:sz w:val="16"/>
            <w:szCs w:val="16"/>
            <w:shd w:fill="FFE994" w:val="clear"/>
          </w:rPr>
          <w:t xml:space="preserve">                        </w:t>
        </w:r>
      </w:ins>
      <w:ins w:id="1079"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084" w:author="Unknown Author" w:date="2023-06-27T13:36:00Z"/>
        </w:rPr>
      </w:pPr>
      <w:ins w:id="1081" w:author="Juan Antonio Vizcaino" w:date="2023-05-04T12:28:00Z">
        <w:r>
          <w:rPr>
            <w:rFonts w:cs="Courier New" w:ascii="Courier New" w:hAnsi="Courier New"/>
            <w:color w:val="000000"/>
            <w:sz w:val="16"/>
            <w:szCs w:val="16"/>
            <w:shd w:fill="FFE994" w:val="clear"/>
          </w:rPr>
          <w:t>                </w:t>
        </w:r>
      </w:ins>
      <w:del w:id="1082" w:author="Unknown Author" w:date="2023-06-27T13:36:00Z">
        <w:r>
          <w:rPr>
            <w:rFonts w:cs="Courier New" w:ascii="Courier New" w:hAnsi="Courier New"/>
            <w:color w:val="000000"/>
            <w:sz w:val="16"/>
            <w:szCs w:val="16"/>
            <w:shd w:fill="FFE994" w:val="clear"/>
          </w:rPr>
          <w:delText>        </w:delText>
        </w:r>
      </w:del>
      <w:ins w:id="1083"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088" w:author="Unknown Author" w:date="2023-06-27T13:37:00Z"/>
        </w:rPr>
      </w:pPr>
      <w:ins w:id="1085" w:author="Unknown Author" w:date="2023-06-27T13:36:00Z">
        <w:r>
          <w:rPr>
            <w:rFonts w:cs="Courier New" w:ascii="Courier New" w:hAnsi="Courier New"/>
            <w:color w:val="000000"/>
            <w:sz w:val="16"/>
            <w:szCs w:val="16"/>
            <w:shd w:fill="FFE994" w:val="clear"/>
          </w:rPr>
          <w:t xml:space="preserve">      </w:t>
        </w:r>
      </w:ins>
      <w:ins w:id="1086" w:author="Unknown Author" w:date="2023-06-27T13:37:00Z">
        <w:r>
          <w:rPr>
            <w:rFonts w:cs="Courier New" w:ascii="Courier New" w:hAnsi="Courier New"/>
            <w:color w:val="000000"/>
            <w:sz w:val="16"/>
            <w:szCs w:val="16"/>
            <w:shd w:fill="FFE994" w:val="clear"/>
          </w:rPr>
          <w:t xml:space="preserve">                  </w:t>
        </w:r>
      </w:ins>
      <w:ins w:id="1087"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093" w:author="Juan Antonio Vizcaino" w:date="2023-05-04T12:28:00Z"/>
        </w:rPr>
      </w:pPr>
      <w:ins w:id="1089" w:author="Unknown Author" w:date="2023-06-27T13:37:00Z">
        <w:r>
          <w:rPr>
            <w:rFonts w:cs="Courier New" w:ascii="Courier New" w:hAnsi="Courier New"/>
            <w:color w:val="000000"/>
            <w:sz w:val="16"/>
            <w:szCs w:val="16"/>
            <w:shd w:fill="FFE994" w:val="clear"/>
          </w:rPr>
          <w:t xml:space="preserve">                        </w:t>
        </w:r>
      </w:ins>
      <w:ins w:id="1090" w:author="Juan Antonio Vizcaino" w:date="2023-05-04T12:28:00Z">
        <w:r>
          <w:rPr>
            <w:rFonts w:cs="Courier New" w:ascii="Courier New" w:hAnsi="Courier New"/>
            <w:color w:val="000000"/>
            <w:sz w:val="16"/>
            <w:szCs w:val="16"/>
            <w:shd w:fill="FFE994" w:val="clear"/>
          </w:rPr>
          <w:t>value="</w:t>
        </w:r>
      </w:ins>
      <w:ins w:id="1091" w:author="Juan Antonio Vizcaino" w:date="2023-05-04T12:28:00Z">
        <w:r>
          <w:rPr>
            <w:rFonts w:cs="Courier New" w:ascii="Courier New" w:hAnsi="Courier New"/>
            <w:b/>
            <w:bCs/>
            <w:color w:val="000000"/>
            <w:sz w:val="16"/>
            <w:szCs w:val="16"/>
            <w:shd w:fill="FFE994" w:val="clear"/>
          </w:rPr>
          <w:t>1234:1E-0</w:t>
        </w:r>
      </w:ins>
      <w:ins w:id="1092" w:author="Juan Antonio Vizcaino" w:date="2023-05-04T12:28:00Z">
        <w:r>
          <w:rPr>
            <w:rFonts w:cs="Courier New" w:ascii="Courier New" w:hAnsi="Courier New"/>
            <w:color w:val="000000"/>
            <w:sz w:val="16"/>
            <w:szCs w:val="16"/>
            <w:shd w:fill="FFE994" w:val="clear"/>
          </w:rPr>
          <w:t>8"/&gt;</w:t>
        </w:r>
      </w:ins>
    </w:p>
    <w:p>
      <w:pPr>
        <w:pStyle w:val="Normal"/>
        <w:rPr>
          <w:color w:val="000000"/>
          <w:ins w:id="1097" w:author="Juan Antonio Vizcaino" w:date="2023-05-04T12:28:00Z"/>
        </w:rPr>
      </w:pPr>
      <w:del w:id="1094" w:author="Unknown Author" w:date="2023-06-27T13:37:00Z">
        <w:r>
          <w:rPr>
            <w:rFonts w:cs="Courier New" w:ascii="Courier New" w:hAnsi="Courier New"/>
            <w:color w:val="000000"/>
            <w:sz w:val="16"/>
            <w:szCs w:val="16"/>
          </w:rPr>
          <w:delText>                    </w:delText>
        </w:r>
      </w:del>
      <w:ins w:id="1095" w:author="Unknown Author" w:date="2023-06-27T13:37:00Z">
        <w:r>
          <w:rPr>
            <w:rFonts w:cs="Courier New" w:ascii="Courier New" w:hAnsi="Courier New"/>
            <w:color w:val="000000"/>
            <w:sz w:val="16"/>
            <w:szCs w:val="16"/>
          </w:rPr>
          <w:t xml:space="preserve">            </w:t>
        </w:r>
      </w:ins>
      <w:ins w:id="1096" w:author="Juan Antonio Vizcaino" w:date="2023-05-04T12:28:00Z">
        <w:r>
          <w:rPr>
            <w:rFonts w:cs="Courier New" w:ascii="Courier New" w:hAnsi="Courier New"/>
            <w:color w:val="000000"/>
            <w:sz w:val="16"/>
            <w:szCs w:val="16"/>
          </w:rPr>
          <w:t>&lt;/SpectrumIdentificationItem&gt;</w:t>
        </w:r>
      </w:ins>
    </w:p>
    <w:p>
      <w:pPr>
        <w:pStyle w:val="Normal"/>
        <w:rPr>
          <w:color w:val="000000"/>
          <w:ins w:id="1101" w:author="Juan Antonio Vizcaino" w:date="2023-05-04T12:28:00Z"/>
        </w:rPr>
      </w:pPr>
      <w:del w:id="1098" w:author="Unknown Author" w:date="2023-06-27T13:37:00Z">
        <w:r>
          <w:rPr>
            <w:rFonts w:cs="Courier New" w:ascii="Courier New" w:hAnsi="Courier New"/>
            <w:color w:val="000000"/>
            <w:sz w:val="16"/>
            <w:szCs w:val="16"/>
          </w:rPr>
          <w:delText>                </w:delText>
        </w:r>
      </w:del>
      <w:ins w:id="1099" w:author="Unknown Author" w:date="2023-06-27T13:37:00Z">
        <w:r>
          <w:rPr>
            <w:rFonts w:cs="Courier New" w:ascii="Courier New" w:hAnsi="Courier New"/>
            <w:color w:val="000000"/>
            <w:sz w:val="16"/>
            <w:szCs w:val="16"/>
          </w:rPr>
          <w:t xml:space="preserve">        </w:t>
        </w:r>
      </w:ins>
      <w:ins w:id="1100" w:author="Juan Antonio Vizcaino" w:date="2023-05-04T12:28:00Z">
        <w:r>
          <w:rPr>
            <w:rFonts w:cs="Courier New" w:ascii="Courier New" w:hAnsi="Courier New"/>
            <w:color w:val="000000"/>
            <w:sz w:val="16"/>
            <w:szCs w:val="16"/>
          </w:rPr>
          <w:t>&lt;/SpectrumIdentificationResult&gt;</w:t>
        </w:r>
      </w:ins>
    </w:p>
    <w:p>
      <w:pPr>
        <w:pStyle w:val="Normal"/>
        <w:rPr>
          <w:color w:val="000000"/>
          <w:ins w:id="1107" w:author="Juan Antonio Vizcaino" w:date="2023-05-04T12:28:00Z"/>
        </w:rPr>
      </w:pPr>
      <w:del w:id="1102" w:author="Unknown Author" w:date="2023-06-27T13:37:00Z">
        <w:r>
          <w:rPr>
            <w:rFonts w:cs="Courier New" w:ascii="Courier New" w:hAnsi="Courier New"/>
            <w:color w:val="000000"/>
            <w:sz w:val="16"/>
            <w:szCs w:val="16"/>
          </w:rPr>
          <w:delText>                </w:delText>
        </w:r>
      </w:del>
      <w:ins w:id="1103" w:author="Unknown Author" w:date="2023-06-27T13:37:00Z">
        <w:r>
          <w:rPr>
            <w:rFonts w:cs="Courier New" w:ascii="Courier New" w:hAnsi="Courier New"/>
            <w:color w:val="000000"/>
            <w:sz w:val="16"/>
            <w:szCs w:val="16"/>
          </w:rPr>
          <w:t xml:space="preserve">        </w:t>
        </w:r>
      </w:ins>
      <w:ins w:id="1104" w:author="Juan Antonio Vizcaino" w:date="2023-05-04T12:28:00Z">
        <w:r>
          <w:rPr>
            <w:rFonts w:cs="Courier New" w:ascii="Courier New" w:hAnsi="Courier New"/>
            <w:color w:val="000000"/>
            <w:sz w:val="16"/>
            <w:szCs w:val="16"/>
          </w:rPr>
          <w:t>&lt;!--</w:t>
        </w:r>
      </w:ins>
      <w:del w:id="1105" w:author="Unknown Author" w:date="2023-06-27T13:37:00Z">
        <w:r>
          <w:rPr>
            <w:rFonts w:cs="Courier New" w:ascii="Courier New" w:hAnsi="Courier New"/>
            <w:color w:val="000000"/>
            <w:sz w:val="16"/>
            <w:szCs w:val="16"/>
          </w:rPr>
          <w:delText> </w:delText>
        </w:r>
      </w:del>
      <w:ins w:id="1106" w:author="Juan Antonio Vizcaino" w:date="2023-05-04T12:28:00Z">
        <w:r>
          <w:rPr>
            <w:rFonts w:cs="Courier New" w:ascii="Courier New" w:hAnsi="Courier New"/>
            <w:color w:val="000000"/>
            <w:sz w:val="16"/>
            <w:szCs w:val="16"/>
          </w:rPr>
          <w:t xml:space="preserve"> HCD MS3 match peptide 2 T--&gt;</w:t>
        </w:r>
      </w:ins>
    </w:p>
    <w:p>
      <w:pPr>
        <w:pStyle w:val="Normal"/>
        <w:rPr>
          <w:color w:val="000000"/>
          <w:ins w:id="1111" w:author="Juan Antonio Vizcaino" w:date="2023-05-04T12:28:00Z"/>
        </w:rPr>
      </w:pPr>
      <w:del w:id="1108" w:author="Unknown Author" w:date="2023-06-27T13:37:00Z">
        <w:r>
          <w:rPr>
            <w:rFonts w:cs="Courier New" w:ascii="Courier New" w:hAnsi="Courier New"/>
            <w:color w:val="000000"/>
            <w:sz w:val="16"/>
            <w:szCs w:val="16"/>
          </w:rPr>
          <w:delText>                </w:delText>
        </w:r>
      </w:del>
      <w:ins w:id="1109" w:author="Unknown Author" w:date="2023-06-27T13:37:00Z">
        <w:r>
          <w:rPr>
            <w:rFonts w:cs="Courier New" w:ascii="Courier New" w:hAnsi="Courier New"/>
            <w:color w:val="000000"/>
            <w:sz w:val="16"/>
            <w:szCs w:val="16"/>
          </w:rPr>
          <w:t xml:space="preserve">        </w:t>
        </w:r>
      </w:ins>
      <w:ins w:id="1110" w:author="Juan Antonio Vizcaino" w:date="2023-05-04T12:28:00Z">
        <w:r>
          <w:rPr>
            <w:rFonts w:cs="Courier New" w:ascii="Courier New" w:hAnsi="Courier New"/>
            <w:color w:val="000000"/>
            <w:sz w:val="16"/>
            <w:szCs w:val="16"/>
          </w:rPr>
          <w:t>&lt;SpectrumIdentificationResult spectrumID="index=4" spectraData_ref="pk_id" id="SIR_4"&gt;</w:t>
        </w:r>
      </w:ins>
    </w:p>
    <w:p>
      <w:pPr>
        <w:pStyle w:val="Normal"/>
        <w:rPr>
          <w:color w:val="000000"/>
          <w:ins w:id="1115" w:author="Unknown Author" w:date="2023-06-27T13:37:00Z"/>
        </w:rPr>
      </w:pPr>
      <w:del w:id="1112" w:author="Unknown Author" w:date="2023-06-27T13:37:00Z">
        <w:r>
          <w:rPr>
            <w:rFonts w:cs="Courier New" w:ascii="Courier New" w:hAnsi="Courier New"/>
            <w:color w:val="000000"/>
            <w:sz w:val="16"/>
            <w:szCs w:val="16"/>
          </w:rPr>
          <w:delText>                    </w:delText>
        </w:r>
      </w:del>
      <w:ins w:id="1113" w:author="Unknown Author" w:date="2023-06-27T13:37:00Z">
        <w:r>
          <w:rPr>
            <w:rFonts w:cs="Courier New" w:ascii="Courier New" w:hAnsi="Courier New"/>
            <w:color w:val="000000"/>
            <w:sz w:val="16"/>
            <w:szCs w:val="16"/>
          </w:rPr>
          <w:t xml:space="preserve">            </w:t>
        </w:r>
      </w:ins>
      <w:ins w:id="1114" w:author="Juan Antonio Vizcaino" w:date="2023-05-04T12:28:00Z">
        <w:r>
          <w:rPr>
            <w:rFonts w:cs="Courier New" w:ascii="Courier New" w:hAnsi="Courier New"/>
            <w:color w:val="000000"/>
            <w:sz w:val="16"/>
            <w:szCs w:val="16"/>
          </w:rPr>
          <w:t xml:space="preserve">&lt;SpectrumIdentificationItem chargeState="3" experimentalMassToCharge="50" </w:t>
        </w:r>
      </w:ins>
    </w:p>
    <w:p>
      <w:pPr>
        <w:pStyle w:val="Normal"/>
        <w:rPr>
          <w:color w:val="000000"/>
          <w:del w:id="1119" w:author="Unknown Author" w:date="2023-06-27T13:38:00Z"/>
        </w:rPr>
      </w:pPr>
      <w:ins w:id="1116" w:author="Unknown Author" w:date="2023-06-27T13:38:00Z">
        <w:r>
          <w:rPr>
            <w:rFonts w:cs="Courier New" w:ascii="Courier New" w:hAnsi="Courier New"/>
            <w:color w:val="000000"/>
            <w:sz w:val="16"/>
            <w:szCs w:val="16"/>
          </w:rPr>
          <w:t xml:space="preserve">                    </w:t>
        </w:r>
      </w:ins>
      <w:ins w:id="1117" w:author="Juan Antonio Vizcaino" w:date="2023-05-04T12:28:00Z">
        <w:r>
          <w:rPr>
            <w:rFonts w:cs="Courier New" w:ascii="Courier New" w:hAnsi="Courier New"/>
            <w:color w:val="000000"/>
            <w:sz w:val="16"/>
            <w:szCs w:val="16"/>
          </w:rPr>
          <w:t>peptide_ref="p2_t"</w:t>
        </w:r>
      </w:ins>
      <w:ins w:id="1118" w:author="Unknown Author" w:date="2023-06-27T13:38:00Z">
        <w:r>
          <w:rPr>
            <w:rFonts w:cs="Courier New" w:ascii="Courier New" w:hAnsi="Courier New"/>
            <w:color w:val="000000"/>
            <w:sz w:val="16"/>
            <w:szCs w:val="16"/>
          </w:rPr>
          <w:t xml:space="preserve"> </w:t>
        </w:r>
      </w:ins>
    </w:p>
    <w:p>
      <w:pPr>
        <w:pStyle w:val="Normal"/>
        <w:rPr>
          <w:color w:val="000000"/>
          <w:ins w:id="1123" w:author="Juan Antonio Vizcaino" w:date="2023-05-04T12:28:00Z"/>
        </w:rPr>
      </w:pPr>
      <w:del w:id="1120" w:author="Unknown Author" w:date="2023-06-27T13:48:00Z">
        <w:r>
          <w:rPr>
            <w:rFonts w:cs="Courier New" w:ascii="Courier New" w:hAnsi="Courier New"/>
            <w:color w:val="000000"/>
            <w:sz w:val="16"/>
            <w:szCs w:val="16"/>
          </w:rPr>
          <w:delText> </w:delText>
        </w:r>
      </w:del>
      <w:del w:id="1121" w:author="Unknown Author" w:date="2023-06-27T13:38:00Z">
        <w:r>
          <w:rPr>
            <w:rFonts w:cs="Courier New" w:ascii="Courier New" w:hAnsi="Courier New"/>
            <w:color w:val="000000"/>
            <w:sz w:val="16"/>
            <w:szCs w:val="16"/>
          </w:rPr>
          <w:delText>                                               </w:delText>
        </w:r>
      </w:del>
      <w:ins w:id="1122" w:author="Juan Antonio Vizcaino" w:date="2023-05-04T12:28:00Z">
        <w:r>
          <w:rPr>
            <w:rFonts w:cs="Courier New" w:ascii="Courier New" w:hAnsi="Courier New"/>
            <w:color w:val="000000"/>
            <w:sz w:val="16"/>
            <w:szCs w:val="16"/>
          </w:rPr>
          <w:t>rank="1" passThreshold="false" id="MS3_SII_1"&gt;</w:t>
        </w:r>
      </w:ins>
    </w:p>
    <w:p>
      <w:pPr>
        <w:pStyle w:val="Normal"/>
        <w:rPr>
          <w:color w:val="000000"/>
          <w:ins w:id="1127" w:author="Juan Antonio Vizcaino" w:date="2023-05-04T12:28:00Z"/>
        </w:rPr>
      </w:pPr>
      <w:del w:id="1124" w:author="Unknown Author" w:date="2023-06-27T13:38:00Z">
        <w:r>
          <w:rPr>
            <w:rFonts w:cs="Courier New" w:ascii="Courier New" w:hAnsi="Courier New"/>
            <w:color w:val="000000"/>
            <w:sz w:val="16"/>
            <w:szCs w:val="16"/>
          </w:rPr>
          <w:delText>                        </w:delText>
        </w:r>
      </w:del>
      <w:ins w:id="1125" w:author="Unknown Author" w:date="2023-06-27T13:38:00Z">
        <w:r>
          <w:rPr>
            <w:rFonts w:cs="Courier New" w:ascii="Courier New" w:hAnsi="Courier New"/>
            <w:color w:val="000000"/>
            <w:sz w:val="16"/>
            <w:szCs w:val="16"/>
          </w:rPr>
          <w:t xml:space="preserve">                </w:t>
        </w:r>
      </w:ins>
      <w:ins w:id="1126" w:author="Juan Antonio Vizcaino" w:date="2023-05-04T12:28:00Z">
        <w:r>
          <w:rPr>
            <w:rFonts w:cs="Courier New" w:ascii="Courier New" w:hAnsi="Courier New"/>
            <w:color w:val="000000"/>
            <w:sz w:val="16"/>
            <w:szCs w:val="16"/>
          </w:rPr>
          <w:t>&lt;PeptideEvidenceRef peptideEvidence_ref="pepevid_p2_t"/&gt;</w:t>
        </w:r>
      </w:ins>
    </w:p>
    <w:p>
      <w:pPr>
        <w:pStyle w:val="Normal"/>
        <w:rPr>
          <w:color w:val="000000"/>
          <w:ins w:id="1131" w:author="Juan Antonio Vizcaino" w:date="2023-05-04T12:28:00Z"/>
        </w:rPr>
      </w:pPr>
      <w:del w:id="1128" w:author="Unknown Author" w:date="2023-06-27T13:38:00Z">
        <w:r>
          <w:rPr>
            <w:rFonts w:cs="Courier New" w:ascii="Courier New" w:hAnsi="Courier New"/>
            <w:color w:val="000000"/>
            <w:sz w:val="16"/>
            <w:szCs w:val="16"/>
          </w:rPr>
          <w:delText>                        </w:delText>
        </w:r>
      </w:del>
      <w:ins w:id="1129" w:author="Unknown Author" w:date="2023-06-27T13:38:00Z">
        <w:r>
          <w:rPr>
            <w:rFonts w:cs="Courier New" w:ascii="Courier New" w:hAnsi="Courier New"/>
            <w:color w:val="000000"/>
            <w:sz w:val="16"/>
            <w:szCs w:val="16"/>
          </w:rPr>
          <w:t xml:space="preserve">                </w:t>
        </w:r>
      </w:ins>
      <w:ins w:id="1130"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137" w:author="Unknown Author" w:date="2023-06-27T13:38:00Z"/>
        </w:rPr>
      </w:pPr>
      <w:del w:id="1132" w:author="Unknown Author" w:date="2023-06-27T13:38:00Z">
        <w:r>
          <w:rPr>
            <w:rFonts w:cs="Courier New" w:ascii="Courier New" w:hAnsi="Courier New"/>
            <w:color w:val="000000"/>
            <w:sz w:val="16"/>
            <w:szCs w:val="16"/>
          </w:rPr>
          <w:delText>                        </w:delText>
        </w:r>
      </w:del>
      <w:ins w:id="1133" w:author="Unknown Author" w:date="2023-06-27T13:38:00Z">
        <w:r>
          <w:rPr>
            <w:rFonts w:cs="Courier New" w:ascii="Courier New" w:hAnsi="Courier New"/>
            <w:color w:val="000000"/>
            <w:sz w:val="16"/>
            <w:szCs w:val="16"/>
          </w:rPr>
          <w:t xml:space="preserve">                </w:t>
        </w:r>
      </w:ins>
      <w:ins w:id="1134" w:author="Juan Antonio Vizcaino" w:date="2023-05-04T12:28:00Z">
        <w:r>
          <w:rPr>
            <w:rFonts w:cs="Courier New" w:ascii="Courier New" w:hAnsi="Courier New"/>
            <w:color w:val="000000"/>
            <w:sz w:val="16"/>
            <w:szCs w:val="16"/>
            <w:shd w:fill="FFE994" w:val="clear"/>
          </w:rPr>
          <w:t>&lt;cvParam accession="MS:1003332" cvRef="PSI-MS" value="</w:t>
        </w:r>
      </w:ins>
      <w:ins w:id="1135" w:author="Juan Antonio Vizcaino" w:date="2023-05-04T12:28:00Z">
        <w:r>
          <w:rPr>
            <w:rFonts w:cs="Courier New" w:ascii="Courier New" w:hAnsi="Courier New"/>
            <w:b/>
            <w:bCs/>
            <w:color w:val="000000"/>
            <w:sz w:val="16"/>
            <w:szCs w:val="16"/>
            <w:shd w:fill="FFE994" w:val="clear"/>
          </w:rPr>
          <w:t>1234:C</w:t>
        </w:r>
      </w:ins>
      <w:ins w:id="1136"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141" w:author="Juan Antonio Vizcaino" w:date="2023-05-04T12:28:00Z"/>
        </w:rPr>
      </w:pPr>
      <w:ins w:id="1138" w:author="Unknown Author" w:date="2023-06-27T13:38:00Z">
        <w:r>
          <w:rPr>
            <w:rFonts w:cs="Courier New" w:ascii="Courier New" w:hAnsi="Courier New"/>
            <w:color w:val="000000"/>
            <w:sz w:val="16"/>
            <w:szCs w:val="16"/>
            <w:shd w:fill="FFE994" w:val="clear"/>
          </w:rPr>
          <w:t xml:space="preserve">                     </w:t>
        </w:r>
      </w:ins>
      <w:ins w:id="1139" w:author="Unknown Author" w:date="2023-06-27T13:39:00Z">
        <w:r>
          <w:rPr>
            <w:rFonts w:cs="Courier New" w:ascii="Courier New" w:hAnsi="Courier New"/>
            <w:color w:val="000000"/>
            <w:sz w:val="16"/>
            <w:szCs w:val="16"/>
            <w:shd w:fill="FFE994" w:val="clear"/>
          </w:rPr>
          <w:t xml:space="preserve">   </w:t>
        </w:r>
      </w:ins>
      <w:ins w:id="1140"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145" w:author="Unknown Author" w:date="2023-06-27T13:39:00Z"/>
        </w:rPr>
      </w:pPr>
      <w:ins w:id="1142" w:author="Juan Antonio Vizcaino" w:date="2023-05-04T12:28:00Z">
        <w:r>
          <w:rPr>
            <w:rFonts w:cs="Courier New" w:ascii="Courier New" w:hAnsi="Courier New"/>
            <w:color w:val="000000"/>
            <w:sz w:val="16"/>
            <w:szCs w:val="16"/>
            <w:shd w:fill="FFE994" w:val="clear"/>
          </w:rPr>
          <w:t>                </w:t>
        </w:r>
      </w:ins>
      <w:del w:id="1143" w:author="Unknown Author" w:date="2023-06-27T13:39:00Z">
        <w:r>
          <w:rPr>
            <w:rFonts w:cs="Courier New" w:ascii="Courier New" w:hAnsi="Courier New"/>
            <w:color w:val="000000"/>
            <w:sz w:val="16"/>
            <w:szCs w:val="16"/>
            <w:shd w:fill="FFE994" w:val="clear"/>
          </w:rPr>
          <w:delText>        </w:delText>
        </w:r>
      </w:del>
      <w:ins w:id="1144"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148" w:author="Unknown Author" w:date="2023-06-27T13:39:00Z"/>
        </w:rPr>
      </w:pPr>
      <w:ins w:id="1146" w:author="Unknown Author" w:date="2023-06-27T13:39:00Z">
        <w:r>
          <w:rPr>
            <w:rFonts w:cs="Courier New" w:ascii="Courier New" w:hAnsi="Courier New"/>
            <w:color w:val="000000"/>
            <w:sz w:val="16"/>
            <w:szCs w:val="16"/>
            <w:shd w:fill="FFE994" w:val="clear"/>
          </w:rPr>
          <w:t xml:space="preserve">                        </w:t>
        </w:r>
      </w:ins>
      <w:ins w:id="1147"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153" w:author="Juan Antonio Vizcaino" w:date="2023-05-04T12:28:00Z"/>
        </w:rPr>
      </w:pPr>
      <w:ins w:id="1149" w:author="Unknown Author" w:date="2023-06-27T13:39:00Z">
        <w:r>
          <w:rPr>
            <w:rFonts w:cs="Courier New" w:ascii="Courier New" w:hAnsi="Courier New"/>
            <w:color w:val="000000"/>
            <w:sz w:val="16"/>
            <w:szCs w:val="16"/>
            <w:shd w:fill="FFE994" w:val="clear"/>
          </w:rPr>
          <w:t xml:space="preserve">                        </w:t>
        </w:r>
      </w:ins>
      <w:ins w:id="1150" w:author="Juan Antonio Vizcaino" w:date="2023-05-04T12:28:00Z">
        <w:r>
          <w:rPr>
            <w:rFonts w:cs="Courier New" w:ascii="Courier New" w:hAnsi="Courier New"/>
            <w:color w:val="000000"/>
            <w:sz w:val="16"/>
            <w:szCs w:val="16"/>
            <w:shd w:fill="FFE994" w:val="clear"/>
          </w:rPr>
          <w:t>value="</w:t>
        </w:r>
      </w:ins>
      <w:ins w:id="1151" w:author="Juan Antonio Vizcaino" w:date="2023-05-04T12:28:00Z">
        <w:r>
          <w:rPr>
            <w:rFonts w:cs="Courier New" w:ascii="Courier New" w:hAnsi="Courier New"/>
            <w:b/>
            <w:bCs/>
            <w:color w:val="000000"/>
            <w:sz w:val="16"/>
            <w:szCs w:val="16"/>
            <w:shd w:fill="FFE994" w:val="clear"/>
          </w:rPr>
          <w:t>1234:1E-08</w:t>
        </w:r>
      </w:ins>
      <w:ins w:id="1152" w:author="Juan Antonio Vizcaino" w:date="2023-05-04T12:28:00Z">
        <w:r>
          <w:rPr>
            <w:rFonts w:cs="Courier New" w:ascii="Courier New" w:hAnsi="Courier New"/>
            <w:color w:val="000000"/>
            <w:sz w:val="16"/>
            <w:szCs w:val="16"/>
            <w:shd w:fill="FFE994" w:val="clear"/>
          </w:rPr>
          <w:t>"/&gt;</w:t>
        </w:r>
      </w:ins>
    </w:p>
    <w:p>
      <w:pPr>
        <w:pStyle w:val="Normal"/>
        <w:rPr>
          <w:color w:val="000000"/>
          <w:ins w:id="1157" w:author="Juan Antonio Vizcaino" w:date="2023-05-04T12:28:00Z"/>
        </w:rPr>
      </w:pPr>
      <w:del w:id="1154" w:author="Unknown Author" w:date="2023-06-27T13:39:00Z">
        <w:r>
          <w:rPr>
            <w:rFonts w:cs="Courier New" w:ascii="Courier New" w:hAnsi="Courier New"/>
            <w:color w:val="000000"/>
            <w:sz w:val="16"/>
            <w:szCs w:val="16"/>
          </w:rPr>
          <w:delText>                    </w:delText>
        </w:r>
      </w:del>
      <w:ins w:id="1155" w:author="Unknown Author" w:date="2023-06-27T13:39:00Z">
        <w:r>
          <w:rPr>
            <w:rFonts w:cs="Courier New" w:ascii="Courier New" w:hAnsi="Courier New"/>
            <w:color w:val="000000"/>
            <w:sz w:val="16"/>
            <w:szCs w:val="16"/>
          </w:rPr>
          <w:t xml:space="preserve">            </w:t>
        </w:r>
      </w:ins>
      <w:ins w:id="1156" w:author="Juan Antonio Vizcaino" w:date="2023-05-04T12:28:00Z">
        <w:r>
          <w:rPr>
            <w:rFonts w:cs="Courier New" w:ascii="Courier New" w:hAnsi="Courier New"/>
            <w:color w:val="000000"/>
            <w:sz w:val="16"/>
            <w:szCs w:val="16"/>
          </w:rPr>
          <w:t>&lt;/SpectrumIdentificationItem&gt;</w:t>
        </w:r>
      </w:ins>
    </w:p>
    <w:p>
      <w:pPr>
        <w:pStyle w:val="Normal"/>
        <w:rPr>
          <w:color w:val="000000"/>
          <w:ins w:id="1161" w:author="Juan Antonio Vizcaino" w:date="2023-05-04T12:28:00Z"/>
        </w:rPr>
      </w:pPr>
      <w:del w:id="1158" w:author="Unknown Author" w:date="2023-06-27T13:39:00Z">
        <w:r>
          <w:rPr>
            <w:rFonts w:cs="Courier New" w:ascii="Courier New" w:hAnsi="Courier New"/>
            <w:color w:val="000000"/>
            <w:sz w:val="16"/>
            <w:szCs w:val="16"/>
          </w:rPr>
          <w:delText>                </w:delText>
        </w:r>
      </w:del>
      <w:ins w:id="1159" w:author="Unknown Author" w:date="2023-06-27T13:39:00Z">
        <w:r>
          <w:rPr>
            <w:rFonts w:cs="Courier New" w:ascii="Courier New" w:hAnsi="Courier New"/>
            <w:color w:val="000000"/>
            <w:sz w:val="16"/>
            <w:szCs w:val="16"/>
          </w:rPr>
          <w:t xml:space="preserve">        </w:t>
        </w:r>
      </w:ins>
      <w:ins w:id="1160" w:author="Juan Antonio Vizcaino" w:date="2023-05-04T12:28:00Z">
        <w:r>
          <w:rPr>
            <w:rFonts w:cs="Courier New" w:ascii="Courier New" w:hAnsi="Courier New"/>
            <w:color w:val="000000"/>
            <w:sz w:val="16"/>
            <w:szCs w:val="16"/>
          </w:rPr>
          <w:t>&lt;/SpectrumIdentificationResult&gt;</w:t>
        </w:r>
      </w:ins>
    </w:p>
    <w:p>
      <w:pPr>
        <w:pStyle w:val="Normal"/>
        <w:rPr>
          <w:color w:val="000000"/>
          <w:ins w:id="1167" w:author="Juan Antonio Vizcaino" w:date="2023-05-04T12:28:00Z"/>
        </w:rPr>
      </w:pPr>
      <w:del w:id="1162" w:author="Unknown Author" w:date="2023-06-27T13:43:00Z">
        <w:r>
          <w:rPr>
            <w:rFonts w:cs="Courier New" w:ascii="Courier New" w:hAnsi="Courier New"/>
            <w:color w:val="000000"/>
            <w:sz w:val="16"/>
            <w:szCs w:val="16"/>
          </w:rPr>
          <w:delText>                </w:delText>
        </w:r>
      </w:del>
      <w:ins w:id="1163" w:author="Unknown Author" w:date="2023-06-27T13:43:00Z">
        <w:r>
          <w:rPr>
            <w:rFonts w:cs="Courier New" w:ascii="Courier New" w:hAnsi="Courier New"/>
            <w:color w:val="000000"/>
            <w:sz w:val="16"/>
            <w:szCs w:val="16"/>
          </w:rPr>
          <w:t xml:space="preserve">        </w:t>
        </w:r>
      </w:ins>
      <w:ins w:id="1164" w:author="Juan Antonio Vizcaino" w:date="2023-05-04T12:28:00Z">
        <w:r>
          <w:rPr>
            <w:rFonts w:cs="Courier New" w:ascii="Courier New" w:hAnsi="Courier New"/>
            <w:color w:val="000000"/>
            <w:sz w:val="16"/>
            <w:szCs w:val="16"/>
          </w:rPr>
          <w:t>&lt;!--</w:t>
        </w:r>
      </w:ins>
      <w:del w:id="1165" w:author="Unknown Author" w:date="2023-06-27T13:43:00Z">
        <w:r>
          <w:rPr>
            <w:rFonts w:cs="Courier New" w:ascii="Courier New" w:hAnsi="Courier New"/>
            <w:color w:val="000000"/>
            <w:sz w:val="16"/>
            <w:szCs w:val="16"/>
          </w:rPr>
          <w:delText> </w:delText>
        </w:r>
      </w:del>
      <w:ins w:id="1166" w:author="Juan Antonio Vizcaino" w:date="2023-05-04T12:28:00Z">
        <w:r>
          <w:rPr>
            <w:rFonts w:cs="Courier New" w:ascii="Courier New" w:hAnsi="Courier New"/>
            <w:color w:val="000000"/>
            <w:sz w:val="16"/>
            <w:szCs w:val="16"/>
          </w:rPr>
          <w:t xml:space="preserve"> HCD MS3 match peptide 1 T--&gt;</w:t>
        </w:r>
      </w:ins>
    </w:p>
    <w:p>
      <w:pPr>
        <w:pStyle w:val="Normal"/>
        <w:rPr>
          <w:color w:val="000000"/>
          <w:ins w:id="1171" w:author="Juan Antonio Vizcaino" w:date="2023-05-04T12:28:00Z"/>
        </w:rPr>
      </w:pPr>
      <w:del w:id="1168" w:author="Unknown Author" w:date="2023-06-27T13:44:00Z">
        <w:r>
          <w:rPr>
            <w:rFonts w:cs="Courier New" w:ascii="Courier New" w:hAnsi="Courier New"/>
            <w:color w:val="000000"/>
            <w:sz w:val="16"/>
            <w:szCs w:val="16"/>
          </w:rPr>
          <w:delText>                </w:delText>
        </w:r>
      </w:del>
      <w:ins w:id="1169" w:author="Unknown Author" w:date="2023-06-27T13:44:00Z">
        <w:r>
          <w:rPr>
            <w:rFonts w:cs="Courier New" w:ascii="Courier New" w:hAnsi="Courier New"/>
            <w:color w:val="000000"/>
            <w:sz w:val="16"/>
            <w:szCs w:val="16"/>
          </w:rPr>
          <w:t xml:space="preserve">        </w:t>
        </w:r>
      </w:ins>
      <w:ins w:id="1170" w:author="Juan Antonio Vizcaino" w:date="2023-05-04T12:28:00Z">
        <w:r>
          <w:rPr>
            <w:rFonts w:cs="Courier New" w:ascii="Courier New" w:hAnsi="Courier New"/>
            <w:color w:val="000000"/>
            <w:sz w:val="16"/>
            <w:szCs w:val="16"/>
          </w:rPr>
          <w:t>&lt;SpectrumIdentificationResult spectrumID="index=3" spectraData_ref="pk_id" id="SIR_5"&gt;</w:t>
        </w:r>
      </w:ins>
    </w:p>
    <w:p>
      <w:pPr>
        <w:pStyle w:val="Normal"/>
        <w:rPr>
          <w:color w:val="000000"/>
          <w:ins w:id="1175" w:author="Unknown Author" w:date="2023-06-27T13:44:00Z"/>
        </w:rPr>
      </w:pPr>
      <w:del w:id="1172" w:author="Unknown Author" w:date="2023-06-27T13:44:00Z">
        <w:r>
          <w:rPr>
            <w:rFonts w:cs="Courier New" w:ascii="Courier New" w:hAnsi="Courier New"/>
            <w:color w:val="000000"/>
            <w:sz w:val="16"/>
            <w:szCs w:val="16"/>
          </w:rPr>
          <w:delText>                    </w:delText>
        </w:r>
      </w:del>
      <w:ins w:id="1173" w:author="Unknown Author" w:date="2023-06-27T13:44:00Z">
        <w:r>
          <w:rPr>
            <w:rFonts w:cs="Courier New" w:ascii="Courier New" w:hAnsi="Courier New"/>
            <w:color w:val="000000"/>
            <w:sz w:val="16"/>
            <w:szCs w:val="16"/>
          </w:rPr>
          <w:t xml:space="preserve">            </w:t>
        </w:r>
      </w:ins>
      <w:ins w:id="1174" w:author="Juan Antonio Vizcaino" w:date="2023-05-04T12:28:00Z">
        <w:r>
          <w:rPr>
            <w:rFonts w:cs="Courier New" w:ascii="Courier New" w:hAnsi="Courier New"/>
            <w:color w:val="000000"/>
            <w:sz w:val="16"/>
            <w:szCs w:val="16"/>
          </w:rPr>
          <w:t xml:space="preserve">&lt;SpectrumIdentificationItem chargeState="3" experimentalMassToCharge="51" </w:t>
        </w:r>
      </w:ins>
    </w:p>
    <w:p>
      <w:pPr>
        <w:pStyle w:val="Normal"/>
        <w:rPr>
          <w:color w:val="000000"/>
          <w:del w:id="1178" w:author="Unknown Author" w:date="2023-06-27T13:44:00Z"/>
        </w:rPr>
      </w:pPr>
      <w:ins w:id="1176" w:author="Unknown Author" w:date="2023-06-27T13:44:00Z">
        <w:r>
          <w:rPr>
            <w:rFonts w:cs="Courier New" w:ascii="Courier New" w:hAnsi="Courier New"/>
            <w:color w:val="000000"/>
            <w:sz w:val="16"/>
            <w:szCs w:val="16"/>
          </w:rPr>
          <w:t xml:space="preserve">                    </w:t>
        </w:r>
      </w:ins>
      <w:ins w:id="1177" w:author="Juan Antonio Vizcaino" w:date="2023-05-04T12:28:00Z">
        <w:r>
          <w:rPr>
            <w:rFonts w:cs="Courier New" w:ascii="Courier New" w:hAnsi="Courier New"/>
            <w:color w:val="000000"/>
            <w:sz w:val="16"/>
            <w:szCs w:val="16"/>
          </w:rPr>
          <w:t>peptide_ref="p1_t"</w:t>
        </w:r>
      </w:ins>
    </w:p>
    <w:p>
      <w:pPr>
        <w:pStyle w:val="Normal"/>
        <w:rPr>
          <w:color w:val="000000"/>
          <w:ins w:id="1182" w:author="Juan Antonio Vizcaino" w:date="2023-05-04T12:28:00Z"/>
        </w:rPr>
      </w:pPr>
      <w:del w:id="1179" w:author="Unknown Author" w:date="2023-06-27T13:44:00Z">
        <w:r>
          <w:rPr>
            <w:rFonts w:cs="Courier New" w:ascii="Courier New" w:hAnsi="Courier New"/>
            <w:color w:val="000000"/>
            <w:sz w:val="16"/>
            <w:szCs w:val="16"/>
          </w:rPr>
          <w:delText>                                                </w:delText>
        </w:r>
      </w:del>
      <w:ins w:id="1180" w:author="Unknown Author" w:date="2023-06-27T13:44:00Z">
        <w:r>
          <w:rPr>
            <w:rFonts w:cs="Courier New" w:ascii="Courier New" w:hAnsi="Courier New"/>
            <w:color w:val="000000"/>
            <w:sz w:val="16"/>
            <w:szCs w:val="16"/>
          </w:rPr>
          <w:t xml:space="preserve"> </w:t>
        </w:r>
      </w:ins>
      <w:ins w:id="1181" w:author="Juan Antonio Vizcaino" w:date="2023-05-04T12:28:00Z">
        <w:r>
          <w:rPr>
            <w:rFonts w:cs="Courier New" w:ascii="Courier New" w:hAnsi="Courier New"/>
            <w:color w:val="000000"/>
            <w:sz w:val="16"/>
            <w:szCs w:val="16"/>
          </w:rPr>
          <w:t>rank="1" passThreshold="false" id="MS3_SII_2"&gt;</w:t>
        </w:r>
      </w:ins>
    </w:p>
    <w:p>
      <w:pPr>
        <w:pStyle w:val="Normal"/>
        <w:rPr>
          <w:color w:val="000000"/>
          <w:ins w:id="1186" w:author="Juan Antonio Vizcaino" w:date="2023-05-04T12:28:00Z"/>
        </w:rPr>
      </w:pPr>
      <w:del w:id="1183" w:author="Unknown Author" w:date="2023-06-27T13:57:00Z">
        <w:r>
          <w:rPr>
            <w:rFonts w:cs="Courier New" w:ascii="Courier New" w:hAnsi="Courier New"/>
            <w:color w:val="000000"/>
            <w:sz w:val="16"/>
            <w:szCs w:val="16"/>
          </w:rPr>
          <w:delText>                        </w:delText>
        </w:r>
      </w:del>
      <w:ins w:id="1184" w:author="Unknown Author" w:date="2023-06-27T13:57:00Z">
        <w:r>
          <w:rPr>
            <w:rFonts w:cs="Courier New" w:ascii="Courier New" w:hAnsi="Courier New"/>
            <w:color w:val="000000"/>
            <w:sz w:val="16"/>
            <w:szCs w:val="16"/>
          </w:rPr>
          <w:t xml:space="preserve">                </w:t>
        </w:r>
      </w:ins>
      <w:ins w:id="1185" w:author="Juan Antonio Vizcaino" w:date="2023-05-04T12:28:00Z">
        <w:r>
          <w:rPr>
            <w:rFonts w:cs="Courier New" w:ascii="Courier New" w:hAnsi="Courier New"/>
            <w:color w:val="000000"/>
            <w:sz w:val="16"/>
            <w:szCs w:val="16"/>
          </w:rPr>
          <w:t>&lt;PeptideEvidenceRef peptideEvidence_ref="pepevid_p1_t"/&gt;</w:t>
        </w:r>
      </w:ins>
    </w:p>
    <w:p>
      <w:pPr>
        <w:pStyle w:val="Normal"/>
        <w:rPr>
          <w:color w:val="000000"/>
          <w:ins w:id="1192" w:author="Unknown Author" w:date="2023-06-27T13:57:00Z"/>
        </w:rPr>
      </w:pPr>
      <w:del w:id="1187" w:author="Unknown Author" w:date="2023-06-27T13:57:00Z">
        <w:r>
          <w:rPr>
            <w:rFonts w:cs="Courier New" w:ascii="Courier New" w:hAnsi="Courier New"/>
            <w:color w:val="000000"/>
            <w:sz w:val="16"/>
            <w:szCs w:val="16"/>
          </w:rPr>
          <w:delText>                        </w:delText>
        </w:r>
      </w:del>
      <w:ins w:id="1188" w:author="Unknown Author" w:date="2023-06-27T13:57:00Z">
        <w:r>
          <w:rPr>
            <w:rFonts w:cs="Courier New" w:ascii="Courier New" w:hAnsi="Courier New"/>
            <w:color w:val="000000"/>
            <w:sz w:val="16"/>
            <w:szCs w:val="16"/>
          </w:rPr>
          <w:t xml:space="preserve">                </w:t>
        </w:r>
      </w:ins>
      <w:ins w:id="1189" w:author="Juan Antonio Vizcaino" w:date="2023-05-04T12:28:00Z">
        <w:r>
          <w:rPr>
            <w:rFonts w:cs="Courier New" w:ascii="Courier New" w:hAnsi="Courier New"/>
            <w:color w:val="000000"/>
            <w:sz w:val="16"/>
            <w:szCs w:val="16"/>
          </w:rPr>
          <w:t xml:space="preserve">&lt;!-- this flags it as part of the crosslinked identification '1234' </w:t>
        </w:r>
      </w:ins>
      <w:del w:id="1190" w:author="Unknown Author" w:date="2023-06-27T13:57:00Z">
        <w:r>
          <w:rPr>
            <w:rFonts w:cs="Courier New" w:ascii="Courier New" w:hAnsi="Courier New"/>
            <w:color w:val="000000"/>
            <w:sz w:val="16"/>
            <w:szCs w:val="16"/>
          </w:rPr>
          <w:delText>--&gt;</w:delText>
        </w:r>
      </w:del>
      <w:ins w:id="1191" w:author="Unknown Author" w:date="2023-06-27T13:57:00Z">
        <w:r>
          <w:rPr>
            <w:rFonts w:cs="Courier New" w:ascii="Courier New" w:hAnsi="Courier New"/>
            <w:color w:val="000000"/>
            <w:sz w:val="16"/>
            <w:szCs w:val="16"/>
          </w:rPr>
          <w:t>→</w:t>
        </w:r>
      </w:ins>
    </w:p>
    <w:p>
      <w:pPr>
        <w:pStyle w:val="Normal"/>
        <w:rPr>
          <w:color w:val="000000"/>
          <w:del w:id="1194" w:author="Unknown Author" w:date="2023-06-27T13:57:00Z"/>
        </w:rPr>
      </w:pPr>
      <w:del w:id="1193" w:author="Unknown Author" w:date="2023-06-27T13:57:00Z">
        <w:r>
          <w:rPr/>
        </w:r>
      </w:del>
    </w:p>
    <w:p>
      <w:pPr>
        <w:pStyle w:val="Normal"/>
        <w:rPr>
          <w:color w:val="000000"/>
          <w:ins w:id="1200" w:author="Unknown Author" w:date="2023-06-27T13:57:00Z"/>
        </w:rPr>
      </w:pPr>
      <w:del w:id="1195" w:author="Unknown Author" w:date="2023-06-27T13:57:00Z">
        <w:r>
          <w:rPr>
            <w:rFonts w:cs="Courier New" w:ascii="Courier New" w:hAnsi="Courier New"/>
            <w:color w:val="000000"/>
            <w:sz w:val="16"/>
            <w:szCs w:val="16"/>
          </w:rPr>
          <w:delText>                        </w:delText>
        </w:r>
      </w:del>
      <w:ins w:id="1196" w:author="Unknown Author" w:date="2023-06-27T13:57:00Z">
        <w:r>
          <w:rPr>
            <w:rFonts w:cs="Courier New" w:ascii="Courier New" w:hAnsi="Courier New"/>
            <w:color w:val="000000"/>
            <w:sz w:val="16"/>
            <w:szCs w:val="16"/>
          </w:rPr>
          <w:t xml:space="preserve">                </w:t>
        </w:r>
      </w:ins>
      <w:ins w:id="1197" w:author="Juan Antonio Vizcaino" w:date="2023-05-04T12:28:00Z">
        <w:r>
          <w:rPr>
            <w:rFonts w:cs="Courier New" w:ascii="Courier New" w:hAnsi="Courier New"/>
            <w:color w:val="000000"/>
            <w:sz w:val="16"/>
            <w:szCs w:val="16"/>
            <w:shd w:fill="FFE994" w:val="clear"/>
          </w:rPr>
          <w:t>&lt;cvParam accession="MS:1003332" cvRef="PSI-MS" value="</w:t>
        </w:r>
      </w:ins>
      <w:ins w:id="1198" w:author="Juan Antonio Vizcaino" w:date="2023-05-04T12:28:00Z">
        <w:r>
          <w:rPr>
            <w:rFonts w:cs="Courier New" w:ascii="Courier New" w:hAnsi="Courier New"/>
            <w:b/>
            <w:bCs/>
            <w:color w:val="000000"/>
            <w:sz w:val="16"/>
            <w:szCs w:val="16"/>
            <w:shd w:fill="FFE994" w:val="clear"/>
          </w:rPr>
          <w:t>1234:C</w:t>
        </w:r>
      </w:ins>
      <w:ins w:id="1199"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204" w:author="Juan Antonio Vizcaino" w:date="2023-05-04T12:28:00Z"/>
        </w:rPr>
      </w:pPr>
      <w:ins w:id="1201" w:author="Unknown Author" w:date="2023-06-27T13:57:00Z">
        <w:r>
          <w:rPr>
            <w:rFonts w:cs="Courier New" w:ascii="Courier New" w:hAnsi="Courier New"/>
            <w:color w:val="000000"/>
            <w:sz w:val="16"/>
            <w:szCs w:val="16"/>
            <w:shd w:fill="FFE994" w:val="clear"/>
          </w:rPr>
          <w:t xml:space="preserve">                </w:t>
        </w:r>
      </w:ins>
      <w:ins w:id="1202" w:author="Unknown Author" w:date="2023-06-27T13:58:00Z">
        <w:r>
          <w:rPr>
            <w:rFonts w:cs="Courier New" w:ascii="Courier New" w:hAnsi="Courier New"/>
            <w:color w:val="000000"/>
            <w:sz w:val="16"/>
            <w:szCs w:val="16"/>
            <w:shd w:fill="FFE994" w:val="clear"/>
          </w:rPr>
          <w:t xml:space="preserve">        </w:t>
        </w:r>
      </w:ins>
      <w:ins w:id="1203"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208" w:author="Unknown Author" w:date="2023-06-27T13:58:00Z"/>
        </w:rPr>
      </w:pPr>
      <w:ins w:id="1205" w:author="Juan Antonio Vizcaino" w:date="2023-05-04T12:28:00Z">
        <w:r>
          <w:rPr>
            <w:rFonts w:cs="Courier New" w:ascii="Courier New" w:hAnsi="Courier New"/>
            <w:color w:val="000000"/>
            <w:sz w:val="16"/>
            <w:szCs w:val="16"/>
            <w:shd w:fill="FFE994" w:val="clear"/>
          </w:rPr>
          <w:t>                </w:t>
        </w:r>
      </w:ins>
      <w:del w:id="1206" w:author="Unknown Author" w:date="2023-06-27T13:58:00Z">
        <w:r>
          <w:rPr>
            <w:rFonts w:cs="Courier New" w:ascii="Courier New" w:hAnsi="Courier New"/>
            <w:color w:val="000000"/>
            <w:sz w:val="16"/>
            <w:szCs w:val="16"/>
            <w:shd w:fill="FFE994" w:val="clear"/>
          </w:rPr>
          <w:delText>        </w:delText>
        </w:r>
      </w:del>
      <w:ins w:id="1207"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211" w:author="Unknown Author" w:date="2023-06-27T13:58:00Z"/>
        </w:rPr>
      </w:pPr>
      <w:ins w:id="1209" w:author="Unknown Author" w:date="2023-06-27T13:58:00Z">
        <w:r>
          <w:rPr>
            <w:rFonts w:cs="Courier New" w:ascii="Courier New" w:hAnsi="Courier New"/>
            <w:color w:val="000000"/>
            <w:sz w:val="16"/>
            <w:szCs w:val="16"/>
            <w:shd w:fill="FFE994" w:val="clear"/>
          </w:rPr>
          <w:t xml:space="preserve">                        </w:t>
        </w:r>
      </w:ins>
      <w:ins w:id="1210"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216" w:author="Juan Antonio Vizcaino" w:date="2023-05-04T12:28:00Z"/>
        </w:rPr>
      </w:pPr>
      <w:ins w:id="1212" w:author="Unknown Author" w:date="2023-06-27T13:58:00Z">
        <w:r>
          <w:rPr>
            <w:rFonts w:cs="Courier New" w:ascii="Courier New" w:hAnsi="Courier New"/>
            <w:color w:val="000000"/>
            <w:sz w:val="16"/>
            <w:szCs w:val="16"/>
            <w:shd w:fill="FFE994" w:val="clear"/>
          </w:rPr>
          <w:t xml:space="preserve">                        </w:t>
        </w:r>
      </w:ins>
      <w:ins w:id="1213" w:author="Juan Antonio Vizcaino" w:date="2023-05-04T12:28:00Z">
        <w:r>
          <w:rPr>
            <w:rFonts w:cs="Courier New" w:ascii="Courier New" w:hAnsi="Courier New"/>
            <w:color w:val="000000"/>
            <w:sz w:val="16"/>
            <w:szCs w:val="16"/>
            <w:shd w:fill="FFE994" w:val="clear"/>
          </w:rPr>
          <w:t>value="</w:t>
        </w:r>
      </w:ins>
      <w:ins w:id="1214" w:author="Juan Antonio Vizcaino" w:date="2023-05-04T12:28:00Z">
        <w:r>
          <w:rPr>
            <w:rFonts w:cs="Courier New" w:ascii="Courier New" w:hAnsi="Courier New"/>
            <w:b/>
            <w:bCs/>
            <w:color w:val="000000"/>
            <w:sz w:val="16"/>
            <w:szCs w:val="16"/>
            <w:shd w:fill="FFE994" w:val="clear"/>
          </w:rPr>
          <w:t>1234:1E-08</w:t>
        </w:r>
      </w:ins>
      <w:ins w:id="1215" w:author="Juan Antonio Vizcaino" w:date="2023-05-04T12:28:00Z">
        <w:r>
          <w:rPr>
            <w:rFonts w:cs="Courier New" w:ascii="Courier New" w:hAnsi="Courier New"/>
            <w:color w:val="000000"/>
            <w:sz w:val="16"/>
            <w:szCs w:val="16"/>
            <w:shd w:fill="FFE994" w:val="clear"/>
          </w:rPr>
          <w:t>"/&gt;</w:t>
        </w:r>
      </w:ins>
    </w:p>
    <w:p>
      <w:pPr>
        <w:pStyle w:val="Normal"/>
        <w:rPr>
          <w:color w:val="000000"/>
          <w:ins w:id="1220" w:author="Juan Antonio Vizcaino" w:date="2023-05-04T12:28:00Z"/>
        </w:rPr>
      </w:pPr>
      <w:del w:id="1217" w:author="Unknown Author" w:date="2023-06-27T13:58:00Z">
        <w:r>
          <w:rPr>
            <w:rFonts w:cs="Courier New" w:ascii="Courier New" w:hAnsi="Courier New"/>
            <w:color w:val="000000"/>
            <w:sz w:val="16"/>
            <w:szCs w:val="16"/>
          </w:rPr>
          <w:delText>                    </w:delText>
        </w:r>
      </w:del>
      <w:ins w:id="1218" w:author="Unknown Author" w:date="2023-06-27T13:58:00Z">
        <w:r>
          <w:rPr>
            <w:rFonts w:cs="Courier New" w:ascii="Courier New" w:hAnsi="Courier New"/>
            <w:color w:val="000000"/>
            <w:sz w:val="16"/>
            <w:szCs w:val="16"/>
          </w:rPr>
          <w:t xml:space="preserve">            </w:t>
        </w:r>
      </w:ins>
      <w:ins w:id="1219" w:author="Juan Antonio Vizcaino" w:date="2023-05-04T12:28:00Z">
        <w:r>
          <w:rPr>
            <w:rFonts w:cs="Courier New" w:ascii="Courier New" w:hAnsi="Courier New"/>
            <w:color w:val="000000"/>
            <w:sz w:val="16"/>
            <w:szCs w:val="16"/>
          </w:rPr>
          <w:t>&lt;/SpectrumIdentificationItem&gt;</w:t>
        </w:r>
      </w:ins>
    </w:p>
    <w:p>
      <w:pPr>
        <w:pStyle w:val="Normal"/>
        <w:rPr>
          <w:color w:val="000000"/>
          <w:ins w:id="1224" w:author="Juan Antonio Vizcaino" w:date="2023-05-04T12:28:00Z"/>
        </w:rPr>
      </w:pPr>
      <w:del w:id="1221" w:author="Unknown Author" w:date="2023-06-27T13:58:00Z">
        <w:r>
          <w:rPr>
            <w:rFonts w:cs="Courier New" w:ascii="Courier New" w:hAnsi="Courier New"/>
            <w:color w:val="000000"/>
            <w:sz w:val="16"/>
            <w:szCs w:val="16"/>
          </w:rPr>
          <w:delText>                </w:delText>
        </w:r>
      </w:del>
      <w:ins w:id="1222" w:author="Unknown Author" w:date="2023-06-27T13:58:00Z">
        <w:r>
          <w:rPr>
            <w:rFonts w:cs="Courier New" w:ascii="Courier New" w:hAnsi="Courier New"/>
            <w:color w:val="000000"/>
            <w:sz w:val="16"/>
            <w:szCs w:val="16"/>
          </w:rPr>
          <w:t xml:space="preserve">        </w:t>
        </w:r>
      </w:ins>
      <w:ins w:id="1223" w:author="Juan Antonio Vizcaino" w:date="2023-05-04T12:28:00Z">
        <w:r>
          <w:rPr>
            <w:rFonts w:cs="Courier New" w:ascii="Courier New" w:hAnsi="Courier New"/>
            <w:color w:val="000000"/>
            <w:sz w:val="16"/>
            <w:szCs w:val="16"/>
          </w:rPr>
          <w:t>&lt;/SpectrumIdentificationResult&gt;</w:t>
        </w:r>
      </w:ins>
    </w:p>
    <w:p>
      <w:pPr>
        <w:pStyle w:val="Normal"/>
        <w:rPr>
          <w:color w:val="000000"/>
          <w:ins w:id="1230" w:author="Juan Antonio Vizcaino" w:date="2023-05-04T12:28:00Z"/>
        </w:rPr>
      </w:pPr>
      <w:del w:id="1225" w:author="Unknown Author" w:date="2023-06-27T13:58:00Z">
        <w:r>
          <w:rPr>
            <w:rFonts w:cs="Courier New" w:ascii="Courier New" w:hAnsi="Courier New"/>
            <w:color w:val="000000"/>
            <w:sz w:val="16"/>
            <w:szCs w:val="16"/>
          </w:rPr>
          <w:delText>                </w:delText>
        </w:r>
      </w:del>
      <w:ins w:id="1226" w:author="Unknown Author" w:date="2023-06-27T13:58:00Z">
        <w:r>
          <w:rPr>
            <w:rFonts w:cs="Courier New" w:ascii="Courier New" w:hAnsi="Courier New"/>
            <w:color w:val="000000"/>
            <w:sz w:val="16"/>
            <w:szCs w:val="16"/>
          </w:rPr>
          <w:t xml:space="preserve">        </w:t>
        </w:r>
      </w:ins>
      <w:ins w:id="1227" w:author="Juan Antonio Vizcaino" w:date="2023-05-04T12:28:00Z">
        <w:r>
          <w:rPr>
            <w:rFonts w:cs="Courier New" w:ascii="Courier New" w:hAnsi="Courier New"/>
            <w:color w:val="000000"/>
            <w:sz w:val="16"/>
            <w:szCs w:val="16"/>
          </w:rPr>
          <w:t>&lt;!--</w:t>
        </w:r>
      </w:ins>
      <w:del w:id="1228" w:author="Unknown Author" w:date="2023-06-27T13:58:00Z">
        <w:r>
          <w:rPr>
            <w:rFonts w:cs="Courier New" w:ascii="Courier New" w:hAnsi="Courier New"/>
            <w:color w:val="000000"/>
            <w:sz w:val="16"/>
            <w:szCs w:val="16"/>
          </w:rPr>
          <w:delText> </w:delText>
        </w:r>
      </w:del>
      <w:ins w:id="1229" w:author="Juan Antonio Vizcaino" w:date="2023-05-04T12:28:00Z">
        <w:r>
          <w:rPr>
            <w:rFonts w:cs="Courier New" w:ascii="Courier New" w:hAnsi="Courier New"/>
            <w:color w:val="000000"/>
            <w:sz w:val="16"/>
            <w:szCs w:val="16"/>
          </w:rPr>
          <w:t xml:space="preserve"> HCD MS3 match peptide 2 A--&gt;</w:t>
        </w:r>
      </w:ins>
    </w:p>
    <w:p>
      <w:pPr>
        <w:pStyle w:val="Normal"/>
        <w:rPr>
          <w:color w:val="000000"/>
          <w:ins w:id="1234" w:author="Juan Antonio Vizcaino" w:date="2023-05-04T12:28:00Z"/>
        </w:rPr>
      </w:pPr>
      <w:del w:id="1231" w:author="Unknown Author" w:date="2023-06-27T13:59:00Z">
        <w:r>
          <w:rPr>
            <w:rFonts w:cs="Courier New" w:ascii="Courier New" w:hAnsi="Courier New"/>
            <w:color w:val="000000"/>
            <w:sz w:val="16"/>
            <w:szCs w:val="16"/>
          </w:rPr>
          <w:delText>                </w:delText>
        </w:r>
      </w:del>
      <w:ins w:id="1232" w:author="Unknown Author" w:date="2023-06-27T13:59:00Z">
        <w:r>
          <w:rPr>
            <w:rFonts w:cs="Courier New" w:ascii="Courier New" w:hAnsi="Courier New"/>
            <w:color w:val="000000"/>
            <w:sz w:val="16"/>
            <w:szCs w:val="16"/>
          </w:rPr>
          <w:t xml:space="preserve">        </w:t>
        </w:r>
      </w:ins>
      <w:ins w:id="1233" w:author="Juan Antonio Vizcaino" w:date="2023-05-04T12:28:00Z">
        <w:r>
          <w:rPr>
            <w:rFonts w:cs="Courier New" w:ascii="Courier New" w:hAnsi="Courier New"/>
            <w:color w:val="000000"/>
            <w:sz w:val="16"/>
            <w:szCs w:val="16"/>
          </w:rPr>
          <w:t>&lt;SpectrumIdentificationResult spectrumID="index=4" spectraData_ref="pk_id" id="SIR_6"&gt;</w:t>
        </w:r>
      </w:ins>
    </w:p>
    <w:p>
      <w:pPr>
        <w:pStyle w:val="Normal"/>
        <w:rPr>
          <w:color w:val="000000"/>
          <w:ins w:id="1238" w:author="Unknown Author" w:date="2023-06-27T13:59:00Z"/>
        </w:rPr>
      </w:pPr>
      <w:del w:id="1235" w:author="Unknown Author" w:date="2023-06-27T13:59:00Z">
        <w:r>
          <w:rPr>
            <w:rFonts w:cs="Courier New" w:ascii="Courier New" w:hAnsi="Courier New"/>
            <w:color w:val="000000"/>
            <w:sz w:val="16"/>
            <w:szCs w:val="16"/>
          </w:rPr>
          <w:delText>                    </w:delText>
        </w:r>
      </w:del>
      <w:ins w:id="1236" w:author="Unknown Author" w:date="2023-06-27T13:59:00Z">
        <w:r>
          <w:rPr>
            <w:rFonts w:cs="Courier New" w:ascii="Courier New" w:hAnsi="Courier New"/>
            <w:color w:val="000000"/>
            <w:sz w:val="16"/>
            <w:szCs w:val="16"/>
          </w:rPr>
          <w:t xml:space="preserve">            </w:t>
        </w:r>
      </w:ins>
      <w:ins w:id="1237" w:author="Juan Antonio Vizcaino" w:date="2023-05-04T12:28:00Z">
        <w:r>
          <w:rPr>
            <w:rFonts w:cs="Courier New" w:ascii="Courier New" w:hAnsi="Courier New"/>
            <w:color w:val="000000"/>
            <w:sz w:val="16"/>
            <w:szCs w:val="16"/>
          </w:rPr>
          <w:t xml:space="preserve">&lt;SpectrumIdentificationItem chargeState="3" experimentalMassToCharge="49" </w:t>
        </w:r>
      </w:ins>
    </w:p>
    <w:p>
      <w:pPr>
        <w:pStyle w:val="Normal"/>
        <w:rPr>
          <w:color w:val="000000"/>
          <w:del w:id="1242" w:author="Unknown Author" w:date="2023-06-27T13:59:00Z"/>
        </w:rPr>
      </w:pPr>
      <w:ins w:id="1239" w:author="Unknown Author" w:date="2023-06-27T13:59:00Z">
        <w:r>
          <w:rPr>
            <w:rFonts w:cs="Courier New" w:ascii="Courier New" w:hAnsi="Courier New"/>
            <w:color w:val="000000"/>
            <w:sz w:val="16"/>
            <w:szCs w:val="16"/>
          </w:rPr>
          <w:t xml:space="preserve">                    </w:t>
        </w:r>
      </w:ins>
      <w:ins w:id="1240" w:author="Juan Antonio Vizcaino" w:date="2023-05-04T12:28:00Z">
        <w:r>
          <w:rPr>
            <w:rFonts w:cs="Courier New" w:ascii="Courier New" w:hAnsi="Courier New"/>
            <w:color w:val="000000"/>
            <w:sz w:val="16"/>
            <w:szCs w:val="16"/>
          </w:rPr>
          <w:t>peptide_ref="p2_a"</w:t>
        </w:r>
      </w:ins>
      <w:ins w:id="1241" w:author="Unknown Author" w:date="2023-06-27T13:59:00Z">
        <w:r>
          <w:rPr>
            <w:rFonts w:cs="Courier New" w:ascii="Courier New" w:hAnsi="Courier New"/>
            <w:color w:val="000000"/>
            <w:sz w:val="16"/>
            <w:szCs w:val="16"/>
          </w:rPr>
          <w:t xml:space="preserve"> </w:t>
        </w:r>
      </w:ins>
    </w:p>
    <w:p>
      <w:pPr>
        <w:pStyle w:val="Normal"/>
        <w:rPr>
          <w:color w:val="000000"/>
          <w:ins w:id="1245" w:author="Juan Antonio Vizcaino" w:date="2023-05-04T12:28:00Z"/>
        </w:rPr>
      </w:pPr>
      <w:del w:id="1243" w:author="Unknown Author" w:date="2023-06-27T13:59:00Z">
        <w:r>
          <w:rPr>
            <w:rFonts w:cs="Courier New" w:ascii="Courier New" w:hAnsi="Courier New"/>
            <w:color w:val="000000"/>
            <w:sz w:val="16"/>
            <w:szCs w:val="16"/>
          </w:rPr>
          <w:delText>                                                </w:delText>
        </w:r>
      </w:del>
      <w:ins w:id="1244" w:author="Juan Antonio Vizcaino" w:date="2023-05-04T12:28:00Z">
        <w:r>
          <w:rPr>
            <w:rFonts w:cs="Courier New" w:ascii="Courier New" w:hAnsi="Courier New"/>
            <w:color w:val="000000"/>
            <w:sz w:val="16"/>
            <w:szCs w:val="16"/>
          </w:rPr>
          <w:t>rank="1" passThreshold="false" id="MS3_SII_3"&gt;</w:t>
        </w:r>
      </w:ins>
    </w:p>
    <w:p>
      <w:pPr>
        <w:pStyle w:val="Normal"/>
        <w:rPr>
          <w:color w:val="000000"/>
          <w:ins w:id="1249" w:author="Juan Antonio Vizcaino" w:date="2023-05-04T12:28:00Z"/>
        </w:rPr>
      </w:pPr>
      <w:del w:id="1246" w:author="Unknown Author" w:date="2023-06-27T13:59:00Z">
        <w:r>
          <w:rPr>
            <w:rFonts w:cs="Courier New" w:ascii="Courier New" w:hAnsi="Courier New"/>
            <w:color w:val="000000"/>
            <w:sz w:val="16"/>
            <w:szCs w:val="16"/>
          </w:rPr>
          <w:delText>                        </w:delText>
        </w:r>
      </w:del>
      <w:ins w:id="1247" w:author="Unknown Author" w:date="2023-06-27T13:59:00Z">
        <w:r>
          <w:rPr>
            <w:rFonts w:cs="Courier New" w:ascii="Courier New" w:hAnsi="Courier New"/>
            <w:color w:val="000000"/>
            <w:sz w:val="16"/>
            <w:szCs w:val="16"/>
          </w:rPr>
          <w:t xml:space="preserve">                </w:t>
        </w:r>
      </w:ins>
      <w:ins w:id="1248" w:author="Juan Antonio Vizcaino" w:date="2023-05-04T12:28:00Z">
        <w:r>
          <w:rPr>
            <w:rFonts w:cs="Courier New" w:ascii="Courier New" w:hAnsi="Courier New"/>
            <w:color w:val="000000"/>
            <w:sz w:val="16"/>
            <w:szCs w:val="16"/>
          </w:rPr>
          <w:t>&lt;PeptideEvidenceRef peptideEvidence_ref="pepevid_p2_a"/&gt;</w:t>
        </w:r>
      </w:ins>
    </w:p>
    <w:p>
      <w:pPr>
        <w:pStyle w:val="Normal"/>
        <w:rPr>
          <w:color w:val="000000"/>
          <w:ins w:id="1253" w:author="Juan Antonio Vizcaino" w:date="2023-05-04T12:28:00Z"/>
        </w:rPr>
      </w:pPr>
      <w:del w:id="1250" w:author="Unknown Author" w:date="2023-06-27T13:59:00Z">
        <w:r>
          <w:rPr>
            <w:rFonts w:cs="Courier New" w:ascii="Courier New" w:hAnsi="Courier New"/>
            <w:color w:val="000000"/>
            <w:sz w:val="16"/>
            <w:szCs w:val="16"/>
          </w:rPr>
          <w:delText>                        </w:delText>
        </w:r>
      </w:del>
      <w:ins w:id="1251" w:author="Unknown Author" w:date="2023-06-27T13:59:00Z">
        <w:r>
          <w:rPr>
            <w:rFonts w:cs="Courier New" w:ascii="Courier New" w:hAnsi="Courier New"/>
            <w:color w:val="000000"/>
            <w:sz w:val="16"/>
            <w:szCs w:val="16"/>
          </w:rPr>
          <w:t xml:space="preserve">                </w:t>
        </w:r>
      </w:ins>
      <w:ins w:id="1252" w:author="Juan Antonio Vizcaino" w:date="2023-05-04T12:28:00Z">
        <w:r>
          <w:rPr>
            <w:rFonts w:cs="Courier New" w:ascii="Courier New" w:hAnsi="Courier New"/>
            <w:color w:val="000000"/>
            <w:sz w:val="16"/>
            <w:szCs w:val="16"/>
          </w:rPr>
          <w:t>&lt;!-- this flags it as part of the crosslinked identification '1234' --&gt;</w:t>
        </w:r>
      </w:ins>
    </w:p>
    <w:p>
      <w:pPr>
        <w:pStyle w:val="Normal"/>
        <w:rPr>
          <w:color w:val="000000"/>
          <w:ins w:id="1259" w:author="Unknown Author" w:date="2023-06-27T14:02:00Z"/>
        </w:rPr>
      </w:pPr>
      <w:del w:id="1254" w:author="Unknown Author" w:date="2023-06-27T14:02:00Z">
        <w:r>
          <w:rPr>
            <w:rFonts w:cs="Courier New" w:ascii="Courier New" w:hAnsi="Courier New"/>
            <w:color w:val="000000"/>
            <w:sz w:val="16"/>
            <w:szCs w:val="16"/>
          </w:rPr>
          <w:delText>                        </w:delText>
        </w:r>
      </w:del>
      <w:ins w:id="1255" w:author="Unknown Author" w:date="2023-06-27T14:02:00Z">
        <w:r>
          <w:rPr>
            <w:rFonts w:cs="Courier New" w:ascii="Courier New" w:hAnsi="Courier New"/>
            <w:color w:val="000000"/>
            <w:sz w:val="16"/>
            <w:szCs w:val="16"/>
          </w:rPr>
          <w:t xml:space="preserve">                </w:t>
        </w:r>
      </w:ins>
      <w:ins w:id="1256" w:author="Juan Antonio Vizcaino" w:date="2023-05-04T12:28:00Z">
        <w:r>
          <w:rPr>
            <w:rFonts w:cs="Courier New" w:ascii="Courier New" w:hAnsi="Courier New"/>
            <w:color w:val="000000"/>
            <w:sz w:val="16"/>
            <w:szCs w:val="16"/>
            <w:shd w:fill="FFE994" w:val="clear"/>
          </w:rPr>
          <w:t>&lt;cvParam accession="MS:1003332" cvRef="PSI-MS" value="</w:t>
        </w:r>
      </w:ins>
      <w:ins w:id="1257" w:author="Juan Antonio Vizcaino" w:date="2023-05-04T12:28:00Z">
        <w:r>
          <w:rPr>
            <w:rFonts w:cs="Courier New" w:ascii="Courier New" w:hAnsi="Courier New"/>
            <w:b/>
            <w:bCs/>
            <w:color w:val="000000"/>
            <w:sz w:val="16"/>
            <w:szCs w:val="16"/>
            <w:shd w:fill="FFE994" w:val="clear"/>
          </w:rPr>
          <w:t>1234:C</w:t>
        </w:r>
      </w:ins>
      <w:ins w:id="1258" w:author="Juan Antonio Vizcaino" w:date="2023-05-04T12:28:00Z">
        <w:r>
          <w:rPr>
            <w:rFonts w:cs="Courier New" w:ascii="Courier New" w:hAnsi="Courier New"/>
            <w:color w:val="000000"/>
            <w:sz w:val="16"/>
            <w:szCs w:val="16"/>
            <w:shd w:fill="FFE994" w:val="clear"/>
          </w:rPr>
          <w:t xml:space="preserve">" </w:t>
        </w:r>
      </w:ins>
    </w:p>
    <w:p>
      <w:pPr>
        <w:pStyle w:val="Normal"/>
        <w:rPr>
          <w:shd w:fill="FFE994" w:val="clear"/>
          <w:ins w:id="1263" w:author="Juan Antonio Vizcaino" w:date="2023-05-04T12:28:00Z"/>
        </w:rPr>
      </w:pPr>
      <w:ins w:id="1260" w:author="Unknown Author" w:date="2023-06-27T14:02:00Z">
        <w:r>
          <w:rPr>
            <w:rFonts w:cs="Courier New" w:ascii="Courier New" w:hAnsi="Courier New"/>
            <w:color w:val="000000"/>
            <w:sz w:val="16"/>
            <w:szCs w:val="16"/>
            <w:shd w:fill="FFE994" w:val="clear"/>
          </w:rPr>
          <w:t xml:space="preserve">                       </w:t>
        </w:r>
      </w:ins>
      <w:ins w:id="1261" w:author="Unknown Author" w:date="2023-06-27T14:03:00Z">
        <w:r>
          <w:rPr>
            <w:rFonts w:cs="Courier New" w:ascii="Courier New" w:hAnsi="Courier New"/>
            <w:color w:val="000000"/>
            <w:sz w:val="16"/>
            <w:szCs w:val="16"/>
            <w:shd w:fill="FFE994" w:val="clear"/>
          </w:rPr>
          <w:t xml:space="preserve"> </w:t>
        </w:r>
      </w:ins>
      <w:ins w:id="1262" w:author="Juan Antonio Vizcaino" w:date="2023-05-04T12:28:00Z">
        <w:r>
          <w:rPr>
            <w:rFonts w:cs="Courier New" w:ascii="Courier New" w:hAnsi="Courier New"/>
            <w:color w:val="000000"/>
            <w:sz w:val="16"/>
            <w:szCs w:val="16"/>
            <w:shd w:fill="FFE994" w:val="clear"/>
          </w:rPr>
          <w:t>name="identification based on multiple spectra"/&gt;</w:t>
        </w:r>
      </w:ins>
    </w:p>
    <w:p>
      <w:pPr>
        <w:pStyle w:val="Normal"/>
        <w:rPr>
          <w:shd w:fill="FFE994" w:val="clear"/>
          <w:ins w:id="1267" w:author="Unknown Author" w:date="2023-06-27T14:03:00Z"/>
        </w:rPr>
      </w:pPr>
      <w:ins w:id="1264" w:author="Juan Antonio Vizcaino" w:date="2023-05-04T12:28:00Z">
        <w:r>
          <w:rPr>
            <w:rFonts w:cs="Courier New" w:ascii="Courier New" w:hAnsi="Courier New"/>
            <w:color w:val="000000"/>
            <w:sz w:val="16"/>
            <w:szCs w:val="16"/>
            <w:shd w:fill="FFE994" w:val="clear"/>
          </w:rPr>
          <w:t>                </w:t>
        </w:r>
      </w:ins>
      <w:del w:id="1265" w:author="Unknown Author" w:date="2023-06-27T14:03:00Z">
        <w:r>
          <w:rPr>
            <w:rFonts w:cs="Courier New" w:ascii="Courier New" w:hAnsi="Courier New"/>
            <w:color w:val="000000"/>
            <w:sz w:val="16"/>
            <w:szCs w:val="16"/>
            <w:shd w:fill="FFE994" w:val="clear"/>
          </w:rPr>
          <w:delText>        </w:delText>
        </w:r>
      </w:del>
      <w:ins w:id="1266"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270" w:author="Unknown Author" w:date="2023-06-27T14:03:00Z"/>
        </w:rPr>
      </w:pPr>
      <w:ins w:id="1268" w:author="Unknown Author" w:date="2023-06-27T14:03:00Z">
        <w:r>
          <w:rPr>
            <w:rFonts w:cs="Courier New" w:ascii="Courier New" w:hAnsi="Courier New"/>
            <w:color w:val="000000"/>
            <w:sz w:val="16"/>
            <w:szCs w:val="16"/>
            <w:shd w:fill="FFE994" w:val="clear"/>
          </w:rPr>
          <w:t xml:space="preserve">                        </w:t>
        </w:r>
      </w:ins>
      <w:ins w:id="1269" w:author="Juan Antonio Vizcaino" w:date="2023-05-04T12:28:00Z">
        <w:r>
          <w:rPr>
            <w:rFonts w:cs="Courier New" w:ascii="Courier New" w:hAnsi="Courier New"/>
            <w:color w:val="000000"/>
            <w:sz w:val="16"/>
            <w:szCs w:val="16"/>
            <w:shd w:fill="FFE994" w:val="clear"/>
          </w:rPr>
          <w:t>name="Posterior Error Probability from multiple spectra identification"</w:t>
        </w:r>
      </w:ins>
    </w:p>
    <w:p>
      <w:pPr>
        <w:pStyle w:val="Normal"/>
        <w:rPr>
          <w:shd w:fill="FFE994" w:val="clear"/>
          <w:ins w:id="1276" w:author="Juan Antonio Vizcaino" w:date="2023-05-04T12:28:00Z"/>
        </w:rPr>
      </w:pPr>
      <w:del w:id="1271" w:author="Unknown Author" w:date="2023-06-27T14:03:00Z">
        <w:r>
          <w:rPr>
            <w:rFonts w:cs="Courier New" w:ascii="Courier New" w:hAnsi="Courier New"/>
            <w:color w:val="000000"/>
            <w:sz w:val="16"/>
            <w:szCs w:val="16"/>
            <w:shd w:fill="FFE994" w:val="clear"/>
          </w:rPr>
          <w:delText xml:space="preserve"> </w:delText>
        </w:r>
      </w:del>
      <w:ins w:id="1272" w:author="Unknown Author" w:date="2023-06-27T14:03:00Z">
        <w:r>
          <w:rPr>
            <w:rFonts w:cs="Courier New" w:ascii="Courier New" w:hAnsi="Courier New"/>
            <w:color w:val="000000"/>
            <w:sz w:val="16"/>
            <w:szCs w:val="16"/>
            <w:shd w:fill="FFE994" w:val="clear"/>
          </w:rPr>
          <w:t xml:space="preserve">                        </w:t>
        </w:r>
      </w:ins>
      <w:ins w:id="1273" w:author="Juan Antonio Vizcaino" w:date="2023-05-04T12:28:00Z">
        <w:r>
          <w:rPr>
            <w:rFonts w:cs="Courier New" w:ascii="Courier New" w:hAnsi="Courier New"/>
            <w:color w:val="000000"/>
            <w:sz w:val="16"/>
            <w:szCs w:val="16"/>
            <w:shd w:fill="FFE994" w:val="clear"/>
          </w:rPr>
          <w:t>value="</w:t>
        </w:r>
      </w:ins>
      <w:ins w:id="1274" w:author="Juan Antonio Vizcaino" w:date="2023-05-04T12:28:00Z">
        <w:r>
          <w:rPr>
            <w:rFonts w:cs="Courier New" w:ascii="Courier New" w:hAnsi="Courier New"/>
            <w:b/>
            <w:bCs/>
            <w:color w:val="000000"/>
            <w:sz w:val="16"/>
            <w:szCs w:val="16"/>
            <w:shd w:fill="FFE994" w:val="clear"/>
          </w:rPr>
          <w:t>1234:1E-08</w:t>
        </w:r>
      </w:ins>
      <w:ins w:id="1275" w:author="Juan Antonio Vizcaino" w:date="2023-05-04T12:28:00Z">
        <w:r>
          <w:rPr>
            <w:rFonts w:cs="Courier New" w:ascii="Courier New" w:hAnsi="Courier New"/>
            <w:color w:val="000000"/>
            <w:sz w:val="16"/>
            <w:szCs w:val="16"/>
            <w:shd w:fill="FFE994" w:val="clear"/>
          </w:rPr>
          <w:t>"/&gt;</w:t>
        </w:r>
      </w:ins>
    </w:p>
    <w:p>
      <w:pPr>
        <w:pStyle w:val="Normal"/>
        <w:rPr>
          <w:color w:val="000000"/>
          <w:ins w:id="1280" w:author="Juan Antonio Vizcaino" w:date="2023-05-04T12:28:00Z"/>
        </w:rPr>
      </w:pPr>
      <w:del w:id="1277" w:author="Unknown Author" w:date="2023-06-27T14:03:00Z">
        <w:r>
          <w:rPr>
            <w:rFonts w:cs="Courier New" w:ascii="Courier New" w:hAnsi="Courier New"/>
            <w:color w:val="000000"/>
            <w:sz w:val="16"/>
            <w:szCs w:val="16"/>
          </w:rPr>
          <w:delText>                    </w:delText>
        </w:r>
      </w:del>
      <w:ins w:id="1278" w:author="Unknown Author" w:date="2023-06-27T14:03:00Z">
        <w:r>
          <w:rPr>
            <w:rFonts w:cs="Courier New" w:ascii="Courier New" w:hAnsi="Courier New"/>
            <w:color w:val="000000"/>
            <w:sz w:val="16"/>
            <w:szCs w:val="16"/>
          </w:rPr>
          <w:t xml:space="preserve">            </w:t>
        </w:r>
      </w:ins>
      <w:ins w:id="1279" w:author="Juan Antonio Vizcaino" w:date="2023-05-04T12:28:00Z">
        <w:r>
          <w:rPr>
            <w:rFonts w:cs="Courier New" w:ascii="Courier New" w:hAnsi="Courier New"/>
            <w:color w:val="000000"/>
            <w:sz w:val="16"/>
            <w:szCs w:val="16"/>
          </w:rPr>
          <w:t>&lt;/SpectrumIdentificationItem&gt;</w:t>
        </w:r>
      </w:ins>
    </w:p>
    <w:p>
      <w:pPr>
        <w:pStyle w:val="Normal"/>
        <w:rPr>
          <w:color w:val="000000"/>
          <w:ins w:id="1284" w:author="Juan Antonio Vizcaino" w:date="2023-05-04T12:28:00Z"/>
        </w:rPr>
      </w:pPr>
      <w:del w:id="1281" w:author="Unknown Author" w:date="2023-06-27T14:03:00Z">
        <w:r>
          <w:rPr>
            <w:rFonts w:cs="Courier New" w:ascii="Courier New" w:hAnsi="Courier New"/>
            <w:color w:val="000000"/>
            <w:sz w:val="16"/>
            <w:szCs w:val="16"/>
          </w:rPr>
          <w:delText>                </w:delText>
        </w:r>
      </w:del>
      <w:ins w:id="1282" w:author="Unknown Author" w:date="2023-06-27T14:04:00Z">
        <w:r>
          <w:rPr>
            <w:rFonts w:cs="Courier New" w:ascii="Courier New" w:hAnsi="Courier New"/>
            <w:color w:val="000000"/>
            <w:sz w:val="16"/>
            <w:szCs w:val="16"/>
          </w:rPr>
          <w:t xml:space="preserve">        </w:t>
        </w:r>
      </w:ins>
      <w:ins w:id="1283" w:author="Juan Antonio Vizcaino" w:date="2023-05-04T12:28:00Z">
        <w:r>
          <w:rPr>
            <w:rFonts w:cs="Courier New" w:ascii="Courier New" w:hAnsi="Courier New"/>
            <w:color w:val="000000"/>
            <w:sz w:val="16"/>
            <w:szCs w:val="16"/>
          </w:rPr>
          <w:t>&lt;/SpectrumIdentificationResult&gt;</w:t>
        </w:r>
      </w:ins>
    </w:p>
    <w:p>
      <w:pPr>
        <w:pStyle w:val="Normal"/>
        <w:rPr>
          <w:color w:val="000000"/>
          <w:ins w:id="1288" w:author="Juan Antonio Vizcaino" w:date="2023-05-04T12:28:00Z"/>
        </w:rPr>
      </w:pPr>
      <w:del w:id="1285" w:author="Unknown Author" w:date="2023-06-27T14:04:00Z">
        <w:r>
          <w:rPr>
            <w:rFonts w:cs="Courier New" w:ascii="Courier New" w:hAnsi="Courier New"/>
            <w:color w:val="000000"/>
            <w:sz w:val="16"/>
            <w:szCs w:val="16"/>
          </w:rPr>
          <w:delText>            </w:delText>
        </w:r>
      </w:del>
      <w:ins w:id="1286" w:author="Unknown Author" w:date="2023-06-27T14:04:00Z">
        <w:r>
          <w:rPr>
            <w:rFonts w:cs="Courier New" w:ascii="Courier New" w:hAnsi="Courier New"/>
            <w:color w:val="000000"/>
            <w:sz w:val="16"/>
            <w:szCs w:val="16"/>
          </w:rPr>
          <w:t xml:space="preserve">    </w:t>
        </w:r>
      </w:ins>
      <w:ins w:id="1287" w:author="Juan Antonio Vizcaino" w:date="2023-05-04T12:28:00Z">
        <w:r>
          <w:rPr>
            <w:rFonts w:cs="Courier New" w:ascii="Courier New" w:hAnsi="Courier New"/>
            <w:color w:val="000000"/>
            <w:sz w:val="16"/>
            <w:szCs w:val="16"/>
          </w:rPr>
          <w:t>&lt;/SpectrumIdentificationList&gt;</w:t>
        </w:r>
      </w:ins>
    </w:p>
    <w:p>
      <w:pPr>
        <w:pStyle w:val="Normal"/>
        <w:rPr>
          <w:color w:val="000000"/>
          <w:ins w:id="1290" w:author="Unknown Author" w:date="2023-06-28T10:15:00Z"/>
        </w:rPr>
      </w:pPr>
      <w:ins w:id="1289" w:author="Unknown Author" w:date="2023-06-28T10:15:00Z">
        <w:r>
          <w:rPr>
            <w:rFonts w:cs="Courier New" w:ascii="Courier New" w:hAnsi="Courier New"/>
            <w:color w:val="000000"/>
            <w:sz w:val="16"/>
            <w:szCs w:val="16"/>
          </w:rPr>
          <w:t>&lt;/AnalysisData&gt;</w:t>
        </w:r>
      </w:ins>
    </w:p>
    <w:p>
      <w:pPr>
        <w:pStyle w:val="Normal"/>
        <w:rPr>
          <w:color w:val="000000"/>
          <w:ins w:id="1292" w:author="Colin Combe" w:date="2023-05-18T08:55:00Z"/>
        </w:rPr>
      </w:pPr>
      <w:ins w:id="1291" w:author="Colin Combe" w:date="2023-05-18T08:55:00Z">
        <w:r>
          <w:rPr>
            <w:color w:val="000000"/>
          </w:rPr>
        </w:r>
      </w:ins>
    </w:p>
    <w:p>
      <w:pPr>
        <w:pStyle w:val="Normal"/>
        <w:rPr>
          <w:color w:val="000000"/>
          <w:ins w:id="1297" w:author="Colin Combe" w:date="2023-05-18T08:55:00Z"/>
        </w:rPr>
      </w:pPr>
      <w:ins w:id="1293" w:author="Colin Combe" w:date="2023-05-18T08:55:00Z">
        <w:r>
          <w:rPr>
            <w:rFonts w:ascii="Arial" w:hAnsi="Arial"/>
            <w:b/>
            <w:color w:val="000000"/>
            <w:sz w:val="20"/>
          </w:rPr>
          <w:t xml:space="preserve">Figure 5. </w:t>
        </w:r>
      </w:ins>
      <w:ins w:id="1294" w:author="Colin Combe" w:date="2023-05-18T08:55:00Z">
        <w:r>
          <w:rPr>
            <w:rFonts w:ascii="Arial" w:hAnsi="Arial"/>
            <w:color w:val="000000"/>
            <w:sz w:val="20"/>
          </w:rPr>
          <w:t>XML snippet showing the</w:t>
        </w:r>
      </w:ins>
      <w:ins w:id="1295" w:author="Colin Combe" w:date="2023-05-18T08:55:00Z">
        <w:r>
          <w:rPr>
            <w:color w:val="000000"/>
          </w:rPr>
          <w:t xml:space="preserve"> </w:t>
        </w:r>
      </w:ins>
      <w:ins w:id="1296" w:author="Colin Combe" w:date="2023-05-18T08:55:00Z">
        <w:r>
          <w:rPr>
            <w:rFonts w:ascii="Arial" w:hAnsi="Arial"/>
            <w:color w:val="000000"/>
            <w:sz w:val="20"/>
          </w:rPr>
          <w:t>new CV terms "identification based on multiple spectra" (MS:1003332) and "Posterior Error Probability from multiple spectra identification" (MS:1003336) used in the context of crosslinking.</w:t>
        </w:r>
      </w:ins>
    </w:p>
    <w:p>
      <w:pPr>
        <w:pStyle w:val="Normal"/>
        <w:rPr>
          <w:color w:val="000000"/>
          <w:ins w:id="1299" w:author="Colin Combe" w:date="2023-05-18T08:55:00Z"/>
        </w:rPr>
      </w:pPr>
      <w:ins w:id="1298" w:author="Colin Combe" w:date="2023-05-18T08:55:00Z">
        <w:r>
          <w:rPr>
            <w:color w:val="000000"/>
          </w:rPr>
        </w:r>
      </w:ins>
    </w:p>
    <w:p>
      <w:pPr>
        <w:pStyle w:val="Normal"/>
        <w:rPr>
          <w:color w:val="000000"/>
          <w:ins w:id="1301" w:author="Juan Antonio Vizcaino" w:date="2023-05-04T12:28:00Z"/>
        </w:rPr>
      </w:pPr>
      <w:ins w:id="1300" w:author="Juan Antonio Vizcaino" w:date="2023-05-04T12:28:00Z">
        <w:r>
          <w:rPr>
            <w:color w:val="000000"/>
          </w:rPr>
        </w:r>
      </w:ins>
    </w:p>
    <w:p>
      <w:pPr>
        <w:pStyle w:val="Normal"/>
        <w:rPr>
          <w:color w:val="000000"/>
          <w:ins w:id="1303" w:author="Unknown Author" w:date="2023-06-27T13:51:00Z"/>
        </w:rPr>
      </w:pPr>
      <w:ins w:id="1302" w:author="Unknown Author" w:date="2023-06-27T13:51:00Z">
        <w:r>
          <w:rPr>
            <w:color w:val="000000"/>
          </w:rPr>
        </w:r>
      </w:ins>
      <w:r>
        <w:br w:type="page"/>
      </w:r>
    </w:p>
    <w:p>
      <w:pPr>
        <w:pStyle w:val="Normal"/>
        <w:rPr>
          <w:color w:val="000000"/>
          <w:ins w:id="1305" w:author="Unknown Author" w:date="2023-06-28T09:55:00Z"/>
        </w:rPr>
      </w:pPr>
      <w:ins w:id="1304" w:author="Unknown Author" w:date="2023-06-28T09:55:00Z">
        <w:r>
          <w:rPr>
            <w:rFonts w:cs="Courier New" w:ascii="Courier New" w:hAnsi="Courier New"/>
            <w:color w:val="000000"/>
            <w:sz w:val="16"/>
            <w:szCs w:val="16"/>
          </w:rPr>
          <w:t>&lt;AnalysisData&gt;</w:t>
        </w:r>
      </w:ins>
    </w:p>
    <w:p>
      <w:pPr>
        <w:pStyle w:val="Normal"/>
        <w:rPr>
          <w:color w:val="000000"/>
          <w:ins w:id="1308" w:author="Juan Antonio Vizcaino" w:date="2023-05-04T12:28:00Z"/>
        </w:rPr>
      </w:pPr>
      <w:ins w:id="1306" w:author="Unknown Author" w:date="2023-06-28T09:58:00Z">
        <w:r>
          <w:rPr>
            <w:rFonts w:cs="Courier New" w:ascii="Courier New" w:hAnsi="Courier New"/>
            <w:color w:val="000000"/>
            <w:sz w:val="16"/>
            <w:szCs w:val="16"/>
          </w:rPr>
          <w:t xml:space="preserve">    </w:t>
        </w:r>
      </w:ins>
      <w:ins w:id="1307" w:author="Juan Antonio Vizcaino" w:date="2023-05-04T12:28:00Z">
        <w:r>
          <w:rPr>
            <w:rFonts w:cs="Courier New" w:ascii="Courier New" w:hAnsi="Courier New"/>
            <w:color w:val="000000"/>
            <w:sz w:val="16"/>
            <w:szCs w:val="16"/>
          </w:rPr>
          <w:t>&lt;!-- HCD Spectrum List --&gt;</w:t>
        </w:r>
      </w:ins>
    </w:p>
    <w:p>
      <w:pPr>
        <w:pStyle w:val="Normal"/>
        <w:rPr>
          <w:color w:val="000000"/>
          <w:ins w:id="1311" w:author="Juan Antonio Vizcaino" w:date="2023-05-04T12:28:00Z"/>
        </w:rPr>
      </w:pPr>
      <w:ins w:id="1309" w:author="Unknown Author" w:date="2023-06-28T09:58:00Z">
        <w:r>
          <w:rPr>
            <w:rFonts w:cs="Courier New" w:ascii="Courier New" w:hAnsi="Courier New"/>
            <w:color w:val="000000"/>
            <w:sz w:val="16"/>
            <w:szCs w:val="16"/>
          </w:rPr>
          <w:t xml:space="preserve">    </w:t>
        </w:r>
      </w:ins>
      <w:ins w:id="1310" w:author="Juan Antonio Vizcaino" w:date="2023-05-04T12:28:00Z">
        <w:r>
          <w:rPr>
            <w:rFonts w:cs="Courier New" w:ascii="Courier New" w:hAnsi="Courier New"/>
            <w:color w:val="000000"/>
            <w:sz w:val="16"/>
            <w:szCs w:val="16"/>
          </w:rPr>
          <w:t>&lt;SpectrumIdentificationList id="SII_LIST_4_1" &gt;</w:t>
        </w:r>
      </w:ins>
    </w:p>
    <w:p>
      <w:pPr>
        <w:pStyle w:val="Normal"/>
        <w:rPr>
          <w:color w:val="000000"/>
          <w:ins w:id="1315" w:author="Juan Antonio Vizcaino" w:date="2023-05-04T12:28:00Z"/>
        </w:rPr>
      </w:pPr>
      <w:del w:id="1312" w:author="Unknown Author" w:date="2023-06-28T09:58:00Z">
        <w:r>
          <w:rPr>
            <w:rFonts w:cs="Courier New" w:ascii="Courier New" w:hAnsi="Courier New"/>
            <w:color w:val="000000"/>
            <w:sz w:val="16"/>
            <w:szCs w:val="16"/>
          </w:rPr>
          <w:delText>    </w:delText>
        </w:r>
      </w:del>
      <w:ins w:id="1313" w:author="Unknown Author" w:date="2023-06-28T09:58:00Z">
        <w:r>
          <w:rPr>
            <w:rFonts w:cs="Courier New" w:ascii="Courier New" w:hAnsi="Courier New"/>
            <w:color w:val="000000"/>
            <w:sz w:val="16"/>
            <w:szCs w:val="16"/>
          </w:rPr>
          <w:t xml:space="preserve">        </w:t>
        </w:r>
      </w:ins>
      <w:ins w:id="1314" w:author="Juan Antonio Vizcaino" w:date="2023-05-04T12:28:00Z">
        <w:r>
          <w:rPr>
            <w:rFonts w:cs="Courier New" w:ascii="Courier New" w:hAnsi="Courier New"/>
            <w:color w:val="000000"/>
            <w:sz w:val="16"/>
            <w:szCs w:val="16"/>
          </w:rPr>
          <w:t>&lt;SpectrumIdentificationResult spectrumID="controllerType=0 controllerNumber=1 scan=3832"</w:t>
        </w:r>
      </w:ins>
    </w:p>
    <w:p>
      <w:pPr>
        <w:pStyle w:val="Normal"/>
        <w:rPr>
          <w:color w:val="000000"/>
          <w:ins w:id="1321" w:author="Unknown Author" w:date="2023-06-28T09:59:00Z"/>
        </w:rPr>
      </w:pPr>
      <w:del w:id="1316" w:author="Unknown Author" w:date="2023-06-28T09:58:00Z">
        <w:r>
          <w:rPr>
            <w:rFonts w:cs="Courier New" w:ascii="Courier New" w:hAnsi="Courier New"/>
            <w:color w:val="000000"/>
            <w:sz w:val="16"/>
            <w:szCs w:val="16"/>
          </w:rPr>
          <w:delText>                                  </w:delText>
        </w:r>
      </w:del>
      <w:ins w:id="1317" w:author="Unknown Author" w:date="2023-06-28T09:58:00Z">
        <w:r>
          <w:rPr>
            <w:rFonts w:cs="Courier New" w:ascii="Courier New" w:hAnsi="Courier New"/>
            <w:color w:val="000000"/>
            <w:sz w:val="16"/>
            <w:szCs w:val="16"/>
          </w:rPr>
          <w:t xml:space="preserve">                </w:t>
        </w:r>
      </w:ins>
      <w:ins w:id="1318" w:author="Juan Antonio Vizcaino" w:date="2023-05-04T12:28:00Z">
        <w:r>
          <w:rPr>
            <w:rFonts w:cs="Courier New" w:ascii="Courier New" w:hAnsi="Courier New"/>
            <w:color w:val="000000"/>
            <w:sz w:val="16"/>
            <w:szCs w:val="16"/>
          </w:rPr>
          <w:t>spectraData_ref="SD_17022_recal_B210619_02_Lumos_ZC_CO_190_D2I_SDA-</w:t>
        </w:r>
      </w:ins>
      <w:ins w:id="1319" w:author="Unknown Author" w:date="2023-06-28T09:58:00Z">
        <w:r>
          <w:rPr>
            <w:rFonts w:cs="Courier New" w:ascii="Courier New" w:hAnsi="Courier New"/>
            <w:color w:val="000000"/>
            <w:sz w:val="16"/>
            <w:szCs w:val="16"/>
          </w:rPr>
          <w:t xml:space="preserve">    </w:t>
        </w:r>
      </w:ins>
      <w:ins w:id="1320" w:author="Unknown Author" w:date="2023-06-28T09:59:00Z">
        <w:r>
          <w:rPr>
            <w:rFonts w:cs="Courier New" w:ascii="Courier New" w:hAnsi="Courier New"/>
            <w:color w:val="000000"/>
            <w:sz w:val="16"/>
            <w:szCs w:val="16"/>
          </w:rPr>
          <w:t xml:space="preserve">  </w:t>
        </w:r>
      </w:ins>
    </w:p>
    <w:p>
      <w:pPr>
        <w:pStyle w:val="Normal"/>
        <w:rPr>
          <w:color w:val="000000"/>
          <w:ins w:id="1324" w:author="Juan Antonio Vizcaino" w:date="2023-05-04T12:28:00Z"/>
        </w:rPr>
      </w:pPr>
      <w:ins w:id="1322" w:author="Unknown Author" w:date="2023-06-28T09:59:00Z">
        <w:r>
          <w:rPr>
            <w:rFonts w:cs="Courier New" w:ascii="Courier New" w:hAnsi="Courier New"/>
            <w:color w:val="000000"/>
            <w:sz w:val="16"/>
            <w:szCs w:val="16"/>
          </w:rPr>
          <w:t xml:space="preserve">                </w:t>
        </w:r>
      </w:ins>
      <w:ins w:id="1323" w:author="Juan Antonio Vizcaino" w:date="2023-05-04T12:28:00Z">
        <w:r>
          <w:rPr>
            <w:rFonts w:cs="Courier New" w:ascii="Courier New" w:hAnsi="Courier New"/>
            <w:color w:val="000000"/>
            <w:sz w:val="16"/>
            <w:szCs w:val="16"/>
          </w:rPr>
          <w:t>WT12019_09_19_OPRmix_35trig_EThcD35.raw"</w:t>
        </w:r>
      </w:ins>
    </w:p>
    <w:p>
      <w:pPr>
        <w:pStyle w:val="Normal"/>
        <w:rPr>
          <w:color w:val="000000"/>
          <w:ins w:id="1328" w:author="Juan Antonio Vizcaino" w:date="2023-05-04T12:28:00Z"/>
        </w:rPr>
      </w:pPr>
      <w:del w:id="1325" w:author="Unknown Author" w:date="2023-06-28T09:59:00Z">
        <w:r>
          <w:rPr>
            <w:rFonts w:cs="Courier New" w:ascii="Courier New" w:hAnsi="Courier New"/>
            <w:color w:val="000000"/>
            <w:sz w:val="16"/>
            <w:szCs w:val="16"/>
          </w:rPr>
          <w:delText>                                  </w:delText>
        </w:r>
      </w:del>
      <w:ins w:id="1326" w:author="Unknown Author" w:date="2023-06-28T09:59:00Z">
        <w:r>
          <w:rPr>
            <w:rFonts w:cs="Courier New" w:ascii="Courier New" w:hAnsi="Courier New"/>
            <w:color w:val="000000"/>
            <w:sz w:val="16"/>
            <w:szCs w:val="16"/>
          </w:rPr>
          <w:t xml:space="preserve">                </w:t>
        </w:r>
      </w:ins>
      <w:ins w:id="1327" w:author="Juan Antonio Vizcaino" w:date="2023-05-04T12:28:00Z">
        <w:r>
          <w:rPr>
            <w:rFonts w:cs="Courier New" w:ascii="Courier New" w:hAnsi="Courier New"/>
            <w:color w:val="000000"/>
            <w:sz w:val="16"/>
            <w:szCs w:val="16"/>
          </w:rPr>
          <w:t>id="SIR_4"&gt;</w:t>
        </w:r>
      </w:ins>
    </w:p>
    <w:p>
      <w:pPr>
        <w:pStyle w:val="Normal"/>
        <w:rPr>
          <w:color w:val="000000"/>
          <w:ins w:id="1332" w:author="Juan Antonio Vizcaino" w:date="2023-05-04T12:28:00Z"/>
        </w:rPr>
      </w:pPr>
      <w:del w:id="1329" w:author="Unknown Author" w:date="2023-06-28T10:00:00Z">
        <w:r>
          <w:rPr>
            <w:rFonts w:cs="Courier New" w:ascii="Courier New" w:hAnsi="Courier New"/>
            <w:color w:val="000000"/>
            <w:sz w:val="16"/>
            <w:szCs w:val="16"/>
          </w:rPr>
          <w:delText>        </w:delText>
        </w:r>
      </w:del>
      <w:ins w:id="1330" w:author="Unknown Author" w:date="2023-06-28T10:00:00Z">
        <w:r>
          <w:rPr>
            <w:rFonts w:cs="Courier New" w:ascii="Courier New" w:hAnsi="Courier New"/>
            <w:color w:val="000000"/>
            <w:sz w:val="16"/>
            <w:szCs w:val="16"/>
          </w:rPr>
          <w:t xml:space="preserve">            </w:t>
        </w:r>
      </w:ins>
      <w:ins w:id="1331" w:author="Juan Antonio Vizcaino" w:date="2023-05-04T12:28:00Z">
        <w:r>
          <w:rPr>
            <w:rFonts w:cs="Courier New" w:ascii="Courier New" w:hAnsi="Courier New"/>
            <w:color w:val="000000"/>
            <w:sz w:val="16"/>
            <w:szCs w:val="16"/>
          </w:rPr>
          <w:t>&lt;SpectrumIdentificationItem chargeState="3" experimentalMassToCharge="821.6863"</w:t>
        </w:r>
      </w:ins>
    </w:p>
    <w:p>
      <w:pPr>
        <w:pStyle w:val="Normal"/>
        <w:rPr>
          <w:color w:val="000000"/>
          <w:ins w:id="1336" w:author="Juan Antonio Vizcaino" w:date="2023-05-04T12:28:00Z"/>
        </w:rPr>
      </w:pPr>
      <w:del w:id="1333" w:author="Unknown Author" w:date="2023-06-28T10:00:00Z">
        <w:r>
          <w:rPr>
            <w:rFonts w:cs="Courier New" w:ascii="Courier New" w:hAnsi="Courier New"/>
            <w:color w:val="000000"/>
            <w:sz w:val="16"/>
            <w:szCs w:val="16"/>
          </w:rPr>
          <w:delText>                                    </w:delText>
        </w:r>
      </w:del>
      <w:ins w:id="1334" w:author="Unknown Author" w:date="2023-06-28T10:00:00Z">
        <w:r>
          <w:rPr>
            <w:rFonts w:cs="Courier New" w:ascii="Courier New" w:hAnsi="Courier New"/>
            <w:color w:val="000000"/>
            <w:sz w:val="16"/>
            <w:szCs w:val="16"/>
          </w:rPr>
          <w:t xml:space="preserve">                    </w:t>
        </w:r>
      </w:ins>
      <w:ins w:id="1335" w:author="Juan Antonio Vizcaino" w:date="2023-05-04T12:28:00Z">
        <w:r>
          <w:rPr>
            <w:rFonts w:cs="Courier New" w:ascii="Courier New" w:hAnsi="Courier New"/>
            <w:color w:val="000000"/>
            <w:sz w:val="16"/>
            <w:szCs w:val="16"/>
          </w:rPr>
          <w:t>calculatedMassToCharge="821.68451"</w:t>
        </w:r>
      </w:ins>
    </w:p>
    <w:p>
      <w:pPr>
        <w:pStyle w:val="Normal"/>
        <w:rPr>
          <w:color w:val="000000"/>
          <w:ins w:id="1340" w:author="Unknown Author" w:date="2023-06-28T10:00:00Z"/>
        </w:rPr>
      </w:pPr>
      <w:del w:id="1337" w:author="Unknown Author" w:date="2023-06-28T10:00:00Z">
        <w:r>
          <w:rPr>
            <w:rFonts w:cs="Courier New" w:ascii="Courier New" w:hAnsi="Courier New"/>
            <w:color w:val="000000"/>
            <w:sz w:val="16"/>
            <w:szCs w:val="16"/>
          </w:rPr>
          <w:delText>                                    </w:delText>
        </w:r>
      </w:del>
      <w:ins w:id="1338" w:author="Unknown Author" w:date="2023-06-28T10:00:00Z">
        <w:r>
          <w:rPr>
            <w:rFonts w:cs="Courier New" w:ascii="Courier New" w:hAnsi="Courier New"/>
            <w:color w:val="000000"/>
            <w:sz w:val="16"/>
            <w:szCs w:val="16"/>
          </w:rPr>
          <w:t xml:space="preserve">                    </w:t>
        </w:r>
      </w:ins>
      <w:ins w:id="1339" w:author="Juan Antonio Vizcaino" w:date="2023-05-04T12:28:00Z">
        <w:r>
          <w:rPr>
            <w:rFonts w:cs="Courier New" w:ascii="Courier New" w:hAnsi="Courier New"/>
            <w:color w:val="000000"/>
            <w:sz w:val="16"/>
            <w:szCs w:val="16"/>
          </w:rPr>
          <w:t>peptide_ref="T_O-Glycosylation_EAQT_O-Glycosylation_T_O-</w:t>
        </w:r>
      </w:ins>
    </w:p>
    <w:p>
      <w:pPr>
        <w:pStyle w:val="Normal"/>
        <w:rPr>
          <w:color w:val="000000"/>
          <w:ins w:id="1344" w:author="Juan Antonio Vizcaino" w:date="2023-05-04T12:28:00Z"/>
        </w:rPr>
      </w:pPr>
      <w:ins w:id="1341" w:author="Unknown Author" w:date="2023-06-28T10:00:00Z">
        <w:r>
          <w:rPr>
            <w:rFonts w:cs="Courier New" w:ascii="Courier New" w:hAnsi="Courier New"/>
            <w:color w:val="000000"/>
            <w:sz w:val="16"/>
            <w:szCs w:val="16"/>
          </w:rPr>
          <w:t xml:space="preserve">       </w:t>
        </w:r>
      </w:ins>
      <w:ins w:id="1342" w:author="Unknown Author" w:date="2023-06-28T10:01:00Z">
        <w:r>
          <w:rPr>
            <w:rFonts w:cs="Courier New" w:ascii="Courier New" w:hAnsi="Courier New"/>
            <w:color w:val="000000"/>
            <w:sz w:val="16"/>
            <w:szCs w:val="16"/>
          </w:rPr>
          <w:t xml:space="preserve">             </w:t>
        </w:r>
      </w:ins>
      <w:ins w:id="1343" w:author="Juan Antonio Vizcaino" w:date="2023-05-04T12:28:00Z">
        <w:r>
          <w:rPr>
            <w:rFonts w:cs="Courier New" w:ascii="Courier New" w:hAnsi="Courier New"/>
            <w:color w:val="000000"/>
            <w:sz w:val="16"/>
            <w:szCs w:val="16"/>
          </w:rPr>
          <w:t>Glycosylation_PLAA_Hex_4_HexNAc_4" rank="1"</w:t>
        </w:r>
      </w:ins>
    </w:p>
    <w:p>
      <w:pPr>
        <w:pStyle w:val="Normal"/>
        <w:rPr>
          <w:color w:val="000000"/>
          <w:ins w:id="1348" w:author="Juan Antonio Vizcaino" w:date="2023-05-04T12:28:00Z"/>
        </w:rPr>
      </w:pPr>
      <w:del w:id="1345" w:author="Unknown Author" w:date="2023-06-28T10:01:00Z">
        <w:r>
          <w:rPr>
            <w:rFonts w:cs="Courier New" w:ascii="Courier New" w:hAnsi="Courier New"/>
            <w:color w:val="000000"/>
            <w:sz w:val="16"/>
            <w:szCs w:val="16"/>
          </w:rPr>
          <w:delText>                                    </w:delText>
        </w:r>
      </w:del>
      <w:ins w:id="1346" w:author="Unknown Author" w:date="2023-06-28T10:01:00Z">
        <w:r>
          <w:rPr>
            <w:rFonts w:cs="Courier New" w:ascii="Courier New" w:hAnsi="Courier New"/>
            <w:color w:val="000000"/>
            <w:sz w:val="16"/>
            <w:szCs w:val="16"/>
          </w:rPr>
          <w:t xml:space="preserve">                    </w:t>
        </w:r>
      </w:ins>
      <w:ins w:id="1347" w:author="Juan Antonio Vizcaino" w:date="2023-05-04T12:28:00Z">
        <w:r>
          <w:rPr>
            <w:rFonts w:cs="Courier New" w:ascii="Courier New" w:hAnsi="Courier New"/>
            <w:color w:val="000000"/>
            <w:sz w:val="16"/>
            <w:szCs w:val="16"/>
          </w:rPr>
          <w:t>passThreshold="true" id="SII_4_1"&gt;</w:t>
        </w:r>
      </w:ins>
    </w:p>
    <w:p>
      <w:pPr>
        <w:pStyle w:val="Normal"/>
        <w:rPr>
          <w:color w:val="000000"/>
          <w:ins w:id="1352" w:author="Unknown Author" w:date="2023-06-28T10:01:00Z"/>
        </w:rPr>
      </w:pPr>
      <w:del w:id="1349" w:author="Unknown Author" w:date="2023-06-28T10:01:00Z">
        <w:r>
          <w:rPr>
            <w:rFonts w:cs="Courier New" w:ascii="Courier New" w:hAnsi="Courier New"/>
            <w:color w:val="000000"/>
            <w:sz w:val="16"/>
            <w:szCs w:val="16"/>
          </w:rPr>
          <w:delText>            </w:delText>
        </w:r>
      </w:del>
      <w:ins w:id="1350" w:author="Unknown Author" w:date="2023-06-28T10:01:00Z">
        <w:r>
          <w:rPr>
            <w:rFonts w:cs="Courier New" w:ascii="Courier New" w:hAnsi="Courier New"/>
            <w:color w:val="000000"/>
            <w:sz w:val="16"/>
            <w:szCs w:val="16"/>
          </w:rPr>
          <w:t xml:space="preserve">                </w:t>
        </w:r>
      </w:ins>
      <w:ins w:id="1351" w:author="Juan Antonio Vizcaino" w:date="2023-05-04T12:28:00Z">
        <w:r>
          <w:rPr>
            <w:rFonts w:cs="Courier New" w:ascii="Courier New" w:hAnsi="Courier New"/>
            <w:color w:val="000000"/>
            <w:sz w:val="16"/>
            <w:szCs w:val="16"/>
          </w:rPr>
          <w:t>&lt;PeptideEvidenceRef peptideEvidence_ref="T_O-Glycosylation_EAQT_O-Glycosylation_T_O-</w:t>
        </w:r>
      </w:ins>
    </w:p>
    <w:p>
      <w:pPr>
        <w:pStyle w:val="Normal"/>
        <w:rPr>
          <w:color w:val="000000"/>
          <w:ins w:id="1355" w:author="Juan Antonio Vizcaino" w:date="2023-05-04T12:28:00Z"/>
        </w:rPr>
      </w:pPr>
      <w:ins w:id="1353" w:author="Unknown Author" w:date="2023-06-28T10:01:00Z">
        <w:r>
          <w:rPr>
            <w:rFonts w:cs="Courier New" w:ascii="Courier New" w:hAnsi="Courier New"/>
            <w:color w:val="000000"/>
            <w:sz w:val="16"/>
            <w:szCs w:val="16"/>
          </w:rPr>
          <w:t xml:space="preserve">                        </w:t>
        </w:r>
      </w:ins>
      <w:ins w:id="1354" w:author="Juan Antonio Vizcaino" w:date="2023-05-04T12:28:00Z">
        <w:r>
          <w:rPr>
            <w:rFonts w:cs="Courier New" w:ascii="Courier New" w:hAnsi="Courier New"/>
            <w:color w:val="000000"/>
            <w:sz w:val="16"/>
            <w:szCs w:val="16"/>
          </w:rPr>
          <w:t>Glycosylation_PLAA_Hex_4_HexNAc_4_pe1"/&gt;</w:t>
        </w:r>
      </w:ins>
    </w:p>
    <w:p>
      <w:pPr>
        <w:pStyle w:val="Normal"/>
        <w:rPr>
          <w:color w:val="000000"/>
          <w:ins w:id="1359" w:author="Unknown Author" w:date="2023-06-28T10:01:00Z"/>
        </w:rPr>
      </w:pPr>
      <w:del w:id="1356" w:author="Unknown Author" w:date="2023-06-28T10:01:00Z">
        <w:r>
          <w:rPr>
            <w:rFonts w:cs="Courier New" w:ascii="Courier New" w:hAnsi="Courier New"/>
            <w:color w:val="000000"/>
            <w:sz w:val="16"/>
            <w:szCs w:val="16"/>
          </w:rPr>
          <w:delText>            </w:delText>
        </w:r>
      </w:del>
      <w:ins w:id="1357" w:author="Unknown Author" w:date="2023-06-28T10:01:00Z">
        <w:r>
          <w:rPr>
            <w:rFonts w:cs="Courier New" w:ascii="Courier New" w:hAnsi="Courier New"/>
            <w:color w:val="000000"/>
            <w:sz w:val="16"/>
            <w:szCs w:val="16"/>
          </w:rPr>
          <w:t xml:space="preserve">                </w:t>
        </w:r>
      </w:ins>
      <w:ins w:id="1358" w:author="Juan Antonio Vizcaino" w:date="2023-05-04T12:28:00Z">
        <w:r>
          <w:rPr>
            <w:rFonts w:cs="Courier New" w:ascii="Courier New" w:hAnsi="Courier New"/>
            <w:color w:val="000000"/>
            <w:sz w:val="16"/>
            <w:szCs w:val="16"/>
          </w:rPr>
          <w:t>&lt;cvParam cvRef="PSI-MS" accession="MS:1002520" value="T_O-Glycosylation_EAQT_O-</w:t>
        </w:r>
      </w:ins>
    </w:p>
    <w:p>
      <w:pPr>
        <w:pStyle w:val="Normal"/>
        <w:rPr>
          <w:color w:val="000000"/>
          <w:ins w:id="1363" w:author="Juan Antonio Vizcaino" w:date="2023-05-04T12:28:00Z"/>
        </w:rPr>
      </w:pPr>
      <w:ins w:id="1360" w:author="Unknown Author" w:date="2023-06-28T10:01:00Z">
        <w:r>
          <w:rPr>
            <w:rFonts w:cs="Courier New" w:ascii="Courier New" w:hAnsi="Courier New"/>
            <w:color w:val="000000"/>
            <w:sz w:val="16"/>
            <w:szCs w:val="16"/>
          </w:rPr>
          <w:t xml:space="preserve">                      </w:t>
        </w:r>
      </w:ins>
      <w:ins w:id="1361" w:author="Unknown Author" w:date="2023-06-28T10:02:00Z">
        <w:r>
          <w:rPr>
            <w:rFonts w:cs="Courier New" w:ascii="Courier New" w:hAnsi="Courier New"/>
            <w:color w:val="000000"/>
            <w:sz w:val="16"/>
            <w:szCs w:val="16"/>
          </w:rPr>
          <w:t xml:space="preserve">  </w:t>
        </w:r>
      </w:ins>
      <w:ins w:id="1362" w:author="Juan Antonio Vizcaino" w:date="2023-05-04T12:28:00Z">
        <w:r>
          <w:rPr>
            <w:rFonts w:cs="Courier New" w:ascii="Courier New" w:hAnsi="Courier New"/>
            <w:color w:val="000000"/>
            <w:sz w:val="16"/>
            <w:szCs w:val="16"/>
          </w:rPr>
          <w:t>Glycosylation_T_O-Glycosylation_PLAA_Hex_4_HexNAc_4:256"</w:t>
        </w:r>
      </w:ins>
    </w:p>
    <w:p>
      <w:pPr>
        <w:pStyle w:val="Normal"/>
        <w:rPr>
          <w:color w:val="000000"/>
          <w:ins w:id="1367" w:author="Juan Antonio Vizcaino" w:date="2023-05-04T12:28:00Z"/>
        </w:rPr>
      </w:pPr>
      <w:del w:id="1364" w:author="Unknown Author" w:date="2023-06-28T10:02:00Z">
        <w:r>
          <w:rPr>
            <w:rFonts w:cs="Courier New" w:ascii="Courier New" w:hAnsi="Courier New"/>
            <w:color w:val="000000"/>
            <w:sz w:val="16"/>
            <w:szCs w:val="16"/>
          </w:rPr>
          <w:delText>                     </w:delText>
        </w:r>
      </w:del>
      <w:ins w:id="1365" w:author="Unknown Author" w:date="2023-06-28T10:02:00Z">
        <w:r>
          <w:rPr>
            <w:rFonts w:cs="Courier New" w:ascii="Courier New" w:hAnsi="Courier New"/>
            <w:color w:val="000000"/>
            <w:sz w:val="16"/>
            <w:szCs w:val="16"/>
          </w:rPr>
          <w:t xml:space="preserve">                        </w:t>
        </w:r>
      </w:ins>
      <w:ins w:id="1366" w:author="Juan Antonio Vizcaino" w:date="2023-05-04T12:28:00Z">
        <w:r>
          <w:rPr>
            <w:rFonts w:cs="Courier New" w:ascii="Courier New" w:hAnsi="Courier New"/>
            <w:color w:val="000000"/>
            <w:sz w:val="16"/>
            <w:szCs w:val="16"/>
          </w:rPr>
          <w:t>name="peptide group ID"/&gt;</w:t>
        </w:r>
      </w:ins>
    </w:p>
    <w:p>
      <w:pPr>
        <w:pStyle w:val="Normal"/>
        <w:rPr>
          <w:color w:val="000000"/>
          <w:ins w:id="1371" w:author="Juan Antonio Vizcaino" w:date="2023-05-04T12:28:00Z"/>
        </w:rPr>
      </w:pPr>
      <w:del w:id="1368" w:author="Unknown Author" w:date="2023-06-28T10:02:00Z">
        <w:r>
          <w:rPr>
            <w:rFonts w:cs="Courier New" w:ascii="Courier New" w:hAnsi="Courier New"/>
            <w:color w:val="000000"/>
            <w:sz w:val="16"/>
            <w:szCs w:val="16"/>
          </w:rPr>
          <w:delText>            </w:delText>
        </w:r>
      </w:del>
      <w:ins w:id="1369" w:author="Unknown Author" w:date="2023-06-28T10:02:00Z">
        <w:r>
          <w:rPr>
            <w:rFonts w:cs="Courier New" w:ascii="Courier New" w:hAnsi="Courier New"/>
            <w:color w:val="000000"/>
            <w:sz w:val="16"/>
            <w:szCs w:val="16"/>
          </w:rPr>
          <w:t xml:space="preserve">                </w:t>
        </w:r>
      </w:ins>
      <w:ins w:id="1370" w:author="Juan Antonio Vizcaino" w:date="2023-05-04T12:28:00Z">
        <w:r>
          <w:rPr>
            <w:rFonts w:cs="Courier New" w:ascii="Courier New" w:hAnsi="Courier New"/>
            <w:color w:val="000000"/>
            <w:sz w:val="16"/>
            <w:szCs w:val="16"/>
          </w:rPr>
          <w:t>&lt;cvParam cvRef="PSI-MS" accession="MS:1002354" value="0.005" name="PSM-level q-value"/&gt;</w:t>
        </w:r>
      </w:ins>
    </w:p>
    <w:p>
      <w:pPr>
        <w:pStyle w:val="Normal"/>
        <w:rPr>
          <w:color w:val="000000"/>
          <w:ins w:id="1377" w:author="Unknown Author" w:date="2023-06-28T10:02:00Z"/>
        </w:rPr>
      </w:pPr>
      <w:del w:id="1372" w:author="Unknown Author" w:date="2023-06-28T10:02:00Z">
        <w:r>
          <w:rPr>
            <w:rFonts w:cs="Courier New" w:ascii="Courier New" w:hAnsi="Courier New"/>
            <w:color w:val="000000"/>
            <w:sz w:val="16"/>
            <w:szCs w:val="16"/>
          </w:rPr>
          <w:delText>            </w:delText>
        </w:r>
      </w:del>
      <w:ins w:id="1373" w:author="Unknown Author" w:date="2023-06-28T10:02:00Z">
        <w:r>
          <w:rPr>
            <w:rFonts w:cs="Courier New" w:ascii="Courier New" w:hAnsi="Courier New"/>
            <w:color w:val="000000"/>
            <w:sz w:val="16"/>
            <w:szCs w:val="16"/>
          </w:rPr>
          <w:t xml:space="preserve">                </w:t>
        </w:r>
      </w:ins>
      <w:ins w:id="1374" w:author="Colin Combe" w:date="2023-05-18T08:53:00Z">
        <w:r>
          <w:rPr>
            <w:rFonts w:cs="Courier New" w:ascii="Courier New" w:hAnsi="Courier New"/>
            <w:color w:val="000000"/>
            <w:sz w:val="16"/>
            <w:szCs w:val="16"/>
            <w:shd w:fill="FFE994" w:val="clear"/>
          </w:rPr>
          <w:t>&lt;cvParam cvRef=”PSI-MS” accession="MS:1003332" value="</w:t>
        </w:r>
      </w:ins>
      <w:ins w:id="1375" w:author="Colin Combe" w:date="2023-05-18T08:53:00Z">
        <w:r>
          <w:rPr>
            <w:rFonts w:cs="Courier New" w:ascii="Courier New" w:hAnsi="Courier New"/>
            <w:b/>
            <w:bCs/>
            <w:color w:val="000000"/>
            <w:sz w:val="16"/>
            <w:szCs w:val="16"/>
            <w:shd w:fill="FFE994" w:val="clear"/>
          </w:rPr>
          <w:t>256:P</w:t>
        </w:r>
      </w:ins>
      <w:ins w:id="1376" w:author="Colin Combe" w:date="2023-05-18T08:53:00Z">
        <w:r>
          <w:rPr>
            <w:rFonts w:cs="Courier New" w:ascii="Courier New" w:hAnsi="Courier New"/>
            <w:color w:val="000000"/>
            <w:sz w:val="16"/>
            <w:szCs w:val="16"/>
            <w:shd w:fill="FFE994" w:val="clear"/>
          </w:rPr>
          <w:t xml:space="preserve">" </w:t>
        </w:r>
      </w:ins>
    </w:p>
    <w:p>
      <w:pPr>
        <w:pStyle w:val="Normal"/>
        <w:rPr>
          <w:shd w:fill="FFE994" w:val="clear"/>
          <w:ins w:id="1380" w:author="Colin Combe" w:date="2023-05-18T08:53:00Z"/>
        </w:rPr>
      </w:pPr>
      <w:ins w:id="1378" w:author="Unknown Author" w:date="2023-06-28T10:02:00Z">
        <w:r>
          <w:rPr>
            <w:rFonts w:cs="Courier New" w:ascii="Courier New" w:hAnsi="Courier New"/>
            <w:color w:val="000000"/>
            <w:sz w:val="16"/>
            <w:szCs w:val="16"/>
            <w:shd w:fill="FFE994" w:val="clear"/>
          </w:rPr>
          <w:t xml:space="preserve">                        </w:t>
        </w:r>
      </w:ins>
      <w:ins w:id="1379" w:author="Colin Combe" w:date="2023-05-18T08:53:00Z">
        <w:r>
          <w:rPr>
            <w:rFonts w:cs="Courier New" w:ascii="Courier New" w:hAnsi="Courier New"/>
            <w:color w:val="000000"/>
            <w:sz w:val="16"/>
            <w:szCs w:val="16"/>
            <w:shd w:fill="FFE994" w:val="clear"/>
          </w:rPr>
          <w:t>name="identification based on multiple spectra" /&gt;</w:t>
        </w:r>
      </w:ins>
    </w:p>
    <w:p>
      <w:pPr>
        <w:pStyle w:val="Normal"/>
        <w:rPr>
          <w:shd w:fill="FFE994" w:val="clear"/>
          <w:ins w:id="1385" w:author="Unknown Author" w:date="2023-06-28T10:03:00Z"/>
        </w:rPr>
      </w:pPr>
      <w:del w:id="1381" w:author="Unknown Author" w:date="2023-06-28T10:02:00Z">
        <w:r>
          <w:rPr>
            <w:rFonts w:cs="Courier New" w:ascii="Courier New" w:hAnsi="Courier New"/>
            <w:color w:val="000000"/>
            <w:sz w:val="16"/>
            <w:szCs w:val="16"/>
            <w:shd w:fill="FFE994" w:val="clear"/>
          </w:rPr>
          <w:tab/>
          <w:delText xml:space="preserve">    </w:delText>
        </w:r>
      </w:del>
      <w:ins w:id="1382" w:author="Unknown Author" w:date="2023-06-28T10:02:00Z">
        <w:r>
          <w:rPr>
            <w:rFonts w:cs="Courier New" w:ascii="Courier New" w:hAnsi="Courier New"/>
            <w:color w:val="000000"/>
            <w:sz w:val="16"/>
            <w:szCs w:val="16"/>
            <w:shd w:fill="FFE994" w:val="clear"/>
          </w:rPr>
          <w:t xml:space="preserve">        </w:t>
        </w:r>
      </w:ins>
      <w:ins w:id="1383" w:author="Unknown Author" w:date="2023-06-28T10:03:00Z">
        <w:r>
          <w:rPr>
            <w:rFonts w:cs="Courier New" w:ascii="Courier New" w:hAnsi="Courier New"/>
            <w:color w:val="000000"/>
            <w:sz w:val="16"/>
            <w:szCs w:val="16"/>
            <w:shd w:fill="FFE994" w:val="clear"/>
          </w:rPr>
          <w:t xml:space="preserve">        </w:t>
        </w:r>
      </w:ins>
      <w:ins w:id="1384"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388" w:author="Unknown Author" w:date="2023-06-28T10:03:00Z"/>
        </w:rPr>
      </w:pPr>
      <w:ins w:id="1386" w:author="Unknown Author" w:date="2023-06-28T10:03:00Z">
        <w:r>
          <w:rPr>
            <w:rFonts w:cs="Courier New" w:ascii="Courier New" w:hAnsi="Courier New"/>
            <w:color w:val="000000"/>
            <w:sz w:val="16"/>
            <w:szCs w:val="16"/>
            <w:shd w:fill="FFE994" w:val="clear"/>
          </w:rPr>
          <w:t xml:space="preserve">                        </w:t>
        </w:r>
      </w:ins>
      <w:ins w:id="1387"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391" w:author="Juan Antonio Vizcaino" w:date="2023-05-04T12:28:00Z"/>
        </w:rPr>
      </w:pPr>
      <w:ins w:id="1389" w:author="Unknown Author" w:date="2023-06-28T10:03:00Z">
        <w:r>
          <w:rPr>
            <w:rFonts w:cs="Courier New" w:ascii="Courier New" w:hAnsi="Courier New"/>
            <w:color w:val="000000"/>
            <w:sz w:val="16"/>
            <w:szCs w:val="16"/>
            <w:shd w:fill="FFE994" w:val="clear"/>
          </w:rPr>
          <w:t xml:space="preserve">                        </w:t>
        </w:r>
      </w:ins>
      <w:ins w:id="1390" w:author="Juan Antonio Vizcaino" w:date="2023-05-04T12:28:00Z">
        <w:r>
          <w:rPr>
            <w:rFonts w:cs="Courier New" w:ascii="Courier New" w:hAnsi="Courier New"/>
            <w:color w:val="000000"/>
            <w:sz w:val="16"/>
            <w:szCs w:val="16"/>
            <w:shd w:fill="FFE994" w:val="clear"/>
          </w:rPr>
          <w:t>value="256:1E-08"/&gt;</w:t>
        </w:r>
      </w:ins>
    </w:p>
    <w:p>
      <w:pPr>
        <w:pStyle w:val="Normal"/>
        <w:rPr>
          <w:color w:val="000000"/>
          <w:ins w:id="1395" w:author="Juan Antonio Vizcaino" w:date="2023-05-04T12:28:00Z"/>
        </w:rPr>
      </w:pPr>
      <w:del w:id="1392" w:author="Unknown Author" w:date="2023-06-28T10:03:00Z">
        <w:r>
          <w:rPr>
            <w:rFonts w:cs="Courier New" w:ascii="Courier New" w:hAnsi="Courier New"/>
            <w:color w:val="000000"/>
            <w:sz w:val="16"/>
            <w:szCs w:val="16"/>
          </w:rPr>
          <w:delText>        </w:delText>
        </w:r>
      </w:del>
      <w:ins w:id="1393" w:author="Unknown Author" w:date="2023-06-28T10:03:00Z">
        <w:r>
          <w:rPr>
            <w:rFonts w:cs="Courier New" w:ascii="Courier New" w:hAnsi="Courier New"/>
            <w:color w:val="000000"/>
            <w:sz w:val="16"/>
            <w:szCs w:val="16"/>
          </w:rPr>
          <w:t xml:space="preserve">            </w:t>
        </w:r>
      </w:ins>
      <w:ins w:id="1394" w:author="Juan Antonio Vizcaino" w:date="2023-05-04T12:28:00Z">
        <w:r>
          <w:rPr>
            <w:rFonts w:cs="Courier New" w:ascii="Courier New" w:hAnsi="Courier New"/>
            <w:color w:val="000000"/>
            <w:sz w:val="16"/>
            <w:szCs w:val="16"/>
          </w:rPr>
          <w:t>&lt;/SpectrumIdentificationItem&gt;</w:t>
        </w:r>
      </w:ins>
    </w:p>
    <w:p>
      <w:pPr>
        <w:pStyle w:val="Normal"/>
        <w:rPr>
          <w:color w:val="000000"/>
          <w:ins w:id="1399" w:author="Juan Antonio Vizcaino" w:date="2023-05-04T12:28:00Z"/>
        </w:rPr>
      </w:pPr>
      <w:del w:id="1396" w:author="Unknown Author" w:date="2023-06-28T10:03:00Z">
        <w:r>
          <w:rPr>
            <w:rFonts w:cs="Courier New" w:ascii="Courier New" w:hAnsi="Courier New"/>
            <w:color w:val="000000"/>
            <w:sz w:val="16"/>
            <w:szCs w:val="16"/>
          </w:rPr>
          <w:delText>    </w:delText>
        </w:r>
      </w:del>
      <w:ins w:id="1397" w:author="Unknown Author" w:date="2023-06-28T10:03:00Z">
        <w:r>
          <w:rPr>
            <w:rFonts w:cs="Courier New" w:ascii="Courier New" w:hAnsi="Courier New"/>
            <w:color w:val="000000"/>
            <w:sz w:val="16"/>
            <w:szCs w:val="16"/>
          </w:rPr>
          <w:t xml:space="preserve">        </w:t>
        </w:r>
      </w:ins>
      <w:ins w:id="1398" w:author="Juan Antonio Vizcaino" w:date="2023-05-04T12:28:00Z">
        <w:r>
          <w:rPr>
            <w:rFonts w:cs="Courier New" w:ascii="Courier New" w:hAnsi="Courier New"/>
            <w:color w:val="000000"/>
            <w:sz w:val="16"/>
            <w:szCs w:val="16"/>
          </w:rPr>
          <w:t>&lt;/SpectrumIdentificationResult&gt;</w:t>
        </w:r>
      </w:ins>
    </w:p>
    <w:p>
      <w:pPr>
        <w:pStyle w:val="Normal"/>
        <w:rPr>
          <w:color w:val="000000"/>
          <w:ins w:id="1402" w:author="Juan Antonio Vizcaino" w:date="2023-05-04T12:28:00Z"/>
        </w:rPr>
      </w:pPr>
      <w:ins w:id="1400" w:author="Unknown Author" w:date="2023-06-28T10:03:00Z">
        <w:r>
          <w:rPr>
            <w:rFonts w:cs="Courier New" w:ascii="Courier New" w:hAnsi="Courier New"/>
            <w:color w:val="000000"/>
            <w:sz w:val="16"/>
            <w:szCs w:val="16"/>
          </w:rPr>
          <w:t xml:space="preserve">    </w:t>
        </w:r>
      </w:ins>
      <w:ins w:id="1401" w:author="Juan Antonio Vizcaino" w:date="2023-05-04T12:28:00Z">
        <w:r>
          <w:rPr>
            <w:rFonts w:cs="Courier New" w:ascii="Courier New" w:hAnsi="Courier New"/>
            <w:color w:val="000000"/>
            <w:sz w:val="16"/>
            <w:szCs w:val="16"/>
          </w:rPr>
          <w:t>&lt;/SpectrumIdentificationList&gt;</w:t>
        </w:r>
      </w:ins>
    </w:p>
    <w:p>
      <w:pPr>
        <w:pStyle w:val="Normal"/>
        <w:rPr>
          <w:color w:val="000000"/>
          <w:ins w:id="1404" w:author="Juan Antonio Vizcaino" w:date="2023-05-04T12:28:00Z"/>
        </w:rPr>
      </w:pPr>
      <w:ins w:id="1403" w:author="Juan Antonio Vizcaino" w:date="2023-05-04T12:28:00Z">
        <w:r>
          <w:rPr>
            <w:color w:val="000000"/>
          </w:rPr>
        </w:r>
      </w:ins>
    </w:p>
    <w:p>
      <w:pPr>
        <w:pStyle w:val="Normal"/>
        <w:rPr>
          <w:color w:val="000000"/>
          <w:ins w:id="1407" w:author="Juan Antonio Vizcaino" w:date="2023-05-04T12:28:00Z"/>
        </w:rPr>
      </w:pPr>
      <w:ins w:id="1405" w:author="Unknown Author" w:date="2023-06-28T10:03:00Z">
        <w:r>
          <w:rPr>
            <w:rFonts w:cs="Courier New" w:ascii="Courier New" w:hAnsi="Courier New"/>
            <w:color w:val="000000"/>
            <w:sz w:val="16"/>
            <w:szCs w:val="16"/>
          </w:rPr>
          <w:t xml:space="preserve">    </w:t>
        </w:r>
      </w:ins>
      <w:ins w:id="1406" w:author="Juan Antonio Vizcaino" w:date="2023-05-04T12:28:00Z">
        <w:r>
          <w:rPr>
            <w:rFonts w:cs="Courier New" w:ascii="Courier New" w:hAnsi="Courier New"/>
            <w:color w:val="000000"/>
            <w:sz w:val="16"/>
            <w:szCs w:val="16"/>
          </w:rPr>
          <w:t>&lt;!-- EThcD Spectrum List --&gt;</w:t>
        </w:r>
      </w:ins>
    </w:p>
    <w:p>
      <w:pPr>
        <w:pStyle w:val="Normal"/>
        <w:rPr>
          <w:color w:val="000000"/>
          <w:ins w:id="1410" w:author="Juan Antonio Vizcaino" w:date="2023-05-04T12:28:00Z"/>
        </w:rPr>
      </w:pPr>
      <w:ins w:id="1408" w:author="Unknown Author" w:date="2023-06-28T10:03:00Z">
        <w:r>
          <w:rPr>
            <w:rFonts w:cs="Courier New" w:ascii="Courier New" w:hAnsi="Courier New"/>
            <w:color w:val="000000"/>
            <w:sz w:val="16"/>
            <w:szCs w:val="16"/>
          </w:rPr>
          <w:t xml:space="preserve">    </w:t>
        </w:r>
      </w:ins>
      <w:ins w:id="1409" w:author="Juan Antonio Vizcaino" w:date="2023-05-04T12:28:00Z">
        <w:r>
          <w:rPr>
            <w:rFonts w:cs="Courier New" w:ascii="Courier New" w:hAnsi="Courier New"/>
            <w:color w:val="000000"/>
            <w:sz w:val="16"/>
            <w:szCs w:val="16"/>
          </w:rPr>
          <w:t>&lt;SpectrumIdentificationList id="SII_LIST_5_1" &gt;</w:t>
        </w:r>
      </w:ins>
    </w:p>
    <w:p>
      <w:pPr>
        <w:pStyle w:val="Normal"/>
        <w:rPr>
          <w:color w:val="000000"/>
          <w:ins w:id="1414" w:author="Juan Antonio Vizcaino" w:date="2023-05-04T12:28:00Z"/>
        </w:rPr>
      </w:pPr>
      <w:del w:id="1411" w:author="Unknown Author" w:date="2023-06-28T10:07:00Z">
        <w:r>
          <w:rPr>
            <w:rFonts w:cs="Courier New" w:ascii="Courier New" w:hAnsi="Courier New"/>
            <w:color w:val="000000"/>
            <w:sz w:val="16"/>
            <w:szCs w:val="16"/>
          </w:rPr>
          <w:delText>    </w:delText>
        </w:r>
      </w:del>
      <w:ins w:id="1412" w:author="Unknown Author" w:date="2023-06-28T10:07:00Z">
        <w:r>
          <w:rPr>
            <w:rFonts w:cs="Courier New" w:ascii="Courier New" w:hAnsi="Courier New"/>
            <w:color w:val="000000"/>
            <w:sz w:val="16"/>
            <w:szCs w:val="16"/>
          </w:rPr>
          <w:t xml:space="preserve">        </w:t>
        </w:r>
      </w:ins>
      <w:ins w:id="1413" w:author="Juan Antonio Vizcaino" w:date="2023-05-04T12:28:00Z">
        <w:r>
          <w:rPr>
            <w:rFonts w:cs="Courier New" w:ascii="Courier New" w:hAnsi="Courier New"/>
            <w:color w:val="000000"/>
            <w:sz w:val="16"/>
            <w:szCs w:val="16"/>
          </w:rPr>
          <w:t>&lt;SpectrumIdentificationResult spectrumID="controllerType=0 controllerNumber=1 scan=3836"</w:t>
        </w:r>
      </w:ins>
    </w:p>
    <w:p>
      <w:pPr>
        <w:pStyle w:val="Normal"/>
        <w:rPr>
          <w:color w:val="000000"/>
          <w:ins w:id="1418" w:author="Unknown Author" w:date="2023-06-28T10:08:00Z"/>
        </w:rPr>
      </w:pPr>
      <w:del w:id="1415" w:author="Unknown Author" w:date="2023-06-28T10:08:00Z">
        <w:r>
          <w:rPr>
            <w:rFonts w:cs="Courier New" w:ascii="Courier New" w:hAnsi="Courier New"/>
            <w:color w:val="000000"/>
            <w:sz w:val="16"/>
            <w:szCs w:val="16"/>
          </w:rPr>
          <w:delText>                                  </w:delText>
        </w:r>
      </w:del>
      <w:ins w:id="1416" w:author="Unknown Author" w:date="2023-06-28T10:08:00Z">
        <w:r>
          <w:rPr>
            <w:rFonts w:cs="Courier New" w:ascii="Courier New" w:hAnsi="Courier New"/>
            <w:color w:val="000000"/>
            <w:sz w:val="16"/>
            <w:szCs w:val="16"/>
          </w:rPr>
          <w:t xml:space="preserve">                </w:t>
        </w:r>
      </w:ins>
      <w:ins w:id="1417" w:author="Juan Antonio Vizcaino" w:date="2023-05-04T12:28:00Z">
        <w:r>
          <w:rPr>
            <w:rFonts w:cs="Courier New" w:ascii="Courier New" w:hAnsi="Courier New"/>
            <w:color w:val="000000"/>
            <w:sz w:val="16"/>
            <w:szCs w:val="16"/>
          </w:rPr>
          <w:t>spectraData_ref="SD_17022_recal_B210619_02_Lumos_ZC_CO_190_D2I_SDA-</w:t>
        </w:r>
      </w:ins>
    </w:p>
    <w:p>
      <w:pPr>
        <w:pStyle w:val="Normal"/>
        <w:rPr>
          <w:color w:val="000000"/>
          <w:ins w:id="1421" w:author="Juan Antonio Vizcaino" w:date="2023-05-04T12:28:00Z"/>
        </w:rPr>
      </w:pPr>
      <w:ins w:id="1419" w:author="Unknown Author" w:date="2023-06-28T10:08:00Z">
        <w:r>
          <w:rPr>
            <w:rFonts w:cs="Courier New" w:ascii="Courier New" w:hAnsi="Courier New"/>
            <w:color w:val="000000"/>
            <w:sz w:val="16"/>
            <w:szCs w:val="16"/>
          </w:rPr>
          <w:t xml:space="preserve">                </w:t>
        </w:r>
      </w:ins>
      <w:ins w:id="1420" w:author="Juan Antonio Vizcaino" w:date="2023-05-04T12:28:00Z">
        <w:r>
          <w:rPr>
            <w:rFonts w:cs="Courier New" w:ascii="Courier New" w:hAnsi="Courier New"/>
            <w:color w:val="000000"/>
            <w:sz w:val="16"/>
            <w:szCs w:val="16"/>
          </w:rPr>
          <w:t>WT12019_09_19_OPRmix_35trig_EThcD35.raw"</w:t>
        </w:r>
      </w:ins>
    </w:p>
    <w:p>
      <w:pPr>
        <w:pStyle w:val="Normal"/>
        <w:rPr>
          <w:color w:val="000000"/>
          <w:ins w:id="1425" w:author="Juan Antonio Vizcaino" w:date="2023-05-04T12:28:00Z"/>
        </w:rPr>
      </w:pPr>
      <w:del w:id="1422" w:author="Unknown Author" w:date="2023-06-28T10:08:00Z">
        <w:r>
          <w:rPr>
            <w:rFonts w:cs="Courier New" w:ascii="Courier New" w:hAnsi="Courier New"/>
            <w:color w:val="000000"/>
            <w:sz w:val="16"/>
            <w:szCs w:val="16"/>
          </w:rPr>
          <w:delText>                                  </w:delText>
        </w:r>
      </w:del>
      <w:ins w:id="1423" w:author="Unknown Author" w:date="2023-06-28T10:08:00Z">
        <w:r>
          <w:rPr>
            <w:rFonts w:cs="Courier New" w:ascii="Courier New" w:hAnsi="Courier New"/>
            <w:color w:val="000000"/>
            <w:sz w:val="16"/>
            <w:szCs w:val="16"/>
          </w:rPr>
          <w:t xml:space="preserve">                </w:t>
        </w:r>
      </w:ins>
      <w:ins w:id="1424" w:author="Juan Antonio Vizcaino" w:date="2023-05-04T12:28:00Z">
        <w:r>
          <w:rPr>
            <w:rFonts w:cs="Courier New" w:ascii="Courier New" w:hAnsi="Courier New"/>
            <w:color w:val="000000"/>
            <w:sz w:val="16"/>
            <w:szCs w:val="16"/>
          </w:rPr>
          <w:t>id="SIR_5"&gt;</w:t>
        </w:r>
      </w:ins>
    </w:p>
    <w:p>
      <w:pPr>
        <w:pStyle w:val="Normal"/>
        <w:rPr>
          <w:color w:val="000000"/>
          <w:ins w:id="1429" w:author="Juan Antonio Vizcaino" w:date="2023-05-04T12:28:00Z"/>
        </w:rPr>
      </w:pPr>
      <w:del w:id="1426" w:author="Unknown Author" w:date="2023-06-28T10:08:00Z">
        <w:r>
          <w:rPr>
            <w:rFonts w:cs="Courier New" w:ascii="Courier New" w:hAnsi="Courier New"/>
            <w:color w:val="000000"/>
            <w:sz w:val="16"/>
            <w:szCs w:val="16"/>
          </w:rPr>
          <w:delText>        </w:delText>
        </w:r>
      </w:del>
      <w:ins w:id="1427" w:author="Unknown Author" w:date="2023-06-28T10:08:00Z">
        <w:r>
          <w:rPr>
            <w:rFonts w:cs="Courier New" w:ascii="Courier New" w:hAnsi="Courier New"/>
            <w:color w:val="000000"/>
            <w:sz w:val="16"/>
            <w:szCs w:val="16"/>
          </w:rPr>
          <w:t xml:space="preserve">            </w:t>
        </w:r>
      </w:ins>
      <w:ins w:id="1428" w:author="Juan Antonio Vizcaino" w:date="2023-05-04T12:28:00Z">
        <w:r>
          <w:rPr>
            <w:rFonts w:cs="Courier New" w:ascii="Courier New" w:hAnsi="Courier New"/>
            <w:color w:val="000000"/>
            <w:sz w:val="16"/>
            <w:szCs w:val="16"/>
          </w:rPr>
          <w:t>&lt;SpectrumIdentificationItem chargeState="3" experimentalMassToCharge="821.6863"</w:t>
        </w:r>
      </w:ins>
    </w:p>
    <w:p>
      <w:pPr>
        <w:pStyle w:val="Normal"/>
        <w:rPr>
          <w:color w:val="000000"/>
          <w:ins w:id="1433" w:author="Juan Antonio Vizcaino" w:date="2023-05-04T12:28:00Z"/>
        </w:rPr>
      </w:pPr>
      <w:del w:id="1430" w:author="Unknown Author" w:date="2023-06-28T10:08:00Z">
        <w:r>
          <w:rPr>
            <w:rFonts w:cs="Courier New" w:ascii="Courier New" w:hAnsi="Courier New"/>
            <w:color w:val="000000"/>
            <w:sz w:val="16"/>
            <w:szCs w:val="16"/>
          </w:rPr>
          <w:delText>                                </w:delText>
        </w:r>
      </w:del>
      <w:ins w:id="1431" w:author="Unknown Author" w:date="2023-06-28T10:08:00Z">
        <w:r>
          <w:rPr>
            <w:rFonts w:cs="Courier New" w:ascii="Courier New" w:hAnsi="Courier New"/>
            <w:color w:val="000000"/>
            <w:sz w:val="16"/>
            <w:szCs w:val="16"/>
          </w:rPr>
          <w:t xml:space="preserve">                    </w:t>
        </w:r>
      </w:ins>
      <w:ins w:id="1432" w:author="Juan Antonio Vizcaino" w:date="2023-05-04T12:28:00Z">
        <w:r>
          <w:rPr>
            <w:rFonts w:cs="Courier New" w:ascii="Courier New" w:hAnsi="Courier New"/>
            <w:color w:val="000000"/>
            <w:sz w:val="16"/>
            <w:szCs w:val="16"/>
          </w:rPr>
          <w:t>calculatedMassToCharge="821.68451"</w:t>
        </w:r>
      </w:ins>
    </w:p>
    <w:p>
      <w:pPr>
        <w:pStyle w:val="Normal"/>
        <w:rPr>
          <w:color w:val="000000"/>
          <w:ins w:id="1438" w:author="Unknown Author" w:date="2023-06-28T10:09:00Z"/>
        </w:rPr>
      </w:pPr>
      <w:del w:id="1434" w:author="Unknown Author" w:date="2023-06-28T10:08:00Z">
        <w:r>
          <w:rPr>
            <w:rFonts w:cs="Courier New" w:ascii="Courier New" w:hAnsi="Courier New"/>
            <w:color w:val="000000"/>
            <w:sz w:val="16"/>
            <w:szCs w:val="16"/>
          </w:rPr>
          <w:delText>                                </w:delText>
        </w:r>
      </w:del>
      <w:ins w:id="1435" w:author="Unknown Author" w:date="2023-06-28T10:09:00Z">
        <w:r>
          <w:rPr>
            <w:rFonts w:cs="Courier New" w:ascii="Courier New" w:hAnsi="Courier New"/>
            <w:color w:val="000000"/>
            <w:sz w:val="16"/>
            <w:szCs w:val="16"/>
          </w:rPr>
          <w:t xml:space="preserve">     </w:t>
        </w:r>
      </w:ins>
      <w:ins w:id="1436" w:author="Unknown Author" w:date="2023-06-28T10:08:00Z">
        <w:r>
          <w:rPr>
            <w:rFonts w:cs="Courier New" w:ascii="Courier New" w:hAnsi="Courier New"/>
            <w:color w:val="000000"/>
            <w:sz w:val="16"/>
            <w:szCs w:val="16"/>
          </w:rPr>
          <w:t xml:space="preserve">               </w:t>
        </w:r>
      </w:ins>
      <w:ins w:id="1437" w:author="Juan Antonio Vizcaino" w:date="2023-05-04T12:28:00Z">
        <w:r>
          <w:rPr>
            <w:rFonts w:cs="Courier New" w:ascii="Courier New" w:hAnsi="Courier New"/>
            <w:color w:val="000000"/>
            <w:sz w:val="16"/>
            <w:szCs w:val="16"/>
          </w:rPr>
          <w:t>peptide_ref="T_O-Glycosylation_EAQT_O-Glycosylation_T_O-</w:t>
        </w:r>
      </w:ins>
    </w:p>
    <w:p>
      <w:pPr>
        <w:pStyle w:val="Normal"/>
        <w:rPr>
          <w:color w:val="000000"/>
          <w:ins w:id="1441" w:author="Juan Antonio Vizcaino" w:date="2023-05-04T12:28:00Z"/>
        </w:rPr>
      </w:pPr>
      <w:ins w:id="1439" w:author="Unknown Author" w:date="2023-06-28T10:09:00Z">
        <w:r>
          <w:rPr>
            <w:rFonts w:cs="Courier New" w:ascii="Courier New" w:hAnsi="Courier New"/>
            <w:color w:val="000000"/>
            <w:sz w:val="16"/>
            <w:szCs w:val="16"/>
          </w:rPr>
          <w:t xml:space="preserve">                    </w:t>
        </w:r>
      </w:ins>
      <w:ins w:id="1440" w:author="Juan Antonio Vizcaino" w:date="2023-05-04T12:28:00Z">
        <w:r>
          <w:rPr>
            <w:rFonts w:cs="Courier New" w:ascii="Courier New" w:hAnsi="Courier New"/>
            <w:color w:val="000000"/>
            <w:sz w:val="16"/>
            <w:szCs w:val="16"/>
          </w:rPr>
          <w:t>Glycosylation_PLAA_Hex_4_HexNAc_4" rank="1"</w:t>
        </w:r>
      </w:ins>
    </w:p>
    <w:p>
      <w:pPr>
        <w:pStyle w:val="Normal"/>
        <w:rPr>
          <w:color w:val="000000"/>
          <w:ins w:id="1445" w:author="Juan Antonio Vizcaino" w:date="2023-05-04T12:28:00Z"/>
        </w:rPr>
      </w:pPr>
      <w:del w:id="1442" w:author="Unknown Author" w:date="2023-06-28T10:09:00Z">
        <w:r>
          <w:rPr>
            <w:rFonts w:cs="Courier New" w:ascii="Courier New" w:hAnsi="Courier New"/>
            <w:color w:val="000000"/>
            <w:sz w:val="16"/>
            <w:szCs w:val="16"/>
          </w:rPr>
          <w:delText>                                </w:delText>
        </w:r>
      </w:del>
      <w:ins w:id="1443" w:author="Unknown Author" w:date="2023-06-28T10:09:00Z">
        <w:r>
          <w:rPr>
            <w:rFonts w:cs="Courier New" w:ascii="Courier New" w:hAnsi="Courier New"/>
            <w:color w:val="000000"/>
            <w:sz w:val="16"/>
            <w:szCs w:val="16"/>
          </w:rPr>
          <w:t xml:space="preserve">                    </w:t>
        </w:r>
      </w:ins>
      <w:ins w:id="1444" w:author="Juan Antonio Vizcaino" w:date="2023-05-04T12:28:00Z">
        <w:r>
          <w:rPr>
            <w:rFonts w:cs="Courier New" w:ascii="Courier New" w:hAnsi="Courier New"/>
            <w:color w:val="000000"/>
            <w:sz w:val="16"/>
            <w:szCs w:val="16"/>
          </w:rPr>
          <w:t>passThreshold="true" id="SII_5_1"&gt;</w:t>
        </w:r>
      </w:ins>
    </w:p>
    <w:p>
      <w:pPr>
        <w:pStyle w:val="Normal"/>
        <w:rPr>
          <w:color w:val="000000"/>
          <w:ins w:id="1451" w:author="Unknown Author" w:date="2023-06-28T10:09:00Z"/>
        </w:rPr>
      </w:pPr>
      <w:del w:id="1446" w:author="Unknown Author" w:date="2023-06-28T10:09:00Z">
        <w:r>
          <w:rPr>
            <w:rFonts w:cs="Courier New" w:ascii="Courier New" w:hAnsi="Courier New"/>
            <w:color w:val="000000"/>
            <w:sz w:val="16"/>
            <w:szCs w:val="16"/>
          </w:rPr>
          <w:delText>            </w:delText>
        </w:r>
      </w:del>
      <w:ins w:id="1447" w:author="Unknown Author" w:date="2023-06-28T10:09:00Z">
        <w:r>
          <w:rPr>
            <w:rFonts w:cs="Courier New" w:ascii="Courier New" w:hAnsi="Courier New"/>
            <w:color w:val="000000"/>
            <w:sz w:val="16"/>
            <w:szCs w:val="16"/>
          </w:rPr>
          <w:t xml:space="preserve">               </w:t>
        </w:r>
      </w:ins>
      <w:ins w:id="1448" w:author="Unknown Author" w:date="2023-06-28T10:10:00Z">
        <w:r>
          <w:rPr>
            <w:rFonts w:cs="Courier New" w:ascii="Courier New" w:hAnsi="Courier New"/>
            <w:color w:val="000000"/>
            <w:sz w:val="16"/>
            <w:szCs w:val="16"/>
          </w:rPr>
          <w:t xml:space="preserve"> </w:t>
        </w:r>
      </w:ins>
      <w:ins w:id="1449" w:author="Juan Antonio Vizcaino" w:date="2023-05-04T12:28:00Z">
        <w:r>
          <w:rPr>
            <w:rFonts w:cs="Courier New" w:ascii="Courier New" w:hAnsi="Courier New"/>
            <w:color w:val="000000"/>
            <w:sz w:val="16"/>
            <w:szCs w:val="16"/>
          </w:rPr>
          <w:t xml:space="preserve">&lt;PeptideEvidenceRef </w:t>
        </w:r>
      </w:ins>
      <w:ins w:id="1450" w:author="Unknown Author" w:date="2023-06-28T10:09:00Z">
        <w:r>
          <w:rPr>
            <w:rFonts w:cs="Courier New" w:ascii="Courier New" w:hAnsi="Courier New"/>
            <w:color w:val="000000"/>
            <w:sz w:val="16"/>
            <w:szCs w:val="16"/>
          </w:rPr>
          <w:t xml:space="preserve">  </w:t>
        </w:r>
      </w:ins>
    </w:p>
    <w:p>
      <w:pPr>
        <w:pStyle w:val="Normal"/>
        <w:rPr>
          <w:color w:val="000000"/>
          <w:ins w:id="1454" w:author="Juan Antonio Vizcaino" w:date="2023-05-04T12:28:00Z"/>
        </w:rPr>
      </w:pPr>
      <w:ins w:id="1452" w:author="Unknown Author" w:date="2023-06-28T10:09:00Z">
        <w:r>
          <w:rPr>
            <w:rFonts w:cs="Courier New" w:ascii="Courier New" w:hAnsi="Courier New"/>
            <w:color w:val="000000"/>
            <w:sz w:val="16"/>
            <w:szCs w:val="16"/>
          </w:rPr>
          <w:t xml:space="preserve">                 </w:t>
        </w:r>
      </w:ins>
      <w:ins w:id="1453" w:author="Juan Antonio Vizcaino" w:date="2023-05-04T12:28:00Z">
        <w:r>
          <w:rPr>
            <w:rFonts w:cs="Courier New" w:ascii="Courier New" w:hAnsi="Courier New"/>
            <w:color w:val="000000"/>
            <w:sz w:val="16"/>
            <w:szCs w:val="16"/>
          </w:rPr>
          <w:t>peptideEvidence_ref="T_Hex_1_HexNAc_1_EAQT_Hex_2_HexNAc_2_T_Hex_1_HexNAc_1_PLAA_pe1"/&gt;</w:t>
        </w:r>
      </w:ins>
    </w:p>
    <w:p>
      <w:pPr>
        <w:pStyle w:val="Normal"/>
        <w:rPr>
          <w:color w:val="000000"/>
          <w:ins w:id="1458" w:author="Unknown Author" w:date="2023-06-28T10:10:00Z"/>
        </w:rPr>
      </w:pPr>
      <w:del w:id="1455" w:author="Unknown Author" w:date="2023-06-28T10:10:00Z">
        <w:r>
          <w:rPr>
            <w:rFonts w:cs="Courier New" w:ascii="Courier New" w:hAnsi="Courier New"/>
            <w:color w:val="000000"/>
            <w:sz w:val="16"/>
            <w:szCs w:val="16"/>
          </w:rPr>
          <w:delText>            </w:delText>
        </w:r>
      </w:del>
      <w:ins w:id="1456" w:author="Unknown Author" w:date="2023-06-28T10:10:00Z">
        <w:r>
          <w:rPr>
            <w:rFonts w:cs="Courier New" w:ascii="Courier New" w:hAnsi="Courier New"/>
            <w:color w:val="000000"/>
            <w:sz w:val="16"/>
            <w:szCs w:val="16"/>
          </w:rPr>
          <w:t xml:space="preserve">                </w:t>
        </w:r>
      </w:ins>
      <w:ins w:id="1457" w:author="Juan Antonio Vizcaino" w:date="2023-05-04T12:28:00Z">
        <w:r>
          <w:rPr>
            <w:rFonts w:cs="Courier New" w:ascii="Courier New" w:hAnsi="Courier New"/>
            <w:color w:val="000000"/>
            <w:sz w:val="16"/>
            <w:szCs w:val="16"/>
          </w:rPr>
          <w:t xml:space="preserve">&lt;cvParam cvRef="PSI-MS" accession="MS:1002520" </w:t>
        </w:r>
      </w:ins>
    </w:p>
    <w:p>
      <w:pPr>
        <w:pStyle w:val="Normal"/>
        <w:rPr>
          <w:color w:val="000000"/>
          <w:ins w:id="1462" w:author="Unknown Author" w:date="2023-06-28T10:11:00Z"/>
        </w:rPr>
      </w:pPr>
      <w:ins w:id="1459" w:author="Unknown Author" w:date="2023-06-28T10:10:00Z">
        <w:r>
          <w:rPr>
            <w:rFonts w:cs="Courier New" w:ascii="Courier New" w:hAnsi="Courier New"/>
            <w:color w:val="000000"/>
            <w:sz w:val="16"/>
            <w:szCs w:val="16"/>
          </w:rPr>
          <w:t xml:space="preserve">                </w:t>
        </w:r>
      </w:ins>
      <w:ins w:id="1460" w:author="Unknown Author" w:date="2023-06-28T10:11:00Z">
        <w:r>
          <w:rPr>
            <w:rFonts w:cs="Courier New" w:ascii="Courier New" w:hAnsi="Courier New"/>
            <w:color w:val="000000"/>
            <w:sz w:val="16"/>
            <w:szCs w:val="16"/>
          </w:rPr>
          <w:t xml:space="preserve">        </w:t>
        </w:r>
      </w:ins>
      <w:ins w:id="1461" w:author="Juan Antonio Vizcaino" w:date="2023-05-04T12:28:00Z">
        <w:r>
          <w:rPr>
            <w:rFonts w:cs="Courier New" w:ascii="Courier New" w:hAnsi="Courier New"/>
            <w:color w:val="000000"/>
            <w:sz w:val="16"/>
            <w:szCs w:val="16"/>
          </w:rPr>
          <w:t>value="T_O-Glycosylation_EAQT_O-Glycosylation_T_O-</w:t>
        </w:r>
      </w:ins>
    </w:p>
    <w:p>
      <w:pPr>
        <w:pStyle w:val="Normal"/>
        <w:rPr>
          <w:color w:val="000000"/>
          <w:ins w:id="1465" w:author="Juan Antonio Vizcaino" w:date="2023-05-04T12:28:00Z"/>
        </w:rPr>
      </w:pPr>
      <w:ins w:id="1463" w:author="Unknown Author" w:date="2023-06-28T10:11:00Z">
        <w:r>
          <w:rPr>
            <w:rFonts w:cs="Courier New" w:ascii="Courier New" w:hAnsi="Courier New"/>
            <w:color w:val="000000"/>
            <w:sz w:val="16"/>
            <w:szCs w:val="16"/>
          </w:rPr>
          <w:t xml:space="preserve">                        </w:t>
        </w:r>
      </w:ins>
      <w:ins w:id="1464" w:author="Juan Antonio Vizcaino" w:date="2023-05-04T12:28:00Z">
        <w:r>
          <w:rPr>
            <w:rFonts w:cs="Courier New" w:ascii="Courier New" w:hAnsi="Courier New"/>
            <w:color w:val="000000"/>
            <w:sz w:val="16"/>
            <w:szCs w:val="16"/>
          </w:rPr>
          <w:t>Glycosylation_PLAA_Hex_4_HexNAc_4:256"</w:t>
        </w:r>
      </w:ins>
    </w:p>
    <w:p>
      <w:pPr>
        <w:pStyle w:val="Normal"/>
        <w:rPr>
          <w:color w:val="000000"/>
          <w:ins w:id="1469" w:author="Juan Antonio Vizcaino" w:date="2023-05-04T12:28:00Z"/>
        </w:rPr>
      </w:pPr>
      <w:del w:id="1466" w:author="Unknown Author" w:date="2023-06-28T10:11:00Z">
        <w:r>
          <w:rPr>
            <w:rFonts w:cs="Courier New" w:ascii="Courier New" w:hAnsi="Courier New"/>
            <w:color w:val="000000"/>
            <w:sz w:val="16"/>
            <w:szCs w:val="16"/>
          </w:rPr>
          <w:delText>                     </w:delText>
        </w:r>
      </w:del>
      <w:ins w:id="1467" w:author="Unknown Author" w:date="2023-06-28T10:11:00Z">
        <w:r>
          <w:rPr>
            <w:rFonts w:cs="Courier New" w:ascii="Courier New" w:hAnsi="Courier New"/>
            <w:color w:val="000000"/>
            <w:sz w:val="16"/>
            <w:szCs w:val="16"/>
          </w:rPr>
          <w:t xml:space="preserve">                        </w:t>
        </w:r>
      </w:ins>
      <w:ins w:id="1468" w:author="Juan Antonio Vizcaino" w:date="2023-05-04T12:28:00Z">
        <w:r>
          <w:rPr>
            <w:rFonts w:cs="Courier New" w:ascii="Courier New" w:hAnsi="Courier New"/>
            <w:color w:val="000000"/>
            <w:sz w:val="16"/>
            <w:szCs w:val="16"/>
          </w:rPr>
          <w:t>name="peptide group ID"/&gt;</w:t>
        </w:r>
      </w:ins>
    </w:p>
    <w:p>
      <w:pPr>
        <w:pStyle w:val="Normal"/>
        <w:rPr>
          <w:color w:val="000000"/>
          <w:ins w:id="1473" w:author="Unknown Author" w:date="2023-06-28T10:12:00Z"/>
        </w:rPr>
      </w:pPr>
      <w:del w:id="1470" w:author="Unknown Author" w:date="2023-06-28T10:12:00Z">
        <w:r>
          <w:rPr>
            <w:rFonts w:cs="Courier New" w:ascii="Courier New" w:hAnsi="Courier New"/>
            <w:color w:val="000000"/>
            <w:sz w:val="16"/>
            <w:szCs w:val="16"/>
          </w:rPr>
          <w:delText>            </w:delText>
        </w:r>
      </w:del>
      <w:ins w:id="1471" w:author="Unknown Author" w:date="2023-06-28T10:12:00Z">
        <w:r>
          <w:rPr>
            <w:rFonts w:cs="Courier New" w:ascii="Courier New" w:hAnsi="Courier New"/>
            <w:color w:val="000000"/>
            <w:sz w:val="16"/>
            <w:szCs w:val="16"/>
          </w:rPr>
          <w:t xml:space="preserve">                </w:t>
        </w:r>
      </w:ins>
      <w:ins w:id="1472" w:author="Juan Antonio Vizcaino" w:date="2023-05-04T12:28:00Z">
        <w:r>
          <w:rPr>
            <w:rFonts w:cs="Courier New" w:ascii="Courier New" w:hAnsi="Courier New"/>
            <w:color w:val="000000"/>
            <w:sz w:val="16"/>
            <w:szCs w:val="16"/>
          </w:rPr>
          <w:t xml:space="preserve">&lt;cvParam cvRef="PSI-MS" accession="MS:1003147" value="1:0.97:1:true" </w:t>
        </w:r>
      </w:ins>
    </w:p>
    <w:p>
      <w:pPr>
        <w:pStyle w:val="Normal"/>
        <w:rPr>
          <w:color w:val="000000"/>
          <w:ins w:id="1476" w:author="Juan Antonio Vizcaino" w:date="2023-05-04T12:28:00Z"/>
        </w:rPr>
      </w:pPr>
      <w:ins w:id="1474" w:author="Unknown Author" w:date="2023-06-28T10:12:00Z">
        <w:r>
          <w:rPr>
            <w:rFonts w:cs="Courier New" w:ascii="Courier New" w:hAnsi="Courier New"/>
            <w:color w:val="000000"/>
            <w:sz w:val="16"/>
            <w:szCs w:val="16"/>
          </w:rPr>
          <w:t xml:space="preserve">                        </w:t>
        </w:r>
      </w:ins>
      <w:ins w:id="1475" w:author="Juan Antonio Vizcaino" w:date="2023-05-04T12:28:00Z">
        <w:r>
          <w:rPr>
            <w:rFonts w:cs="Courier New" w:ascii="Courier New" w:hAnsi="Courier New"/>
            <w:color w:val="000000"/>
            <w:sz w:val="16"/>
            <w:szCs w:val="16"/>
          </w:rPr>
          <w:t>name="PTMProphet probability"/&gt;</w:t>
        </w:r>
      </w:ins>
    </w:p>
    <w:p>
      <w:pPr>
        <w:pStyle w:val="Normal"/>
        <w:rPr>
          <w:color w:val="000000"/>
          <w:ins w:id="1480" w:author="Unknown Author" w:date="2023-06-28T10:12:00Z"/>
        </w:rPr>
      </w:pPr>
      <w:del w:id="1477" w:author="Unknown Author" w:date="2023-06-28T10:12:00Z">
        <w:r>
          <w:rPr>
            <w:rFonts w:cs="Courier New" w:ascii="Courier New" w:hAnsi="Courier New"/>
            <w:color w:val="000000"/>
            <w:sz w:val="16"/>
            <w:szCs w:val="16"/>
          </w:rPr>
          <w:delText>            </w:delText>
        </w:r>
      </w:del>
      <w:ins w:id="1478" w:author="Unknown Author" w:date="2023-06-28T10:12:00Z">
        <w:r>
          <w:rPr>
            <w:rFonts w:cs="Courier New" w:ascii="Courier New" w:hAnsi="Courier New"/>
            <w:color w:val="000000"/>
            <w:sz w:val="16"/>
            <w:szCs w:val="16"/>
          </w:rPr>
          <w:t xml:space="preserve">                </w:t>
        </w:r>
      </w:ins>
      <w:ins w:id="1479" w:author="Juan Antonio Vizcaino" w:date="2023-05-04T12:28:00Z">
        <w:r>
          <w:rPr>
            <w:rFonts w:cs="Courier New" w:ascii="Courier New" w:hAnsi="Courier New"/>
            <w:color w:val="000000"/>
            <w:sz w:val="16"/>
            <w:szCs w:val="16"/>
          </w:rPr>
          <w:t xml:space="preserve">&lt;cvParam cvRef="PSI-MS" accession="MS:1003147" value="2:0.83:5:true" </w:t>
        </w:r>
      </w:ins>
    </w:p>
    <w:p>
      <w:pPr>
        <w:pStyle w:val="Normal"/>
        <w:rPr>
          <w:color w:val="000000"/>
          <w:ins w:id="1483" w:author="Juan Antonio Vizcaino" w:date="2023-05-04T12:28:00Z"/>
        </w:rPr>
      </w:pPr>
      <w:ins w:id="1481" w:author="Unknown Author" w:date="2023-06-28T10:12:00Z">
        <w:r>
          <w:rPr>
            <w:rFonts w:cs="Courier New" w:ascii="Courier New" w:hAnsi="Courier New"/>
            <w:color w:val="000000"/>
            <w:sz w:val="16"/>
            <w:szCs w:val="16"/>
          </w:rPr>
          <w:t xml:space="preserve">                        </w:t>
        </w:r>
      </w:ins>
      <w:ins w:id="1482" w:author="Juan Antonio Vizcaino" w:date="2023-05-04T12:28:00Z">
        <w:r>
          <w:rPr>
            <w:rFonts w:cs="Courier New" w:ascii="Courier New" w:hAnsi="Courier New"/>
            <w:color w:val="000000"/>
            <w:sz w:val="16"/>
            <w:szCs w:val="16"/>
          </w:rPr>
          <w:t>name="PTMProphet probability"/&gt;</w:t>
        </w:r>
      </w:ins>
    </w:p>
    <w:p>
      <w:pPr>
        <w:pStyle w:val="Normal"/>
        <w:rPr>
          <w:color w:val="000000"/>
          <w:ins w:id="1487" w:author="Unknown Author" w:date="2023-06-28T10:12:00Z"/>
        </w:rPr>
      </w:pPr>
      <w:del w:id="1484" w:author="Unknown Author" w:date="2023-06-28T10:12:00Z">
        <w:r>
          <w:rPr>
            <w:rFonts w:cs="Courier New" w:ascii="Courier New" w:hAnsi="Courier New"/>
            <w:color w:val="000000"/>
            <w:sz w:val="16"/>
            <w:szCs w:val="16"/>
          </w:rPr>
          <w:delText>            </w:delText>
        </w:r>
      </w:del>
      <w:ins w:id="1485" w:author="Unknown Author" w:date="2023-06-28T10:12:00Z">
        <w:r>
          <w:rPr>
            <w:rFonts w:cs="Courier New" w:ascii="Courier New" w:hAnsi="Courier New"/>
            <w:color w:val="000000"/>
            <w:sz w:val="16"/>
            <w:szCs w:val="16"/>
          </w:rPr>
          <w:t xml:space="preserve">                </w:t>
        </w:r>
      </w:ins>
      <w:ins w:id="1486" w:author="Juan Antonio Vizcaino" w:date="2023-05-04T12:28:00Z">
        <w:r>
          <w:rPr>
            <w:rFonts w:cs="Courier New" w:ascii="Courier New" w:hAnsi="Courier New"/>
            <w:color w:val="000000"/>
            <w:sz w:val="16"/>
            <w:szCs w:val="16"/>
          </w:rPr>
          <w:t xml:space="preserve">&lt;cvParam cvRef="PSI-MS" accession="MS:1003147" value="3:0.89:6:true" </w:t>
        </w:r>
      </w:ins>
    </w:p>
    <w:p>
      <w:pPr>
        <w:pStyle w:val="Normal"/>
        <w:rPr>
          <w:color w:val="000000"/>
          <w:ins w:id="1491" w:author="Juan Antonio Vizcaino" w:date="2023-05-04T12:28:00Z"/>
        </w:rPr>
      </w:pPr>
      <w:ins w:id="1488" w:author="Unknown Author" w:date="2023-06-28T10:12:00Z">
        <w:r>
          <w:rPr>
            <w:rFonts w:cs="Courier New" w:ascii="Courier New" w:hAnsi="Courier New"/>
            <w:color w:val="000000"/>
            <w:sz w:val="16"/>
            <w:szCs w:val="16"/>
          </w:rPr>
          <w:t xml:space="preserve">     </w:t>
        </w:r>
      </w:ins>
      <w:ins w:id="1489" w:author="Unknown Author" w:date="2023-06-28T10:13:00Z">
        <w:r>
          <w:rPr>
            <w:rFonts w:cs="Courier New" w:ascii="Courier New" w:hAnsi="Courier New"/>
            <w:color w:val="000000"/>
            <w:sz w:val="16"/>
            <w:szCs w:val="16"/>
          </w:rPr>
          <w:t xml:space="preserve">                   </w:t>
        </w:r>
      </w:ins>
      <w:ins w:id="1490" w:author="Juan Antonio Vizcaino" w:date="2023-05-04T12:28:00Z">
        <w:r>
          <w:rPr>
            <w:rFonts w:cs="Courier New" w:ascii="Courier New" w:hAnsi="Courier New"/>
            <w:color w:val="000000"/>
            <w:sz w:val="16"/>
            <w:szCs w:val="16"/>
          </w:rPr>
          <w:t>name="PTMProphet probability"/&gt;</w:t>
        </w:r>
      </w:ins>
    </w:p>
    <w:p>
      <w:pPr>
        <w:pStyle w:val="Normal"/>
        <w:rPr>
          <w:color w:val="000000"/>
          <w:del w:id="1495" w:author="Unknown Author" w:date="2023-06-28T10:13:00Z"/>
        </w:rPr>
      </w:pPr>
      <w:del w:id="1492" w:author="Unknown Author" w:date="2023-06-28T10:13:00Z">
        <w:r>
          <w:rPr>
            <w:rFonts w:cs="Courier New" w:ascii="Courier New" w:hAnsi="Courier New"/>
            <w:color w:val="000000"/>
            <w:sz w:val="16"/>
            <w:szCs w:val="16"/>
          </w:rPr>
          <w:delText>            </w:delText>
        </w:r>
      </w:del>
      <w:ins w:id="1493" w:author="Unknown Author" w:date="2023-06-28T10:13:00Z">
        <w:r>
          <w:rPr>
            <w:rFonts w:cs="Courier New" w:ascii="Courier New" w:hAnsi="Courier New"/>
            <w:color w:val="000000"/>
            <w:sz w:val="16"/>
            <w:szCs w:val="16"/>
          </w:rPr>
          <w:t xml:space="preserve">                </w:t>
        </w:r>
      </w:ins>
      <w:ins w:id="1494" w:author="Juan Antonio Vizcaino" w:date="2023-05-04T12:28:00Z">
        <w:r>
          <w:rPr>
            <w:rFonts w:cs="Courier New" w:ascii="Courier New" w:hAnsi="Courier New"/>
            <w:color w:val="000000"/>
            <w:sz w:val="16"/>
            <w:szCs w:val="16"/>
          </w:rPr>
          <w:t>&lt;cvParam cvRef="PSI-MS" accession="MS:1002354" value="0.001" name="PSM-level q-value"/&gt;</w:t>
        </w:r>
      </w:ins>
    </w:p>
    <w:p>
      <w:pPr>
        <w:pStyle w:val="Normal"/>
        <w:rPr>
          <w:color w:val="000000"/>
          <w:ins w:id="1497" w:author="Unknown Author" w:date="2023-06-28T10:13:00Z"/>
        </w:rPr>
      </w:pPr>
      <w:del w:id="1496" w:author="Unknown Author" w:date="2023-06-28T10:13:00Z">
        <w:bookmarkStart w:id="394" w:name="docs-internal-guid-cb80b056-7fff-d356-a6"/>
        <w:bookmarkEnd w:id="394"/>
        <w:r>
          <w:rPr>
            <w:rFonts w:cs="Courier New" w:ascii="Courier New" w:hAnsi="Courier New"/>
            <w:color w:val="000000"/>
            <w:sz w:val="16"/>
            <w:szCs w:val="16"/>
          </w:rPr>
          <w:tab/>
          <w:delText xml:space="preserve">    </w:delText>
        </w:r>
      </w:del>
    </w:p>
    <w:p>
      <w:pPr>
        <w:pStyle w:val="Normal"/>
        <w:rPr>
          <w:shd w:fill="FFE994" w:val="clear"/>
          <w:ins w:id="1500" w:author="Unknown Author" w:date="2023-06-28T10:13:00Z"/>
        </w:rPr>
      </w:pPr>
      <w:ins w:id="1498" w:author="Unknown Author" w:date="2023-06-28T10:13:00Z">
        <w:r>
          <w:rPr>
            <w:rFonts w:cs="Courier New" w:ascii="Courier New" w:hAnsi="Courier New"/>
            <w:color w:val="000000"/>
            <w:sz w:val="16"/>
            <w:szCs w:val="16"/>
            <w:shd w:fill="FFE994" w:val="clear"/>
          </w:rPr>
          <w:t xml:space="preserve">                </w:t>
        </w:r>
      </w:ins>
      <w:ins w:id="1499" w:author="Colin Combe" w:date="2023-05-18T08:51:00Z">
        <w:r>
          <w:rPr>
            <w:rFonts w:cs="Courier New" w:ascii="Courier New" w:hAnsi="Courier New"/>
            <w:color w:val="000000"/>
            <w:sz w:val="16"/>
            <w:szCs w:val="16"/>
            <w:shd w:fill="FFE994" w:val="clear"/>
          </w:rPr>
          <w:t xml:space="preserve">&lt;cvParam cvRef=”PSI-MS” accession="MS:1003332" </w:t>
        </w:r>
      </w:ins>
    </w:p>
    <w:p>
      <w:pPr>
        <w:pStyle w:val="Normal"/>
        <w:rPr>
          <w:shd w:fill="FFE994" w:val="clear"/>
          <w:ins w:id="1505" w:author="Juan Antonio Vizcaino" w:date="2023-05-04T12:28:00Z"/>
        </w:rPr>
      </w:pPr>
      <w:ins w:id="1501" w:author="Unknown Author" w:date="2023-06-28T10:13:00Z">
        <w:r>
          <w:rPr>
            <w:rFonts w:cs="Courier New" w:ascii="Courier New" w:hAnsi="Courier New"/>
            <w:color w:val="000000"/>
            <w:sz w:val="16"/>
            <w:szCs w:val="16"/>
            <w:shd w:fill="FFE994" w:val="clear"/>
          </w:rPr>
          <w:t xml:space="preserve">                        </w:t>
        </w:r>
      </w:ins>
      <w:ins w:id="1502" w:author="Colin Combe" w:date="2023-05-18T08:51:00Z">
        <w:r>
          <w:rPr>
            <w:rFonts w:cs="Courier New" w:ascii="Courier New" w:hAnsi="Courier New"/>
            <w:color w:val="000000"/>
            <w:sz w:val="16"/>
            <w:szCs w:val="16"/>
            <w:shd w:fill="FFE994" w:val="clear"/>
          </w:rPr>
          <w:t>name="identification based on multiple spectra" value="</w:t>
        </w:r>
      </w:ins>
      <w:ins w:id="1503" w:author="Colin Combe" w:date="2023-05-18T08:51:00Z">
        <w:r>
          <w:rPr>
            <w:rFonts w:cs="Courier New" w:ascii="Courier New" w:hAnsi="Courier New"/>
            <w:b/>
            <w:bCs/>
            <w:color w:val="000000"/>
            <w:sz w:val="16"/>
            <w:szCs w:val="16"/>
            <w:shd w:fill="FFE994" w:val="clear"/>
          </w:rPr>
          <w:t>256:C</w:t>
        </w:r>
      </w:ins>
      <w:ins w:id="1504" w:author="Colin Combe" w:date="2023-05-18T08:51:00Z">
        <w:r>
          <w:rPr>
            <w:rFonts w:cs="Courier New" w:ascii="Courier New" w:hAnsi="Courier New"/>
            <w:color w:val="000000"/>
            <w:sz w:val="16"/>
            <w:szCs w:val="16"/>
            <w:shd w:fill="FFE994" w:val="clear"/>
          </w:rPr>
          <w:t>" /&gt;</w:t>
        </w:r>
      </w:ins>
    </w:p>
    <w:p>
      <w:pPr>
        <w:pStyle w:val="Normal"/>
        <w:rPr>
          <w:shd w:fill="FFE994" w:val="clear"/>
          <w:ins w:id="1509" w:author="Unknown Author" w:date="2023-06-28T10:14:00Z"/>
        </w:rPr>
      </w:pPr>
      <w:del w:id="1506" w:author="Unknown Author" w:date="2023-06-28T10:14:00Z">
        <w:r>
          <w:rPr>
            <w:rFonts w:cs="Courier New" w:ascii="Courier New" w:hAnsi="Courier New"/>
            <w:color w:val="000000"/>
            <w:sz w:val="16"/>
            <w:szCs w:val="16"/>
            <w:shd w:fill="FFE994" w:val="clear"/>
          </w:rPr>
          <w:delText>            </w:delText>
        </w:r>
      </w:del>
      <w:ins w:id="1507" w:author="Unknown Author" w:date="2023-06-28T10:14:00Z">
        <w:r>
          <w:rPr>
            <w:rFonts w:cs="Courier New" w:ascii="Courier New" w:hAnsi="Courier New"/>
            <w:color w:val="000000"/>
            <w:sz w:val="16"/>
            <w:szCs w:val="16"/>
            <w:shd w:fill="FFE994" w:val="clear"/>
          </w:rPr>
          <w:t xml:space="preserve">                </w:t>
        </w:r>
      </w:ins>
      <w:ins w:id="1508" w:author="Juan Antonio Vizcaino" w:date="2023-05-04T12:28:00Z">
        <w:r>
          <w:rPr>
            <w:rFonts w:cs="Courier New" w:ascii="Courier New" w:hAnsi="Courier New"/>
            <w:color w:val="000000"/>
            <w:sz w:val="16"/>
            <w:szCs w:val="16"/>
            <w:shd w:fill="FFE994" w:val="clear"/>
          </w:rPr>
          <w:t xml:space="preserve">&lt;cvParam cvRef="PSI-MS" accession="MS:1003336" </w:t>
        </w:r>
      </w:ins>
    </w:p>
    <w:p>
      <w:pPr>
        <w:pStyle w:val="Normal"/>
        <w:rPr>
          <w:shd w:fill="FFE994" w:val="clear"/>
          <w:ins w:id="1512" w:author="Unknown Author" w:date="2023-06-28T10:14:00Z"/>
        </w:rPr>
      </w:pPr>
      <w:ins w:id="1510" w:author="Unknown Author" w:date="2023-06-28T10:14:00Z">
        <w:r>
          <w:rPr>
            <w:rFonts w:cs="Courier New" w:ascii="Courier New" w:hAnsi="Courier New"/>
            <w:color w:val="000000"/>
            <w:sz w:val="16"/>
            <w:szCs w:val="16"/>
            <w:shd w:fill="FFE994" w:val="clear"/>
          </w:rPr>
          <w:t xml:space="preserve">                        </w:t>
        </w:r>
      </w:ins>
      <w:ins w:id="1511" w:author="Juan Antonio Vizcaino" w:date="2023-05-04T12:28:00Z">
        <w:r>
          <w:rPr>
            <w:rFonts w:cs="Courier New" w:ascii="Courier New" w:hAnsi="Courier New"/>
            <w:color w:val="000000"/>
            <w:sz w:val="16"/>
            <w:szCs w:val="16"/>
            <w:shd w:fill="FFE994" w:val="clear"/>
          </w:rPr>
          <w:t xml:space="preserve">name="Posterior Error Probability from multiple spectra identification" </w:t>
        </w:r>
      </w:ins>
    </w:p>
    <w:p>
      <w:pPr>
        <w:pStyle w:val="Normal"/>
        <w:rPr>
          <w:shd w:fill="FFE994" w:val="clear"/>
          <w:ins w:id="1515" w:author="Juan Antonio Vizcaino" w:date="2023-05-04T12:28:00Z"/>
        </w:rPr>
      </w:pPr>
      <w:ins w:id="1513" w:author="Unknown Author" w:date="2023-06-28T10:14:00Z">
        <w:r>
          <w:rPr>
            <w:rFonts w:cs="Courier New" w:ascii="Courier New" w:hAnsi="Courier New"/>
            <w:color w:val="000000"/>
            <w:sz w:val="16"/>
            <w:szCs w:val="16"/>
            <w:shd w:fill="FFE994" w:val="clear"/>
          </w:rPr>
          <w:t xml:space="preserve">                        </w:t>
        </w:r>
      </w:ins>
      <w:ins w:id="1514" w:author="Juan Antonio Vizcaino" w:date="2023-05-04T12:28:00Z">
        <w:r>
          <w:rPr>
            <w:rFonts w:cs="Courier New" w:ascii="Courier New" w:hAnsi="Courier New"/>
            <w:color w:val="000000"/>
            <w:sz w:val="16"/>
            <w:szCs w:val="16"/>
            <w:shd w:fill="FFE994" w:val="clear"/>
          </w:rPr>
          <w:t>value="256:1E-08"/&gt;</w:t>
        </w:r>
      </w:ins>
    </w:p>
    <w:p>
      <w:pPr>
        <w:pStyle w:val="Normal"/>
        <w:rPr>
          <w:color w:val="000000"/>
          <w:ins w:id="1519" w:author="Juan Antonio Vizcaino" w:date="2023-05-04T12:28:00Z"/>
        </w:rPr>
      </w:pPr>
      <w:del w:id="1516" w:author="Unknown Author" w:date="2023-06-28T10:14:00Z">
        <w:r>
          <w:rPr>
            <w:rFonts w:cs="Courier New" w:ascii="Courier New" w:hAnsi="Courier New"/>
            <w:color w:val="000000"/>
            <w:sz w:val="16"/>
            <w:szCs w:val="16"/>
          </w:rPr>
          <w:delText>        </w:delText>
        </w:r>
      </w:del>
      <w:ins w:id="1517" w:author="Unknown Author" w:date="2023-06-28T10:14:00Z">
        <w:r>
          <w:rPr>
            <w:rFonts w:cs="Courier New" w:ascii="Courier New" w:hAnsi="Courier New"/>
            <w:color w:val="000000"/>
            <w:sz w:val="16"/>
            <w:szCs w:val="16"/>
          </w:rPr>
          <w:t xml:space="preserve">            </w:t>
        </w:r>
      </w:ins>
      <w:ins w:id="1518" w:author="Juan Antonio Vizcaino" w:date="2023-05-04T12:28:00Z">
        <w:r>
          <w:rPr>
            <w:rFonts w:cs="Courier New" w:ascii="Courier New" w:hAnsi="Courier New"/>
            <w:color w:val="000000"/>
            <w:sz w:val="16"/>
            <w:szCs w:val="16"/>
          </w:rPr>
          <w:t>&lt;/SpectrumIdentificationItem&gt;</w:t>
        </w:r>
      </w:ins>
    </w:p>
    <w:p>
      <w:pPr>
        <w:pStyle w:val="Normal"/>
        <w:rPr>
          <w:color w:val="000000"/>
          <w:ins w:id="1523" w:author="Juan Antonio Vizcaino" w:date="2023-05-04T12:28:00Z"/>
        </w:rPr>
      </w:pPr>
      <w:del w:id="1520" w:author="Unknown Author" w:date="2023-06-28T10:14:00Z">
        <w:r>
          <w:rPr>
            <w:rFonts w:cs="Courier New" w:ascii="Courier New" w:hAnsi="Courier New"/>
            <w:color w:val="000000"/>
            <w:sz w:val="16"/>
            <w:szCs w:val="16"/>
          </w:rPr>
          <w:delText>    </w:delText>
        </w:r>
      </w:del>
      <w:ins w:id="1521" w:author="Unknown Author" w:date="2023-06-28T10:14:00Z">
        <w:r>
          <w:rPr>
            <w:rFonts w:cs="Courier New" w:ascii="Courier New" w:hAnsi="Courier New"/>
            <w:color w:val="000000"/>
            <w:sz w:val="16"/>
            <w:szCs w:val="16"/>
          </w:rPr>
          <w:t xml:space="preserve">        </w:t>
        </w:r>
      </w:ins>
      <w:ins w:id="1522" w:author="Juan Antonio Vizcaino" w:date="2023-05-04T12:28:00Z">
        <w:r>
          <w:rPr>
            <w:rFonts w:cs="Courier New" w:ascii="Courier New" w:hAnsi="Courier New"/>
            <w:color w:val="000000"/>
            <w:sz w:val="16"/>
            <w:szCs w:val="16"/>
          </w:rPr>
          <w:t>&lt;/SpectrumIdentificationResult&gt;</w:t>
        </w:r>
      </w:ins>
    </w:p>
    <w:p>
      <w:pPr>
        <w:pStyle w:val="Normal"/>
        <w:rPr>
          <w:color w:val="000000"/>
          <w:del w:id="1526" w:author="Unknown Author" w:date="2023-06-28T10:14:00Z"/>
        </w:rPr>
      </w:pPr>
      <w:ins w:id="1524" w:author="Unknown Author" w:date="2023-06-28T10:14:00Z">
        <w:r>
          <w:rPr>
            <w:rFonts w:cs="Courier New" w:ascii="Courier New" w:hAnsi="Courier New"/>
            <w:color w:val="000000"/>
            <w:sz w:val="16"/>
            <w:szCs w:val="16"/>
          </w:rPr>
          <w:t xml:space="preserve">    </w:t>
        </w:r>
      </w:ins>
      <w:ins w:id="1525" w:author="Juan Antonio Vizcaino" w:date="2023-05-04T12:28:00Z">
        <w:r>
          <w:rPr>
            <w:rFonts w:cs="Courier New" w:ascii="Courier New" w:hAnsi="Courier New"/>
            <w:color w:val="000000"/>
            <w:sz w:val="16"/>
            <w:szCs w:val="16"/>
          </w:rPr>
          <w:t>&lt;/SpectrumIdentificationList&gt;</w:t>
        </w:r>
      </w:ins>
    </w:p>
    <w:p>
      <w:pPr>
        <w:pStyle w:val="Normal"/>
        <w:rPr>
          <w:color w:val="000000"/>
          <w:ins w:id="1528" w:author="Juan Antonio Vizcaino" w:date="2023-05-04T12:28:00Z"/>
        </w:rPr>
      </w:pPr>
      <w:ins w:id="1527" w:author="Juan Antonio Vizcaino" w:date="2023-05-04T12:28:00Z">
        <w:r>
          <w:rPr/>
        </w:r>
      </w:ins>
    </w:p>
    <w:p>
      <w:pPr>
        <w:pStyle w:val="Normal"/>
        <w:rPr>
          <w:color w:val="000000"/>
          <w:del w:id="1530" w:author="Unknown Author" w:date="2023-06-27T13:51:00Z"/>
        </w:rPr>
      </w:pPr>
      <w:ins w:id="1529" w:author="Juan Antonio Vizcaino" w:date="2023-05-04T12:28:00Z">
        <w:r>
          <w:rPr>
            <w:rFonts w:cs="Courier New" w:ascii="Courier New" w:hAnsi="Courier New"/>
            <w:color w:val="000000"/>
            <w:sz w:val="16"/>
            <w:szCs w:val="16"/>
          </w:rPr>
          <w:t>&lt;/AnalysisData&gt;</w:t>
        </w:r>
      </w:ins>
    </w:p>
    <w:p>
      <w:pPr>
        <w:pStyle w:val="Normal"/>
        <w:rPr>
          <w:color w:val="000000"/>
          <w:ins w:id="1532" w:author="Juan Antonio Vizcaino" w:date="2023-05-04T12:28:00Z"/>
        </w:rPr>
      </w:pPr>
      <w:del w:id="1531" w:author="Unknown Author" w:date="2023-06-27T13:51:00Z">
        <w:r>
          <w:rPr>
            <w:rFonts w:cs="Arial" w:ascii="Arial" w:hAnsi="Arial"/>
            <w:color w:val="000000"/>
            <w:sz w:val="22"/>
            <w:szCs w:val="22"/>
          </w:rPr>
          <w:delText> </w:delText>
        </w:r>
      </w:del>
    </w:p>
    <w:p>
      <w:pPr>
        <w:pStyle w:val="NormalWeb"/>
        <w:rPr>
          <w:color w:val="000000"/>
          <w:ins w:id="1543" w:author="Colin Combe" w:date="2023-05-18T08:55:00Z"/>
        </w:rPr>
      </w:pPr>
      <w:del w:id="1533" w:author="Colin Combe" w:date="2023-05-18T08:55:00Z">
        <w:r>
          <w:rPr>
            <w:b/>
            <w:bCs/>
            <w:color w:val="000000"/>
            <w:szCs w:val="24"/>
          </w:rPr>
          <w:delText xml:space="preserve">Figure 7. </w:delText>
        </w:r>
      </w:del>
      <w:del w:id="1534" w:author="Colin Combe" w:date="2023-05-18T08:55:00Z">
        <w:r>
          <w:rPr>
            <w:color w:val="000000"/>
            <w:szCs w:val="24"/>
          </w:rPr>
          <w:delText>XML snippet showing the use of the</w:delText>
        </w:r>
      </w:del>
      <w:del w:id="1535" w:author="Colin Combe" w:date="2023-05-18T08:55:00Z">
        <w:r>
          <w:rPr>
            <w:b/>
            <w:bCs/>
            <w:color w:val="000000"/>
            <w:szCs w:val="24"/>
          </w:rPr>
          <w:delText xml:space="preserve"> </w:delText>
        </w:r>
      </w:del>
      <w:del w:id="1536" w:author="Colin Combe" w:date="2023-05-18T08:55:00Z">
        <w:r>
          <w:rPr>
            <w:color w:val="000000"/>
            <w:szCs w:val="24"/>
          </w:rPr>
          <w:delText>new CV terms "identification based on multiple spectra" (MS:1003332) and "Posterior Error Probability from multiple spectra identification"  (MS:1003336).</w:delText>
        </w:r>
      </w:del>
      <w:del w:id="1537" w:author="Juan Antonio Vizcaino" w:date="2023-05-04T12:28:00Z">
        <w:r>
          <w:rPr>
            <w:color w:val="000000"/>
            <w:szCs w:val="24"/>
            <w:lang w:val="en-US"/>
          </w:rPr>
          <w:delText xml:space="preserve">where “light” and “heavy” isotopes of the crosslinker are used as a pair, combined together and searched </w:delText>
        </w:r>
      </w:del>
      <w:del w:id="1538" w:author="Juan Antonio Vizcaino" w:date="2023-05-04T12:28:00Z">
        <w:r>
          <w:rPr>
            <w:color w:val="000000"/>
            <w:szCs w:val="24"/>
          </w:rPr>
          <w:delText>The consequence of the use of the “combined spectra” type of input file format is that the different spectra cannot be associated with different &lt;</w:delText>
        </w:r>
      </w:del>
      <w:hyperlink r:id="rId453">
        <w:del w:id="1539" w:author="Juan Antonio Vizcaino" w:date="2023-05-04T12:28:00Z">
          <w:r>
            <w:rPr>
              <w:color w:val="000000"/>
              <w:szCs w:val="24"/>
            </w:rPr>
            <w:delText>peptide-pair</w:delText>
          </w:r>
        </w:del>
      </w:hyperlink>
      <w:del w:id="1540" w:author="Juan Antonio Vizcaino" w:date="2023-05-04T12:28:00Z">
        <w:r>
          <w:rPr>
            <w:color w:val="000000"/>
            <w:szCs w:val="24"/>
          </w:rPr>
          <w:delText>match (“</w:delText>
        </w:r>
      </w:del>
      <w:del w:id="1541" w:author="Juan Antonio Vizcaino" w:date="2023-05-04T12:28:00Z">
        <w:bookmarkStart w:id="395" w:name="docs-internal-guid-f93bd9df-7fff-5cc1-cf"/>
        <w:bookmarkEnd w:id="395"/>
        <w:r>
          <w:rPr>
            <w:color w:val="000000"/>
            <w:szCs w:val="24"/>
          </w:rPr>
          <w:delText>Parent term for PSM-level scores for identifications based on multiple spectra”)</w:delText>
        </w:r>
      </w:del>
      <w:del w:id="1542" w:author="Juan Antonio Vizcaino" w:date="2023-05-04T12:28:00Z">
        <w:r>
          <w:rPr>
            <w:b/>
            <w:bCs/>
            <w:color w:val="000000"/>
            <w:szCs w:val="24"/>
          </w:rPr>
          <w:delText xml:space="preserve">Figure </w:delText>
        </w:r>
      </w:del>
    </w:p>
    <w:p>
      <w:pPr>
        <w:pStyle w:val="NormalWeb"/>
        <w:rPr>
          <w:color w:val="000000"/>
          <w:ins w:id="1551" w:author="Juan Antonio Vizcaino" w:date="2023-01-25T09:51:00Z"/>
        </w:rPr>
      </w:pPr>
      <w:ins w:id="1544" w:author="Colin Combe" w:date="2023-05-18T08:55:00Z">
        <w:bookmarkStart w:id="396" w:name="docs-internal-guid-360dd01a-7fff-a398-63"/>
        <w:bookmarkEnd w:id="396"/>
        <w:r>
          <w:rPr>
            <w:rFonts w:ascii="Arial" w:hAnsi="Arial"/>
            <w:b/>
            <w:bCs/>
            <w:color w:val="000000"/>
            <w:sz w:val="20"/>
            <w:szCs w:val="24"/>
          </w:rPr>
          <w:t xml:space="preserve">Figure 6. </w:t>
        </w:r>
      </w:ins>
      <w:ins w:id="1545" w:author="Colin Combe" w:date="2023-05-18T08:55:00Z">
        <w:r>
          <w:rPr>
            <w:rFonts w:ascii="Arial" w:hAnsi="Arial"/>
            <w:color w:val="000000"/>
            <w:sz w:val="20"/>
            <w:szCs w:val="24"/>
          </w:rPr>
          <w:t>XML snippet showing the</w:t>
        </w:r>
      </w:ins>
      <w:ins w:id="1546" w:author="Colin Combe" w:date="2023-05-18T08:55:00Z">
        <w:r>
          <w:rPr>
            <w:color w:val="000000"/>
            <w:szCs w:val="24"/>
          </w:rPr>
          <w:t xml:space="preserve"> </w:t>
        </w:r>
      </w:ins>
      <w:ins w:id="1547" w:author="Colin Combe" w:date="2023-05-18T08:55:00Z">
        <w:r>
          <w:rPr>
            <w:rFonts w:ascii="Arial" w:hAnsi="Arial"/>
            <w:color w:val="000000"/>
            <w:sz w:val="20"/>
            <w:szCs w:val="24"/>
          </w:rPr>
          <w:t>new CV terms "identification based on multiple spectra" (MS:1003332) and "Posterior Error Probability from multiple spectra identification" (MS:1003336) used in the context of encoding glycopeptides</w:t>
        </w:r>
      </w:ins>
      <w:ins w:id="1548" w:author="Joshua Klein" w:date="2023-05-29T13:54:00Z">
        <w:r>
          <w:rPr>
            <w:rFonts w:ascii="Arial" w:hAnsi="Arial"/>
            <w:color w:val="000000"/>
            <w:sz w:val="20"/>
            <w:szCs w:val="24"/>
          </w:rPr>
          <w:t>, using HCD-EThCD spectrum pairs for glycan localization (taken from</w:t>
        </w:r>
      </w:ins>
      <w:ins w:id="1549" w:author="Joshua Klein" w:date="2023-05-29T13:55:00Z">
        <w:r>
          <w:rPr>
            <w:rFonts w:ascii="Arial" w:hAnsi="Arial"/>
            <w:color w:val="000000"/>
            <w:sz w:val="20"/>
            <w:szCs w:val="24"/>
          </w:rPr>
          <w:t xml:space="preserve"> PXD020077)</w:t>
        </w:r>
      </w:ins>
      <w:ins w:id="1550" w:author="Colin Combe" w:date="2023-05-18T08:55:00Z">
        <w:r>
          <w:rPr>
            <w:rFonts w:ascii="Arial" w:hAnsi="Arial"/>
            <w:color w:val="000000"/>
            <w:sz w:val="20"/>
            <w:szCs w:val="24"/>
          </w:rPr>
          <w:t>.</w:t>
        </w:r>
      </w:ins>
    </w:p>
    <w:p>
      <w:pPr>
        <w:pStyle w:val="Normal"/>
        <w:jc w:val="both"/>
        <w:rPr>
          <w:highlight w:val="yellow"/>
          <w:lang w:val="en-US"/>
          <w:ins w:id="1553" w:author="Colin Combe" w:date="2023-07-20T10:54:02Z"/>
        </w:rPr>
      </w:pPr>
      <w:ins w:id="1552" w:author="Colin Combe" w:date="2023-07-20T10:54:02Z">
        <w:r>
          <w:rPr>
            <w:highlight w:val="yellow"/>
            <w:lang w:val="en-US"/>
          </w:rPr>
        </w:r>
      </w:ins>
    </w:p>
    <w:p>
      <w:pPr>
        <w:pStyle w:val="Heading2"/>
        <w:ind w:left="0" w:hanging="0"/>
        <w:jc w:val="both"/>
        <w:rPr/>
      </w:pPr>
      <w:ins w:id="1554" w:author="Colin Combe" w:date="2023-07-20T10:54:02Z">
        <w:bookmarkStart w:id="397" w:name="__RefHeading___Toc17760_3464680541"/>
        <w:bookmarkEnd w:id="397"/>
        <w:r>
          <w:rPr>
            <w:rFonts w:eastAsia="Times New Roman" w:cs="Times New Roman"/>
            <w:b/>
            <w:bCs/>
            <w:iCs/>
            <w:color w:val="auto"/>
            <w:kern w:val="0"/>
            <w:sz w:val="24"/>
            <w:szCs w:val="24"/>
            <w:lang w:val="en-US" w:eastAsia="en-US" w:bidi="ar-SA"/>
          </w:rPr>
          <w:t>Linking SearchModification elements to Modification elements</w:t>
        </w:r>
      </w:ins>
    </w:p>
    <w:p>
      <w:pPr>
        <w:pStyle w:val="Normal"/>
        <w:jc w:val="both"/>
        <w:rPr>
          <w:lang w:val="en-US" w:eastAsia="en-US"/>
          <w:ins w:id="1557" w:author="Colin Combe" w:date="2023-07-20T10:54:02Z"/>
        </w:rPr>
      </w:pPr>
      <w:ins w:id="1556" w:author="Colin Combe" w:date="2023-07-20T10:54:02Z">
        <w:r>
          <w:rPr>
            <w:highlight w:val="yellow"/>
            <w:lang w:val="en-US" w:eastAsia="en-US"/>
          </w:rPr>
        </w:r>
      </w:ins>
    </w:p>
    <w:p>
      <w:pPr>
        <w:pStyle w:val="Normal"/>
        <w:jc w:val="both"/>
        <w:rPr>
          <w:shd w:fill="auto" w:val="clear"/>
          <w:lang w:val="en-US" w:eastAsia="en-US"/>
          <w:ins w:id="1562" w:author="Colin Combe" w:date="2023-07-20T10:57:31Z"/>
        </w:rPr>
      </w:pPr>
      <w:ins w:id="1558" w:author="Colin Combe" w:date="2023-07-20T10:55:31Z">
        <w:r>
          <w:rPr>
            <w:shd w:fill="auto" w:val="clear"/>
            <w:lang w:val="en-US" w:eastAsia="en-US"/>
          </w:rP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w:t>
        </w:r>
      </w:ins>
      <w:ins w:id="1559" w:author="Colin Combe" w:date="2023-07-20T10:57:31Z">
        <w:r>
          <w:rPr>
            <w:shd w:fill="auto" w:val="clear"/>
            <w:lang w:val="en-US" w:eastAsia="en-US"/>
          </w:rPr>
          <w:t xml:space="preserve">This allows for more detailed information on modifications to be provided without redundant repetition of this information throughout the file. Making this link is optional but recommended where possible. In the case of open modification searches, such a link </w:t>
        </w:r>
      </w:ins>
      <w:ins w:id="1560" w:author="Colin Combe" w:date="2023-07-20T10:57:31Z">
        <w:r>
          <w:rPr>
            <w:rFonts w:eastAsia="Times New Roman" w:cs="Times New Roman"/>
            <w:color w:val="000000"/>
            <w:kern w:val="0"/>
            <w:sz w:val="24"/>
            <w:szCs w:val="24"/>
            <w:shd w:fill="auto" w:val="clear"/>
            <w:lang w:val="en-US" w:eastAsia="en-GB" w:bidi="ar-SA"/>
          </w:rPr>
          <w:t>cannot</w:t>
        </w:r>
      </w:ins>
      <w:ins w:id="1561" w:author="Colin Combe" w:date="2023-07-20T10:57:31Z">
        <w:r>
          <w:rPr>
            <w:shd w:fill="auto" w:val="clear"/>
            <w:lang w:val="en-US" w:eastAsia="en-US"/>
          </w:rPr>
          <w:t xml:space="preserve"> be made. </w:t>
        </w:r>
      </w:ins>
    </w:p>
    <w:p>
      <w:pPr>
        <w:pStyle w:val="Normal"/>
        <w:jc w:val="both"/>
        <w:rPr>
          <w:lang w:val="en-US"/>
          <w:ins w:id="1564" w:author="Colin Combe" w:date="2023-07-20T10:57:31Z"/>
        </w:rPr>
      </w:pPr>
      <w:ins w:id="1563" w:author="Colin Combe" w:date="2023-07-20T10:57:31Z">
        <w:r>
          <w:rPr>
            <w:shd w:fill="auto" w:val="clear"/>
            <w:lang w:val="en-US" w:eastAsia="en-US"/>
          </w:rPr>
        </w:r>
      </w:ins>
    </w:p>
    <w:p>
      <w:pPr>
        <w:pStyle w:val="Normal"/>
        <w:jc w:val="both"/>
        <w:rPr>
          <w:lang w:val="en-US"/>
          <w:ins w:id="1569" w:author="Colin Combe" w:date="2023-07-20T10:59:05Z"/>
        </w:rPr>
      </w:pPr>
      <w:ins w:id="1565" w:author="Colin Combe" w:date="2023-07-20T10:57:31Z">
        <w:r>
          <w:rPr>
            <w:shd w:fill="auto" w:val="clear"/>
            <w:lang w:val="en-US" w:eastAsia="en-US"/>
          </w:rPr>
          <w:t xml:space="preserve">The values </w:t>
        </w:r>
      </w:ins>
      <w:ins w:id="1566" w:author="Colin Combe" w:date="2023-07-20T11:02:14Z">
        <w:r>
          <w:rPr>
            <w:shd w:fill="auto" w:val="clear"/>
            <w:lang w:val="en-US" w:eastAsia="en-US"/>
          </w:rPr>
          <w:t xml:space="preserve">of </w:t>
        </w:r>
      </w:ins>
      <w:ins w:id="1567" w:author="Colin Combe" w:date="2023-07-20T10:58:08Z">
        <w:r>
          <w:rPr>
            <w:shd w:fill="auto" w:val="clear"/>
            <w:lang w:val="en-US" w:eastAsia="en-US"/>
          </w:rPr>
          <w:t>“search modification id” (MS:1003392) MUST be unique within the &lt;SpectrumIdentificationProtocol&gt; element</w:t>
        </w:r>
      </w:ins>
      <w:ins w:id="1568" w:author="Colin Combe" w:date="2023-07-20T10:59:05Z">
        <w:r>
          <w:rPr>
            <w:shd w:fill="auto" w:val="clear"/>
            <w:lang w:val="en-US" w:eastAsia="en-US"/>
          </w:rPr>
          <w:t xml:space="preserve">. </w:t>
        </w:r>
      </w:ins>
    </w:p>
    <w:p>
      <w:pPr>
        <w:pStyle w:val="Normal"/>
        <w:jc w:val="both"/>
        <w:rPr>
          <w:lang w:val="en-US"/>
          <w:ins w:id="1571" w:author="Colin Combe" w:date="2023-07-20T10:59:05Z"/>
        </w:rPr>
      </w:pPr>
      <w:ins w:id="1570" w:author="Colin Combe" w:date="2023-07-20T10:59:05Z">
        <w:r>
          <w:rPr>
            <w:shd w:fill="auto" w:val="clear"/>
            <w:lang w:val="en-US" w:eastAsia="en-US"/>
          </w:rPr>
        </w:r>
      </w:ins>
    </w:p>
    <w:p>
      <w:pPr>
        <w:pStyle w:val="Normal"/>
        <w:jc w:val="both"/>
        <w:rPr>
          <w:lang w:val="en-US"/>
          <w:ins w:id="1585" w:author="Colin Combe" w:date="2023-07-20T11:37:27Z"/>
        </w:rPr>
      </w:pPr>
      <w:ins w:id="1572" w:author="Colin Combe" w:date="2023-07-20T10:59:05Z">
        <w:r>
          <w:rPr>
            <w:shd w:fill="auto" w:val="clear"/>
            <w:lang w:val="en-US" w:eastAsia="en-US"/>
          </w:rPr>
          <w:t xml:space="preserve">However, if there are multiple &lt;SpectrumIdentificationProtocol&gt; elements with in the file, </w:t>
        </w:r>
      </w:ins>
      <w:ins w:id="1573" w:author="Colin Combe" w:date="2023-07-20T11:00:03Z">
        <w:r>
          <w:rPr>
            <w:shd w:fill="auto" w:val="clear"/>
            <w:lang w:val="en-US" w:eastAsia="en-US"/>
          </w:rPr>
          <w:t xml:space="preserve">then the values of “search modification id” </w:t>
        </w:r>
      </w:ins>
      <w:ins w:id="1574" w:author="Colin Combe" w:date="2023-07-20T11:00:03Z">
        <w:r>
          <w:rPr>
            <w:rFonts w:eastAsia="Times New Roman" w:cs="Times New Roman"/>
            <w:color w:val="000000"/>
            <w:kern w:val="0"/>
            <w:sz w:val="24"/>
            <w:szCs w:val="24"/>
            <w:shd w:fill="auto" w:val="clear"/>
            <w:lang w:val="en-US" w:eastAsia="en-US" w:bidi="ar-SA"/>
          </w:rPr>
          <w:t>SHOULD</w:t>
        </w:r>
      </w:ins>
      <w:ins w:id="1575" w:author="Colin Combe" w:date="2023-07-20T11:00:03Z">
        <w:r>
          <w:rPr>
            <w:shd w:fill="auto" w:val="clear"/>
            <w:lang w:val="en-US" w:eastAsia="en-US"/>
          </w:rPr>
          <w:t xml:space="preserve"> be identical for identical modifications </w:t>
        </w:r>
      </w:ins>
      <w:ins w:id="1576" w:author="Colin Combe" w:date="2023-07-20T11:00:03Z">
        <w:r>
          <w:rPr>
            <w:shd w:fill="auto" w:val="clear"/>
            <w:lang w:val="en-US" w:eastAsia="en-US"/>
          </w:rPr>
          <w:t>across different &lt;SpectrumIdentification</w:t>
        </w:r>
      </w:ins>
      <w:ins w:id="1577" w:author="Colin Combe" w:date="2023-07-20T11:00:03Z">
        <w:r>
          <w:rPr>
            <w:rFonts w:eastAsia="Times New Roman" w:cs="Times New Roman"/>
            <w:color w:val="000000"/>
            <w:kern w:val="0"/>
            <w:sz w:val="24"/>
            <w:szCs w:val="24"/>
            <w:shd w:fill="auto" w:val="clear"/>
            <w:lang w:val="en-US" w:eastAsia="en-US" w:bidi="ar-SA"/>
          </w:rPr>
          <w:t>P</w:t>
        </w:r>
      </w:ins>
      <w:ins w:id="1578" w:author="Colin Combe" w:date="2023-07-20T11:00:03Z">
        <w:r>
          <w:rPr>
            <w:shd w:fill="auto" w:val="clear"/>
            <w:lang w:val="en-US" w:eastAsia="en-US"/>
          </w:rPr>
          <w:t>rotocol&gt; elements</w:t>
        </w:r>
      </w:ins>
      <w:ins w:id="1579" w:author="Colin Combe" w:date="2023-07-20T11:00:03Z">
        <w:r>
          <w:rPr>
            <w:shd w:fill="auto" w:val="clear"/>
            <w:lang w:val="en-US" w:eastAsia="en-US"/>
          </w:rPr>
          <w:t xml:space="preserve">. </w:t>
        </w:r>
      </w:ins>
      <w:ins w:id="1580" w:author="Colin Combe" w:date="2023-07-20T11:00:03Z">
        <w:r>
          <w:rPr>
            <w:shd w:fill="auto" w:val="clear"/>
            <w:lang w:val="en-US" w:eastAsia="en-US"/>
          </w:rPr>
          <w:t xml:space="preserve">This is to avoid the duplication of &lt;Peptide&gt; elements with the same &lt;Modification&gt; but identified with </w:t>
        </w:r>
      </w:ins>
      <w:ins w:id="1581" w:author="Colin Combe" w:date="2023-07-20T11:00:03Z">
        <w:r>
          <w:rPr>
            <w:shd w:fill="auto" w:val="clear"/>
            <w:lang w:val="en-US" w:eastAsia="en-US"/>
          </w:rPr>
          <w:t xml:space="preserve">a </w:t>
        </w:r>
      </w:ins>
      <w:ins w:id="1582" w:author="Colin Combe" w:date="2023-07-20T11:00:03Z">
        <w:r>
          <w:rPr>
            <w:rFonts w:eastAsia="Times New Roman" w:cs="Times New Roman"/>
            <w:color w:val="000000"/>
            <w:kern w:val="0"/>
            <w:sz w:val="24"/>
            <w:szCs w:val="24"/>
            <w:shd w:fill="auto" w:val="clear"/>
            <w:lang w:val="en-US" w:eastAsia="en-US" w:bidi="ar-SA"/>
          </w:rPr>
          <w:t>different</w:t>
        </w:r>
      </w:ins>
      <w:ins w:id="1583" w:author="Colin Combe" w:date="2023-07-20T11:00:03Z">
        <w:r>
          <w:rPr>
            <w:shd w:fill="auto" w:val="clear"/>
            <w:lang w:val="en-US" w:eastAsia="en-US"/>
          </w:rPr>
          <w:t xml:space="preserve"> &lt;SpectrumIdentificationProtocol&gt;)</w:t>
        </w:r>
      </w:ins>
      <w:ins w:id="1584" w:author="Colin Combe" w:date="2023-07-20T11:00:03Z">
        <w:r>
          <w:rPr>
            <w:shd w:fill="auto" w:val="clear"/>
            <w:lang w:val="en-US" w:eastAsia="en-US"/>
          </w:rPr>
          <w:t>.</w:t>
        </w:r>
      </w:ins>
    </w:p>
    <w:p>
      <w:pPr>
        <w:pStyle w:val="Normal"/>
        <w:jc w:val="both"/>
        <w:rPr>
          <w:lang w:val="en-US"/>
        </w:rPr>
      </w:pPr>
      <w:r>
        <w:rPr>
          <w:shd w:fill="auto" w:val="clear"/>
          <w:lang w:val="en-US" w:eastAsia="en-US"/>
          <w:rPrChange w:id="0" w:author="Colin Combe" w:date="2023-07-20T10:55:44Z"/>
        </w:rPr>
        <w:rPrChange w:id="0" w:author="Colin Combe" w:date="2023-07-20T10:55:44Z"/>
      </w:r>
    </w:p>
    <w:p>
      <w:pPr>
        <w:pStyle w:val="Heading1"/>
        <w:jc w:val="both"/>
        <w:rPr>
          <w:shd w:fill="auto" w:val="clear"/>
        </w:rPr>
      </w:pPr>
      <w:bookmarkStart w:id="398" w:name="__RefHeading___Toc37658_832650626"/>
      <w:bookmarkStart w:id="399" w:name="_Toc477259925"/>
      <w:bookmarkStart w:id="400" w:name="_Toc170636047"/>
      <w:bookmarkStart w:id="401" w:name="_Ref170622236"/>
      <w:bookmarkEnd w:id="398"/>
      <w:r>
        <w:rPr>
          <w:shd w:fill="auto" w:val="clear"/>
          <w:rPrChange w:id="0" w:author="Colin Combe" w:date="2023-07-20T10:55:44Z"/>
        </w:rPr>
        <w:t>Conclusions</w:t>
      </w:r>
      <w:bookmarkEnd w:id="399"/>
      <w:bookmarkEnd w:id="400"/>
      <w:bookmarkEnd w:id="401"/>
    </w:p>
    <w:p>
      <w:pPr>
        <w:pStyle w:val="Normal"/>
        <w:jc w:val="both"/>
        <w:rPr>
          <w:lang w:val="en-US"/>
        </w:rPr>
      </w:pPr>
      <w:r>
        <w:rPr>
          <w:lang w:val="en-US"/>
        </w:rPr>
        <w:t xml:space="preserve">This document contains the specifications for using the mzIdentML format to represent results from peptide and protein identification pipelines, in the context of a proteomics investigation. This specification, in conjunction with the XML Schema, mapping file and CV constitute a proposal for a standard from the Proteomics Standards Initiative. </w:t>
      </w:r>
      <w:del w:id="1588" w:author="Juan Antonio Vizcaino" w:date="2023-03-08T11:52:00Z">
        <w:r>
          <w:rPr>
            <w:lang w:val="en-US"/>
          </w:rPr>
          <w:delText>These artefacts are currently undergoing the PSI document process standardization process, which will result in a standard officially sanctioned by PSI.</w:delText>
        </w:r>
      </w:del>
    </w:p>
    <w:p>
      <w:pPr>
        <w:pStyle w:val="Normal"/>
        <w:jc w:val="both"/>
        <w:rPr>
          <w:highlight w:val="yellow"/>
          <w:lang w:val="en-US"/>
        </w:rPr>
      </w:pPr>
      <w:r>
        <w:rPr>
          <w:highlight w:val="yellow"/>
          <w:lang w:val="en-US"/>
        </w:rPr>
      </w:r>
    </w:p>
    <w:p>
      <w:pPr>
        <w:pStyle w:val="Heading1"/>
        <w:jc w:val="both"/>
        <w:rPr/>
      </w:pPr>
      <w:bookmarkStart w:id="402" w:name="__RefHeading___Toc37660_832650626"/>
      <w:bookmarkStart w:id="403" w:name="_Toc477259926"/>
      <w:bookmarkEnd w:id="402"/>
      <w:r>
        <w:rPr/>
        <w:t>Authors and Contributors</w:t>
      </w:r>
      <w:bookmarkStart w:id="404" w:name="_Toc111817895"/>
      <w:bookmarkStart w:id="405" w:name="_Toc118017570"/>
      <w:bookmarkEnd w:id="403"/>
      <w:bookmarkEnd w:id="404"/>
      <w:bookmarkEnd w:id="405"/>
    </w:p>
    <w:p>
      <w:pPr>
        <w:pStyle w:val="Normal"/>
        <w:jc w:val="both"/>
        <w:rPr>
          <w:lang w:val="en-US"/>
        </w:rPr>
      </w:pPr>
      <w:r>
        <w:rPr>
          <w:lang w:val="en-US"/>
        </w:rPr>
      </w:r>
    </w:p>
    <w:p>
      <w:pPr>
        <w:pStyle w:val="Normal"/>
        <w:jc w:val="both"/>
        <w:rPr>
          <w:lang w:val="en-US"/>
          <w:del w:id="1592" w:author="Juan Antonio Vizcaino" w:date="2023-05-04T11:56:00Z"/>
        </w:rPr>
      </w:pPr>
      <w:del w:id="1589" w:author="Juan Antonio Vizcaino" w:date="2023-05-04T11:56:00Z">
        <w:r>
          <w:rPr>
            <w:lang w:val="en-US"/>
          </w:rPr>
          <w:delText>Authors of th</w:delText>
        </w:r>
      </w:del>
      <w:del w:id="1590" w:author="Juan Antonio Vizcaino" w:date="2023-03-08T11:08:00Z">
        <w:r>
          <w:rPr>
            <w:lang w:val="en-US"/>
          </w:rPr>
          <w:delText>is</w:delText>
        </w:r>
      </w:del>
      <w:del w:id="1591" w:author="Juan Antonio Vizcaino" w:date="2023-05-04T11:56:00Z">
        <w:r>
          <w:rPr>
            <w:lang w:val="en-US"/>
          </w:rPr>
          <w:delText xml:space="preserve"> specification:</w:delText>
        </w:r>
      </w:del>
    </w:p>
    <w:p>
      <w:pPr>
        <w:pStyle w:val="Normal"/>
        <w:jc w:val="both"/>
        <w:rPr>
          <w:lang w:val="en-US"/>
          <w:del w:id="1594" w:author="Juan Antonio Vizcaino" w:date="2023-05-04T11:56:00Z"/>
        </w:rPr>
      </w:pPr>
      <w:del w:id="1593" w:author="Juan Antonio Vizcaino" w:date="2023-05-04T11:56:00Z">
        <w:r>
          <w:rPr>
            <w:lang w:val="en-US"/>
          </w:rPr>
          <w:delText xml:space="preserve">Juan Antonio Vizcaíno, European Bioinformatics Institute </w:delText>
        </w:r>
      </w:del>
    </w:p>
    <w:p>
      <w:pPr>
        <w:pStyle w:val="Normal"/>
        <w:jc w:val="both"/>
        <w:rPr>
          <w:lang w:val="en-US"/>
          <w:del w:id="1596" w:author="Juan Antonio Vizcaino" w:date="2023-05-04T11:56:00Z"/>
        </w:rPr>
      </w:pPr>
      <w:del w:id="1595" w:author="Juan Antonio Vizcaino" w:date="2023-05-04T11:56:00Z">
        <w:r>
          <w:rPr>
            <w:lang w:val="en-US"/>
          </w:rPr>
          <w:delText xml:space="preserve">Gerhard Mayer, Medizinisches Proteom-Center, Ruhr-Universität Bochum </w:delText>
        </w:r>
      </w:del>
    </w:p>
    <w:p>
      <w:pPr>
        <w:pStyle w:val="Normal"/>
        <w:jc w:val="both"/>
        <w:rPr>
          <w:lang w:val="en-US"/>
          <w:del w:id="1598" w:author="Juan Antonio Vizcaino" w:date="2023-05-04T11:56:00Z"/>
        </w:rPr>
      </w:pPr>
      <w:del w:id="1597" w:author="Juan Antonio Vizcaino" w:date="2023-05-04T11:56:00Z">
        <w:r>
          <w:rPr>
            <w:lang w:val="en-US"/>
          </w:rPr>
          <w:delText>Martin Eisenacher, Medizinisches Proteom-Center, Ruhr-Universität Bochum</w:delText>
        </w:r>
      </w:del>
    </w:p>
    <w:p>
      <w:pPr>
        <w:pStyle w:val="Normal"/>
        <w:jc w:val="both"/>
        <w:rPr>
          <w:lang w:val="en-US"/>
          <w:del w:id="1600" w:author="Juan Antonio Vizcaino" w:date="2023-05-04T11:56:00Z"/>
        </w:rPr>
      </w:pPr>
      <w:del w:id="1599" w:author="Juan Antonio Vizcaino" w:date="2023-05-04T11:56:00Z">
        <w:r>
          <w:rPr>
            <w:lang w:val="en-US"/>
          </w:rPr>
          <w:delText>Sean Seymour, SCIEX / Applied Biosystems</w:delText>
        </w:r>
      </w:del>
    </w:p>
    <w:p>
      <w:pPr>
        <w:pStyle w:val="Normal"/>
        <w:jc w:val="both"/>
        <w:rPr>
          <w:lang w:val="en-US"/>
          <w:del w:id="1602" w:author="Juan Antonio Vizcaino" w:date="2023-05-04T11:56:00Z"/>
        </w:rPr>
      </w:pPr>
      <w:del w:id="1601" w:author="Juan Antonio Vizcaino" w:date="2023-05-04T11:56:00Z">
        <w:r>
          <w:rPr>
            <w:lang w:val="en-US"/>
          </w:rPr>
          <w:delText>Terry Farrah, Institute for Systems Biology</w:delText>
        </w:r>
      </w:del>
    </w:p>
    <w:p>
      <w:pPr>
        <w:pStyle w:val="Normal"/>
        <w:jc w:val="both"/>
        <w:rPr>
          <w:lang w:val="en-US"/>
          <w:del w:id="1604" w:author="Juan Antonio Vizcaino" w:date="2023-05-04T11:56:00Z"/>
        </w:rPr>
      </w:pPr>
      <w:del w:id="1603" w:author="Juan Antonio Vizcaino" w:date="2023-05-04T11:56:00Z">
        <w:r>
          <w:rPr>
            <w:lang w:val="en-US"/>
          </w:rPr>
          <w:delText>Eric Deutsch, Institute for Systems Biology</w:delText>
        </w:r>
      </w:del>
    </w:p>
    <w:p>
      <w:pPr>
        <w:pStyle w:val="Normal"/>
        <w:jc w:val="both"/>
        <w:rPr>
          <w:lang w:val="en-US"/>
          <w:del w:id="1606" w:author="Juan Antonio Vizcaino" w:date="2023-05-04T11:56:00Z"/>
        </w:rPr>
      </w:pPr>
      <w:del w:id="1605" w:author="Juan Antonio Vizcaino" w:date="2023-05-04T11:56:00Z">
        <w:r>
          <w:rPr>
            <w:lang w:val="en-US"/>
          </w:rPr>
          <w:delText>Andrew R Jones, University of Liverpool</w:delText>
        </w:r>
      </w:del>
    </w:p>
    <w:p>
      <w:pPr>
        <w:pStyle w:val="Normal"/>
        <w:rPr>
          <w:lang w:val="en-US"/>
          <w:del w:id="1608" w:author="Juan Antonio Vizcaino" w:date="2023-05-04T11:56:00Z"/>
        </w:rPr>
      </w:pPr>
      <w:del w:id="1607" w:author="Juan Antonio Vizcaino" w:date="2023-05-04T11:56:00Z">
        <w:r>
          <w:rPr>
            <w:lang w:val="en-US"/>
          </w:rPr>
        </w:r>
      </w:del>
    </w:p>
    <w:p>
      <w:pPr>
        <w:pStyle w:val="Normal"/>
        <w:rPr>
          <w:lang w:val="en-US"/>
          <w:del w:id="1611" w:author="Juan Antonio Vizcaino" w:date="2023-05-04T11:56:00Z"/>
        </w:rPr>
      </w:pPr>
      <w:del w:id="1609" w:author="Juan Antonio Vizcaino" w:date="2023-05-04T11:56:00Z">
        <w:r>
          <w:rPr>
            <w:lang w:val="en-US"/>
          </w:rPr>
          <w:delText xml:space="preserve">Correspondence - </w:delText>
        </w:r>
      </w:del>
      <w:hyperlink r:id="rId454">
        <w:del w:id="1610" w:author="Juan Antonio Vizcaino" w:date="2023-05-04T11:56:00Z">
          <w:r>
            <w:rPr>
              <w:rStyle w:val="InternetLink"/>
              <w:lang w:val="en-US"/>
            </w:rPr>
            <w:delText>andrew.jones@liv.ac.uk</w:delText>
          </w:r>
        </w:del>
      </w:hyperlink>
    </w:p>
    <w:p>
      <w:pPr>
        <w:pStyle w:val="Normal"/>
        <w:jc w:val="both"/>
        <w:rPr>
          <w:b/>
          <w:b/>
          <w:bCs/>
          <w:lang w:val="en-US"/>
          <w:del w:id="1613" w:author="Juan Antonio Vizcaino" w:date="2023-05-04T11:57:00Z"/>
        </w:rPr>
      </w:pPr>
      <w:del w:id="1612" w:author="Juan Antonio Vizcaino" w:date="2023-05-04T11:57:00Z">
        <w:r>
          <w:rPr>
            <w:b/>
            <w:bCs/>
            <w:lang w:val="en-US"/>
          </w:rPr>
        </w:r>
      </w:del>
    </w:p>
    <w:p>
      <w:pPr>
        <w:pStyle w:val="Normal"/>
        <w:rPr>
          <w:lang w:val="en-US"/>
          <w:del w:id="1615" w:author="Juan Antonio Vizcaino" w:date="2023-05-04T11:57:00Z"/>
        </w:rPr>
      </w:pPr>
      <w:del w:id="1614" w:author="Juan Antonio Vizcaino" w:date="2023-05-04T11:57:00Z">
        <w:r>
          <w:rPr>
            <w:lang w:val="en-US"/>
          </w:rPr>
        </w:r>
      </w:del>
    </w:p>
    <w:p>
      <w:pPr>
        <w:pStyle w:val="Normal"/>
        <w:jc w:val="both"/>
        <w:rPr>
          <w:lang w:val="en-US"/>
          <w:ins w:id="1617" w:author="Juan Antonio Vizcaino" w:date="2023-03-08T11:09:00Z"/>
        </w:rPr>
      </w:pPr>
      <w:ins w:id="1616" w:author="Juan Antonio Vizcaino" w:date="2023-03-08T11:09:00Z">
        <w:r>
          <w:rPr>
            <w:lang w:val="en-US"/>
          </w:rPr>
        </w:r>
      </w:ins>
    </w:p>
    <w:p>
      <w:pPr>
        <w:pStyle w:val="Normal"/>
        <w:rPr>
          <w:rFonts w:cs="Arial"/>
          <w:color w:val="000000"/>
          <w:ins w:id="1621" w:author="Juan Antonio Vizcaino" w:date="2023-03-08T11:22:00Z"/>
        </w:rPr>
      </w:pPr>
      <w:ins w:id="1618" w:author="Juan Antonio Vizcaino" w:date="2023-03-08T11:22:00Z">
        <w:r>
          <w:rPr>
            <w:rFonts w:cs="Arial"/>
            <w:color w:val="000000"/>
          </w:rPr>
          <w:t xml:space="preserve">Colin W. Combe, </w:t>
        </w:r>
      </w:ins>
      <w:del w:id="1619" w:author="Unknown Author" w:date="2023-06-27T14:00:00Z">
        <w:r>
          <w:rPr>
            <w:rFonts w:cs="Arial"/>
            <w:color w:val="000000"/>
          </w:rPr>
          <w:delText>Technical University Berlin</w:delText>
        </w:r>
      </w:del>
      <w:ins w:id="1620" w:author="Unknown Author" w:date="2023-06-27T14:00:00Z">
        <w:r>
          <w:rPr>
            <w:rFonts w:cs="Arial"/>
            <w:color w:val="000000"/>
          </w:rPr>
          <w:t>University of Edinburgh</w:t>
        </w:r>
      </w:ins>
    </w:p>
    <w:p>
      <w:pPr>
        <w:pStyle w:val="Normal"/>
        <w:rPr>
          <w:rFonts w:cs="Arial"/>
          <w:color w:val="000000"/>
          <w:ins w:id="1624" w:author="Juan Antonio Vizcaino" w:date="2023-03-08T11:22:00Z"/>
        </w:rPr>
      </w:pPr>
      <w:ins w:id="1622" w:author="Juan Antonio Vizcaino" w:date="2023-03-08T11:22:00Z">
        <w:r>
          <w:rPr>
            <w:rFonts w:cs="Arial"/>
            <w:color w:val="000000"/>
          </w:rPr>
          <w:t xml:space="preserve">Lars Kolbowski, </w:t>
        </w:r>
      </w:ins>
      <w:ins w:id="1623" w:author="Juan Antonio Vizcaino" w:date="2023-03-08T11:26:00Z">
        <w:r>
          <w:rPr>
            <w:rFonts w:cs="Arial"/>
            <w:color w:val="000000"/>
          </w:rPr>
          <w:t>Technical University Berlin</w:t>
        </w:r>
      </w:ins>
    </w:p>
    <w:p>
      <w:pPr>
        <w:pStyle w:val="Normal"/>
        <w:rPr>
          <w:rFonts w:cs="Arial"/>
          <w:color w:val="000000"/>
          <w:ins w:id="1628" w:author="Juan Antonio Vizcaino" w:date="2023-03-08T11:22:00Z"/>
        </w:rPr>
      </w:pPr>
      <w:ins w:id="1625" w:author="Juan Antonio Vizcaino" w:date="2023-03-08T11:22:00Z">
        <w:r>
          <w:rPr>
            <w:rFonts w:cs="Arial"/>
            <w:color w:val="000000"/>
          </w:rPr>
          <w:t xml:space="preserve">Lutz Fischer, </w:t>
        </w:r>
      </w:ins>
      <w:ins w:id="1626" w:author="Juan Antonio Vizcaino" w:date="2023-03-08T11:26:00Z">
        <w:r>
          <w:rPr>
            <w:rFonts w:cs="Arial"/>
            <w:color w:val="000000"/>
          </w:rPr>
          <w:t>University of Edinburg</w:t>
        </w:r>
      </w:ins>
      <w:ins w:id="1627" w:author="Unknown Author" w:date="2023-06-27T14:00:00Z">
        <w:r>
          <w:rPr>
            <w:rFonts w:cs="Arial"/>
            <w:color w:val="000000"/>
          </w:rPr>
          <w:t>h</w:t>
        </w:r>
      </w:ins>
    </w:p>
    <w:p>
      <w:pPr>
        <w:pStyle w:val="Normal"/>
        <w:rPr>
          <w:rFonts w:cs="Arial"/>
          <w:color w:val="000000"/>
          <w:ins w:id="1631" w:author="Juan Antonio Vizcaino" w:date="2023-03-08T11:22:00Z"/>
        </w:rPr>
      </w:pPr>
      <w:ins w:id="1629" w:author="Juan Antonio Vizcaino" w:date="2023-03-08T11:22:00Z">
        <w:r>
          <w:rPr>
            <w:rFonts w:cs="Arial"/>
            <w:color w:val="000000"/>
          </w:rPr>
          <w:t xml:space="preserve">Ville Koskinen, </w:t>
        </w:r>
      </w:ins>
      <w:ins w:id="1630" w:author="Juan Antonio Vizcaino" w:date="2023-03-08T11:24:00Z">
        <w:r>
          <w:rPr>
            <w:rFonts w:cs="Arial"/>
            <w:color w:val="000000"/>
          </w:rPr>
          <w:t>Matrix Science, London</w:t>
        </w:r>
      </w:ins>
    </w:p>
    <w:p>
      <w:pPr>
        <w:pStyle w:val="Normal"/>
        <w:rPr>
          <w:rFonts w:cs="Arial"/>
          <w:color w:val="000000"/>
          <w:ins w:id="1634" w:author="Juan Antonio Vizcaino" w:date="2023-05-04T11:57:00Z"/>
        </w:rPr>
      </w:pPr>
      <w:ins w:id="1632" w:author="Juan Antonio Vizcaino" w:date="2023-03-08T11:22:00Z">
        <w:r>
          <w:rPr>
            <w:rFonts w:cs="Arial"/>
            <w:color w:val="000000"/>
          </w:rPr>
          <w:t xml:space="preserve">Joshua Klein, </w:t>
        </w:r>
      </w:ins>
      <w:ins w:id="1633" w:author="Juan Antonio Vizcaino" w:date="2023-03-08T11:25:00Z">
        <w:r>
          <w:rPr>
            <w:rFonts w:cs="Arial"/>
            <w:color w:val="000000"/>
          </w:rPr>
          <w:t>Boston University</w:t>
        </w:r>
      </w:ins>
    </w:p>
    <w:p>
      <w:pPr>
        <w:pStyle w:val="Normal"/>
        <w:rPr>
          <w:rFonts w:cs="Arial"/>
          <w:color w:val="000000"/>
          <w:ins w:id="1637" w:author="Juan Antonio Vizcaino" w:date="2023-03-08T11:22:00Z"/>
        </w:rPr>
      </w:pPr>
      <w:ins w:id="1635" w:author="Juan Antonio Vizcaino" w:date="2023-03-08T11:22:00Z">
        <w:r>
          <w:rPr>
            <w:rFonts w:cs="Arial"/>
            <w:color w:val="000000"/>
          </w:rPr>
          <w:t xml:space="preserve">Alexander Leitner, </w:t>
        </w:r>
      </w:ins>
      <w:ins w:id="1636" w:author="Juan Antonio Vizcaino" w:date="2023-03-08T11:23:00Z">
        <w:r>
          <w:rPr>
            <w:rFonts w:cs="Arial"/>
            <w:color w:val="000000"/>
          </w:rPr>
          <w:t>ETH Zurich</w:t>
        </w:r>
      </w:ins>
    </w:p>
    <w:p>
      <w:pPr>
        <w:pStyle w:val="Normal"/>
        <w:rPr>
          <w:rFonts w:cs="Arial"/>
          <w:color w:val="000000"/>
          <w:ins w:id="1640" w:author="Juan Antonio Vizcaino" w:date="2023-03-08T11:22:00Z"/>
        </w:rPr>
      </w:pPr>
      <w:ins w:id="1638" w:author="Juan Antonio Vizcaino" w:date="2023-03-08T11:22:00Z">
        <w:r>
          <w:rPr>
            <w:rFonts w:cs="Arial"/>
            <w:color w:val="000000"/>
          </w:rPr>
          <w:t xml:space="preserve">Juan Antonio Vizcaíno, </w:t>
        </w:r>
      </w:ins>
      <w:ins w:id="1639" w:author="Juan Antonio Vizcaino" w:date="2023-03-08T11:23:00Z">
        <w:r>
          <w:rPr>
            <w:rFonts w:cs="Arial"/>
            <w:color w:val="000000"/>
          </w:rPr>
          <w:t>European Informatics Institute</w:t>
        </w:r>
      </w:ins>
    </w:p>
    <w:p>
      <w:pPr>
        <w:pStyle w:val="Normal"/>
        <w:rPr>
          <w:rFonts w:cs="Arial"/>
          <w:color w:val="000000"/>
          <w:ins w:id="1643" w:author="Juan Antonio Vizcaino" w:date="2023-03-08T11:22:00Z"/>
        </w:rPr>
      </w:pPr>
      <w:ins w:id="1641" w:author="Juan Antonio Vizcaino" w:date="2023-03-08T11:22:00Z">
        <w:r>
          <w:rPr>
            <w:rFonts w:cs="Arial"/>
            <w:color w:val="000000"/>
          </w:rPr>
          <w:t xml:space="preserve">Andy Jones, </w:t>
        </w:r>
      </w:ins>
      <w:ins w:id="1642" w:author="Juan Antonio Vizcaino" w:date="2023-03-08T11:23:00Z">
        <w:r>
          <w:rPr>
            <w:rFonts w:cs="Arial"/>
            <w:color w:val="000000"/>
          </w:rPr>
          <w:t>University of Liverpool</w:t>
        </w:r>
      </w:ins>
    </w:p>
    <w:p>
      <w:pPr>
        <w:pStyle w:val="Normal"/>
        <w:rPr>
          <w:rFonts w:cs="Arial"/>
          <w:color w:val="000000"/>
          <w:ins w:id="1649" w:author="Juan Antonio Vizcaino" w:date="2023-03-08T11:28:00Z"/>
        </w:rPr>
      </w:pPr>
      <w:ins w:id="1644" w:author="Juan Antonio Vizcaino" w:date="2023-03-08T11:22:00Z">
        <w:r>
          <w:rPr>
            <w:rFonts w:cs="Arial"/>
            <w:color w:val="000000"/>
          </w:rPr>
          <w:t>Juri Rappsilber</w:t>
        </w:r>
      </w:ins>
      <w:ins w:id="1645" w:author="Juan Antonio Vizcaino" w:date="2023-03-08T11:23:00Z">
        <w:r>
          <w:rPr>
            <w:rFonts w:cs="Arial"/>
            <w:color w:val="000000"/>
          </w:rPr>
          <w:t>, Un</w:t>
        </w:r>
      </w:ins>
      <w:ins w:id="1646" w:author="Juan Antonio Vizcaino" w:date="2023-03-08T11:24:00Z">
        <w:r>
          <w:rPr>
            <w:rFonts w:cs="Arial"/>
            <w:color w:val="000000"/>
          </w:rPr>
          <w:t>i</w:t>
        </w:r>
      </w:ins>
      <w:ins w:id="1647" w:author="Juan Antonio Vizcaino" w:date="2023-03-08T11:23:00Z">
        <w:r>
          <w:rPr>
            <w:rFonts w:cs="Arial"/>
            <w:color w:val="000000"/>
          </w:rPr>
          <w:t>versity of Edinburg</w:t>
        </w:r>
      </w:ins>
      <w:ins w:id="1648" w:author="Juan Antonio Vizcaino" w:date="2023-03-08T11:26:00Z">
        <w:r>
          <w:rPr>
            <w:rFonts w:cs="Arial"/>
            <w:color w:val="000000"/>
          </w:rPr>
          <w:t xml:space="preserve"> &amp; Technical University Berlin</w:t>
        </w:r>
      </w:ins>
    </w:p>
    <w:p>
      <w:pPr>
        <w:pStyle w:val="Normal"/>
        <w:rPr>
          <w:rFonts w:cs="Arial"/>
          <w:color w:val="000000"/>
          <w:ins w:id="1651" w:author="Juan Antonio Vizcaino" w:date="2023-03-08T11:28:00Z"/>
        </w:rPr>
      </w:pPr>
      <w:ins w:id="1650" w:author="Juan Antonio Vizcaino" w:date="2023-03-08T11:28:00Z">
        <w:r>
          <w:rPr>
            <w:rFonts w:cs="Arial"/>
            <w:color w:val="000000"/>
          </w:rPr>
        </w:r>
      </w:ins>
    </w:p>
    <w:p>
      <w:pPr>
        <w:pStyle w:val="Normal"/>
        <w:jc w:val="both"/>
        <w:rPr>
          <w:lang w:val="en-US"/>
          <w:ins w:id="1653" w:author="Juan Antonio Vizcaino" w:date="2023-05-04T11:56:00Z"/>
        </w:rPr>
      </w:pPr>
      <w:ins w:id="1652" w:author="Juan Antonio Vizcaino" w:date="2023-05-04T11:56:00Z">
        <w:r>
          <w:rPr>
            <w:lang w:val="en-US"/>
          </w:rPr>
        </w:r>
      </w:ins>
    </w:p>
    <w:p>
      <w:pPr>
        <w:pStyle w:val="Normal"/>
        <w:rPr/>
      </w:pPr>
      <w:ins w:id="1654" w:author="Juan Antonio Vizcaino" w:date="2023-05-04T13:34:00Z">
        <w:r>
          <w:rPr/>
          <w:t>The mzIdentML version 1.2.0 authors were as follows:</w:t>
        </w:r>
      </w:ins>
    </w:p>
    <w:p>
      <w:pPr>
        <w:pStyle w:val="Normal"/>
        <w:jc w:val="both"/>
        <w:rPr>
          <w:lang w:val="en-US"/>
          <w:ins w:id="1656" w:author="Juan Antonio Vizcaino" w:date="2023-05-04T11:56:00Z"/>
        </w:rPr>
      </w:pPr>
      <w:ins w:id="1655" w:author="Juan Antonio Vizcaino" w:date="2023-05-04T11:56:00Z">
        <w:r>
          <w:rPr>
            <w:lang w:val="en-US"/>
          </w:rPr>
        </w:r>
      </w:ins>
    </w:p>
    <w:p>
      <w:pPr>
        <w:pStyle w:val="Normal"/>
        <w:jc w:val="both"/>
        <w:rPr>
          <w:lang w:val="en-US"/>
          <w:ins w:id="1658" w:author="Juan Antonio Vizcaino" w:date="2023-05-04T11:56:00Z"/>
        </w:rPr>
      </w:pPr>
      <w:ins w:id="1657" w:author="Juan Antonio Vizcaino" w:date="2023-05-04T11:56:00Z">
        <w:r>
          <w:rPr>
            <w:lang w:val="en-US"/>
          </w:rPr>
          <w:t xml:space="preserve">Juan Antonio Vizcaíno, European Bioinformatics Institute </w:t>
        </w:r>
      </w:ins>
    </w:p>
    <w:p>
      <w:pPr>
        <w:pStyle w:val="Normal"/>
        <w:jc w:val="both"/>
        <w:rPr>
          <w:lang w:val="en-US"/>
          <w:ins w:id="1660" w:author="Juan Antonio Vizcaino" w:date="2023-05-04T11:56:00Z"/>
        </w:rPr>
      </w:pPr>
      <w:ins w:id="1659" w:author="Juan Antonio Vizcaino" w:date="2023-05-04T11:56:00Z">
        <w:r>
          <w:rPr>
            <w:lang w:val="en-US"/>
          </w:rPr>
          <w:t xml:space="preserve">Gerhard Mayer, Medizinisches Proteom-Center, Ruhr-Universität Bochum </w:t>
        </w:r>
      </w:ins>
    </w:p>
    <w:p>
      <w:pPr>
        <w:pStyle w:val="Normal"/>
        <w:jc w:val="both"/>
        <w:rPr>
          <w:lang w:val="en-US"/>
          <w:ins w:id="1662" w:author="Juan Antonio Vizcaino" w:date="2023-05-04T11:56:00Z"/>
        </w:rPr>
      </w:pPr>
      <w:ins w:id="1661" w:author="Juan Antonio Vizcaino" w:date="2023-05-04T11:56:00Z">
        <w:r>
          <w:rPr>
            <w:lang w:val="en-US"/>
          </w:rPr>
          <w:t>Martin Eisenacher, Medizinisches Proteom-Center, Ruhr-Universität Bochum</w:t>
        </w:r>
      </w:ins>
    </w:p>
    <w:p>
      <w:pPr>
        <w:pStyle w:val="Normal"/>
        <w:jc w:val="both"/>
        <w:rPr>
          <w:lang w:val="en-US"/>
          <w:ins w:id="1664" w:author="Juan Antonio Vizcaino" w:date="2023-05-04T11:56:00Z"/>
        </w:rPr>
      </w:pPr>
      <w:ins w:id="1663" w:author="Juan Antonio Vizcaino" w:date="2023-05-04T11:56:00Z">
        <w:r>
          <w:rPr>
            <w:lang w:val="en-US"/>
          </w:rPr>
          <w:t>Sean Seymour, SCIEX / Applied Biosystems</w:t>
        </w:r>
      </w:ins>
    </w:p>
    <w:p>
      <w:pPr>
        <w:pStyle w:val="Normal"/>
        <w:jc w:val="both"/>
        <w:rPr>
          <w:lang w:val="en-US"/>
          <w:ins w:id="1666" w:author="Juan Antonio Vizcaino" w:date="2023-05-04T11:56:00Z"/>
        </w:rPr>
      </w:pPr>
      <w:ins w:id="1665" w:author="Juan Antonio Vizcaino" w:date="2023-05-04T11:56:00Z">
        <w:r>
          <w:rPr>
            <w:lang w:val="en-US"/>
          </w:rPr>
          <w:t>Terry Farrah, Institute for Systems Biology</w:t>
        </w:r>
      </w:ins>
    </w:p>
    <w:p>
      <w:pPr>
        <w:pStyle w:val="Normal"/>
        <w:jc w:val="both"/>
        <w:rPr>
          <w:lang w:val="en-US"/>
          <w:ins w:id="1668" w:author="Juan Antonio Vizcaino" w:date="2023-05-04T11:56:00Z"/>
        </w:rPr>
      </w:pPr>
      <w:ins w:id="1667" w:author="Juan Antonio Vizcaino" w:date="2023-05-04T11:56:00Z">
        <w:r>
          <w:rPr>
            <w:lang w:val="en-US"/>
          </w:rPr>
          <w:t>Eric Deutsch, Institute for Systems Biology</w:t>
        </w:r>
      </w:ins>
    </w:p>
    <w:p>
      <w:pPr>
        <w:pStyle w:val="Normal"/>
        <w:jc w:val="both"/>
        <w:rPr>
          <w:lang w:val="en-US"/>
          <w:ins w:id="1670" w:author="Juan Antonio Vizcaino" w:date="2023-05-04T12:36:00Z"/>
        </w:rPr>
      </w:pPr>
      <w:ins w:id="1669" w:author="Juan Antonio Vizcaino" w:date="2023-05-04T11:56:00Z">
        <w:r>
          <w:rPr>
            <w:lang w:val="en-US"/>
          </w:rPr>
          <w:t>Andrew R Jones, University of Liverpool</w:t>
        </w:r>
      </w:ins>
    </w:p>
    <w:p>
      <w:pPr>
        <w:pStyle w:val="Normal"/>
        <w:jc w:val="both"/>
        <w:rPr>
          <w:lang w:val="en-US"/>
          <w:ins w:id="1672" w:author="Juan Antonio Vizcaino" w:date="2023-05-04T12:36:00Z"/>
        </w:rPr>
      </w:pPr>
      <w:ins w:id="1671" w:author="Juan Antonio Vizcaino" w:date="2023-05-04T12:36:00Z">
        <w:r>
          <w:rPr>
            <w:lang w:val="en-US"/>
          </w:rPr>
        </w:r>
      </w:ins>
    </w:p>
    <w:p>
      <w:pPr>
        <w:pStyle w:val="Normal"/>
        <w:rPr/>
      </w:pPr>
      <w:ins w:id="1673" w:author="Juan Antonio Vizcaino" w:date="2023-05-04T13:34:00Z">
        <w:r>
          <w:rPr/>
          <w:t>The mzIdentML version 1.1.0 authors were as follows:</w:t>
        </w:r>
      </w:ins>
    </w:p>
    <w:p>
      <w:pPr>
        <w:pStyle w:val="Normal"/>
        <w:jc w:val="both"/>
        <w:rPr>
          <w:lang w:val="en-US"/>
          <w:ins w:id="1675" w:author="Juan Antonio Vizcaino" w:date="2023-05-04T11:56:00Z"/>
        </w:rPr>
      </w:pPr>
      <w:ins w:id="1674" w:author="Juan Antonio Vizcaino" w:date="2023-05-04T11:56:00Z">
        <w:r>
          <w:rPr>
            <w:lang w:val="en-US"/>
          </w:rPr>
        </w:r>
      </w:ins>
    </w:p>
    <w:p>
      <w:pPr>
        <w:pStyle w:val="Normal"/>
        <w:rPr>
          <w:lang w:val="pt-BR"/>
          <w:ins w:id="1677" w:author="Juan Antonio Vizcaino" w:date="2023-05-04T13:33:00Z"/>
        </w:rPr>
      </w:pPr>
      <w:ins w:id="1676" w:author="Juan Antonio Vizcaino" w:date="2023-05-04T13:33:00Z">
        <w:r>
          <w:rPr>
            <w:lang w:val="pt-BR"/>
          </w:rPr>
          <w:t>David Creasy, Matrix Science</w:t>
        </w:r>
      </w:ins>
    </w:p>
    <w:p>
      <w:pPr>
        <w:pStyle w:val="Normal"/>
        <w:rPr>
          <w:lang w:val="de-DE"/>
          <w:ins w:id="1679" w:author="Juan Antonio Vizcaino" w:date="2023-05-04T13:33:00Z"/>
        </w:rPr>
      </w:pPr>
      <w:ins w:id="1678" w:author="Juan Antonio Vizcaino" w:date="2023-05-04T13:33:00Z">
        <w:r>
          <w:rPr>
            <w:lang w:val="de-DE"/>
          </w:rPr>
          <w:t>Florian Reisinger, European Bioinformatics Institute</w:t>
        </w:r>
      </w:ins>
    </w:p>
    <w:p>
      <w:pPr>
        <w:pStyle w:val="Normal"/>
        <w:rPr>
          <w:lang w:val="de-DE"/>
          <w:ins w:id="1681" w:author="Juan Antonio Vizcaino" w:date="2023-05-04T13:33:00Z"/>
        </w:rPr>
      </w:pPr>
      <w:ins w:id="1680" w:author="Juan Antonio Vizcaino" w:date="2023-05-04T13:33:00Z">
        <w:r>
          <w:rPr>
            <w:lang w:val="de-DE"/>
          </w:rPr>
          <w:t>Johannes Griss, European Bioinformatics Institute</w:t>
        </w:r>
      </w:ins>
    </w:p>
    <w:p>
      <w:pPr>
        <w:pStyle w:val="Normal"/>
        <w:rPr/>
      </w:pPr>
      <w:ins w:id="1682" w:author="Juan Antonio Vizcaino" w:date="2023-05-04T13:33:00Z">
        <w:r>
          <w:rPr/>
          <w:t xml:space="preserve">Juan Antonio Vizcaíno, European Bioinformatics Institute </w:t>
        </w:r>
      </w:ins>
    </w:p>
    <w:p>
      <w:pPr>
        <w:pStyle w:val="Normal"/>
        <w:rPr/>
      </w:pPr>
      <w:ins w:id="1684" w:author="Juan Antonio Vizcaino" w:date="2023-05-04T13:33:00Z">
        <w:r>
          <w:rPr/>
          <w:t>Matthew Chambers, Vanderbilt University Medical Center</w:t>
        </w:r>
      </w:ins>
    </w:p>
    <w:p>
      <w:pPr>
        <w:pStyle w:val="Normal"/>
        <w:rPr>
          <w:lang w:val="de-DE"/>
          <w:ins w:id="1687" w:author="Juan Antonio Vizcaino" w:date="2023-05-04T13:33:00Z"/>
        </w:rPr>
      </w:pPr>
      <w:ins w:id="1686" w:author="Juan Antonio Vizcaino" w:date="2023-05-04T13:33:00Z">
        <w:r>
          <w:rPr>
            <w:lang w:val="de-DE"/>
          </w:rPr>
          <w:t xml:space="preserve">Gerhard Mayer, Medizinisches Proteom-Center, Ruhr-Universität Bochum </w:t>
        </w:r>
      </w:ins>
    </w:p>
    <w:p>
      <w:pPr>
        <w:pStyle w:val="Normal"/>
        <w:rPr>
          <w:lang w:val="de-DE"/>
          <w:ins w:id="1689" w:author="Juan Antonio Vizcaino" w:date="2023-05-04T13:33:00Z"/>
        </w:rPr>
      </w:pPr>
      <w:ins w:id="1688" w:author="Juan Antonio Vizcaino" w:date="2023-05-04T13:33:00Z">
        <w:r>
          <w:rPr>
            <w:lang w:val="de-DE"/>
          </w:rPr>
          <w:t>Martin Eisenacher, Medizinisches Proteom-Center, Ruhr-Universität Bochum</w:t>
        </w:r>
      </w:ins>
    </w:p>
    <w:p>
      <w:pPr>
        <w:pStyle w:val="Normal"/>
        <w:rPr/>
      </w:pPr>
      <w:ins w:id="1690" w:author="Juan Antonio Vizcaino" w:date="2023-05-04T13:33:00Z">
        <w:r>
          <w:rPr/>
          <w:t>Andrew Jones, University of Liverpool</w:t>
        </w:r>
      </w:ins>
    </w:p>
    <w:p>
      <w:pPr>
        <w:pStyle w:val="Normal"/>
        <w:rPr/>
      </w:pPr>
      <w:r>
        <w:rPr/>
      </w:r>
    </w:p>
    <w:p>
      <w:pPr>
        <w:pStyle w:val="Normal"/>
        <w:rPr/>
      </w:pPr>
      <w:ins w:id="1691" w:author="Juan Antonio Vizcaino" w:date="2023-05-04T13:34:00Z">
        <w:r>
          <w:rPr/>
          <w:t>The mzIdentML version 1.0 authors were as follows:</w:t>
        </w:r>
      </w:ins>
    </w:p>
    <w:p>
      <w:pPr>
        <w:pStyle w:val="Normal"/>
        <w:rPr/>
      </w:pPr>
      <w:r>
        <w:rPr/>
      </w:r>
    </w:p>
    <w:p>
      <w:pPr>
        <w:pStyle w:val="Normal"/>
        <w:rPr/>
      </w:pPr>
      <w:ins w:id="1692" w:author="Juan Antonio Vizcaino" w:date="2023-05-04T13:34:00Z">
        <w:r>
          <w:rPr/>
          <w:t>Angel Pizarro, Center for Bioinformatics, University of Pennsylvania</w:t>
        </w:r>
      </w:ins>
    </w:p>
    <w:p>
      <w:pPr>
        <w:pStyle w:val="Normal"/>
        <w:rPr>
          <w:lang w:val="pt-BR"/>
          <w:ins w:id="1695" w:author="Juan Antonio Vizcaino" w:date="2023-05-04T13:34:00Z"/>
        </w:rPr>
      </w:pPr>
      <w:ins w:id="1694" w:author="Juan Antonio Vizcaino" w:date="2023-05-04T13:34:00Z">
        <w:r>
          <w:rPr>
            <w:lang w:val="pt-BR"/>
          </w:rPr>
          <w:t>David Creasy, MatrixScience</w:t>
        </w:r>
      </w:ins>
    </w:p>
    <w:p>
      <w:pPr>
        <w:pStyle w:val="Normal"/>
        <w:rPr/>
      </w:pPr>
      <w:ins w:id="1696" w:author="Juan Antonio Vizcaino" w:date="2023-05-04T13:34:00Z">
        <w:r>
          <w:rPr/>
          <w:t>Phil Jones, European Bioinformatics Institute</w:t>
        </w:r>
      </w:ins>
    </w:p>
    <w:p>
      <w:pPr>
        <w:pStyle w:val="Normal"/>
        <w:rPr>
          <w:lang w:val="de-DE"/>
          <w:ins w:id="1699" w:author="Juan Antonio Vizcaino" w:date="2023-05-04T13:34:00Z"/>
        </w:rPr>
      </w:pPr>
      <w:ins w:id="1698" w:author="Juan Antonio Vizcaino" w:date="2023-05-04T13:34:00Z">
        <w:r>
          <w:rPr>
            <w:lang w:val="de-DE"/>
          </w:rPr>
          <w:t xml:space="preserve">Andreas Bertsch, Eberhard Karls University Tübingen </w:t>
        </w:r>
      </w:ins>
    </w:p>
    <w:p>
      <w:pPr>
        <w:pStyle w:val="Normal"/>
        <w:rPr>
          <w:lang w:val="de-DE"/>
          <w:ins w:id="1701" w:author="Juan Antonio Vizcaino" w:date="2023-05-04T13:34:00Z"/>
        </w:rPr>
      </w:pPr>
      <w:ins w:id="1700" w:author="Juan Antonio Vizcaino" w:date="2023-05-04T13:34:00Z">
        <w:r>
          <w:rPr>
            <w:lang w:val="de-DE"/>
          </w:rPr>
          <w:t>Jenny Siepen, University of Manchester</w:t>
        </w:r>
      </w:ins>
    </w:p>
    <w:p>
      <w:pPr>
        <w:pStyle w:val="Normal"/>
        <w:rPr>
          <w:lang w:val="de-DE"/>
          <w:ins w:id="1703" w:author="Juan Antonio Vizcaino" w:date="2023-05-04T13:34:00Z"/>
        </w:rPr>
      </w:pPr>
      <w:ins w:id="1702" w:author="Juan Antonio Vizcaino" w:date="2023-05-04T13:34:00Z">
        <w:r>
          <w:rPr>
            <w:lang w:val="de-DE"/>
          </w:rPr>
          <w:t>Martin Eisenacher, Medizinisches Proteom-Center, Ruhr-Universität Bochum</w:t>
        </w:r>
      </w:ins>
    </w:p>
    <w:p>
      <w:pPr>
        <w:pStyle w:val="Normal"/>
        <w:rPr/>
      </w:pPr>
      <w:ins w:id="1704" w:author="Juan Antonio Vizcaino" w:date="2023-05-04T13:34:00Z">
        <w:r>
          <w:rPr/>
          <w:t>Andrew Jones, University of Liverpool</w:t>
        </w:r>
      </w:ins>
    </w:p>
    <w:p>
      <w:pPr>
        <w:pStyle w:val="Normal"/>
        <w:rPr/>
      </w:pPr>
      <w:r>
        <w:rPr/>
      </w:r>
    </w:p>
    <w:p>
      <w:pPr>
        <w:pStyle w:val="Normal"/>
        <w:rPr>
          <w:lang w:val="en-US"/>
        </w:rPr>
      </w:pPr>
      <w:r>
        <w:rPr>
          <w:lang w:val="en-US"/>
        </w:rPr>
      </w:r>
    </w:p>
    <w:p>
      <w:pPr>
        <w:pStyle w:val="Normal"/>
        <w:rPr>
          <w:lang w:val="en-US"/>
        </w:rPr>
      </w:pPr>
      <w:r>
        <w:rPr>
          <w:lang w:val="en-US"/>
        </w:rPr>
        <w:t>In addition to the authors</w:t>
      </w:r>
      <w:ins w:id="1705" w:author="Juan Antonio Vizcaino" w:date="2023-03-08T11:10:00Z">
        <w:r>
          <w:rPr>
            <w:lang w:val="en-US"/>
          </w:rPr>
          <w:t xml:space="preserve"> indicated above</w:t>
        </w:r>
      </w:ins>
      <w:r>
        <w:rPr>
          <w:lang w:val="en-US"/>
        </w:rPr>
        <w:t>, the following people contributed to the model development, gave feedback or tested mzIdentML:</w:t>
      </w:r>
    </w:p>
    <w:p>
      <w:pPr>
        <w:pStyle w:val="Normal"/>
        <w:numPr>
          <w:ilvl w:val="0"/>
          <w:numId w:val="16"/>
        </w:numPr>
        <w:rPr>
          <w:lang w:val="en-US"/>
        </w:rPr>
      </w:pPr>
      <w:r>
        <w:rPr>
          <w:lang w:val="en-US"/>
        </w:rPr>
        <w:t>Simon Hubbard, University of Manchester</w:t>
      </w:r>
    </w:p>
    <w:p>
      <w:pPr>
        <w:pStyle w:val="Normal"/>
        <w:numPr>
          <w:ilvl w:val="0"/>
          <w:numId w:val="16"/>
        </w:numPr>
        <w:rPr>
          <w:lang w:val="en-US"/>
        </w:rPr>
      </w:pPr>
      <w:r>
        <w:rPr>
          <w:lang w:val="en-US"/>
        </w:rPr>
        <w:t>Julian Selley, University of Manchester</w:t>
      </w:r>
    </w:p>
    <w:p>
      <w:pPr>
        <w:pStyle w:val="Normal"/>
        <w:numPr>
          <w:ilvl w:val="0"/>
          <w:numId w:val="16"/>
        </w:numPr>
        <w:rPr>
          <w:lang w:val="en-US"/>
        </w:rPr>
      </w:pPr>
      <w:r>
        <w:rPr>
          <w:lang w:val="en-US"/>
        </w:rPr>
        <w:t>Zsuzsanna Bencsath-Makkai, Biomedical Engineering, McGill University</w:t>
      </w:r>
    </w:p>
    <w:p>
      <w:pPr>
        <w:pStyle w:val="Normal"/>
        <w:numPr>
          <w:ilvl w:val="0"/>
          <w:numId w:val="16"/>
        </w:numPr>
        <w:rPr>
          <w:lang w:val="en-US"/>
        </w:rPr>
      </w:pPr>
      <w:r>
        <w:rPr>
          <w:lang w:val="en-US"/>
        </w:rPr>
        <w:t>Randy Julian, IndigoBio</w:t>
      </w:r>
    </w:p>
    <w:p>
      <w:pPr>
        <w:pStyle w:val="Normal"/>
        <w:numPr>
          <w:ilvl w:val="0"/>
          <w:numId w:val="16"/>
        </w:numPr>
        <w:rPr>
          <w:lang w:val="en-US"/>
        </w:rPr>
      </w:pPr>
      <w:r>
        <w:rPr>
          <w:lang w:val="en-US"/>
        </w:rPr>
        <w:t>Pierre-Alain Binz, GeneBio Geneva</w:t>
      </w:r>
    </w:p>
    <w:p>
      <w:pPr>
        <w:pStyle w:val="Normal"/>
        <w:numPr>
          <w:ilvl w:val="0"/>
          <w:numId w:val="16"/>
        </w:numPr>
        <w:rPr>
          <w:lang w:val="en-US"/>
        </w:rPr>
      </w:pPr>
      <w:r>
        <w:rPr>
          <w:lang w:val="en-US"/>
        </w:rPr>
        <w:t>Alex Masselot, GeneBio Geneva</w:t>
      </w:r>
    </w:p>
    <w:p>
      <w:pPr>
        <w:pStyle w:val="Normal"/>
        <w:numPr>
          <w:ilvl w:val="0"/>
          <w:numId w:val="16"/>
        </w:numPr>
        <w:rPr>
          <w:lang w:val="en-US"/>
        </w:rPr>
      </w:pPr>
      <w:r>
        <w:rPr>
          <w:lang w:val="en-US"/>
        </w:rPr>
        <w:t>Lennart Martens, European Bioinformatics Institute</w:t>
      </w:r>
    </w:p>
    <w:p>
      <w:pPr>
        <w:pStyle w:val="Normal"/>
        <w:numPr>
          <w:ilvl w:val="0"/>
          <w:numId w:val="16"/>
        </w:numPr>
        <w:rPr>
          <w:lang w:val="en-US"/>
        </w:rPr>
      </w:pPr>
      <w:r>
        <w:rPr>
          <w:lang w:val="en-US"/>
        </w:rPr>
        <w:t>Henning Hermjakob, European Bioinformatics Institute</w:t>
      </w:r>
    </w:p>
    <w:p>
      <w:pPr>
        <w:pStyle w:val="Normal"/>
        <w:numPr>
          <w:ilvl w:val="0"/>
          <w:numId w:val="16"/>
        </w:numPr>
        <w:rPr>
          <w:lang w:val="en-US"/>
        </w:rPr>
      </w:pPr>
      <w:r>
        <w:rPr>
          <w:lang w:val="en-US"/>
        </w:rPr>
        <w:t>Luisa Montecchi, European Bioinformatics Institute</w:t>
      </w:r>
    </w:p>
    <w:p>
      <w:pPr>
        <w:pStyle w:val="Normal"/>
        <w:numPr>
          <w:ilvl w:val="0"/>
          <w:numId w:val="16"/>
        </w:numPr>
        <w:rPr>
          <w:lang w:val="en-US"/>
        </w:rPr>
      </w:pPr>
      <w:r>
        <w:rPr>
          <w:lang w:val="en-US"/>
        </w:rPr>
        <w:t>Richard Côté, European Bioinformatics Institute</w:t>
      </w:r>
    </w:p>
    <w:p>
      <w:pPr>
        <w:pStyle w:val="PlainText"/>
        <w:numPr>
          <w:ilvl w:val="0"/>
          <w:numId w:val="16"/>
        </w:numPr>
        <w:rPr>
          <w:rFonts w:ascii="Arial" w:hAnsi="Arial" w:cs="Arial"/>
        </w:rPr>
      </w:pPr>
      <w:r>
        <w:rPr>
          <w:rFonts w:cs="Arial" w:ascii="Arial" w:hAnsi="Arial"/>
        </w:rPr>
        <w:t>Marc Sturm, Eberhard Karls University, Tübingen</w:t>
      </w:r>
    </w:p>
    <w:p>
      <w:pPr>
        <w:pStyle w:val="Normal"/>
        <w:numPr>
          <w:ilvl w:val="0"/>
          <w:numId w:val="16"/>
        </w:numPr>
        <w:rPr>
          <w:lang w:val="en-US"/>
        </w:rPr>
      </w:pPr>
      <w:r>
        <w:rPr>
          <w:lang w:val="en-US"/>
        </w:rPr>
        <w:t>Jim Shofstahl, Thermo Fisher</w:t>
      </w:r>
    </w:p>
    <w:p>
      <w:pPr>
        <w:pStyle w:val="Normal"/>
        <w:numPr>
          <w:ilvl w:val="0"/>
          <w:numId w:val="16"/>
        </w:numPr>
        <w:rPr>
          <w:lang w:val="en-US"/>
        </w:rPr>
      </w:pPr>
      <w:r>
        <w:rPr>
          <w:lang w:val="en-US"/>
        </w:rPr>
        <w:t>David Horn, Agilent</w:t>
      </w:r>
    </w:p>
    <w:p>
      <w:pPr>
        <w:pStyle w:val="Normal"/>
        <w:numPr>
          <w:ilvl w:val="0"/>
          <w:numId w:val="16"/>
        </w:numPr>
        <w:rPr>
          <w:lang w:val="en-US"/>
        </w:rPr>
      </w:pPr>
      <w:r>
        <w:rPr>
          <w:lang w:val="en-US"/>
        </w:rPr>
        <w:t>Jimmy Eng, Fred Hutchinson Cancer Research</w:t>
      </w:r>
    </w:p>
    <w:p>
      <w:pPr>
        <w:pStyle w:val="Normal"/>
        <w:numPr>
          <w:ilvl w:val="0"/>
          <w:numId w:val="16"/>
        </w:numPr>
        <w:rPr>
          <w:lang w:val="en-US"/>
        </w:rPr>
      </w:pPr>
      <w:r>
        <w:rPr>
          <w:lang w:val="en-US"/>
        </w:rPr>
        <w:t>Brian Searle, Proteome Software</w:t>
      </w:r>
    </w:p>
    <w:p>
      <w:pPr>
        <w:pStyle w:val="Normal"/>
        <w:numPr>
          <w:ilvl w:val="0"/>
          <w:numId w:val="16"/>
        </w:numPr>
        <w:rPr>
          <w:lang w:val="en-US"/>
        </w:rPr>
      </w:pPr>
      <w:r>
        <w:rPr>
          <w:lang w:val="en-US"/>
        </w:rPr>
        <w:t xml:space="preserve">Phillip Young, Waters </w:t>
      </w:r>
    </w:p>
    <w:p>
      <w:pPr>
        <w:pStyle w:val="Normal"/>
        <w:numPr>
          <w:ilvl w:val="0"/>
          <w:numId w:val="16"/>
        </w:numPr>
        <w:rPr>
          <w:lang w:val="en-US"/>
        </w:rPr>
      </w:pPr>
      <w:r>
        <w:rPr>
          <w:lang w:val="en-US"/>
        </w:rPr>
        <w:t>Michael Kohl, Medizinisches Proteom-Center, Ruhr-Universität Bochum, Germany</w:t>
      </w:r>
    </w:p>
    <w:p>
      <w:pPr>
        <w:pStyle w:val="Normal"/>
        <w:numPr>
          <w:ilvl w:val="0"/>
          <w:numId w:val="16"/>
        </w:numPr>
        <w:rPr>
          <w:lang w:val="en-US"/>
        </w:rPr>
      </w:pPr>
      <w:r>
        <w:rPr>
          <w:lang w:val="en-US"/>
        </w:rPr>
        <w:t>Christian Stephan, Medizinisches Proteom-Center, Ruhr-Universität Bochum, Germany</w:t>
      </w:r>
    </w:p>
    <w:p>
      <w:pPr>
        <w:pStyle w:val="Normal"/>
        <w:numPr>
          <w:ilvl w:val="0"/>
          <w:numId w:val="16"/>
        </w:numPr>
        <w:rPr>
          <w:lang w:val="en-US"/>
        </w:rPr>
      </w:pPr>
      <w:r>
        <w:rPr>
          <w:lang w:val="en-US"/>
        </w:rPr>
        <w:t>Eugene Kapp, Ludwig Institute for Cancer Research</w:t>
      </w:r>
    </w:p>
    <w:p>
      <w:pPr>
        <w:pStyle w:val="Normal"/>
        <w:numPr>
          <w:ilvl w:val="0"/>
          <w:numId w:val="16"/>
        </w:numPr>
        <w:rPr>
          <w:lang w:val="en-US"/>
        </w:rPr>
      </w:pPr>
      <w:r>
        <w:rPr>
          <w:lang w:val="en-US"/>
        </w:rPr>
        <w:t>Michael Coleman, Stowers Institute</w:t>
      </w:r>
    </w:p>
    <w:p>
      <w:pPr>
        <w:pStyle w:val="Normal"/>
        <w:numPr>
          <w:ilvl w:val="0"/>
          <w:numId w:val="16"/>
        </w:numPr>
        <w:rPr>
          <w:lang w:val="en-US"/>
        </w:rPr>
      </w:pPr>
      <w:r>
        <w:rPr>
          <w:lang w:val="en-US"/>
        </w:rPr>
        <w:t>Julian Uszkoreit, Medizinisches Proteom-Center, Ruhr-Universität Bochum, Germany</w:t>
      </w:r>
    </w:p>
    <w:p>
      <w:pPr>
        <w:pStyle w:val="Normal"/>
        <w:numPr>
          <w:ilvl w:val="0"/>
          <w:numId w:val="16"/>
        </w:numPr>
        <w:rPr>
          <w:lang w:val="en-US"/>
        </w:rPr>
      </w:pPr>
      <w:r>
        <w:rPr>
          <w:lang w:val="en-US"/>
        </w:rPr>
        <w:t xml:space="preserve">Oliver Kohlbacher, </w:t>
      </w:r>
      <w:r>
        <w:rPr>
          <w:rFonts w:cs="Arial"/>
          <w:lang w:val="en-US"/>
        </w:rPr>
        <w:t>Eberhard Karls University, Tübingen</w:t>
      </w:r>
    </w:p>
    <w:p>
      <w:pPr>
        <w:pStyle w:val="Normal"/>
        <w:numPr>
          <w:ilvl w:val="0"/>
          <w:numId w:val="16"/>
        </w:numPr>
        <w:rPr>
          <w:lang w:val="en-US"/>
        </w:rPr>
      </w:pPr>
      <w:r>
        <w:rPr>
          <w:lang w:val="en-US"/>
        </w:rPr>
        <w:t xml:space="preserve">Mathias Walzer, </w:t>
      </w:r>
      <w:r>
        <w:rPr>
          <w:rFonts w:cs="Arial"/>
          <w:lang w:val="en-US"/>
        </w:rPr>
        <w:t>Eberhard Karls University, Tübingen</w:t>
      </w:r>
    </w:p>
    <w:p>
      <w:pPr>
        <w:pStyle w:val="Normal"/>
        <w:numPr>
          <w:ilvl w:val="0"/>
          <w:numId w:val="16"/>
        </w:numPr>
        <w:rPr>
          <w:lang w:val="en-US"/>
        </w:rPr>
      </w:pPr>
      <w:r>
        <w:rPr>
          <w:lang w:val="en-US"/>
        </w:rPr>
        <w:t>David Ovelleiro, European Bioinformatics Institute</w:t>
      </w:r>
    </w:p>
    <w:p>
      <w:pPr>
        <w:pStyle w:val="Normal"/>
        <w:numPr>
          <w:ilvl w:val="0"/>
          <w:numId w:val="16"/>
        </w:numPr>
        <w:rPr>
          <w:lang w:val="en-US"/>
        </w:rPr>
      </w:pPr>
      <w:r>
        <w:rPr>
          <w:lang w:val="en-US"/>
        </w:rPr>
        <w:t>Alberto Medina, ProteoRed Consortium, Spain</w:t>
      </w:r>
    </w:p>
    <w:p>
      <w:pPr>
        <w:pStyle w:val="Normal"/>
        <w:numPr>
          <w:ilvl w:val="0"/>
          <w:numId w:val="16"/>
        </w:numPr>
        <w:rPr>
          <w:lang w:val="en-US"/>
        </w:rPr>
      </w:pPr>
      <w:r>
        <w:rPr>
          <w:lang w:val="en-US"/>
        </w:rPr>
        <w:t>Salvador Martínez-Bartolomé, ProteoRed Consortium, Spain</w:t>
      </w:r>
    </w:p>
    <w:p>
      <w:pPr>
        <w:pStyle w:val="Normal"/>
        <w:numPr>
          <w:ilvl w:val="0"/>
          <w:numId w:val="16"/>
        </w:numPr>
        <w:rPr>
          <w:lang w:val="en-US"/>
        </w:rPr>
      </w:pPr>
      <w:r>
        <w:rPr>
          <w:lang w:val="en-US"/>
        </w:rPr>
        <w:t>Laurent Gatto, University of Cambridge</w:t>
      </w:r>
    </w:p>
    <w:p>
      <w:pPr>
        <w:pStyle w:val="Normal"/>
        <w:numPr>
          <w:ilvl w:val="0"/>
          <w:numId w:val="16"/>
        </w:numPr>
        <w:rPr>
          <w:lang w:val="en-US"/>
        </w:rPr>
      </w:pPr>
      <w:r>
        <w:rPr>
          <w:lang w:val="en-US"/>
        </w:rPr>
        <w:t>Simon Perkins, University of Liverpool</w:t>
      </w:r>
    </w:p>
    <w:p>
      <w:pPr>
        <w:pStyle w:val="Normal"/>
        <w:numPr>
          <w:ilvl w:val="0"/>
          <w:numId w:val="16"/>
        </w:numPr>
        <w:rPr>
          <w:lang w:val="en-US"/>
        </w:rPr>
      </w:pPr>
      <w:r>
        <w:rPr>
          <w:lang w:val="en-US"/>
        </w:rPr>
        <w:t>Harald Barsnes, University of Bergen</w:t>
      </w:r>
    </w:p>
    <w:p>
      <w:pPr>
        <w:pStyle w:val="Normal"/>
        <w:numPr>
          <w:ilvl w:val="0"/>
          <w:numId w:val="16"/>
        </w:numPr>
        <w:rPr>
          <w:lang w:val="en-US"/>
        </w:rPr>
      </w:pPr>
      <w:r>
        <w:rPr>
          <w:lang w:val="en-US"/>
        </w:rPr>
        <w:t>Marc Vaudel, University of Bergen</w:t>
      </w:r>
    </w:p>
    <w:p>
      <w:pPr>
        <w:pStyle w:val="Normal"/>
        <w:numPr>
          <w:ilvl w:val="0"/>
          <w:numId w:val="16"/>
        </w:numPr>
        <w:rPr>
          <w:lang w:val="en-US"/>
        </w:rPr>
      </w:pPr>
      <w:r>
        <w:rPr>
          <w:lang w:val="en-US"/>
        </w:rPr>
        <w:t>Yasset Perez-Riverol, European Bioinformatics Institute</w:t>
      </w:r>
    </w:p>
    <w:p>
      <w:pPr>
        <w:pStyle w:val="Normal"/>
        <w:numPr>
          <w:ilvl w:val="0"/>
          <w:numId w:val="16"/>
        </w:numPr>
        <w:rPr>
          <w:lang w:val="en-US"/>
        </w:rPr>
      </w:pPr>
      <w:r>
        <w:rPr>
          <w:lang w:val="en-US"/>
        </w:rPr>
        <w:t>Tobias Ternent, European Bioinformatics Institute</w:t>
      </w:r>
    </w:p>
    <w:p>
      <w:pPr>
        <w:pStyle w:val="Normal"/>
        <w:numPr>
          <w:ilvl w:val="0"/>
          <w:numId w:val="16"/>
        </w:numPr>
        <w:rPr>
          <w:lang w:val="en-US"/>
          <w:del w:id="1707" w:author="Juan Antonio Vizcaino" w:date="2023-03-08T11:10:00Z"/>
        </w:rPr>
      </w:pPr>
      <w:del w:id="1706" w:author="Juan Antonio Vizcaino" w:date="2023-03-08T11:10:00Z">
        <w:r>
          <w:rPr>
            <w:lang w:val="en-US"/>
          </w:rPr>
          <w:delText>Lutz Fischer, University of Edinburgh</w:delText>
        </w:r>
      </w:del>
    </w:p>
    <w:p>
      <w:pPr>
        <w:pStyle w:val="Normal"/>
        <w:numPr>
          <w:ilvl w:val="0"/>
          <w:numId w:val="16"/>
        </w:numPr>
        <w:rPr>
          <w:lang w:val="en-US"/>
          <w:del w:id="1709" w:author="Juan Antonio Vizcaino" w:date="2023-03-08T11:10:00Z"/>
        </w:rPr>
      </w:pPr>
      <w:del w:id="1708" w:author="Juan Antonio Vizcaino" w:date="2023-03-08T11:10:00Z">
        <w:r>
          <w:rPr>
            <w:lang w:val="en-US"/>
          </w:rPr>
          <w:delText>Juri Rappsilber, University of Edinburgh</w:delText>
        </w:r>
      </w:del>
    </w:p>
    <w:p>
      <w:pPr>
        <w:pStyle w:val="Normal"/>
        <w:numPr>
          <w:ilvl w:val="0"/>
          <w:numId w:val="16"/>
        </w:numPr>
        <w:rPr>
          <w:lang w:val="en-US"/>
        </w:rPr>
      </w:pPr>
      <w:r>
        <w:rPr>
          <w:lang w:val="en-US"/>
        </w:rPr>
        <w:t>Eugen Netz, Max Planck Institute for Developmental Biology, Tübingen</w:t>
      </w:r>
    </w:p>
    <w:p>
      <w:pPr>
        <w:pStyle w:val="Normal"/>
        <w:numPr>
          <w:ilvl w:val="0"/>
          <w:numId w:val="16"/>
        </w:numPr>
        <w:rPr>
          <w:lang w:val="en-US"/>
        </w:rPr>
      </w:pPr>
      <w:del w:id="1710" w:author="Juan Antonio Vizcaino" w:date="2023-03-08T11:10:00Z">
        <w:r>
          <w:rPr>
            <w:lang w:val="en-US"/>
          </w:rPr>
          <w:delText>Alexander Leitner, ETH Zürich</w:delText>
        </w:r>
      </w:del>
      <w:r>
        <w:rPr>
          <w:lang w:val="en-US"/>
        </w:rPr>
        <w:t>Robert J. Chalkley, University of California San Franscisco</w:t>
      </w:r>
    </w:p>
    <w:p>
      <w:pPr>
        <w:pStyle w:val="Normal"/>
        <w:numPr>
          <w:ilvl w:val="0"/>
          <w:numId w:val="16"/>
        </w:numPr>
        <w:rPr>
          <w:lang w:val="en-US"/>
        </w:rPr>
      </w:pPr>
      <w:r>
        <w:rPr>
          <w:lang w:val="en-US"/>
        </w:rPr>
        <w:t>Fawaz Ghali, University of Liverpool</w:t>
      </w:r>
    </w:p>
    <w:p>
      <w:pPr>
        <w:pStyle w:val="Normal"/>
        <w:numPr>
          <w:ilvl w:val="0"/>
          <w:numId w:val="16"/>
        </w:numPr>
        <w:rPr>
          <w:lang w:val="en-US"/>
        </w:rPr>
      </w:pPr>
      <w:r>
        <w:rPr>
          <w:lang w:val="en-US"/>
        </w:rPr>
        <w:t xml:space="preserve">Timo Sachsenberg, </w:t>
      </w:r>
      <w:r>
        <w:rPr>
          <w:rFonts w:cs="Arial"/>
          <w:lang w:val="en-US"/>
        </w:rPr>
        <w:t>Eberhard Karls University, Tübingen</w:t>
      </w:r>
    </w:p>
    <w:p>
      <w:pPr>
        <w:pStyle w:val="Normal"/>
        <w:numPr>
          <w:ilvl w:val="0"/>
          <w:numId w:val="16"/>
        </w:numPr>
        <w:rPr>
          <w:lang w:val="en-US"/>
        </w:rPr>
      </w:pPr>
      <w:r>
        <w:rPr>
          <w:lang w:val="en-US"/>
        </w:rPr>
        <w:t>Andrea Sinz, Martin Luther University Halle-Wittenberg</w:t>
      </w:r>
    </w:p>
    <w:p>
      <w:pPr>
        <w:pStyle w:val="Normal"/>
        <w:rPr>
          <w:highlight w:val="yellow"/>
          <w:lang w:val="en-US"/>
        </w:rPr>
      </w:pPr>
      <w:r>
        <w:rPr>
          <w:highlight w:val="yellow"/>
          <w:lang w:val="en-US"/>
        </w:rPr>
      </w:r>
    </w:p>
    <w:p>
      <w:pPr>
        <w:pStyle w:val="Heading1"/>
        <w:rPr/>
      </w:pPr>
      <w:bookmarkStart w:id="406" w:name="__RefHeading___Toc37662_832650626"/>
      <w:bookmarkStart w:id="407" w:name="_Toc477259927"/>
      <w:bookmarkEnd w:id="406"/>
      <w:commentRangeStart w:id="33"/>
      <w:r>
        <w:rPr/>
        <w:t>References</w:t>
      </w:r>
      <w:bookmarkEnd w:id="407"/>
      <w:commentRangeEnd w:id="33"/>
      <w:r>
        <w:commentReference w:id="33"/>
      </w:r>
      <w:r>
        <w:rPr/>
      </w:r>
    </w:p>
    <w:p>
      <w:pPr>
        <w:pStyle w:val="Normal"/>
        <w:ind w:left="720" w:hanging="0"/>
        <w:rPr>
          <w:lang w:val="en-US"/>
        </w:rPr>
      </w:pPr>
      <w:r>
        <w:rPr>
          <w:lang w:val="en-US"/>
        </w:rPr>
      </w:r>
    </w:p>
    <w:p>
      <w:pPr>
        <w:pStyle w:val="EndNoteBibliography"/>
        <w:rPr>
          <w:lang w:val="en-US"/>
        </w:rPr>
      </w:pPr>
      <w:r>
        <w:fldChar w:fldCharType="begin"/>
      </w:r>
      <w:r>
        <w:rPr/>
        <w:instrText>ADDIN EN.REFLIST</w:instrText>
      </w:r>
      <w:r>
        <w:rPr/>
      </w:r>
      <w:r>
        <w:rPr/>
        <w:fldChar w:fldCharType="separate"/>
      </w:r>
      <w:r>
        <w:rPr/>
      </w:r>
      <w:r>
        <w:rPr>
          <w:lang w:val="en-US"/>
        </w:rPr>
        <w:t>1.</w:t>
        <w:tab/>
        <w:t xml:space="preserve">Martens, L., Chambers, M., Sturm, M., Kessner, D., Levander, F., Shofstahl, J., Tang, W. H., Römpp, A., Neumann, S., Pizarro, A. D., Montecchi-Palazzi, L., Tasman, N., Coleman, M., Reisinger, F., Souda, P., Hermjakob, H., Binz, P.-A., and Deutsch, E. W. (2011) mzML—a Community Standard for Mass Spectrometry Data. </w:t>
      </w:r>
      <w:r>
        <w:rPr>
          <w:i/>
          <w:lang w:val="en-US"/>
        </w:rPr>
        <w:t>Molecular &amp; Cellular Proteomics</w:t>
      </w:r>
      <w:r>
        <w:rPr>
          <w:lang w:val="en-US"/>
        </w:rPr>
        <w:t xml:space="preserve"> 10, R110.000133</w:t>
      </w:r>
    </w:p>
    <w:p>
      <w:pPr>
        <w:pStyle w:val="EndNoteBibliography"/>
        <w:rPr>
          <w:lang w:val="en-US"/>
        </w:rPr>
      </w:pPr>
      <w:r>
        <w:rPr>
          <w:lang w:val="en-US"/>
        </w:rPr>
        <w:t>2.</w:t>
        <w:tab/>
        <w:t xml:space="preserve">Walzer, M., Qi, D., Mayer, G., Uszkoreit, J., Eisenacher, M., Sachsenberg, T., Gonzalez-Galarza, F. F., Fan, J., Bessant, C., Deutsch, E. W., Reisinger, F., Vizcaino, J. A., Medina-Aunon, J. A., Albar, J. P., Kohlbacher, O., and Jones, A. R. (2013) The mzQuantML data standard for mass spectrometry-based quantitative studies in proteomics. </w:t>
      </w:r>
      <w:r>
        <w:rPr>
          <w:i/>
          <w:lang w:val="en-US"/>
        </w:rPr>
        <w:t>Molecular &amp; cellular proteomics : MCP</w:t>
      </w:r>
      <w:r>
        <w:rPr>
          <w:lang w:val="en-US"/>
        </w:rPr>
        <w:t xml:space="preserve"> 12, 2332-2340</w:t>
      </w:r>
    </w:p>
    <w:p>
      <w:pPr>
        <w:pStyle w:val="EndNoteBibliography"/>
        <w:rPr>
          <w:lang w:val="en-US"/>
        </w:rPr>
      </w:pPr>
      <w:r>
        <w:rPr>
          <w:lang w:val="en-US"/>
        </w:rPr>
        <w:t>3.</w:t>
        <w:tab/>
        <w:t xml:space="preserve">Griss, J., Jones, A. R., Sachsenberg, T., Walzer, M., Gatto, L., Hartler, J., Thallinger, G. G., Salek, R. M., Steinbeck, C., Neuhauser, N., Cox, J., Neumann, S., Fan, J., Reisinger, F., Xu, Q. W., Del Toro, N., Perez-Riverol, Y., Ghali, F., Bandeira, N., Xenarios, I., Kohlbacher, O., Vizcaino, J. A., and Hermjakob, H. (2014) The mzTab data exchange format: communicating mass-spectrometry-based proteomics and metabolomics experimental results to a wider audience. </w:t>
      </w:r>
      <w:r>
        <w:rPr>
          <w:i/>
          <w:lang w:val="en-US"/>
        </w:rPr>
        <w:t>Molecular &amp; cellular proteomics : MCP</w:t>
      </w:r>
      <w:r>
        <w:rPr>
          <w:lang w:val="en-US"/>
        </w:rPr>
        <w:t xml:space="preserve"> 13, 2765-2775</w:t>
      </w:r>
    </w:p>
    <w:p>
      <w:pPr>
        <w:pStyle w:val="EndNoteBibliography"/>
        <w:rPr>
          <w:lang w:val="en-US"/>
        </w:rPr>
      </w:pPr>
      <w:r>
        <w:rPr>
          <w:lang w:val="en-US"/>
        </w:rPr>
        <w:t>4.</w:t>
        <w:tab/>
        <w:t xml:space="preserve">Kerrien, S., Orchard, S., Montecchi-Palazzi, L., Aranda, B., Quinn, A., Vinod, N., Bader, G., Xenarios, I., Wojcik, J., Sherman, D., Tyers, M., Salama, J., Moore, S., Ceol, A., Chatr-aryamontri, A., Oesterheld, M., Stumpflen, V., Salwinski, L., Nerothin, J., Cerami, E., Cusick, M., Vidal, M., Gilson, M., Armstrong, J., Woollard, P., Hogue, C., Eisenberg, D., Cesareni, G., Apweiler, R., and Hermjakob, H. (2007) Broadening the horizon - level 2.5 of the HUPO-PSI format for molecular interactions. </w:t>
      </w:r>
      <w:r>
        <w:rPr>
          <w:i/>
          <w:lang w:val="en-US"/>
        </w:rPr>
        <w:t>BMC Biology</w:t>
      </w:r>
      <w:r>
        <w:rPr>
          <w:lang w:val="en-US"/>
        </w:rPr>
        <w:t xml:space="preserve"> 5, 44</w:t>
      </w:r>
    </w:p>
    <w:p>
      <w:pPr>
        <w:pStyle w:val="EndNoteBibliography"/>
        <w:rPr>
          <w:lang w:val="en-US"/>
        </w:rPr>
      </w:pPr>
      <w:r>
        <w:rPr>
          <w:lang w:val="en-US"/>
        </w:rPr>
        <w:t>5.</w:t>
        <w:tab/>
        <w:t xml:space="preserve">Mayer, G., Montecchi-Palazzi, L., Ovelleiro, D., Jones, A. R., Binz, P.-A., Deutsch, E. W., Chambers, M., Kallhardt, M., Levander, F., Shofstahl, J., Orchard, S., Antonio Vizcaíno, J., Hermjakob, H., Stephan, C., Meyer, H. E., and Eisenacher, M. (2013) The HUPO proteomics standards initiative- mass spectrometry controlled vocabulary. </w:t>
      </w:r>
      <w:r>
        <w:rPr>
          <w:i/>
          <w:lang w:val="en-US"/>
        </w:rPr>
        <w:t>Database</w:t>
      </w:r>
      <w:r>
        <w:rPr>
          <w:lang w:val="en-US"/>
        </w:rPr>
        <w:t xml:space="preserve"> 2013</w:t>
      </w:r>
    </w:p>
    <w:p>
      <w:pPr>
        <w:pStyle w:val="EndNoteBibliography"/>
        <w:rPr>
          <w:lang w:val="en-US"/>
        </w:rPr>
      </w:pPr>
      <w:r>
        <w:rPr>
          <w:lang w:val="en-US"/>
        </w:rPr>
        <w:t>6.</w:t>
        <w:tab/>
        <w:t xml:space="preserve">Seymour, S. L., Farrah, T., Binz, P. A., Chalkley, R. J., Cottrell, J. S., Searle, B. C., Tabb, D. L., Vizcaino, J. A., Prieto, G., Uszkoreit, J., Eisenacher, M., Martinez-Bartolome, S., Ghali, F., and Jones, A. R. (2014) A standardized framing for reporting protein identifications in mzIdentML 1.2. </w:t>
      </w:r>
      <w:r>
        <w:rPr>
          <w:i/>
          <w:lang w:val="en-US"/>
        </w:rPr>
        <w:t>Proteomics</w:t>
      </w:r>
      <w:r>
        <w:rPr>
          <w:lang w:val="en-US"/>
        </w:rPr>
        <w:t xml:space="preserve"> 14, 2389-2399</w:t>
      </w:r>
    </w:p>
    <w:p>
      <w:pPr>
        <w:pStyle w:val="EndNoteBibliography"/>
        <w:rPr>
          <w:lang w:val="en-US"/>
        </w:rPr>
      </w:pPr>
      <w:r>
        <w:rPr>
          <w:lang w:val="en-US"/>
        </w:rPr>
        <w:t>7.</w:t>
        <w:tab/>
        <w:t xml:space="preserve">Li, H., Handsaker, B., Wysoker, A., Fennell, T., Ruan, J., Homer, N., Marth, G., Abecasis, G., and Durbin, R. (2009) The Sequence Alignment/Map format and SAMtools. </w:t>
      </w:r>
      <w:r>
        <w:rPr>
          <w:i/>
          <w:lang w:val="en-US"/>
        </w:rPr>
        <w:t>Bioinformatics (Oxford, England)</w:t>
      </w:r>
      <w:r>
        <w:rPr>
          <w:lang w:val="en-US"/>
        </w:rPr>
        <w:t xml:space="preserve"> 25, 2078-2079</w:t>
      </w:r>
    </w:p>
    <w:p>
      <w:pPr>
        <w:pStyle w:val="Normal"/>
        <w:ind w:left="720" w:hanging="0"/>
        <w:jc w:val="both"/>
        <w:rPr>
          <w:lang w:val="en-US"/>
        </w:rPr>
      </w:pPr>
      <w:r>
        <w:rPr/>
      </w:r>
      <w:r>
        <w:rPr/>
        <w:fldChar w:fldCharType="end"/>
      </w:r>
    </w:p>
    <w:p>
      <w:pPr>
        <w:pStyle w:val="Normal"/>
        <w:ind w:left="720" w:hanging="0"/>
        <w:jc w:val="both"/>
        <w:rPr>
          <w:lang w:val="en-US"/>
        </w:rPr>
      </w:pPr>
      <w:r>
        <w:rPr>
          <w:lang w:val="en-US"/>
        </w:rPr>
      </w:r>
    </w:p>
    <w:p>
      <w:pPr>
        <w:pStyle w:val="Heading1"/>
        <w:jc w:val="both"/>
        <w:rPr/>
      </w:pPr>
      <w:bookmarkStart w:id="408" w:name="__RefHeading___Toc37664_832650626"/>
      <w:bookmarkStart w:id="409" w:name="_Toc156877875"/>
      <w:bookmarkStart w:id="410" w:name="_Toc155584023"/>
      <w:bookmarkStart w:id="411" w:name="_Toc153690678"/>
      <w:bookmarkStart w:id="412" w:name="_Toc526008660"/>
      <w:bookmarkStart w:id="413" w:name="_Toc477259928"/>
      <w:bookmarkEnd w:id="408"/>
      <w:r>
        <w:rPr/>
        <w:t>Intellectual Property Statement</w:t>
      </w:r>
      <w:bookmarkEnd w:id="409"/>
      <w:bookmarkEnd w:id="410"/>
      <w:bookmarkEnd w:id="411"/>
      <w:bookmarkEnd w:id="412"/>
      <w:bookmarkEnd w:id="413"/>
    </w:p>
    <w:p>
      <w:pPr>
        <w:pStyle w:val="Normal"/>
        <w:jc w:val="both"/>
        <w:rPr>
          <w:rFonts w:eastAsia="MS Mincho"/>
          <w:lang w:val="en-US" w:eastAsia="zh-CN"/>
        </w:rPr>
      </w:pPr>
      <w:r>
        <w:rPr>
          <w:rFonts w:eastAsia="MS Mincho"/>
          <w:lang w:val="en-US"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val="en-US" w:eastAsia="zh-CN"/>
        </w:rPr>
      </w:pPr>
      <w:r>
        <w:rPr>
          <w:rFonts w:eastAsia="MS Mincho"/>
          <w:lang w:val="en-US" w:eastAsia="zh-CN"/>
        </w:rPr>
      </w:r>
    </w:p>
    <w:p>
      <w:pPr>
        <w:pStyle w:val="Normal"/>
        <w:jc w:val="both"/>
        <w:rPr>
          <w:rFonts w:eastAsia="MS Mincho"/>
          <w:lang w:val="en-US" w:eastAsia="zh-CN"/>
        </w:rPr>
      </w:pPr>
      <w:r>
        <w:rPr>
          <w:rFonts w:eastAsia="MS Mincho"/>
          <w:lang w:val="en-US"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lang w:val="en-US"/>
        </w:rPr>
      </w:pPr>
      <w:r>
        <w:rPr>
          <w:highlight w:val="yellow"/>
          <w:lang w:val="en-US"/>
        </w:rPr>
      </w:r>
    </w:p>
    <w:p>
      <w:pPr>
        <w:pStyle w:val="Normal"/>
        <w:jc w:val="both"/>
        <w:rPr>
          <w:highlight w:val="yellow"/>
          <w:lang w:val="en-US"/>
        </w:rPr>
      </w:pPr>
      <w:r>
        <w:rPr>
          <w:highlight w:val="yellow"/>
          <w:lang w:val="en-US"/>
        </w:rPr>
      </w:r>
    </w:p>
    <w:p>
      <w:pPr>
        <w:pStyle w:val="Heading1"/>
        <w:numPr>
          <w:ilvl w:val="0"/>
          <w:numId w:val="0"/>
        </w:numPr>
        <w:ind w:left="0" w:hanging="0"/>
        <w:jc w:val="both"/>
        <w:rPr/>
      </w:pPr>
      <w:bookmarkStart w:id="414" w:name="__RefHeading___Toc37666_832650626"/>
      <w:bookmarkStart w:id="415" w:name="_Toc153687291"/>
      <w:bookmarkStart w:id="416" w:name="_Toc155584024"/>
      <w:bookmarkStart w:id="417" w:name="_Toc156877876"/>
      <w:bookmarkStart w:id="418" w:name="_Toc477259929"/>
      <w:bookmarkEnd w:id="414"/>
      <w:r>
        <w:rPr/>
        <w:t>Copyright Notice</w:t>
      </w:r>
      <w:bookmarkEnd w:id="415"/>
      <w:bookmarkEnd w:id="416"/>
      <w:bookmarkEnd w:id="417"/>
      <w:bookmarkEnd w:id="418"/>
    </w:p>
    <w:p>
      <w:pPr>
        <w:pStyle w:val="Normal"/>
        <w:jc w:val="both"/>
        <w:rPr>
          <w:lang w:val="en-US"/>
        </w:rPr>
      </w:pPr>
      <w:r>
        <w:rPr>
          <w:lang w:val="en-US"/>
        </w:rPr>
        <w:t>Copyright (C) Proteomics Standards Initiative (20</w:t>
      </w:r>
      <w:ins w:id="1711" w:author="Juan Antonio Vizcaino" w:date="2023-01-25T10:42:00Z">
        <w:r>
          <w:rPr>
            <w:lang w:val="en-US"/>
          </w:rPr>
          <w:t>23</w:t>
        </w:r>
      </w:ins>
      <w:del w:id="1712" w:author="Juan Antonio Vizcaino" w:date="2023-01-25T10:42:00Z">
        <w:r>
          <w:rPr>
            <w:lang w:val="en-US"/>
          </w:rPr>
          <w:delText>16</w:delText>
        </w:r>
      </w:del>
      <w:r>
        <w:rPr>
          <w:lang w:val="en-US"/>
        </w:rPr>
        <w:t>). All Rights Reserved.</w:t>
      </w:r>
    </w:p>
    <w:p>
      <w:pPr>
        <w:pStyle w:val="Normal"/>
        <w:jc w:val="both"/>
        <w:rPr>
          <w:lang w:val="en-US"/>
        </w:rPr>
      </w:pPr>
      <w:r>
        <w:rPr>
          <w:lang w:val="en-US"/>
        </w:rPr>
      </w:r>
    </w:p>
    <w:p>
      <w:pPr>
        <w:pStyle w:val="Normal"/>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lang w:val="en-US"/>
        </w:rPr>
      </w:pPr>
      <w:r>
        <w:rPr>
          <w:lang w:val="en-US"/>
        </w:rPr>
      </w:r>
    </w:p>
    <w:p>
      <w:pPr>
        <w:pStyle w:val="Normal"/>
        <w:jc w:val="both"/>
        <w:rPr>
          <w:lang w:val="en-US"/>
        </w:rPr>
      </w:pPr>
      <w:r>
        <w:rPr>
          <w:lang w:val="en-US"/>
        </w:rPr>
        <w:t>The limited permissions granted above are perpetual and will not be revoked by the PSI or its successors or assigns.</w:t>
      </w:r>
    </w:p>
    <w:p>
      <w:pPr>
        <w:pStyle w:val="Normal"/>
        <w:jc w:val="both"/>
        <w:rPr>
          <w:lang w:val="en-US"/>
        </w:rPr>
      </w:pPr>
      <w:r>
        <w:rPr>
          <w:lang w:val="en-US"/>
        </w:rPr>
      </w:r>
    </w:p>
    <w:p>
      <w:pPr>
        <w:pStyle w:val="Normal"/>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19" w:name="29"/>
      <w:bookmarkStart w:id="420" w:name="30"/>
      <w:bookmarkStart w:id="421" w:name="31"/>
      <w:bookmarkEnd w:id="419"/>
      <w:bookmarkEnd w:id="420"/>
      <w:bookmarkEnd w:id="421"/>
    </w:p>
    <w:p>
      <w:pPr>
        <w:pStyle w:val="Normal"/>
        <w:jc w:val="both"/>
        <w:rPr>
          <w:lang w:val="en-US"/>
        </w:rPr>
      </w:pPr>
      <w:r>
        <w:rPr>
          <w:lang w:val="en-US"/>
        </w:rPr>
      </w:r>
    </w:p>
    <w:p>
      <w:pPr>
        <w:pStyle w:val="Normal"/>
        <w:rPr>
          <w:lang w:val="en-US"/>
        </w:rPr>
      </w:pPr>
      <w:r>
        <w:rPr>
          <w:lang w:val="en-US"/>
        </w:rPr>
      </w:r>
    </w:p>
    <w:p>
      <w:pPr>
        <w:pStyle w:val="Normal"/>
        <w:rPr>
          <w:lang w:val="en-US"/>
        </w:rPr>
      </w:pPr>
      <w:r>
        <w:rPr/>
      </w:r>
    </w:p>
    <w:sectPr>
      <w:headerReference w:type="default" r:id="rId455"/>
      <w:headerReference w:type="first" r:id="rId456"/>
      <w:footerReference w:type="default" r:id="rId457"/>
      <w:type w:val="nextPage"/>
      <w:pgSz w:w="12240" w:h="15840"/>
      <w:pgMar w:left="1134" w:right="1134" w:header="720" w:top="1134" w:footer="720" w:bottom="1134" w:gutter="0"/>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an Antonio Vizcaino" w:date="2023-01-25T10:49:00Z" w:initials="JAV">
    <w:p>
      <w:r>
        <w:rPr>
          <w:rFonts w:ascii="Liberation Serif" w:hAnsi="Liberation Serif" w:eastAsia="DejaVu Sans" w:cs="DejaVu Sans"/>
          <w:color w:val="000000"/>
          <w:lang w:val="x-none" w:eastAsia="x-none" w:bidi="en-US"/>
        </w:rPr>
        <w:t>Table of Contents to be updated at the end!</w:t>
      </w:r>
    </w:p>
  </w:comment>
  <w:comment w:id="1" w:author="Joshua Klein" w:date="2023-05-29T14:12:00Z" w:initials="JK">
    <w:p>
      <w:r>
        <w:rPr>
          <w:rFonts w:ascii="Liberation Serif" w:hAnsi="Liberation Serif" w:eastAsia="DejaVu Sans" w:cs="DejaVu Sans"/>
          <w:lang w:val="en-US" w:eastAsia="en-US" w:bidi="en-US"/>
        </w:rPr>
        <w:t>Where an extension is signaled as required was never made explicit. This proposal mirrors the way the set of extensions all specified in mzIdentML v1.2.0 were made.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This approach isn’t ideal if we intend to allow extension documents to make breaking changes to the XSD as it will require parsing the file to first learn what the XSD it should apply is, and then go find the right one, if there even is one.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 </w:t>
      </w:r>
      <w:r>
        <w:rPr>
          <w:rFonts w:ascii="Liberation Serif" w:hAnsi="Liberation Serif" w:eastAsia="DejaVu Sans" w:cs="DejaVu Sans"/>
          <w:i/>
          <w:iCs/>
          <w:lang w:val="en-US" w:eastAsia="en-US" w:bidi="en-US"/>
        </w:rPr>
        <w:t>marginally</w:t>
      </w:r>
      <w:r>
        <w:rPr>
          <w:rFonts w:ascii="Liberation Serif" w:hAnsi="Liberation Serif" w:eastAsia="DejaVu Sans" w:cs="DejaVu Sans"/>
          <w:lang w:val="en-US" w:eastAsia="en-US" w:bidi="en-US"/>
        </w:rPr>
        <w:t xml:space="preserve"> better approach would be for these to be immediate children of the &lt;MzIdentML&gt; as these would A) immediately break any v1.2.0 parser and B) be easier to find but only for a certain class of parser. </w:t>
      </w:r>
    </w:p>
  </w:comment>
  <w:comment w:id="2" w:author="Juan Antonio Vizcaino" w:date="2023-05-30T13:34:00Z" w:initials="JV">
    <w:p>
      <w:r>
        <w:rPr>
          <w:rFonts w:ascii="Arial" w:hAnsi="Arial" w:eastAsia="DejaVu Sans" w:cs="DejaVu Sans"/>
          <w:color w:val="000000"/>
          <w:sz w:val="20"/>
          <w:szCs w:val="20"/>
          <w:lang w:val="x-none" w:eastAsia="x-none" w:bidi="en-US"/>
        </w:rPr>
        <w:t>I don’t have a strong feeling about this to be honest. Maybe the option Joshua is proposing is better.</w:t>
      </w:r>
    </w:p>
  </w:comment>
  <w:comment w:id="3" w:author="Joshua Klein" w:date="2023-05-29T14:12:00Z" w:initials="JK">
    <w:p>
      <w:r>
        <w:rPr>
          <w:rFonts w:ascii="Liberation Serif" w:hAnsi="Liberation Serif" w:eastAsia="DejaVu Sans" w:cs="DejaVu Sans"/>
          <w:lang w:val="en-US" w:eastAsia="en-US" w:bidi="en-US"/>
        </w:rPr>
        <w:t>Where an extension is signaled as required was never made explicit. This proposal mirrors the way the set of extensions all specified in mzIdentML v1.2.0 were made.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This approach isn’t ideal if we intend to allow extension documents to make breaking changes to the XSD as it will require parsing the file to first learn what the XSD it should apply is, and then go find the right one, if there even is one.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 </w:t>
      </w:r>
      <w:r>
        <w:rPr>
          <w:rFonts w:ascii="Liberation Serif" w:hAnsi="Liberation Serif" w:eastAsia="DejaVu Sans" w:cs="DejaVu Sans"/>
          <w:i/>
          <w:iCs/>
          <w:lang w:val="en-US" w:eastAsia="en-US" w:bidi="en-US"/>
        </w:rPr>
        <w:t>marginally</w:t>
      </w:r>
      <w:r>
        <w:rPr>
          <w:rFonts w:ascii="Liberation Serif" w:hAnsi="Liberation Serif" w:eastAsia="DejaVu Sans" w:cs="DejaVu Sans"/>
          <w:lang w:val="en-US" w:eastAsia="en-US" w:bidi="en-US"/>
        </w:rPr>
        <w:t xml:space="preserve"> better approach would be for these to be immediate children of the &lt;MzIdentML&gt; as these would A) immediately break any v1.2.0 parser and B) be easier to find but only for a certain class of parser. </w:t>
      </w:r>
    </w:p>
  </w:comment>
  <w:comment w:id="4" w:author="Juan Antonio Vizcaino" w:date="2023-07-11T14:07:00Z" w:initials="JV">
    <w:p>
      <w:r>
        <w:rPr>
          <w:rFonts w:ascii="Arial" w:hAnsi="Arial" w:eastAsia="DejaVu Sans" w:cs="DejaVu Sans"/>
          <w:color w:val="000000"/>
          <w:sz w:val="20"/>
          <w:szCs w:val="20"/>
          <w:lang w:val="x-none" w:eastAsia="x-none" w:bidi="en-US"/>
        </w:rPr>
        <w:t>Should we include userParams here also for consistency? Probably not very important anyway.</w:t>
      </w:r>
    </w:p>
  </w:comment>
  <w:comment w:id="5" w:author="Juan Antonio Vizcaino" w:date="2023-05-04T12:13:00Z" w:initials="JV">
    <w:p>
      <w:r>
        <w:rPr>
          <w:rFonts w:ascii="Liberation Serif" w:hAnsi="Liberation Serif" w:eastAsia="DejaVu Sans" w:cs="DejaVu Sans"/>
          <w:color w:val="000000"/>
          <w:lang w:val="x-none" w:eastAsia="x-none" w:bidi="en-US"/>
        </w:rPr>
        <w:t>Check this section.</w:t>
      </w:r>
    </w:p>
  </w:comment>
  <w:comment w:id="6" w:author="Juan Antonio Vizcaino" w:date="2023-05-04T12:25:00Z" w:initials="JV">
    <w:p>
      <w:r>
        <w:rPr>
          <w:rFonts w:ascii="Liberation Serif" w:hAnsi="Liberation Serif" w:eastAsia="DejaVu Sans" w:cs="DejaVu Sans"/>
          <w:color w:val="000000"/>
          <w:lang w:val="x-none" w:eastAsia="x-none" w:bidi="en-US"/>
        </w:rPr>
        <w:t>Does this figure still need to be updated?</w:t>
      </w:r>
    </w:p>
  </w:comment>
  <w:comment w:id="7" w:author="Juan Antonio Vizcaino" w:date="2023-05-24T09:27:00Z" w:initials="JAV">
    <w:p>
      <w:r>
        <w:rPr>
          <w:rFonts w:ascii="Arial" w:hAnsi="Arial" w:eastAsia="DejaVu Sans" w:cs="DejaVu Sans"/>
          <w:color w:val="000000"/>
          <w:sz w:val="20"/>
          <w:szCs w:val="20"/>
          <w:lang w:val="x-none" w:eastAsia="x-none" w:bidi="en-US"/>
        </w:rPr>
        <w:t>All figure numbers need to be updated from now on since two figures have  been removed. I guess this would be now Figure 3, and so on for the rest of the document</w:t>
      </w:r>
    </w:p>
  </w:comment>
  <w:comment w:id="8" w:author="Joshua Klein" w:date="2023-05-29T14:05:00Z" w:initials="JK">
    <w:p>
      <w:r>
        <w:rPr>
          <w:rFonts w:ascii="Liberation Serif" w:hAnsi="Liberation Serif" w:eastAsia="DejaVu Sans" w:cs="DejaVu Sans"/>
          <w:lang w:val="en-US" w:eastAsia="en-US" w:bidi="en-US"/>
        </w:rPr>
        <w:t>If the schema changes for 1.3 itself (not including extension documents themselves) have example files, we should update this section.</w:t>
      </w:r>
    </w:p>
  </w:comment>
  <w:comment w:id="9" w:author="Colin Combe" w:date="2023-06-28T10:20:00Z" w:initials="CC">
    <w:p>
      <w:r>
        <w:rPr>
          <w:rFonts w:ascii="Liberation Serif" w:hAnsi="Liberation Serif" w:eastAsia="DejaVu Sans" w:cs="DejaVu Sans"/>
          <w:i/>
          <w:sz w:val="16"/>
          <w:szCs w:val="20"/>
          <w:lang w:val="en-US" w:eastAsia="en-US" w:bidi="en-US"/>
        </w:rPr>
        <w:t>Reply to Joshua Klein (29/05/2023, 14:05): "..."</w:t>
      </w:r>
    </w:p>
    <w:p>
      <w:r>
        <w:rPr>
          <w:rFonts w:ascii="Liberation Serif" w:hAnsi="Liberation Serif" w:eastAsia="DejaVu Sans" w:cs="DejaVu Sans"/>
          <w:sz w:val="20"/>
          <w:lang w:val="en-US" w:eastAsia="en-US" w:bidi="en-US"/>
        </w:rPr>
        <w:t>I made it point to the containing examples directory (previous examples remain relevant)</w:t>
      </w:r>
    </w:p>
  </w:comment>
  <w:comment w:id="10" w:author="Juan Antonio Vizcaino" w:date="2023-07-11T14:01:00Z" w:initials="JV">
    <w:p>
      <w:r>
        <w:rPr>
          <w:rFonts w:ascii="Arial" w:hAnsi="Arial" w:eastAsia="DejaVu Sans" w:cs="DejaVu Sans"/>
          <w:color w:val="000000"/>
          <w:sz w:val="20"/>
          <w:szCs w:val="20"/>
          <w:lang w:val="x-none" w:eastAsia="x-none" w:bidi="en-US"/>
        </w:rPr>
        <w:t>It is a very small detail but shouldn’t we allow also userParam here? I guess that for consistency we should</w:t>
      </w:r>
    </w:p>
  </w:comment>
  <w:comment w:id="11" w:author="Colin Combe" w:date="2023-01-25T15:44:00Z" w:initials="CC">
    <w:p>
      <w:r>
        <w:rPr>
          <w:rFonts w:ascii="Liberation Serif" w:hAnsi="Liberation Serif" w:eastAsia="DejaVu Sans" w:cs="DejaVu Sans"/>
          <w:lang w:val="en-US" w:eastAsia="en-US" w:bidi="en-US"/>
        </w:rPr>
        <w:t>Don’t meet CV mapping rules?</w:t>
      </w:r>
    </w:p>
  </w:comment>
  <w:comment w:id="12" w:author="Colin Combe" w:date="2023-01-25T15:40:00Z" w:initials="CC">
    <w:p>
      <w:r>
        <w:rPr>
          <w:rFonts w:ascii="Liberation Serif" w:hAnsi="Liberation Serif" w:eastAsia="DejaVu Sans" w:cs="DejaVu Sans"/>
          <w:lang w:val="en-US" w:eastAsia="en-US" w:bidi="en-US"/>
        </w:rPr>
        <w:t>MAY?</w:t>
      </w:r>
    </w:p>
  </w:comment>
  <w:comment w:id="13" w:author="Colin Combe" w:date="2023-01-25T15:06:00Z" w:initials="CC">
    <w:p>
      <w:r>
        <w:rPr>
          <w:rFonts w:ascii="Liberation Serif" w:hAnsi="Liberation Serif" w:eastAsia="DejaVu Sans" w:cs="DejaVu Sans"/>
          <w:lang w:val="en-US" w:eastAsia="en-US" w:bidi="en-US"/>
        </w:rPr>
        <w:t xml:space="preserve">This isn’t a child of </w:t>
      </w:r>
      <w:hyperlink r:id="rId1">
        <w:r>
          <w:rPr>
            <w:rFonts w:ascii="Liberation Serif" w:hAnsi="Liberation Serif" w:eastAsia="DejaVu Sans" w:cs="DejaVu Sans"/>
            <w:lang w:val="en-US" w:eastAsia="en-US" w:bidi="en-US"/>
          </w:rPr>
          <w:t>MS:1001060</w:t>
        </w:r>
      </w:hyperlink>
      <w:r>
        <w:rPr>
          <w:rFonts w:ascii="Liberation Serif" w:hAnsi="Liberation Serif" w:eastAsia="DejaVu Sans" w:cs="DejaVu Sans"/>
          <w:lang w:val="en-US" w:eastAsia="en-US" w:bidi="en-US"/>
        </w:rPr>
        <w:t xml:space="preserve"> (quality estimation method details)?</w:t>
      </w:r>
    </w:p>
  </w:comment>
  <w:comment w:id="14" w:author="Colin Combe" w:date="2023-01-25T15:38:00Z" w:initials="CC">
    <w:p>
      <w:r>
        <w:rPr>
          <w:rFonts w:ascii="Liberation Serif" w:hAnsi="Liberation Serif" w:eastAsia="DejaVu Sans" w:cs="DejaVu Sans"/>
          <w:lang w:val="en-US" w:eastAsia="en-US" w:bidi="en-US"/>
        </w:rPr>
        <w:t>Nor this</w:t>
      </w:r>
    </w:p>
  </w:comment>
  <w:comment w:id="15" w:author="Colin Combe" w:date="2023-01-25T15:39:00Z" w:initials="CC">
    <w:p>
      <w:r>
        <w:rPr>
          <w:rFonts w:ascii="Liberation Serif" w:hAnsi="Liberation Serif" w:eastAsia="DejaVu Sans" w:cs="DejaVu Sans"/>
          <w:lang w:val="en-US" w:eastAsia="en-US" w:bidi="en-US"/>
        </w:rPr>
        <w:t>same</w:t>
      </w:r>
    </w:p>
  </w:comment>
  <w:comment w:id="16" w:author="Colin Combe" w:date="2023-01-25T15:41:00Z" w:initials="CC">
    <w:p>
      <w:r>
        <w:rPr>
          <w:rFonts w:ascii="Liberation Serif" w:hAnsi="Liberation Serif" w:eastAsia="DejaVu Sans" w:cs="DejaVu Sans"/>
          <w:lang w:val="en-US" w:eastAsia="en-US" w:bidi="en-US"/>
        </w:rPr>
        <w:t>MAY?</w:t>
      </w:r>
    </w:p>
  </w:comment>
  <w:comment w:id="17" w:author="Colin Combe" w:date="2023-01-25T15:47:00Z" w:initials="CC">
    <w:p>
      <w:r>
        <w:rPr>
          <w:rFonts w:ascii="Liberation Serif" w:hAnsi="Liberation Serif" w:eastAsia="DejaVu Sans" w:cs="DejaVu Sans"/>
          <w:lang w:val="en-US" w:eastAsia="en-US" w:bidi="en-US"/>
        </w:rPr>
        <w:t>Doesn’t meet cv mapping rule</w:t>
      </w:r>
    </w:p>
  </w:comment>
  <w:comment w:id="18" w:author="Colin Combe" w:date="2023-01-25T15:50:00Z" w:initials="CC">
    <w:p>
      <w:r>
        <w:rPr>
          <w:rFonts w:ascii="Liberation Serif" w:hAnsi="Liberation Serif" w:eastAsia="DejaVu Sans" w:cs="DejaVu Sans"/>
          <w:lang w:val="en-US" w:eastAsia="en-US" w:bidi="en-US"/>
        </w:rPr>
        <w:t>Don’t meet cv mapping rules</w:t>
      </w:r>
    </w:p>
  </w:comment>
  <w:comment w:id="19" w:author="Colin Combe" w:date="2023-01-25T15:59:00Z" w:initials="CC">
    <w:p>
      <w:r>
        <w:rPr>
          <w:rFonts w:ascii="Liberation Serif" w:hAnsi="Liberation Serif" w:eastAsia="DejaVu Sans" w:cs="DejaVu Sans"/>
          <w:lang w:val="en-US" w:eastAsia="en-US" w:bidi="en-US"/>
        </w:rPr>
        <w:t>Confusing that this is same thing twice; say what two contexts are? (SpectrumIdentificationProtocol and ProteionDetectionProtocol)</w:t>
      </w:r>
    </w:p>
  </w:comment>
  <w:comment w:id="20" w:author="Colin Combe" w:date="2023-01-25T16:09:00Z" w:initials="CC">
    <w:p>
      <w:r>
        <w:rPr>
          <w:rFonts w:ascii="Liberation Serif" w:hAnsi="Liberation Serif" w:eastAsia="DejaVu Sans" w:cs="DejaVu Sans"/>
          <w:lang w:val="en-US" w:eastAsia="en-US" w:bidi="en-US"/>
        </w:rPr>
        <w:t>Don’t think these meet the cv mapping rules?</w:t>
      </w:r>
    </w:p>
  </w:comment>
  <w:comment w:id="21" w:author="Colin Combe" w:date="2023-01-25T16:27:00Z" w:initials="CC">
    <w:p>
      <w:r>
        <w:rPr>
          <w:rFonts w:ascii="Liberation Serif" w:hAnsi="Liberation Serif" w:eastAsia="DejaVu Sans" w:cs="DejaVu Sans"/>
          <w:lang w:val="en-US" w:eastAsia="en-US" w:bidi="en-US"/>
        </w:rPr>
        <w:t>MAY?</w:t>
      </w:r>
    </w:p>
  </w:comment>
  <w:comment w:id="22" w:author="Colin Combe" w:date="2023-01-25T16:27:00Z" w:initials="CC">
    <w:p>
      <w:r>
        <w:rPr>
          <w:rFonts w:ascii="Liberation Serif" w:hAnsi="Liberation Serif" w:eastAsia="DejaVu Sans" w:cs="DejaVu Sans"/>
          <w:lang w:val="en-US" w:eastAsia="en-US" w:bidi="en-US"/>
        </w:rPr>
        <w:t>MAY?</w:t>
      </w:r>
    </w:p>
  </w:comment>
  <w:comment w:id="23" w:author="Colin Combe" w:date="2023-01-25T15:52:00Z" w:initials="CC">
    <w:p>
      <w:r>
        <w:rPr>
          <w:rFonts w:ascii="Liberation Serif" w:hAnsi="Liberation Serif" w:eastAsia="DejaVu Sans" w:cs="DejaVu Sans"/>
          <w:lang w:val="en-US" w:eastAsia="en-US" w:bidi="en-US"/>
        </w:rPr>
        <w:t>MAY?</w:t>
      </w:r>
    </w:p>
  </w:comment>
  <w:comment w:id="24" w:author="Colin Combe" w:date="2023-01-25T15:53:00Z" w:initials="CC">
    <w:p>
      <w:r>
        <w:rPr>
          <w:rFonts w:ascii="Liberation Serif" w:hAnsi="Liberation Serif" w:eastAsia="DejaVu Sans" w:cs="DejaVu Sans"/>
          <w:lang w:val="en-US" w:eastAsia="en-US" w:bidi="en-US"/>
        </w:rPr>
        <w:t>MAY?</w:t>
      </w:r>
    </w:p>
  </w:comment>
  <w:comment w:id="25" w:author="Colin Combe" w:date="2023-01-25T15:53:00Z" w:initials="CC">
    <w:p>
      <w:r>
        <w:rPr>
          <w:rFonts w:ascii="Liberation Serif" w:hAnsi="Liberation Serif" w:eastAsia="DejaVu Sans" w:cs="DejaVu Sans"/>
          <w:lang w:val="en-US" w:eastAsia="en-US" w:bidi="en-US"/>
        </w:rPr>
        <w:t>Aren’t most of these MAYs rather than MUSTs?</w:t>
      </w:r>
    </w:p>
  </w:comment>
  <w:comment w:id="26" w:author="Colin Combe" w:date="2023-01-25T16:03:00Z" w:initials="CC">
    <w:p>
      <w:r>
        <w:rPr>
          <w:rFonts w:ascii="Liberation Serif" w:hAnsi="Liberation Serif" w:eastAsia="DejaVu Sans" w:cs="DejaVu Sans"/>
          <w:lang w:val="en-US" w:eastAsia="en-US" w:bidi="en-US"/>
        </w:rPr>
        <w:t>I can’t find a cv term with this accession?</w:t>
      </w:r>
    </w:p>
  </w:comment>
  <w:comment w:id="27" w:author="Colin Combe" w:date="2023-01-25T16:11:00Z" w:initials="CC">
    <w:p>
      <w:r>
        <w:rPr>
          <w:rFonts w:ascii="Liberation Serif" w:hAnsi="Liberation Serif" w:eastAsia="DejaVu Sans" w:cs="DejaVu Sans"/>
          <w:lang w:val="en-US" w:eastAsia="en-US" w:bidi="en-US"/>
        </w:rPr>
        <w:t>Doesn’t meet mapping rules?</w:t>
      </w:r>
    </w:p>
  </w:comment>
  <w:comment w:id="28" w:author="Colin Combe" w:date="2023-01-25T16:11:00Z" w:initials="CC">
    <w:p>
      <w:r>
        <w:rPr>
          <w:rFonts w:ascii="Liberation Serif" w:hAnsi="Liberation Serif" w:eastAsia="DejaVu Sans" w:cs="DejaVu Sans"/>
          <w:lang w:val="en-US" w:eastAsia="en-US" w:bidi="en-US"/>
        </w:rPr>
        <w:t>Mapping rules?</w:t>
      </w:r>
    </w:p>
    <w:p>
      <w:r>
        <w:rPr>
          <w:rFonts w:ascii="Liberation Serif" w:hAnsi="Liberation Serif" w:eastAsia="DejaVu Sans" w:cs="DejaVu Sans"/>
          <w:lang w:val="en-US" w:eastAsia="en-US" w:bidi="en-US"/>
        </w:rPr>
      </w:r>
    </w:p>
  </w:comment>
  <w:comment w:id="29" w:author="Colin Combe" w:date="2023-01-25T14:48:00Z" w:initials="CC">
    <w:p>
      <w:r>
        <w:rPr>
          <w:rFonts w:ascii="Liberation Serif" w:hAnsi="Liberation Serif" w:eastAsia="DejaVu Sans" w:cs="DejaVu Sans"/>
          <w:lang w:val="en-US" w:eastAsia="en-US" w:bidi="en-US"/>
        </w:rPr>
        <w:t>This PeptideEvidience element was in the wrong place?</w:t>
      </w:r>
    </w:p>
  </w:comment>
  <w:comment w:id="30" w:author="Juan Antonio Vizcaino" w:date="2023-01-25T10:59:00Z" w:initials="JAV">
    <w:p>
      <w:r>
        <w:rPr>
          <w:rFonts w:ascii="Liberation Serif" w:hAnsi="Liberation Serif" w:eastAsia="DejaVu Sans" w:cs="DejaVu Sans"/>
          <w:color w:val="000000"/>
          <w:lang w:val="x-none" w:eastAsia="x-none" w:bidi="en-US"/>
        </w:rPr>
        <w:t>Let’s comment on this, in the cross linking document, and transfer the final version here.</w:t>
      </w:r>
    </w:p>
  </w:comment>
  <w:comment w:id="31" w:author="Juan Antonio Vizcaino" w:date="2023-03-08T11:37:00Z" w:initials="JV">
    <w:p>
      <w:r>
        <w:rPr>
          <w:rFonts w:ascii="Liberation Serif" w:hAnsi="Liberation Serif" w:eastAsia="DejaVu Sans" w:cs="DejaVu Sans"/>
          <w:color w:val="000000"/>
          <w:lang w:val="x-none" w:eastAsia="x-none" w:bidi="en-US"/>
        </w:rPr>
        <w:t>This is still ongoing in the other document. Final version still needs to be transferred here.</w:t>
      </w:r>
    </w:p>
  </w:comment>
  <w:comment w:id="32" w:author="Juan Antonio Vizcaino" w:date="2023-05-04T13:35:00Z" w:initials="JV">
    <w:p>
      <w:r>
        <w:rPr>
          <w:rFonts w:ascii="Arial" w:hAnsi="Arial" w:eastAsia="DejaVu Sans" w:cs="DejaVu Sans"/>
          <w:sz w:val="20"/>
          <w:szCs w:val="20"/>
          <w:lang w:val="x-none" w:eastAsia="x-none" w:bidi="en-US"/>
        </w:rPr>
        <w:t>This was copied and pasted from the online version on May 4th 2023</w:t>
      </w:r>
    </w:p>
  </w:comment>
  <w:comment w:id="33" w:author="Juan Antonio Vizcaino" w:date="2023-05-04T12:33:00Z" w:initials="JV">
    <w:p>
      <w:r>
        <w:rPr>
          <w:rFonts w:ascii="Arial" w:hAnsi="Arial" w:eastAsia="DejaVu Sans" w:cs="DejaVu Sans"/>
          <w:sz w:val="20"/>
          <w:szCs w:val="20"/>
          <w:lang w:val="x-none" w:eastAsia="x-none" w:bidi="en-US"/>
        </w:rPr>
        <w:t>This needs to be revised?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ic Sans MS">
    <w:charset w:val="01"/>
    <w:family w:val="roman"/>
    <w:pitch w:val="variable"/>
  </w:font>
  <w:font w:name="Calibri">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92</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102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7938" w:leader="none"/>
      </w:tabs>
      <w:rPr/>
    </w:pPr>
    <w:r>
      <w:rPr/>
      <w:t>mzIdentML Specification version 1.</w:t>
    </w:r>
    <w:ins w:id="1713" w:author="Juan Antonio Vizcaino" w:date="2023-05-04T12:00:00Z">
      <w:r>
        <w:rPr/>
        <w:t>3</w:t>
      </w:r>
    </w:ins>
    <w:del w:id="1714" w:author="Juan Antonio Vizcaino" w:date="2023-05-04T12:00:00Z">
      <w:r>
        <w:rPr/>
        <w:delText>2</w:delText>
      </w:r>
    </w:del>
    <w:r>
      <w:rPr/>
      <w:t>.</w:t>
    </w:r>
    <w:ins w:id="1715" w:author="Juan Antonio Vizcaino" w:date="2023-05-04T12:00:00Z">
      <w:r>
        <w:rPr/>
        <w:t>0</w:t>
      </w:r>
    </w:ins>
    <w:del w:id="1716" w:author="Juan Antonio Vizcaino" w:date="2023-05-04T12:00:00Z">
      <w:r>
        <w:rPr/>
        <w:delText>0 final</w:delText>
      </w:r>
    </w:del>
    <w:r>
      <w:rPr/>
      <w:tab/>
    </w:r>
    <w:del w:id="1717" w:author="Juan Antonio Vizcaino" w:date="2023-01-25T10:42:00Z">
      <w:r>
        <w:rPr/>
        <w:delText xml:space="preserve">March </w:delText>
      </w:r>
    </w:del>
    <w:ins w:id="1718" w:author="Juan Antonio Vizcaino" w:date="2023-03-08T11:04:00Z">
      <w:r>
        <w:rPr/>
        <w:t>M</w:t>
      </w:r>
    </w:ins>
    <w:del w:id="1719" w:author="Colin Combe" w:date="2023-06-28T10:23:00Z">
      <w:r>
        <w:rPr/>
        <w:delText>a</w:delText>
      </w:r>
    </w:del>
    <w:del w:id="1720" w:author="Colin Combe" w:date="2023-05-18T08:19:00Z">
      <w:r>
        <w:rPr/>
        <w:delText>rch</w:delText>
      </w:r>
    </w:del>
    <w:ins w:id="1721" w:author="Colin Combe" w:date="2023-06-28T10:23:00Z">
      <w:r>
        <w:rPr/>
        <w:t>July</w:t>
      </w:r>
    </w:ins>
    <w:ins w:id="1722" w:author="Juan Antonio Vizcaino" w:date="2023-01-25T10:42:00Z">
      <w:r>
        <w:rPr/>
        <w:t xml:space="preserve"> </w:t>
      </w:r>
    </w:ins>
    <w:r>
      <w:rPr/>
      <w:t>20</w:t>
    </w:r>
    <w:ins w:id="1723" w:author="Juan Antonio Vizcaino" w:date="2023-01-25T10:42:00Z">
      <w:r>
        <w:rPr/>
        <w:t>23</w:t>
      </w:r>
    </w:ins>
    <w:del w:id="1724" w:author="Juan Antonio Vizcaino" w:date="2023-01-25T10:42:00Z">
      <w:r>
        <w:rPr/>
        <w:delText>17</w:delText>
      </w:r>
    </w:del>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PSI </w:t>
    </w:r>
    <w:del w:id="1725" w:author="Jones, Andy" w:date="2022-05-13T11:38:00Z">
      <w:r>
        <w:rPr/>
        <w:delText xml:space="preserve">final </w:delText>
      </w:r>
    </w:del>
    <w:ins w:id="1726" w:author="Jones, Andy" w:date="2022-05-13T11:38:00Z">
      <w:r>
        <w:rPr/>
        <w:t xml:space="preserve">draft </w:t>
      </w:r>
    </w:ins>
    <w:r>
      <w:rPr/>
      <w:t>recommendation</w:t>
      <w:tab/>
      <w:tab/>
      <w:tab/>
      <w:tab/>
      <w:tab/>
      <w:t xml:space="preserve">       PSI Proteomics Informatics Working Group</w:t>
    </w:r>
  </w:p>
  <w:p>
    <w:pPr>
      <w:pStyle w:val="Normal"/>
      <w:jc w:val="right"/>
      <w:rPr>
        <w:lang w:val="pt-BR"/>
      </w:rPr>
    </w:pPr>
    <w:r>
      <w:rPr>
        <w:lang w:val="pt-BR"/>
      </w:rPr>
    </w:r>
  </w:p>
  <w:p>
    <w:pPr>
      <w:pStyle w:val="Normal"/>
      <w:jc w:val="right"/>
      <w:rPr>
        <w:color w:val="000000"/>
        <w:ins w:id="1728" w:author="Juan Antonio Vizcaino" w:date="2023-05-04T11:55:00Z"/>
      </w:rPr>
    </w:pPr>
    <w:ins w:id="1727" w:author="Juan Antonio Vizcaino" w:date="2023-05-04T11:55:00Z">
      <w:r>
        <w:rPr>
          <w:rFonts w:cs="Arial"/>
          <w:i/>
          <w:iCs/>
          <w:color w:val="000000"/>
          <w:sz w:val="22"/>
          <w:szCs w:val="22"/>
        </w:rPr>
        <w:t>Colin W. Combe, University of Edinburgh</w:t>
      </w:r>
    </w:ins>
  </w:p>
  <w:p>
    <w:pPr>
      <w:pStyle w:val="Normal"/>
      <w:jc w:val="right"/>
      <w:rPr>
        <w:color w:val="000000"/>
        <w:ins w:id="1730" w:author="Juan Antonio Vizcaino" w:date="2023-05-04T11:55:00Z"/>
      </w:rPr>
    </w:pPr>
    <w:ins w:id="1729" w:author="Juan Antonio Vizcaino" w:date="2023-05-04T11:55:00Z">
      <w:r>
        <w:rPr>
          <w:rFonts w:cs="Arial"/>
          <w:i/>
          <w:iCs/>
          <w:color w:val="000000"/>
          <w:sz w:val="22"/>
          <w:szCs w:val="22"/>
        </w:rPr>
        <w:t>Lars Kolbowski, Technische Universität Berlin</w:t>
      </w:r>
    </w:ins>
  </w:p>
  <w:p>
    <w:pPr>
      <w:pStyle w:val="Normal"/>
      <w:jc w:val="right"/>
      <w:rPr>
        <w:color w:val="000000"/>
        <w:ins w:id="1732" w:author="Juan Antonio Vizcaino" w:date="2023-05-04T11:55:00Z"/>
      </w:rPr>
    </w:pPr>
    <w:ins w:id="1731" w:author="Juan Antonio Vizcaino" w:date="2023-05-04T11:55:00Z">
      <w:r>
        <w:rPr>
          <w:rFonts w:cs="Arial"/>
          <w:i/>
          <w:iCs/>
          <w:color w:val="000000"/>
          <w:sz w:val="22"/>
          <w:szCs w:val="22"/>
        </w:rPr>
        <w:t>Lutz Fischer, Technische Universität Berlin</w:t>
      </w:r>
    </w:ins>
  </w:p>
  <w:p>
    <w:pPr>
      <w:pStyle w:val="Normal"/>
      <w:jc w:val="right"/>
      <w:rPr>
        <w:color w:val="000000"/>
        <w:ins w:id="1734" w:author="Juan Antonio Vizcaino" w:date="2023-05-04T11:55:00Z"/>
      </w:rPr>
    </w:pPr>
    <w:ins w:id="1733" w:author="Juan Antonio Vizcaino" w:date="2023-05-04T11:55:00Z">
      <w:r>
        <w:rPr>
          <w:rFonts w:cs="Arial"/>
          <w:i/>
          <w:iCs/>
          <w:color w:val="000000"/>
          <w:sz w:val="22"/>
          <w:szCs w:val="22"/>
        </w:rPr>
        <w:t>Ville Koskinen, Matrix Science</w:t>
      </w:r>
    </w:ins>
  </w:p>
  <w:p>
    <w:pPr>
      <w:pStyle w:val="Normal"/>
      <w:jc w:val="right"/>
      <w:rPr>
        <w:color w:val="000000"/>
        <w:ins w:id="1736" w:author="Juan Antonio Vizcaino" w:date="2023-05-04T11:55:00Z"/>
      </w:rPr>
    </w:pPr>
    <w:ins w:id="1735" w:author="Juan Antonio Vizcaino" w:date="2023-05-04T11:55:00Z">
      <w:r>
        <w:rPr>
          <w:rFonts w:cs="Arial"/>
          <w:i/>
          <w:iCs/>
          <w:color w:val="000000"/>
          <w:sz w:val="22"/>
          <w:szCs w:val="22"/>
        </w:rPr>
        <w:t>Joshua Klein, University of Boston</w:t>
      </w:r>
    </w:ins>
  </w:p>
  <w:p>
    <w:pPr>
      <w:pStyle w:val="Normal"/>
      <w:jc w:val="right"/>
      <w:rPr>
        <w:color w:val="000000"/>
        <w:ins w:id="1738" w:author="Juan Antonio Vizcaino" w:date="2023-05-04T11:55:00Z"/>
      </w:rPr>
    </w:pPr>
    <w:ins w:id="1737" w:author="Juan Antonio Vizcaino" w:date="2023-05-04T11:55:00Z">
      <w:r>
        <w:rPr>
          <w:rFonts w:cs="Arial"/>
          <w:i/>
          <w:iCs/>
          <w:color w:val="000000"/>
          <w:sz w:val="22"/>
          <w:szCs w:val="22"/>
        </w:rPr>
        <w:t>Alexander Leitner, ETH Zurich</w:t>
      </w:r>
    </w:ins>
  </w:p>
  <w:p>
    <w:pPr>
      <w:pStyle w:val="Normal"/>
      <w:jc w:val="right"/>
      <w:rPr>
        <w:color w:val="000000"/>
        <w:ins w:id="1740" w:author="Juan Antonio Vizcaino" w:date="2023-05-04T11:55:00Z"/>
      </w:rPr>
    </w:pPr>
    <w:ins w:id="1739" w:author="Juan Antonio Vizcaino" w:date="2023-05-04T11:55:00Z">
      <w:r>
        <w:rPr>
          <w:rFonts w:cs="Arial"/>
          <w:i/>
          <w:iCs/>
          <w:color w:val="000000"/>
          <w:sz w:val="22"/>
          <w:szCs w:val="22"/>
        </w:rPr>
        <w:t>Juan Antonio Vizcaíno, European Bioinformatics Institute</w:t>
      </w:r>
    </w:ins>
  </w:p>
  <w:p>
    <w:pPr>
      <w:pStyle w:val="Normal"/>
      <w:jc w:val="right"/>
      <w:rPr>
        <w:color w:val="000000"/>
        <w:ins w:id="1742" w:author="Juan Antonio Vizcaino" w:date="2023-05-04T11:55:00Z"/>
      </w:rPr>
    </w:pPr>
    <w:ins w:id="1741" w:author="Juan Antonio Vizcaino" w:date="2023-05-04T11:55:00Z">
      <w:r>
        <w:rPr>
          <w:rFonts w:cs="Arial"/>
          <w:i/>
          <w:iCs/>
          <w:color w:val="000000"/>
          <w:sz w:val="22"/>
          <w:szCs w:val="22"/>
        </w:rPr>
        <w:t>Andrew R. Jones, University of Liverpool</w:t>
      </w:r>
    </w:ins>
  </w:p>
  <w:p>
    <w:pPr>
      <w:pStyle w:val="Normal"/>
      <w:jc w:val="right"/>
      <w:pPrChange w:id="0" w:author="Juan Antonio Vizcaino" w:date="2023-05-24T08:52:00Z">
        <w:pPr>
          <w:spacing w:before="0" w:after="240"/>
        </w:pPr>
      </w:pPrChange>
      <w:rPr>
        <w:color w:val="000000"/>
      </w:rPr>
    </w:pPr>
    <w:r>
      <w:rPr>
        <w:rFonts w:cs="Arial"/>
        <w:i/>
        <w:iCs/>
        <w:color w:val="000000"/>
        <w:sz w:val="22"/>
        <w:szCs w:val="22"/>
      </w:rPr>
      <w:t>Juri</w:t>
    </w:r>
    <w:ins w:id="1743" w:author="Juan Antonio Vizcaino" w:date="2023-05-04T11:55:00Z">
      <w:r>
        <w:rPr>
          <w:rFonts w:cs="Arial"/>
          <w:i/>
          <w:iCs/>
          <w:color w:val="000000"/>
          <w:sz w:val="22"/>
          <w:szCs w:val="22"/>
        </w:rPr>
        <w:t xml:space="preserve"> Rappsilber, University of Edinburgh &amp; Technische Universität Berlin</w:t>
      </w:r>
    </w:ins>
  </w:p>
  <w:p>
    <w:pPr>
      <w:pStyle w:val="Normal"/>
      <w:rPr>
        <w:lang w:val="de-DE"/>
        <w:del w:id="1745" w:author="Juan Antonio Vizcaino" w:date="2023-05-24T08:52:00Z"/>
      </w:rPr>
    </w:pPr>
    <w:del w:id="1744" w:author="Juan Antonio Vizcaino" w:date="2023-05-24T08:52:00Z">
      <w:r>
        <w:rPr/>
      </w:r>
    </w:del>
  </w:p>
  <w:p>
    <w:pPr>
      <w:pStyle w:val="Normal"/>
      <w:rPr>
        <w:lang w:val="de-DE"/>
        <w:del w:id="1747" w:author="Juan Antonio Vizcaino" w:date="2023-05-04T11:55:00Z"/>
      </w:rPr>
    </w:pPr>
    <w:del w:id="1746" w:author="Juan Antonio Vizcaino" w:date="2023-05-04T11:55:00Z">
      <w:r>
        <w:rPr/>
        <w:delText xml:space="preserve">Juan Antonio Vizcaíno, European Bioinformatics Institute </w:delText>
      </w:r>
    </w:del>
  </w:p>
  <w:p>
    <w:pPr>
      <w:pStyle w:val="Normal"/>
      <w:jc w:val="center"/>
      <w:rPr>
        <w:lang w:val="de-DE"/>
        <w:del w:id="1749" w:author="Juan Antonio Vizcaino" w:date="2023-05-04T11:55:00Z"/>
      </w:rPr>
    </w:pPr>
    <w:del w:id="1748" w:author="Juan Antonio Vizcaino" w:date="2023-05-04T11:55:00Z">
      <w:r>
        <w:rPr>
          <w:lang w:val="de-DE"/>
        </w:rPr>
        <w:delText xml:space="preserve">Gerhard Mayer, Medizinisches Proteom-Center, Ruhr-Universität Bochum </w:delText>
      </w:r>
    </w:del>
  </w:p>
  <w:p>
    <w:pPr>
      <w:pStyle w:val="Normal"/>
      <w:pPrChange w:id="0" w:author="Juan Antonio Vizcaino" w:date="2023-05-24T08:52:00Z">
        <w:pPr>
          <w:jc w:val="right"/>
        </w:pPr>
      </w:pPrChange>
      <w:rPr>
        <w:lang w:val="de-DE"/>
        <w:del w:id="1750" w:author="Juan Antonio Vizcaino" w:date="2023-05-04T11:55:00Z"/>
      </w:rPr>
    </w:pPr>
    <w:r>
      <w:rPr>
        <w:lang w:val="de-DE"/>
      </w:rPr>
      <w:t>Martin Eisenacher, Medizinisches Proteom-Center, Ruhr-Universität Bochum</w:t>
    </w:r>
  </w:p>
  <w:p>
    <w:pPr>
      <w:pStyle w:val="Normal"/>
      <w:pPrChange w:id="0" w:author="Juan Antonio Vizcaino" w:date="2023-05-24T08:52:00Z">
        <w:pPr>
          <w:jc w:val="center"/>
        </w:pPr>
      </w:pPrChange>
      <w:rPr>
        <w:lang w:val="de-DE"/>
        <w:del w:id="1751" w:author="Juan Antonio Vizcaino" w:date="2023-05-04T11:55:00Z"/>
      </w:rPr>
    </w:pPr>
    <w:r>
      <w:rPr>
        <w:lang w:val="en-US"/>
      </w:rPr>
      <w:t>Sean Seymour, SCIEX</w:t>
    </w:r>
  </w:p>
  <w:p>
    <w:pPr>
      <w:pStyle w:val="Normal"/>
      <w:pPrChange w:id="0" w:author="Juan Antonio Vizcaino" w:date="2023-05-24T08:52:00Z">
        <w:pPr>
          <w:jc w:val="center"/>
        </w:pPr>
      </w:pPrChange>
      <w:rPr>
        <w:lang w:val="de-DE"/>
        <w:del w:id="1752" w:author="Juan Antonio Vizcaino" w:date="2023-05-04T11:55:00Z"/>
      </w:rPr>
    </w:pPr>
    <w:r>
      <w:rPr>
        <w:lang w:val="en-US"/>
      </w:rPr>
      <w:t>Terry Farrah, Institute for Systems Biology</w:t>
    </w:r>
  </w:p>
  <w:p>
    <w:pPr>
      <w:pStyle w:val="Normal"/>
      <w:pPrChange w:id="0" w:author="Juan Antonio Vizcaino" w:date="2023-05-24T08:52:00Z">
        <w:pPr>
          <w:jc w:val="center"/>
        </w:pPr>
      </w:pPrChange>
      <w:rPr>
        <w:lang w:val="de-DE"/>
        <w:del w:id="1753" w:author="Juan Antonio Vizcaino" w:date="2023-05-04T11:55:00Z"/>
      </w:rPr>
    </w:pPr>
    <w:r>
      <w:rPr>
        <w:lang w:val="en-US"/>
      </w:rPr>
      <w:t>Eric Deutsch, Institute for Systems Biology</w:t>
    </w:r>
  </w:p>
  <w:p>
    <w:pPr>
      <w:pStyle w:val="Normal"/>
      <w:pPrChange w:id="0" w:author="Juan Antonio Vizcaino" w:date="2023-05-24T08:52:00Z">
        <w:pPr>
          <w:jc w:val="center"/>
        </w:pPr>
      </w:pPrChange>
      <w:rPr>
        <w:lang w:val="de-DE"/>
        <w:del w:id="1754" w:author="Juan Antonio Vizcaino" w:date="2023-05-04T11:55:00Z"/>
      </w:rPr>
    </w:pPr>
    <w:r>
      <w:rPr/>
      <w:t>Andrew R Jones, University of Liverpool</w:t>
    </w:r>
  </w:p>
  <w:p>
    <w:pPr>
      <w:pStyle w:val="Normal"/>
      <w:pPrChange w:id="0" w:author="Juan Antonio Vizcaino" w:date="2023-05-24T08:52:00Z">
        <w:pPr>
          <w:jc w:val="right"/>
        </w:pPr>
      </w:pPrChange>
      <w:rPr>
        <w:lang w:val="de-DE"/>
      </w:rPr>
    </w:pPr>
    <w:r>
      <w:rPr/>
    </w:r>
  </w:p>
  <w:p>
    <w:pPr>
      <w:pStyle w:val="Normal"/>
      <w:rPr/>
    </w:pPr>
    <w:r>
      <w:rPr/>
    </w:r>
  </w:p>
  <w:p>
    <w:pPr>
      <w:pStyle w:val="Normal"/>
      <w:jc w:val="right"/>
      <w:rPr/>
    </w:pPr>
    <w:del w:id="1755" w:author="Jones, Andy" w:date="2022-05-13T11:38:00Z">
      <w:r>
        <w:rPr/>
        <w:delText xml:space="preserve">Mar </w:delText>
      </w:r>
    </w:del>
    <w:del w:id="1756" w:author="Colin Combe" w:date="2023-06-28T10:23:00Z">
      <w:r>
        <w:rPr/>
        <w:delText>May</w:delText>
      </w:r>
    </w:del>
    <w:ins w:id="1757" w:author="Colin Combe" w:date="2023-06-28T10:23:00Z">
      <w:r>
        <w:rPr/>
        <w:t>July</w:t>
      </w:r>
    </w:ins>
    <w:del w:id="1758" w:author="Juan Antonio Vizcaino" w:date="2023-01-25T09:24:00Z">
      <w:r>
        <w:rPr/>
        <w:delText>May</w:delText>
      </w:r>
    </w:del>
    <w:ins w:id="1759" w:author="Jones, Andy" w:date="2022-05-13T11:38:00Z">
      <w:r>
        <w:rPr/>
        <w:t xml:space="preserve"> </w:t>
      </w:r>
    </w:ins>
    <w:ins w:id="1760" w:author="Colin Combe" w:date="2023-07-20T11:10:38Z">
      <w:r>
        <w:rPr/>
        <w:t>20</w:t>
      </w:r>
    </w:ins>
    <w:del w:id="1761" w:author="Colin Combe" w:date="2023-06-28T10:23:00Z">
      <w:r>
        <w:rPr>
          <w:highlight w:val="yellow"/>
        </w:rPr>
        <w:delText>xx</w:delText>
      </w:r>
    </w:del>
    <w:ins w:id="1762" w:author="Juan Antonio Vizcaino" w:date="2023-01-25T10:42:00Z">
      <w:r>
        <w:rPr/>
        <w:t xml:space="preserve"> </w:t>
      </w:r>
    </w:ins>
    <w:del w:id="1763" w:author="Jones, Andy" w:date="2022-05-13T11:38:00Z">
      <w:r>
        <w:rPr/>
        <w:delText>2017</w:delText>
      </w:r>
    </w:del>
    <w:ins w:id="1764" w:author="Jones, Andy" w:date="2022-05-13T11:38:00Z">
      <w:r>
        <w:rPr/>
        <w:t>202</w:t>
      </w:r>
    </w:ins>
    <w:ins w:id="1765" w:author="Juan Antonio Vizcaino" w:date="2023-01-25T09:24:00Z">
      <w:r>
        <w:rPr/>
        <w:t>3</w:t>
      </w:r>
    </w:ins>
    <w:del w:id="1766" w:author="Juan Antonio Vizcaino" w:date="2023-01-25T09:24:00Z">
      <w:r>
        <w:rPr/>
        <w:delText>2</w:delText>
      </w:r>
    </w:del>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1569"/>
        </w:tabs>
        <w:ind w:left="1569"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0"/>
  <w:revisionView w:insDel="0" w:formatting="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d0211"/>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break"/>
    <w:link w:val="Heading1Char"/>
    <w:uiPriority w:val="9"/>
    <w:qFormat/>
    <w:rsid w:val="00db3ecf"/>
    <w:pPr>
      <w:keepNext w:val="true"/>
      <w:numPr>
        <w:ilvl w:val="0"/>
        <w:numId w:val="1"/>
      </w:numPr>
      <w:suppressAutoHyphens w:val="true"/>
      <w:spacing w:before="120" w:after="60"/>
      <w:outlineLvl w:val="0"/>
    </w:pPr>
    <w:rPr>
      <w:rFonts w:ascii="Arial" w:hAnsi="Arial"/>
      <w:b/>
      <w:bCs/>
      <w:kern w:val="2"/>
      <w:sz w:val="28"/>
      <w:szCs w:val="32"/>
      <w:lang w:val="en-US" w:eastAsia="en-US"/>
    </w:rPr>
  </w:style>
  <w:style w:type="paragraph" w:styleId="Heading2">
    <w:name w:val="Heading 2"/>
    <w:basedOn w:val="Normal"/>
    <w:next w:val="Nobreak"/>
    <w:link w:val="Heading2Char"/>
    <w:uiPriority w:val="9"/>
    <w:qFormat/>
    <w:rsid w:val="009c311d"/>
    <w:pPr>
      <w:keepNext w:val="true"/>
      <w:numPr>
        <w:ilvl w:val="1"/>
        <w:numId w:val="1"/>
      </w:numPr>
      <w:suppressAutoHyphens w:val="true"/>
      <w:ind w:left="0" w:hanging="0"/>
      <w:outlineLvl w:val="1"/>
    </w:pPr>
    <w:rPr>
      <w:rFonts w:ascii="Arial" w:hAnsi="Arial"/>
      <w:b/>
      <w:bCs/>
      <w:iCs/>
      <w:szCs w:val="28"/>
      <w:lang w:val="en-US" w:eastAsia="en-US"/>
    </w:rPr>
  </w:style>
  <w:style w:type="paragraph" w:styleId="Heading3">
    <w:name w:val="Heading 3"/>
    <w:basedOn w:val="Normal"/>
    <w:next w:val="Nobreak"/>
    <w:link w:val="Heading3Char"/>
    <w:uiPriority w:val="9"/>
    <w:qFormat/>
    <w:rsid w:val="00db3ecf"/>
    <w:pPr>
      <w:keepNext w:val="true"/>
      <w:numPr>
        <w:ilvl w:val="2"/>
        <w:numId w:val="1"/>
      </w:numPr>
      <w:suppressAutoHyphens w:val="true"/>
      <w:outlineLvl w:val="2"/>
    </w:pPr>
    <w:rPr>
      <w:rFonts w:ascii="Helvetica" w:hAnsi="Helvetica"/>
      <w:b/>
      <w:bCs/>
      <w:sz w:val="20"/>
      <w:szCs w:val="26"/>
      <w:lang w:val="en-US" w:eastAsia="en-US"/>
    </w:rPr>
  </w:style>
  <w:style w:type="paragraph" w:styleId="Heading4">
    <w:name w:val="Heading 4"/>
    <w:basedOn w:val="Normal"/>
    <w:next w:val="Normal"/>
    <w:link w:val="Heading4Char"/>
    <w:uiPriority w:val="9"/>
    <w:qFormat/>
    <w:pPr>
      <w:keepNext w:val="true"/>
      <w:numPr>
        <w:ilvl w:val="3"/>
        <w:numId w:val="1"/>
      </w:numPr>
      <w:suppressAutoHyphens w:val="true"/>
      <w:spacing w:before="240" w:after="60"/>
      <w:outlineLvl w:val="3"/>
    </w:pPr>
    <w:rPr>
      <w:b/>
      <w:bCs/>
      <w:sz w:val="28"/>
      <w:szCs w:val="28"/>
      <w:lang w:val="en-US" w:eastAsia="en-US"/>
    </w:rPr>
  </w:style>
  <w:style w:type="paragraph" w:styleId="Heading5">
    <w:name w:val="Heading 5"/>
    <w:basedOn w:val="Normal"/>
    <w:next w:val="Normal"/>
    <w:qFormat/>
    <w:pPr>
      <w:numPr>
        <w:ilvl w:val="4"/>
        <w:numId w:val="1"/>
      </w:numPr>
      <w:suppressAutoHyphens w:val="true"/>
      <w:spacing w:before="240" w:after="60"/>
      <w:outlineLvl w:val="4"/>
    </w:pPr>
    <w:rPr>
      <w:rFonts w:ascii="Arial" w:hAnsi="Arial"/>
      <w:b/>
      <w:bCs/>
      <w:i/>
      <w:iCs/>
      <w:sz w:val="26"/>
      <w:szCs w:val="26"/>
    </w:rPr>
  </w:style>
  <w:style w:type="paragraph" w:styleId="Heading6">
    <w:name w:val="Heading 6"/>
    <w:basedOn w:val="Normal"/>
    <w:next w:val="Normal"/>
    <w:qFormat/>
    <w:pPr>
      <w:numPr>
        <w:ilvl w:val="5"/>
        <w:numId w:val="1"/>
      </w:numPr>
      <w:suppressAutoHyphens w:val="true"/>
      <w:spacing w:before="240" w:after="60"/>
      <w:outlineLvl w:val="5"/>
    </w:pPr>
    <w:rPr>
      <w:b/>
      <w:bCs/>
      <w:sz w:val="22"/>
      <w:szCs w:val="22"/>
    </w:rPr>
  </w:style>
  <w:style w:type="paragraph" w:styleId="Heading7">
    <w:name w:val="Heading 7"/>
    <w:basedOn w:val="Normal"/>
    <w:next w:val="Normal"/>
    <w:qFormat/>
    <w:pPr>
      <w:numPr>
        <w:ilvl w:val="6"/>
        <w:numId w:val="1"/>
      </w:numPr>
      <w:suppressAutoHyphens w:val="true"/>
      <w:spacing w:before="240" w:after="60"/>
      <w:outlineLvl w:val="6"/>
    </w:pPr>
    <w:rPr>
      <w:szCs w:val="20"/>
    </w:rPr>
  </w:style>
  <w:style w:type="paragraph" w:styleId="Heading8">
    <w:name w:val="Heading 8"/>
    <w:basedOn w:val="Normal"/>
    <w:next w:val="Normal"/>
    <w:qFormat/>
    <w:pPr>
      <w:numPr>
        <w:ilvl w:val="7"/>
        <w:numId w:val="1"/>
      </w:numPr>
      <w:suppressAutoHyphens w:val="true"/>
      <w:spacing w:before="240" w:after="60"/>
      <w:outlineLvl w:val="7"/>
    </w:pPr>
    <w:rPr>
      <w:i/>
      <w:iCs/>
      <w:szCs w:val="20"/>
    </w:rPr>
  </w:style>
  <w:style w:type="paragraph" w:styleId="Heading9">
    <w:name w:val="Heading 9"/>
    <w:basedOn w:val="Normal"/>
    <w:next w:val="Normal"/>
    <w:qFormat/>
    <w:pPr>
      <w:numPr>
        <w:ilvl w:val="8"/>
        <w:numId w:val="1"/>
      </w:numPr>
      <w:suppressAutoHyphens w:val="true"/>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uiPriority w:val="99"/>
    <w:rPr>
      <w:color w:val="0000FF"/>
      <w:u w:val="single"/>
    </w:rPr>
  </w:style>
  <w:style w:type="character" w:styleId="Pagenumber">
    <w:name w:val="page number"/>
    <w:basedOn w:val="DefaultParagraphFont"/>
    <w:qFormat/>
    <w:rPr/>
  </w:style>
  <w:style w:type="character" w:styleId="VisitedInternetLink">
    <w:name w:val="FollowedHyperlink"/>
    <w:uiPriority w:val="99"/>
    <w:rPr>
      <w:color w:val="800080"/>
      <w:u w:val="single"/>
    </w:rPr>
  </w:style>
  <w:style w:type="character" w:styleId="FootnoteCharacters" w:customStyle="1">
    <w:name w:val="Footnote Characters"/>
    <w:semiHidden/>
    <w:qFormat/>
    <w:rsid w:val="00bf739c"/>
    <w:rPr>
      <w:vertAlign w:val="superscript"/>
    </w:rPr>
  </w:style>
  <w:style w:type="character" w:styleId="FootnoteAnchor" w:customStyle="1">
    <w:name w:val="Footnote Anchor"/>
    <w:rPr>
      <w:vertAlign w:val="superscript"/>
    </w:rPr>
  </w:style>
  <w:style w:type="character" w:styleId="Annotationreference">
    <w:name w:val="annotation reference"/>
    <w:uiPriority w:val="99"/>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8e6a79"/>
    <w:rPr>
      <w:rFonts w:ascii="Arial" w:hAnsi="Arial" w:cs="Arial"/>
      <w:b/>
      <w:bCs/>
      <w:kern w:val="2"/>
      <w:sz w:val="28"/>
      <w:szCs w:val="32"/>
      <w:lang w:val="en-US" w:eastAsia="en-US"/>
    </w:rPr>
  </w:style>
  <w:style w:type="character" w:styleId="Heading2Char" w:customStyle="1">
    <w:name w:val="Heading 2 Char"/>
    <w:link w:val="Heading2"/>
    <w:uiPriority w:val="9"/>
    <w:qFormat/>
    <w:rsid w:val="009c311d"/>
    <w:rPr>
      <w:rFonts w:ascii="Arial" w:hAnsi="Arial" w:cs="Arial"/>
      <w:b/>
      <w:bCs/>
      <w:iCs/>
      <w:sz w:val="24"/>
      <w:szCs w:val="28"/>
      <w:lang w:val="en-US" w:eastAsia="en-US"/>
    </w:rPr>
  </w:style>
  <w:style w:type="character" w:styleId="Heading3Char" w:customStyle="1">
    <w:name w:val="Heading 3 Char"/>
    <w:link w:val="Heading3"/>
    <w:uiPriority w:val="9"/>
    <w:qFormat/>
    <w:rsid w:val="008e6a79"/>
    <w:rPr>
      <w:rFonts w:ascii="Helvetica" w:hAnsi="Helvetica" w:cs="Arial"/>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CommentTextChar" w:customStyle="1">
    <w:name w:val="Comment Text Char"/>
    <w:link w:val="CommentText"/>
    <w:uiPriority w:val="99"/>
    <w:qFormat/>
    <w:rsid w:val="002157bf"/>
    <w:rPr>
      <w:rFonts w:ascii="Arial" w:hAnsi="Arial"/>
    </w:rPr>
  </w:style>
  <w:style w:type="character" w:styleId="EndNoteBibliographyTitleChar" w:customStyle="1">
    <w:name w:val="EndNote Bibliography Title Char"/>
    <w:link w:val="EndNoteBibliographyTitle"/>
    <w:qFormat/>
    <w:rsid w:val="0031233f"/>
    <w:rPr>
      <w:rFonts w:ascii="Arial" w:hAnsi="Arial" w:cs="Arial"/>
      <w:lang w:val="en-GB" w:eastAsia="en-GB"/>
    </w:rPr>
  </w:style>
  <w:style w:type="character" w:styleId="EndNoteBibliographyChar" w:customStyle="1">
    <w:name w:val="EndNote Bibliography Char"/>
    <w:link w:val="EndNoteBibliography"/>
    <w:qFormat/>
    <w:rsid w:val="0031233f"/>
    <w:rPr>
      <w:rFonts w:ascii="Arial" w:hAnsi="Arial" w:cs="Arial"/>
      <w:lang w:val="en-GB" w:eastAsia="en-GB"/>
    </w:rPr>
  </w:style>
  <w:style w:type="character" w:styleId="HTMLCode">
    <w:name w:val="HTML Code"/>
    <w:uiPriority w:val="99"/>
    <w:unhideWhenUsed/>
    <w:qFormat/>
    <w:rsid w:val="004c4f18"/>
    <w:rPr>
      <w:rFonts w:ascii="Courier New" w:hAnsi="Courier New" w:eastAsia="Times New Roman" w:cs="Courier New"/>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Bitstream Vera Sans" w:cs="FreeSans"/>
      <w:sz w:val="28"/>
      <w:szCs w:val="28"/>
    </w:rPr>
  </w:style>
  <w:style w:type="paragraph" w:styleId="TextBody">
    <w:name w:val="Body Text"/>
    <w:basedOn w:val="Normal"/>
    <w:pPr>
      <w:suppressAutoHyphens w:val="true"/>
      <w:spacing w:before="0" w:after="120"/>
    </w:pPr>
    <w:rPr>
      <w:rFonts w:ascii="Arial" w:hAnsi="Arial"/>
      <w:sz w:val="20"/>
      <w:szCs w:val="20"/>
    </w:rPr>
  </w:style>
  <w:style w:type="paragraph" w:styleId="List">
    <w:name w:val="List"/>
    <w:basedOn w:val="Normal"/>
    <w:pPr>
      <w:suppressAutoHyphens w:val="true"/>
      <w:ind w:left="360" w:hanging="360"/>
    </w:pPr>
    <w:rPr>
      <w:rFonts w:ascii="Arial" w:hAnsi="Arial"/>
      <w:sz w:val="20"/>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uppressAutoHyphens w:val="true"/>
    </w:pPr>
    <w:rPr>
      <w:rFonts w:ascii="Arial" w:hAnsi="Arial" w:cs="FreeSans"/>
      <w:sz w:val="20"/>
      <w:szCs w:val="20"/>
    </w:rPr>
  </w:style>
  <w:style w:type="paragraph" w:styleId="Caption1">
    <w:name w:val="caption"/>
    <w:basedOn w:val="Normal"/>
    <w:next w:val="Normal"/>
    <w:qFormat/>
    <w:pPr>
      <w:suppressAutoHyphens w:val="true"/>
      <w:spacing w:before="120" w:after="120"/>
    </w:pPr>
    <w:rPr>
      <w:rFonts w:ascii="Arial" w:hAnsi="Arial"/>
      <w:b/>
      <w:bCs/>
      <w:sz w:val="20"/>
      <w:szCs w:val="20"/>
    </w:rPr>
  </w:style>
  <w:style w:type="paragraph" w:styleId="Nobreak" w:customStyle="1">
    <w:name w:val="nobreak"/>
    <w:basedOn w:val="Normal"/>
    <w:next w:val="Normal"/>
    <w:qFormat/>
    <w:pPr>
      <w:keepNext w:val="true"/>
      <w:suppressAutoHyphens w:val="true"/>
    </w:pPr>
    <w:rPr>
      <w:rFonts w:ascii="Arial" w:hAnsi="Arial"/>
      <w:sz w:val="20"/>
      <w:szCs w:val="20"/>
    </w:rPr>
  </w:style>
  <w:style w:type="paragraph" w:styleId="HTMLBody" w:customStyle="1">
    <w:name w:val="HTML Body"/>
    <w:qFormat/>
    <w:pPr>
      <w:widowControl/>
      <w:suppressAutoHyphens w:val="true"/>
      <w:bidi w:val="0"/>
      <w:spacing w:before="0" w:after="0"/>
      <w:jc w:val="left"/>
    </w:pPr>
    <w:rPr>
      <w:rFonts w:ascii="Comic Sans MS" w:hAnsi="Comic Sans MS" w:eastAsia="Times New Roman" w:cs="Times New Roman"/>
      <w:color w:val="auto"/>
      <w:kern w:val="0"/>
      <w:sz w:val="18"/>
      <w:szCs w:val="18"/>
      <w:lang w:val="en-US" w:eastAsia="en-US" w:bidi="ar-SA"/>
    </w:rPr>
  </w:style>
  <w:style w:type="paragraph" w:styleId="HeaderandFooter" w:customStyle="1">
    <w:name w:val="Header and Footer"/>
    <w:basedOn w:val="Normal"/>
    <w:qFormat/>
    <w:pPr>
      <w:suppressAutoHyphens w:val="true"/>
    </w:pPr>
    <w:rPr>
      <w:rFonts w:ascii="Arial" w:hAnsi="Arial"/>
      <w:sz w:val="20"/>
      <w:szCs w:val="20"/>
    </w:rPr>
  </w:style>
  <w:style w:type="paragraph" w:styleId="Header">
    <w:name w:val="Header"/>
    <w:basedOn w:val="Normal"/>
    <w:pPr>
      <w:tabs>
        <w:tab w:val="clear" w:pos="720"/>
        <w:tab w:val="center" w:pos="4320" w:leader="none"/>
        <w:tab w:val="right" w:pos="8640" w:leader="none"/>
      </w:tabs>
      <w:suppressAutoHyphens w:val="true"/>
    </w:pPr>
    <w:rPr>
      <w:rFonts w:ascii="Arial" w:hAnsi="Arial"/>
      <w:sz w:val="20"/>
      <w:szCs w:val="20"/>
    </w:rPr>
  </w:style>
  <w:style w:type="paragraph" w:styleId="Footer">
    <w:name w:val="Footer"/>
    <w:basedOn w:val="Normal"/>
    <w:pPr>
      <w:tabs>
        <w:tab w:val="clear" w:pos="720"/>
        <w:tab w:val="center" w:pos="4320" w:leader="none"/>
        <w:tab w:val="right" w:pos="8640" w:leader="none"/>
      </w:tabs>
      <w:suppressAutoHyphens w:val="true"/>
    </w:pPr>
    <w:rPr>
      <w:rFonts w:ascii="Arial" w:hAnsi="Arial"/>
      <w:sz w:val="20"/>
      <w:szCs w:val="20"/>
    </w:rPr>
  </w:style>
  <w:style w:type="paragraph" w:styleId="BlockText">
    <w:name w:val="Block Text"/>
    <w:basedOn w:val="Normal"/>
    <w:qFormat/>
    <w:rsid w:val="0006315c"/>
    <w:pPr>
      <w:suppressAutoHyphens w:val="true"/>
      <w:ind w:left="360" w:right="720" w:hanging="0"/>
    </w:pPr>
    <w:rPr>
      <w:rFonts w:ascii="Courier New" w:hAnsi="Courier New"/>
      <w:sz w:val="14"/>
      <w:szCs w:val="20"/>
    </w:rPr>
  </w:style>
  <w:style w:type="paragraph" w:styleId="NormalWeb">
    <w:name w:val="Normal (Web)"/>
    <w:basedOn w:val="Normal"/>
    <w:uiPriority w:val="99"/>
    <w:qFormat/>
    <w:pPr>
      <w:suppressAutoHyphens w:val="true"/>
    </w:pPr>
    <w:rPr>
      <w:szCs w:val="20"/>
    </w:rPr>
  </w:style>
  <w:style w:type="paragraph" w:styleId="PlainText">
    <w:name w:val="Plain Text"/>
    <w:basedOn w:val="Normal"/>
    <w:link w:val="PlainTextChar"/>
    <w:uiPriority w:val="99"/>
    <w:qFormat/>
    <w:pPr>
      <w:suppressAutoHyphens w:val="true"/>
      <w:ind w:left="720" w:hanging="0"/>
    </w:pPr>
    <w:rPr>
      <w:rFonts w:ascii="Courier New" w:hAnsi="Courier New"/>
      <w:sz w:val="20"/>
      <w:szCs w:val="20"/>
      <w:lang w:val="en-US" w:eastAsia="en-US"/>
    </w:rPr>
  </w:style>
  <w:style w:type="paragraph" w:styleId="BodyText2">
    <w:name w:val="Body Text 2"/>
    <w:basedOn w:val="Normal"/>
    <w:qFormat/>
    <w:pPr>
      <w:suppressAutoHyphens w:val="true"/>
      <w:spacing w:lineRule="auto" w:line="480" w:before="0" w:after="120"/>
    </w:pPr>
    <w:rPr>
      <w:rFonts w:ascii="Arial" w:hAnsi="Arial"/>
      <w:sz w:val="20"/>
      <w:szCs w:val="20"/>
    </w:rPr>
  </w:style>
  <w:style w:type="paragraph" w:styleId="BodyText3">
    <w:name w:val="Body Text 3"/>
    <w:basedOn w:val="Normal"/>
    <w:qFormat/>
    <w:pPr>
      <w:suppressAutoHyphens w:val="true"/>
      <w:spacing w:before="0" w:after="120"/>
    </w:pPr>
    <w:rPr>
      <w:rFonts w:ascii="Arial" w:hAnsi="Arial"/>
      <w:sz w:val="16"/>
      <w:szCs w:val="16"/>
    </w:rPr>
  </w:style>
  <w:style w:type="paragraph" w:styleId="TextBodyIndent">
    <w:name w:val="Body Text Indent"/>
    <w:basedOn w:val="Normal"/>
    <w:qFormat/>
    <w:pPr>
      <w:suppressAutoHyphens w:val="true"/>
      <w:spacing w:before="0" w:after="120"/>
      <w:ind w:left="360" w:hanging="0"/>
    </w:pPr>
    <w:rPr>
      <w:rFonts w:ascii="Arial" w:hAnsi="Arial"/>
      <w:sz w:val="20"/>
      <w:szCs w:val="20"/>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uppressAutoHyphens w:val="true"/>
      <w:spacing w:lineRule="auto" w:line="480" w:before="0" w:after="120"/>
      <w:ind w:left="360" w:hanging="0"/>
    </w:pPr>
    <w:rPr>
      <w:rFonts w:ascii="Arial" w:hAnsi="Arial"/>
      <w:sz w:val="20"/>
      <w:szCs w:val="20"/>
    </w:rPr>
  </w:style>
  <w:style w:type="paragraph" w:styleId="BodyTextIndent3">
    <w:name w:val="Body Text Indent 3"/>
    <w:basedOn w:val="Normal"/>
    <w:qFormat/>
    <w:pPr>
      <w:suppressAutoHyphens w:val="true"/>
      <w:spacing w:before="0" w:after="120"/>
      <w:ind w:left="360" w:hanging="0"/>
    </w:pPr>
    <w:rPr>
      <w:rFonts w:ascii="Arial" w:hAnsi="Arial"/>
      <w:sz w:val="16"/>
      <w:szCs w:val="16"/>
    </w:rPr>
  </w:style>
  <w:style w:type="paragraph" w:styleId="Closing1" w:customStyle="1">
    <w:name w:val="Closing1"/>
    <w:basedOn w:val="Heading1"/>
    <w:qFormat/>
    <w:rsid w:val="001e3b19"/>
    <w:pPr>
      <w:numPr>
        <w:ilvl w:val="0"/>
        <w:numId w:val="0"/>
      </w:numPr>
    </w:pPr>
    <w:rPr>
      <w:lang w:val="en-GB"/>
    </w:rPr>
  </w:style>
  <w:style w:type="paragraph" w:styleId="Annotationtext">
    <w:name w:val="annotation text"/>
    <w:basedOn w:val="Normal"/>
    <w:link w:val="CommentTextChar"/>
    <w:uiPriority w:val="99"/>
    <w:qFormat/>
    <w:pPr>
      <w:suppressAutoHyphens w:val="true"/>
    </w:pPr>
    <w:rPr>
      <w:rFonts w:ascii="Arial" w:hAnsi="Arial"/>
      <w:sz w:val="20"/>
      <w:szCs w:val="20"/>
      <w:lang w:val="x-none" w:eastAsia="x-none"/>
    </w:rPr>
  </w:style>
  <w:style w:type="paragraph" w:styleId="Date">
    <w:name w:val="Date"/>
    <w:basedOn w:val="Normal"/>
    <w:next w:val="Normal"/>
    <w:qFormat/>
    <w:pPr>
      <w:suppressAutoHyphens w:val="true"/>
    </w:pPr>
    <w:rPr>
      <w:rFonts w:ascii="Arial" w:hAnsi="Arial"/>
      <w:sz w:val="20"/>
      <w:szCs w:val="20"/>
    </w:rPr>
  </w:style>
  <w:style w:type="paragraph" w:styleId="DocumentMap">
    <w:name w:val="Document Map"/>
    <w:basedOn w:val="Normal"/>
    <w:semiHidden/>
    <w:qFormat/>
    <w:pPr>
      <w:shd w:val="clear" w:color="auto" w:fill="000080"/>
      <w:suppressAutoHyphens w:val="true"/>
    </w:pPr>
    <w:rPr>
      <w:rFonts w:ascii="Tahoma" w:hAnsi="Tahoma" w:cs="Tahoma"/>
      <w:sz w:val="20"/>
      <w:szCs w:val="20"/>
    </w:rPr>
  </w:style>
  <w:style w:type="paragraph" w:styleId="EmailSignature">
    <w:name w:val="E-mail Signature"/>
    <w:basedOn w:val="Normal"/>
    <w:qFormat/>
    <w:pPr>
      <w:suppressAutoHyphens w:val="true"/>
    </w:pPr>
    <w:rPr>
      <w:rFonts w:ascii="Arial" w:hAnsi="Arial"/>
      <w:sz w:val="20"/>
      <w:szCs w:val="20"/>
    </w:rPr>
  </w:style>
  <w:style w:type="paragraph" w:styleId="Endnote">
    <w:name w:val="Endnote Text"/>
    <w:basedOn w:val="Normal"/>
    <w:semiHidden/>
    <w:pPr>
      <w:suppressAutoHyphens w:val="true"/>
    </w:pPr>
    <w:rPr>
      <w:rFonts w:ascii="Arial" w:hAnsi="Arial"/>
      <w:sz w:val="20"/>
      <w:szCs w:val="20"/>
    </w:rPr>
  </w:style>
  <w:style w:type="paragraph" w:styleId="Envelopeaddress">
    <w:name w:val="envelope address"/>
    <w:basedOn w:val="Normal"/>
    <w:qFormat/>
    <w:pPr>
      <w:suppressAutoHyphens w:val="true"/>
      <w:ind w:left="2880" w:hanging="0"/>
    </w:pPr>
    <w:rPr>
      <w:rFonts w:ascii="Arial" w:hAnsi="Arial" w:cs="Arial"/>
      <w:szCs w:val="20"/>
    </w:rPr>
  </w:style>
  <w:style w:type="paragraph" w:styleId="Envelopereturn">
    <w:name w:val="envelope return"/>
    <w:basedOn w:val="Normal"/>
    <w:qFormat/>
    <w:pPr>
      <w:suppressAutoHyphens w:val="true"/>
    </w:pPr>
    <w:rPr>
      <w:rFonts w:ascii="Arial" w:hAnsi="Arial" w:cs="Arial"/>
      <w:sz w:val="20"/>
      <w:szCs w:val="20"/>
    </w:rPr>
  </w:style>
  <w:style w:type="paragraph" w:styleId="Footnote">
    <w:name w:val="Footnote Text"/>
    <w:basedOn w:val="Normal"/>
    <w:semiHidden/>
    <w:pPr>
      <w:suppressAutoHyphens w:val="true"/>
    </w:pPr>
    <w:rPr>
      <w:rFonts w:ascii="Arial" w:hAnsi="Arial"/>
      <w:sz w:val="20"/>
      <w:szCs w:val="20"/>
    </w:rPr>
  </w:style>
  <w:style w:type="paragraph" w:styleId="HTMLAddress">
    <w:name w:val="HTML Address"/>
    <w:basedOn w:val="Normal"/>
    <w:qFormat/>
    <w:pPr>
      <w:suppressAutoHyphens w:val="true"/>
    </w:pPr>
    <w:rPr>
      <w:rFonts w:ascii="Arial" w:hAnsi="Arial"/>
      <w:i/>
      <w:iCs/>
      <w:sz w:val="20"/>
      <w:szCs w:val="20"/>
    </w:rPr>
  </w:style>
  <w:style w:type="paragraph" w:styleId="HTMLPreformatted">
    <w:name w:val="HTML Preformatted"/>
    <w:basedOn w:val="Normal"/>
    <w:link w:val="HTMLPreformattedChar"/>
    <w:uiPriority w:val="99"/>
    <w:qFormat/>
    <w:rsid w:val="00ae565b"/>
    <w:pPr>
      <w:suppressAutoHyphens w:val="true"/>
    </w:pPr>
    <w:rPr>
      <w:rFonts w:ascii="Courier New" w:hAnsi="Courier New"/>
      <w:sz w:val="14"/>
      <w:szCs w:val="20"/>
      <w:lang w:val="en-US" w:eastAsia="en-US"/>
    </w:rPr>
  </w:style>
  <w:style w:type="paragraph" w:styleId="Index1">
    <w:name w:val="index 1"/>
    <w:basedOn w:val="Normal"/>
    <w:next w:val="Normal"/>
    <w:autoRedefine/>
    <w:semiHidden/>
    <w:qFormat/>
    <w:pPr>
      <w:suppressAutoHyphens w:val="true"/>
      <w:ind w:left="200" w:hanging="200"/>
    </w:pPr>
    <w:rPr>
      <w:rFonts w:ascii="Arial" w:hAnsi="Arial"/>
      <w:sz w:val="20"/>
      <w:szCs w:val="20"/>
    </w:rPr>
  </w:style>
  <w:style w:type="paragraph" w:styleId="Index2">
    <w:name w:val="index 2"/>
    <w:basedOn w:val="Normal"/>
    <w:next w:val="Normal"/>
    <w:autoRedefine/>
    <w:semiHidden/>
    <w:qFormat/>
    <w:pPr>
      <w:suppressAutoHyphens w:val="true"/>
      <w:ind w:left="400" w:hanging="200"/>
    </w:pPr>
    <w:rPr>
      <w:rFonts w:ascii="Arial" w:hAnsi="Arial"/>
      <w:sz w:val="20"/>
      <w:szCs w:val="20"/>
    </w:rPr>
  </w:style>
  <w:style w:type="paragraph" w:styleId="Index3">
    <w:name w:val="index 3"/>
    <w:basedOn w:val="Normal"/>
    <w:next w:val="Normal"/>
    <w:autoRedefine/>
    <w:semiHidden/>
    <w:qFormat/>
    <w:pPr>
      <w:suppressAutoHyphens w:val="true"/>
      <w:ind w:left="600" w:hanging="200"/>
    </w:pPr>
    <w:rPr>
      <w:rFonts w:ascii="Arial" w:hAnsi="Arial"/>
      <w:sz w:val="20"/>
      <w:szCs w:val="20"/>
    </w:rPr>
  </w:style>
  <w:style w:type="paragraph" w:styleId="Index4">
    <w:name w:val="index 4"/>
    <w:basedOn w:val="Normal"/>
    <w:next w:val="Normal"/>
    <w:autoRedefine/>
    <w:semiHidden/>
    <w:qFormat/>
    <w:pPr>
      <w:suppressAutoHyphens w:val="true"/>
      <w:ind w:left="800" w:hanging="200"/>
    </w:pPr>
    <w:rPr>
      <w:rFonts w:ascii="Arial" w:hAnsi="Arial"/>
      <w:sz w:val="20"/>
      <w:szCs w:val="20"/>
    </w:rPr>
  </w:style>
  <w:style w:type="paragraph" w:styleId="Index5">
    <w:name w:val="index 5"/>
    <w:basedOn w:val="Normal"/>
    <w:next w:val="Normal"/>
    <w:autoRedefine/>
    <w:semiHidden/>
    <w:qFormat/>
    <w:pPr>
      <w:suppressAutoHyphens w:val="true"/>
      <w:ind w:left="1000" w:hanging="200"/>
    </w:pPr>
    <w:rPr>
      <w:rFonts w:ascii="Arial" w:hAnsi="Arial"/>
      <w:sz w:val="20"/>
      <w:szCs w:val="20"/>
    </w:rPr>
  </w:style>
  <w:style w:type="paragraph" w:styleId="Index6">
    <w:name w:val="index 6"/>
    <w:basedOn w:val="Normal"/>
    <w:next w:val="Normal"/>
    <w:autoRedefine/>
    <w:semiHidden/>
    <w:qFormat/>
    <w:pPr>
      <w:suppressAutoHyphens w:val="true"/>
      <w:ind w:left="1200" w:hanging="200"/>
    </w:pPr>
    <w:rPr>
      <w:rFonts w:ascii="Arial" w:hAnsi="Arial"/>
      <w:sz w:val="20"/>
      <w:szCs w:val="20"/>
    </w:rPr>
  </w:style>
  <w:style w:type="paragraph" w:styleId="Index7">
    <w:name w:val="index 7"/>
    <w:basedOn w:val="Normal"/>
    <w:next w:val="Normal"/>
    <w:autoRedefine/>
    <w:semiHidden/>
    <w:qFormat/>
    <w:pPr>
      <w:suppressAutoHyphens w:val="true"/>
      <w:ind w:left="1400" w:hanging="200"/>
    </w:pPr>
    <w:rPr>
      <w:rFonts w:ascii="Arial" w:hAnsi="Arial"/>
      <w:sz w:val="20"/>
      <w:szCs w:val="20"/>
    </w:rPr>
  </w:style>
  <w:style w:type="paragraph" w:styleId="Index8">
    <w:name w:val="index 8"/>
    <w:basedOn w:val="Normal"/>
    <w:next w:val="Normal"/>
    <w:autoRedefine/>
    <w:semiHidden/>
    <w:qFormat/>
    <w:pPr>
      <w:suppressAutoHyphens w:val="true"/>
      <w:ind w:left="1600" w:hanging="200"/>
    </w:pPr>
    <w:rPr>
      <w:rFonts w:ascii="Arial" w:hAnsi="Arial"/>
      <w:sz w:val="20"/>
      <w:szCs w:val="20"/>
    </w:rPr>
  </w:style>
  <w:style w:type="paragraph" w:styleId="Index9">
    <w:name w:val="index 9"/>
    <w:basedOn w:val="Normal"/>
    <w:next w:val="Normal"/>
    <w:autoRedefine/>
    <w:semiHidden/>
    <w:qFormat/>
    <w:pPr>
      <w:suppressAutoHyphens w:val="true"/>
      <w:ind w:left="1800" w:hanging="200"/>
    </w:pPr>
    <w:rPr>
      <w:rFonts w:ascii="Arial" w:hAnsi="Arial"/>
      <w:sz w:val="20"/>
      <w:szCs w:val="20"/>
    </w:rPr>
  </w:style>
  <w:style w:type="paragraph" w:styleId="Indexheading">
    <w:name w:val="index heading"/>
    <w:basedOn w:val="Normal"/>
    <w:next w:val="Index1"/>
    <w:semiHidden/>
    <w:qFormat/>
    <w:pPr>
      <w:suppressAutoHyphens w:val="true"/>
    </w:pPr>
    <w:rPr>
      <w:rFonts w:ascii="Arial" w:hAnsi="Arial" w:cs="Arial"/>
      <w:b/>
      <w:bCs/>
      <w:sz w:val="20"/>
      <w:szCs w:val="20"/>
    </w:rPr>
  </w:style>
  <w:style w:type="paragraph" w:styleId="ListBullet3">
    <w:name w:val="List Bullet 3"/>
    <w:basedOn w:val="Normal"/>
    <w:autoRedefine/>
    <w:qFormat/>
    <w:pPr>
      <w:numPr>
        <w:ilvl w:val="0"/>
        <w:numId w:val="4"/>
      </w:numPr>
      <w:suppressAutoHyphens w:val="true"/>
    </w:pPr>
    <w:rPr>
      <w:rFonts w:ascii="Arial" w:hAnsi="Arial"/>
      <w:sz w:val="20"/>
      <w:szCs w:val="20"/>
    </w:rPr>
  </w:style>
  <w:style w:type="paragraph" w:styleId="ListBullet4">
    <w:name w:val="List Bullet 4"/>
    <w:basedOn w:val="Normal"/>
    <w:autoRedefine/>
    <w:qFormat/>
    <w:pPr>
      <w:numPr>
        <w:ilvl w:val="0"/>
        <w:numId w:val="5"/>
      </w:numPr>
      <w:suppressAutoHyphens w:val="true"/>
    </w:pPr>
    <w:rPr>
      <w:rFonts w:ascii="Arial" w:hAnsi="Arial"/>
      <w:sz w:val="20"/>
      <w:szCs w:val="20"/>
    </w:rPr>
  </w:style>
  <w:style w:type="paragraph" w:styleId="ListBullet5">
    <w:name w:val="List Bullet 5"/>
    <w:basedOn w:val="Normal"/>
    <w:autoRedefine/>
    <w:qFormat/>
    <w:pPr>
      <w:numPr>
        <w:ilvl w:val="0"/>
        <w:numId w:val="6"/>
      </w:numPr>
      <w:suppressAutoHyphens w:val="true"/>
    </w:pPr>
    <w:rPr>
      <w:rFonts w:ascii="Arial" w:hAnsi="Arial"/>
      <w:sz w:val="20"/>
      <w:szCs w:val="20"/>
    </w:rPr>
  </w:style>
  <w:style w:type="paragraph" w:styleId="ListNumber">
    <w:name w:val="List Number"/>
    <w:basedOn w:val="Normal"/>
    <w:qFormat/>
    <w:pPr>
      <w:numPr>
        <w:ilvl w:val="0"/>
        <w:numId w:val="7"/>
      </w:numPr>
      <w:suppressAutoHyphens w:val="true"/>
    </w:pPr>
    <w:rPr>
      <w:rFonts w:ascii="Arial" w:hAnsi="Arial"/>
      <w:sz w:val="20"/>
      <w:szCs w:val="20"/>
    </w:rPr>
  </w:style>
  <w:style w:type="paragraph" w:styleId="ListBullet">
    <w:name w:val="List Bullet"/>
    <w:basedOn w:val="Normal"/>
    <w:autoRedefine/>
    <w:qFormat/>
    <w:pPr>
      <w:numPr>
        <w:ilvl w:val="0"/>
        <w:numId w:val="2"/>
      </w:numPr>
      <w:suppressAutoHyphens w:val="true"/>
    </w:pPr>
    <w:rPr>
      <w:rFonts w:ascii="Arial" w:hAnsi="Arial"/>
      <w:sz w:val="20"/>
      <w:szCs w:val="20"/>
    </w:rPr>
  </w:style>
  <w:style w:type="paragraph" w:styleId="ListBullet2">
    <w:name w:val="List Bullet 2"/>
    <w:basedOn w:val="Normal"/>
    <w:autoRedefine/>
    <w:qFormat/>
    <w:pPr>
      <w:numPr>
        <w:ilvl w:val="0"/>
        <w:numId w:val="3"/>
      </w:numPr>
      <w:suppressAutoHyphens w:val="true"/>
    </w:pPr>
    <w:rPr>
      <w:rFonts w:ascii="Arial" w:hAnsi="Arial"/>
      <w:sz w:val="20"/>
      <w:szCs w:val="20"/>
    </w:rPr>
  </w:style>
  <w:style w:type="paragraph" w:styleId="ListContinue">
    <w:name w:val="List Continue"/>
    <w:basedOn w:val="Normal"/>
    <w:qFormat/>
    <w:pPr>
      <w:suppressAutoHyphens w:val="true"/>
      <w:spacing w:before="0" w:after="120"/>
      <w:ind w:left="360" w:hanging="0"/>
    </w:pPr>
    <w:rPr>
      <w:rFonts w:ascii="Arial" w:hAnsi="Arial"/>
      <w:sz w:val="20"/>
      <w:szCs w:val="20"/>
    </w:rPr>
  </w:style>
  <w:style w:type="paragraph" w:styleId="ListContinue2">
    <w:name w:val="List Continue 2"/>
    <w:basedOn w:val="Normal"/>
    <w:qFormat/>
    <w:pPr>
      <w:suppressAutoHyphens w:val="true"/>
      <w:spacing w:before="0" w:after="120"/>
      <w:ind w:left="720" w:hanging="0"/>
    </w:pPr>
    <w:rPr>
      <w:rFonts w:ascii="Arial" w:hAnsi="Arial"/>
      <w:sz w:val="20"/>
      <w:szCs w:val="20"/>
    </w:rPr>
  </w:style>
  <w:style w:type="paragraph" w:styleId="ListContinue3">
    <w:name w:val="List Continue 3"/>
    <w:basedOn w:val="Normal"/>
    <w:qFormat/>
    <w:pPr>
      <w:suppressAutoHyphens w:val="true"/>
      <w:spacing w:before="0" w:after="120"/>
      <w:ind w:left="1080" w:hanging="0"/>
    </w:pPr>
    <w:rPr>
      <w:rFonts w:ascii="Arial" w:hAnsi="Arial"/>
      <w:sz w:val="20"/>
      <w:szCs w:val="20"/>
    </w:rPr>
  </w:style>
  <w:style w:type="paragraph" w:styleId="ListContinue4">
    <w:name w:val="List Continue 4"/>
    <w:basedOn w:val="Normal"/>
    <w:qFormat/>
    <w:pPr>
      <w:suppressAutoHyphens w:val="true"/>
      <w:spacing w:before="0" w:after="120"/>
      <w:ind w:left="1440" w:hanging="0"/>
    </w:pPr>
    <w:rPr>
      <w:rFonts w:ascii="Arial" w:hAnsi="Arial"/>
      <w:sz w:val="20"/>
      <w:szCs w:val="20"/>
    </w:rPr>
  </w:style>
  <w:style w:type="paragraph" w:styleId="ListContinue5">
    <w:name w:val="List Continue 5"/>
    <w:basedOn w:val="Normal"/>
    <w:qFormat/>
    <w:pPr>
      <w:suppressAutoHyphens w:val="true"/>
      <w:spacing w:before="0" w:after="120"/>
      <w:ind w:left="1800" w:hanging="0"/>
    </w:pPr>
    <w:rPr>
      <w:rFonts w:ascii="Arial" w:hAnsi="Arial"/>
      <w:sz w:val="20"/>
      <w:szCs w:val="20"/>
    </w:rPr>
  </w:style>
  <w:style w:type="paragraph" w:styleId="ListNumber2">
    <w:name w:val="List Number 2"/>
    <w:basedOn w:val="Normal"/>
    <w:qFormat/>
    <w:pPr>
      <w:numPr>
        <w:ilvl w:val="0"/>
        <w:numId w:val="8"/>
      </w:numPr>
      <w:suppressAutoHyphens w:val="true"/>
    </w:pPr>
    <w:rPr>
      <w:rFonts w:ascii="Arial" w:hAnsi="Arial"/>
      <w:sz w:val="20"/>
      <w:szCs w:val="20"/>
    </w:rPr>
  </w:style>
  <w:style w:type="paragraph" w:styleId="ListNumber3">
    <w:name w:val="List Number 3"/>
    <w:basedOn w:val="Normal"/>
    <w:qFormat/>
    <w:pPr>
      <w:numPr>
        <w:ilvl w:val="0"/>
        <w:numId w:val="9"/>
      </w:numPr>
      <w:suppressAutoHyphens w:val="true"/>
    </w:pPr>
    <w:rPr>
      <w:rFonts w:ascii="Arial" w:hAnsi="Arial"/>
      <w:sz w:val="20"/>
      <w:szCs w:val="20"/>
    </w:rPr>
  </w:style>
  <w:style w:type="paragraph" w:styleId="ListNumber4">
    <w:name w:val="List Number 4"/>
    <w:basedOn w:val="Normal"/>
    <w:qFormat/>
    <w:pPr>
      <w:numPr>
        <w:ilvl w:val="0"/>
        <w:numId w:val="10"/>
      </w:numPr>
      <w:suppressAutoHyphens w:val="true"/>
    </w:pPr>
    <w:rPr>
      <w:rFonts w:ascii="Arial" w:hAnsi="Arial"/>
      <w:sz w:val="20"/>
      <w:szCs w:val="20"/>
    </w:rPr>
  </w:style>
  <w:style w:type="paragraph" w:styleId="ListNumber5">
    <w:name w:val="List Number 5"/>
    <w:basedOn w:val="Normal"/>
    <w:qFormat/>
    <w:pPr>
      <w:numPr>
        <w:ilvl w:val="0"/>
        <w:numId w:val="11"/>
      </w:numPr>
      <w:suppressAutoHyphens w:val="true"/>
    </w:pPr>
    <w:rPr>
      <w:rFonts w:ascii="Arial" w:hAnsi="Arial"/>
      <w:sz w:val="20"/>
      <w:szCs w:val="20"/>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Helvetica"/>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suppressAutoHyphens w:val="true"/>
      <w:ind w:left="1080" w:hanging="1080"/>
    </w:pPr>
    <w:rPr>
      <w:rFonts w:ascii="Arial" w:hAnsi="Arial" w:cs="Arial"/>
      <w:szCs w:val="20"/>
    </w:rPr>
  </w:style>
  <w:style w:type="paragraph" w:styleId="NormalIndent">
    <w:name w:val="Normal Indent"/>
    <w:basedOn w:val="Normal"/>
    <w:qFormat/>
    <w:pPr>
      <w:suppressAutoHyphens w:val="true"/>
      <w:ind w:left="720" w:hanging="0"/>
    </w:pPr>
    <w:rPr>
      <w:rFonts w:ascii="Arial" w:hAnsi="Arial"/>
      <w:sz w:val="20"/>
      <w:szCs w:val="20"/>
    </w:rPr>
  </w:style>
  <w:style w:type="paragraph" w:styleId="NoteHeading">
    <w:name w:val="Note Heading"/>
    <w:basedOn w:val="Normal"/>
    <w:next w:val="Normal"/>
    <w:qFormat/>
    <w:pPr>
      <w:suppressAutoHyphens w:val="true"/>
    </w:pPr>
    <w:rPr>
      <w:rFonts w:ascii="Arial" w:hAnsi="Arial"/>
      <w:sz w:val="20"/>
      <w:szCs w:val="20"/>
    </w:rPr>
  </w:style>
  <w:style w:type="paragraph" w:styleId="ComplimentaryClose">
    <w:name w:val="Salutation"/>
    <w:basedOn w:val="Normal"/>
    <w:next w:val="Normal"/>
    <w:pPr>
      <w:suppressAutoHyphens w:val="true"/>
    </w:pPr>
    <w:rPr>
      <w:rFonts w:ascii="Arial" w:hAnsi="Arial"/>
      <w:sz w:val="20"/>
      <w:szCs w:val="20"/>
    </w:rPr>
  </w:style>
  <w:style w:type="paragraph" w:styleId="Signature">
    <w:name w:val="Signature"/>
    <w:basedOn w:val="Normal"/>
    <w:pPr>
      <w:suppressAutoHyphens w:val="true"/>
      <w:ind w:left="4320" w:hanging="0"/>
    </w:pPr>
    <w:rPr>
      <w:rFonts w:ascii="Arial" w:hAnsi="Arial"/>
      <w:sz w:val="20"/>
      <w:szCs w:val="20"/>
    </w:rPr>
  </w:style>
  <w:style w:type="paragraph" w:styleId="Subtitle">
    <w:name w:val="Subtitle"/>
    <w:basedOn w:val="Normal"/>
    <w:qFormat/>
    <w:pPr>
      <w:suppressAutoHyphens w:val="true"/>
      <w:spacing w:before="0" w:after="60"/>
      <w:jc w:val="center"/>
      <w:outlineLvl w:val="1"/>
    </w:pPr>
    <w:rPr>
      <w:rFonts w:ascii="Arial" w:hAnsi="Arial" w:cs="Arial"/>
      <w:szCs w:val="20"/>
    </w:rPr>
  </w:style>
  <w:style w:type="paragraph" w:styleId="Tableofauthorities">
    <w:name w:val="table of authorities"/>
    <w:basedOn w:val="Normal"/>
    <w:next w:val="Normal"/>
    <w:semiHidden/>
    <w:qFormat/>
    <w:pPr>
      <w:suppressAutoHyphens w:val="true"/>
      <w:ind w:left="200" w:hanging="200"/>
    </w:pPr>
    <w:rPr>
      <w:rFonts w:ascii="Arial" w:hAnsi="Arial"/>
      <w:sz w:val="20"/>
      <w:szCs w:val="20"/>
    </w:rPr>
  </w:style>
  <w:style w:type="paragraph" w:styleId="Tableoffigures">
    <w:name w:val="table of figures"/>
    <w:basedOn w:val="Normal"/>
    <w:next w:val="Normal"/>
    <w:semiHidden/>
    <w:qFormat/>
    <w:pPr>
      <w:suppressAutoHyphens w:val="true"/>
      <w:ind w:left="400" w:hanging="400"/>
    </w:pPr>
    <w:rPr>
      <w:rFonts w:ascii="Arial" w:hAnsi="Arial"/>
      <w:sz w:val="20"/>
      <w:szCs w:val="20"/>
    </w:rPr>
  </w:style>
  <w:style w:type="paragraph" w:styleId="Title">
    <w:name w:val="Title"/>
    <w:basedOn w:val="Normal"/>
    <w:qFormat/>
    <w:pPr>
      <w:suppressAutoHyphens w:val="true"/>
      <w:spacing w:before="240" w:after="60"/>
      <w:jc w:val="center"/>
      <w:outlineLvl w:val="0"/>
    </w:pPr>
    <w:rPr>
      <w:rFonts w:ascii="Arial" w:hAnsi="Arial" w:cs="Arial"/>
      <w:b/>
      <w:bCs/>
      <w:kern w:val="2"/>
      <w:sz w:val="32"/>
      <w:szCs w:val="32"/>
    </w:rPr>
  </w:style>
  <w:style w:type="paragraph" w:styleId="Toaheading">
    <w:name w:val="toa heading"/>
    <w:basedOn w:val="Normal"/>
    <w:next w:val="Normal"/>
    <w:semiHidden/>
    <w:qFormat/>
    <w:pPr>
      <w:suppressAutoHyphens w:val="true"/>
      <w:spacing w:before="120" w:after="0"/>
    </w:pPr>
    <w:rPr>
      <w:rFonts w:ascii="Arial" w:hAnsi="Arial" w:cs="Arial"/>
      <w:b/>
      <w:bCs/>
      <w:szCs w:val="20"/>
    </w:rPr>
  </w:style>
  <w:style w:type="paragraph" w:styleId="Contents1">
    <w:name w:val="TOC 1"/>
    <w:basedOn w:val="Normal"/>
    <w:next w:val="Normal"/>
    <w:autoRedefine/>
    <w:uiPriority w:val="39"/>
    <w:pPr>
      <w:suppressAutoHyphens w:val="true"/>
    </w:pPr>
    <w:rPr>
      <w:rFonts w:ascii="Arial" w:hAnsi="Arial"/>
      <w:sz w:val="20"/>
      <w:szCs w:val="20"/>
    </w:rPr>
  </w:style>
  <w:style w:type="paragraph" w:styleId="Contents2">
    <w:name w:val="TOC 2"/>
    <w:basedOn w:val="Normal"/>
    <w:next w:val="Normal"/>
    <w:autoRedefine/>
    <w:uiPriority w:val="39"/>
    <w:rsid w:val="00462541"/>
    <w:pPr>
      <w:tabs>
        <w:tab w:val="clear" w:pos="720"/>
        <w:tab w:val="left" w:pos="800" w:leader="none"/>
        <w:tab w:val="right" w:pos="9962" w:leader="dot"/>
      </w:tabs>
      <w:suppressAutoHyphens w:val="true"/>
      <w:ind w:left="198" w:hanging="0"/>
    </w:pPr>
    <w:rPr>
      <w:rFonts w:ascii="Arial" w:hAnsi="Arial"/>
      <w:sz w:val="20"/>
      <w:szCs w:val="20"/>
    </w:rPr>
  </w:style>
  <w:style w:type="paragraph" w:styleId="Contents3">
    <w:name w:val="TOC 3"/>
    <w:basedOn w:val="Normal"/>
    <w:next w:val="Normal"/>
    <w:autoRedefine/>
    <w:uiPriority w:val="39"/>
    <w:pPr>
      <w:suppressAutoHyphens w:val="true"/>
      <w:ind w:left="400" w:hanging="0"/>
    </w:pPr>
    <w:rPr>
      <w:rFonts w:ascii="Arial" w:hAnsi="Arial"/>
      <w:sz w:val="20"/>
      <w:szCs w:val="20"/>
    </w:rPr>
  </w:style>
  <w:style w:type="paragraph" w:styleId="Contents4">
    <w:name w:val="TOC 4"/>
    <w:basedOn w:val="Normal"/>
    <w:next w:val="Normal"/>
    <w:autoRedefine/>
    <w:uiPriority w:val="39"/>
    <w:pPr>
      <w:suppressAutoHyphens w:val="true"/>
      <w:ind w:left="600" w:hanging="0"/>
    </w:pPr>
    <w:rPr>
      <w:rFonts w:ascii="Arial" w:hAnsi="Arial"/>
      <w:sz w:val="20"/>
      <w:szCs w:val="20"/>
    </w:rPr>
  </w:style>
  <w:style w:type="paragraph" w:styleId="Contents5">
    <w:name w:val="TOC 5"/>
    <w:basedOn w:val="Normal"/>
    <w:next w:val="Normal"/>
    <w:autoRedefine/>
    <w:uiPriority w:val="39"/>
    <w:pPr>
      <w:suppressAutoHyphens w:val="true"/>
      <w:ind w:left="800" w:hanging="0"/>
    </w:pPr>
    <w:rPr>
      <w:rFonts w:ascii="Arial" w:hAnsi="Arial"/>
      <w:sz w:val="20"/>
      <w:szCs w:val="20"/>
    </w:rPr>
  </w:style>
  <w:style w:type="paragraph" w:styleId="Contents6">
    <w:name w:val="TOC 6"/>
    <w:basedOn w:val="Normal"/>
    <w:next w:val="Normal"/>
    <w:autoRedefine/>
    <w:uiPriority w:val="39"/>
    <w:pPr>
      <w:suppressAutoHyphens w:val="true"/>
      <w:ind w:left="1000" w:hanging="0"/>
    </w:pPr>
    <w:rPr>
      <w:rFonts w:ascii="Arial" w:hAnsi="Arial"/>
      <w:sz w:val="20"/>
      <w:szCs w:val="20"/>
    </w:rPr>
  </w:style>
  <w:style w:type="paragraph" w:styleId="Contents7">
    <w:name w:val="TOC 7"/>
    <w:basedOn w:val="Normal"/>
    <w:next w:val="Normal"/>
    <w:autoRedefine/>
    <w:uiPriority w:val="39"/>
    <w:pPr>
      <w:suppressAutoHyphens w:val="true"/>
      <w:ind w:left="1200" w:hanging="0"/>
    </w:pPr>
    <w:rPr>
      <w:rFonts w:ascii="Arial" w:hAnsi="Arial"/>
      <w:sz w:val="20"/>
      <w:szCs w:val="20"/>
    </w:rPr>
  </w:style>
  <w:style w:type="paragraph" w:styleId="Contents8">
    <w:name w:val="TOC 8"/>
    <w:basedOn w:val="Normal"/>
    <w:next w:val="Normal"/>
    <w:autoRedefine/>
    <w:uiPriority w:val="39"/>
    <w:pPr>
      <w:suppressAutoHyphens w:val="true"/>
      <w:ind w:left="1400" w:hanging="0"/>
    </w:pPr>
    <w:rPr>
      <w:rFonts w:ascii="Arial" w:hAnsi="Arial"/>
      <w:sz w:val="20"/>
      <w:szCs w:val="20"/>
    </w:rPr>
  </w:style>
  <w:style w:type="paragraph" w:styleId="Contents9">
    <w:name w:val="TOC 9"/>
    <w:basedOn w:val="Normal"/>
    <w:next w:val="Normal"/>
    <w:autoRedefine/>
    <w:uiPriority w:val="39"/>
    <w:pPr>
      <w:suppressAutoHyphens w:val="true"/>
      <w:ind w:left="1600" w:hanging="0"/>
    </w:pPr>
    <w:rPr>
      <w:rFonts w:ascii="Arial" w:hAnsi="Arial"/>
      <w:sz w:val="20"/>
      <w:szCs w:val="20"/>
    </w:rPr>
  </w:style>
  <w:style w:type="paragraph" w:styleId="BalloonText">
    <w:name w:val="Balloon Text"/>
    <w:basedOn w:val="Normal"/>
    <w:link w:val="BalloonTextChar"/>
    <w:uiPriority w:val="99"/>
    <w:semiHidden/>
    <w:qFormat/>
    <w:pPr>
      <w:suppressAutoHyphens w:val="true"/>
    </w:pPr>
    <w:rPr>
      <w:rFonts w:ascii="Tahoma" w:hAnsi="Tahoma"/>
      <w:sz w:val="16"/>
      <w:szCs w:val="16"/>
      <w:lang w:val="en-US" w:eastAsia="en-US"/>
    </w:rPr>
  </w:style>
  <w:style w:type="paragraph" w:styleId="Annotationsubject">
    <w:name w:val="annotation subject"/>
    <w:basedOn w:val="Annotationtext"/>
    <w:next w:val="Annotationtext"/>
    <w:semiHidden/>
    <w:qFormat/>
    <w:pPr/>
    <w:rPr>
      <w:b/>
      <w:bCs/>
    </w:rPr>
  </w:style>
  <w:style w:type="paragraph" w:styleId="Subappendix" w:customStyle="1">
    <w:name w:val="Sub-appendix"/>
    <w:basedOn w:val="Normal"/>
    <w:qFormat/>
    <w:rsid w:val="00c619e7"/>
    <w:pPr>
      <w:numPr>
        <w:ilvl w:val="0"/>
        <w:numId w:val="15"/>
      </w:numPr>
      <w:tabs>
        <w:tab w:val="clear" w:pos="720"/>
        <w:tab w:val="left" w:pos="0" w:leader="none"/>
      </w:tabs>
      <w:suppressAutoHyphens w:val="true"/>
      <w:ind w:left="357" w:hanging="357"/>
    </w:pPr>
    <w:rPr>
      <w:rFonts w:ascii="Arial" w:hAnsi="Arial" w:cs="Arial"/>
      <w:sz w:val="20"/>
      <w:szCs w:val="20"/>
    </w:rPr>
  </w:style>
  <w:style w:type="paragraph" w:styleId="StyleHTMLPreformatted8pt" w:customStyle="1">
    <w:name w:val="Style HTML Preformatted + 8 pt"/>
    <w:basedOn w:val="HTMLPreformatted"/>
    <w:qFormat/>
    <w:rsid w:val="002c6e86"/>
    <w:pPr/>
    <w:rPr/>
  </w:style>
  <w:style w:type="paragraph" w:styleId="DefaultStyle" w:customStyle="1">
    <w:name w:val="Default Style"/>
    <w:qFormat/>
    <w:rsid w:val="00a219ab"/>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GB" w:eastAsia="en-GB" w:bidi="ar-SA"/>
    </w:rPr>
  </w:style>
  <w:style w:type="paragraph" w:styleId="ColorfulListAccent11" w:customStyle="1">
    <w:name w:val="Colorful List - Accent 11"/>
    <w:basedOn w:val="DefaultStyle"/>
    <w:qFormat/>
    <w:rsid w:val="00a219ab"/>
    <w:pPr>
      <w:spacing w:before="0" w:after="200"/>
      <w:ind w:left="720" w:hanging="0"/>
      <w:contextualSpacing/>
    </w:pPr>
    <w:rPr/>
  </w:style>
  <w:style w:type="paragraph" w:styleId="ColorfulShadingAccent11" w:customStyle="1">
    <w:name w:val="Colorful Shading - Accent 11"/>
    <w:uiPriority w:val="99"/>
    <w:semiHidden/>
    <w:qFormat/>
    <w:rsid w:val="00f07f9f"/>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Revision">
    <w:name w:val="Revision"/>
    <w:uiPriority w:val="99"/>
    <w:semiHidden/>
    <w:qFormat/>
    <w:rsid w:val="00ff75c6"/>
    <w:pPr>
      <w:widowControl/>
      <w:suppressAutoHyphens w:val="true"/>
      <w:bidi w:val="0"/>
      <w:spacing w:before="0" w:after="0"/>
      <w:jc w:val="left"/>
    </w:pPr>
    <w:rPr>
      <w:rFonts w:ascii="Arial" w:hAnsi="Arial" w:eastAsia="Times New Roman" w:cs="Times New Roman"/>
      <w:color w:val="auto"/>
      <w:kern w:val="0"/>
      <w:sz w:val="20"/>
      <w:szCs w:val="20"/>
      <w:lang w:val="en-GB" w:eastAsia="en-GB" w:bidi="ar-SA"/>
    </w:rPr>
  </w:style>
  <w:style w:type="paragraph" w:styleId="EndNoteBibliographyTitle" w:customStyle="1">
    <w:name w:val="EndNote Bibliography Title"/>
    <w:basedOn w:val="Normal"/>
    <w:link w:val="EndNoteBibliographyTitleChar"/>
    <w:qFormat/>
    <w:rsid w:val="0031233f"/>
    <w:pPr>
      <w:suppressAutoHyphens w:val="true"/>
      <w:jc w:val="center"/>
    </w:pPr>
    <w:rPr>
      <w:rFonts w:ascii="Arial" w:hAnsi="Arial" w:cs="Arial"/>
      <w:sz w:val="20"/>
      <w:szCs w:val="20"/>
    </w:rPr>
  </w:style>
  <w:style w:type="paragraph" w:styleId="EndNoteBibliography" w:customStyle="1">
    <w:name w:val="EndNote Bibliography"/>
    <w:basedOn w:val="Normal"/>
    <w:link w:val="EndNoteBibliographyChar"/>
    <w:qFormat/>
    <w:rsid w:val="0031233f"/>
    <w:pPr>
      <w:suppressAutoHyphens w:val="true"/>
    </w:pPr>
    <w:rPr>
      <w:rFonts w:ascii="Arial" w:hAnsi="Arial" w:cs="Arial"/>
      <w:sz w:val="20"/>
      <w:szCs w:val="20"/>
    </w:rPr>
  </w:style>
  <w:style w:type="paragraph" w:styleId="ListParagraph">
    <w:name w:val="List Paragraph"/>
    <w:basedOn w:val="Normal"/>
    <w:qFormat/>
    <w:rsid w:val="008708a3"/>
    <w:pPr>
      <w:suppressAutoHyphens w:val="true"/>
      <w:spacing w:before="0" w:after="0"/>
      <w:ind w:left="720" w:hanging="0"/>
      <w:contextualSpacing/>
    </w:pPr>
    <w:rPr>
      <w:rFonts w:ascii="Arial" w:hAnsi="Arial"/>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60"/>
    <w:rsid w:val="004343dc"/>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4343dc"/>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fd06c5"/>
    <w:rPr>
      <w:sz w:val="22"/>
      <w:szCs w:val="22"/>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MediumGrid1-Accent1">
    <w:name w:val="Medium Grid 1 Accent 1"/>
    <w:basedOn w:val="TableNormal"/>
    <w:uiPriority w:val="62"/>
    <w:rsid w:val="000835ad"/>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s>
</file>

<file path=word/_rels/comments.xml.rels><?xml version="1.0" encoding="UTF-8"?>
<Relationships xmlns="http://schemas.openxmlformats.org/package/2006/relationships"><Relationship Id="rId1" Type="http://schemas.openxmlformats.org/officeDocument/2006/relationships/hyperlink" Target="http://www.ebi.ac.uk/ols/beta/ontologies/ms/terms?iri=http://purl.obolibrary.org/obo/MS_1001060"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sidev.info/mzidentml" TargetMode="External"/><Relationship Id="rId3" Type="http://schemas.openxmlformats.org/officeDocument/2006/relationships/hyperlink" Target="http://www.w3.org/XML/Schema" TargetMode="External"/><Relationship Id="rId4" Type="http://schemas.openxmlformats.org/officeDocument/2006/relationships/hyperlink" Target="http://www.ietf.org/rfc/rfc2119.txt" TargetMode="External"/><Relationship Id="rId5" Type="http://schemas.openxmlformats.org/officeDocument/2006/relationships/hyperlink" Target="http://www.psidev.info/groups/miape" TargetMode="External"/><Relationship Id="rId6" Type="http://schemas.openxmlformats.org/officeDocument/2006/relationships/hyperlink" Target="http://www.psidev.info/mzml" TargetMode="External"/><Relationship Id="rId7" Type="http://schemas.openxmlformats.org/officeDocument/2006/relationships/hyperlink" Target="http://www.psidev.info/mzquantml" TargetMode="External"/><Relationship Id="rId8" Type="http://schemas.openxmlformats.org/officeDocument/2006/relationships/hyperlink" Target="http://www.psidev.info/mztab" TargetMode="External"/><Relationship Id="rId9" Type="http://schemas.openxmlformats.org/officeDocument/2006/relationships/hyperlink" Target="http://www.psidev.info/groups/molecular-interactions" TargetMode="External"/><Relationship Id="rId10" Type="http://schemas.openxmlformats.org/officeDocument/2006/relationships/hyperlink" Target="mailto:psidev-ms-vocab@lists.sourceforge.net" TargetMode="External"/><Relationship Id="rId11" Type="http://schemas.openxmlformats.org/officeDocument/2006/relationships/hyperlink" Target="http://www.unimod.org/obo/unimod.obo" TargetMode="External"/><Relationship Id="rId12" Type="http://schemas.openxmlformats.org/officeDocument/2006/relationships/hyperlink" Target="https://raw.githubusercontent.com/HUPO-PSI/mzIdentML/master/cv/XLMOD.obo" TargetMode="External"/><Relationship Id="rId13" Type="http://schemas.openxmlformats.org/officeDocument/2006/relationships/hyperlink" Target="http://bioportal.bioontology.org/ontologies/UO?p=classes&amp;conceptid=root" TargetMode="External"/><Relationship Id="rId14" Type="http://schemas.openxmlformats.org/officeDocument/2006/relationships/hyperlink" Target="http://www.ebi.ac.uk/chebi/" TargetMode="External"/><Relationship Id="rId15" Type="http://schemas.openxmlformats.org/officeDocument/2006/relationships/hyperlink" Target="http://psidev.cvs.sourceforge.net/viewvc/psidev/psi/mod/data/PSI-MOD.obo" TargetMode="External"/><Relationship Id="rId16" Type="http://schemas.openxmlformats.org/officeDocument/2006/relationships/hyperlink" Target="http://www.psidev.info/mzidentml" TargetMode="External"/><Relationship Id="rId17" Type="http://schemas.openxmlformats.org/officeDocument/2006/relationships/hyperlink" Target="http://psidev-ms-vocab@lists.sourceforge.net" TargetMode="External"/><Relationship Id="rId18" Type="http://schemas.openxmlformats.org/officeDocument/2006/relationships/image" Target="media/image1.wmf"/><Relationship Id="rId19" Type="http://schemas.openxmlformats.org/officeDocument/2006/relationships/image" Target="media/image2.wmf"/><Relationship Id="rId20" Type="http://schemas.openxmlformats.org/officeDocument/2006/relationships/image" Target="media/image3.wmf"/><Relationship Id="rId21" Type="http://schemas.openxmlformats.org/officeDocument/2006/relationships/hyperlink" Target="https://github.com/HUPO-PSI/mzIdentML/tree/master/examples/1_2examples" TargetMode="External"/><Relationship Id="rId22" Type="http://schemas.openxmlformats.org/officeDocument/2006/relationships/hyperlink" Target="https://github.com/HUPO-PSI/mzIdentML/tree/master/examples/" TargetMode="External"/><Relationship Id="rId23" Type="http://schemas.openxmlformats.org/officeDocument/2006/relationships/image" Target="media/image4.wmf"/><Relationship Id="rId24" Type="http://schemas.openxmlformats.org/officeDocument/2006/relationships/image" Target="media/image5.png"/><Relationship Id="rId25" Type="http://schemas.openxmlformats.org/officeDocument/2006/relationships/hyperlink" Target="http://www.ebi.ac.uk/ols/beta/ontologies/ms/terms?iri=http://purl.obolibrary.org/obo/MS_1001302" TargetMode="External"/><Relationship Id="rId26" Type="http://schemas.openxmlformats.org/officeDocument/2006/relationships/hyperlink" Target="http://www.ebi.ac.uk/ols/beta/ontologies/ms/terms?iri=http://purl.obolibrary.org/obo/MS_1001005" TargetMode="External"/><Relationship Id="rId27" Type="http://schemas.openxmlformats.org/officeDocument/2006/relationships/hyperlink" Target="http://www.ebi.ac.uk/ols/beta/ontologies/ms/terms?iri=http://purl.obolibrary.org/obo/MS_1001007" TargetMode="External"/><Relationship Id="rId28" Type="http://schemas.openxmlformats.org/officeDocument/2006/relationships/hyperlink" Target="http://www.ebi.ac.uk/ols/beta/ontologies/ms/terms?iri=http://purl.obolibrary.org/obo/MS_1001009" TargetMode="External"/><Relationship Id="rId29" Type="http://schemas.openxmlformats.org/officeDocument/2006/relationships/hyperlink" Target="http://www.ebi.ac.uk/ols/beta/ontologies/ms/terms?iri=http://purl.obolibrary.org/obo/MS_1001026" TargetMode="External"/><Relationship Id="rId30" Type="http://schemas.openxmlformats.org/officeDocument/2006/relationships/hyperlink" Target="http://www.ebi.ac.uk/ols/beta/ontologies/ms/terms?iri=http://purl.obolibrary.org/obo/MS_1001028" TargetMode="External"/><Relationship Id="rId31" Type="http://schemas.openxmlformats.org/officeDocument/2006/relationships/hyperlink" Target="http://www.ebi.ac.uk/ols/beta/ontologies/ms/terms?iri=http://purl.obolibrary.org/obo/MS_1001032" TargetMode="External"/><Relationship Id="rId32" Type="http://schemas.openxmlformats.org/officeDocument/2006/relationships/hyperlink" Target="http://www.ebi.ac.uk/ols/beta/ontologies/ms/terms?iri=http://purl.obolibrary.org/obo/MS_1001037" TargetMode="External"/><Relationship Id="rId33" Type="http://schemas.openxmlformats.org/officeDocument/2006/relationships/hyperlink" Target="http://www.ebi.ac.uk/ols/beta/ontologies/ms/terms?iri=http://purl.obolibrary.org/obo/MS_1001038" TargetMode="External"/><Relationship Id="rId34" Type="http://schemas.openxmlformats.org/officeDocument/2006/relationships/hyperlink" Target="http://www.ebi.ac.uk/ols/beta/ontologies/ms/terms?iri=http://purl.obolibrary.org/obo/MS_1001042" TargetMode="External"/><Relationship Id="rId35" Type="http://schemas.openxmlformats.org/officeDocument/2006/relationships/hyperlink" Target="http://www.ebi.ac.uk/ols/beta/ontologies/ms/terms?iri=http://purl.obolibrary.org/obo/MS_1001046" TargetMode="External"/><Relationship Id="rId36" Type="http://schemas.openxmlformats.org/officeDocument/2006/relationships/hyperlink" Target="http://www.ebi.ac.uk/ols/beta/ontologies/ms/terms?iri=http://purl.obolibrary.org/obo/MS_1001302" TargetMode="External"/><Relationship Id="rId37" Type="http://schemas.openxmlformats.org/officeDocument/2006/relationships/hyperlink" Target="http://www.ebi.ac.uk/ols/beta/ontologies/ms/terms?iri=http://purl.obolibrary.org/obo/MS_1001066" TargetMode="External"/><Relationship Id="rId38" Type="http://schemas.openxmlformats.org/officeDocument/2006/relationships/hyperlink" Target="http://www.ebi.ac.uk/ols/beta/ontologies/ms/terms?iri=http://purl.obolibrary.org/obo/MS_1001210" TargetMode="External"/><Relationship Id="rId39" Type="http://schemas.openxmlformats.org/officeDocument/2006/relationships/hyperlink" Target="http://www.ebi.ac.uk/ols/beta/ontologies/ms/terms?iri=http://purl.obolibrary.org/obo/MS_1001211" TargetMode="External"/><Relationship Id="rId40" Type="http://schemas.openxmlformats.org/officeDocument/2006/relationships/hyperlink" Target="http://www.ebi.ac.uk/ols/beta/ontologies/ms/terms?iri=http://purl.obolibrary.org/obo/MS_1001212" TargetMode="External"/><Relationship Id="rId41" Type="http://schemas.openxmlformats.org/officeDocument/2006/relationships/hyperlink" Target="http://www.ebi.ac.uk/ols/beta/ontologies/ms/terms?iri=http://purl.obolibrary.org/obo/MS_1001255" TargetMode="External"/><Relationship Id="rId42" Type="http://schemas.openxmlformats.org/officeDocument/2006/relationships/hyperlink" Target="http://www.ebi.ac.uk/ols/beta/ontologies/ms/terms?iri=http://purl.obolibrary.org/obo/MS_1001256" TargetMode="External"/><Relationship Id="rId43" Type="http://schemas.openxmlformats.org/officeDocument/2006/relationships/hyperlink" Target="http://www.ebi.ac.uk/ols/beta/ontologies/ms/terms?iri=http://purl.obolibrary.org/obo/MS_1001359" TargetMode="External"/><Relationship Id="rId44" Type="http://schemas.openxmlformats.org/officeDocument/2006/relationships/hyperlink" Target="http://www.ebi.ac.uk/ols/beta/ontologies/ms/terms?iri=http://purl.obolibrary.org/obo/MS_1001360" TargetMode="External"/><Relationship Id="rId45" Type="http://schemas.openxmlformats.org/officeDocument/2006/relationships/hyperlink" Target="http://www.ebi.ac.uk/ols/beta/ontologies/ms/terms?iri=http://purl.obolibrary.org/obo/MS_1001361" TargetMode="External"/><Relationship Id="rId46" Type="http://schemas.openxmlformats.org/officeDocument/2006/relationships/hyperlink" Target="http://www.ebi.ac.uk/ols/beta/ontologies/ms/terms?iri=http://purl.obolibrary.org/obo/MS_1001302" TargetMode="External"/><Relationship Id="rId47" Type="http://schemas.openxmlformats.org/officeDocument/2006/relationships/hyperlink" Target="http://www.ebi.ac.uk/ols/beta/ontologies/ms/terms?iri=http://purl.obolibrary.org/obo/MS_1001005" TargetMode="External"/><Relationship Id="rId48" Type="http://schemas.openxmlformats.org/officeDocument/2006/relationships/hyperlink" Target="http://www.ebi.ac.uk/ols/beta/ontologies/ms/terms?iri=http://purl.obolibrary.org/obo/MS_1001007" TargetMode="External"/><Relationship Id="rId49" Type="http://schemas.openxmlformats.org/officeDocument/2006/relationships/hyperlink" Target="http://www.ebi.ac.uk/ols/beta/ontologies/ms/terms?iri=http://purl.obolibrary.org/obo/MS_1001009" TargetMode="External"/><Relationship Id="rId50" Type="http://schemas.openxmlformats.org/officeDocument/2006/relationships/hyperlink" Target="http://www.ebi.ac.uk/ols/beta/ontologies/ms/terms?iri=http://purl.obolibrary.org/obo/MS_1001026" TargetMode="External"/><Relationship Id="rId51" Type="http://schemas.openxmlformats.org/officeDocument/2006/relationships/hyperlink" Target="http://www.ebi.ac.uk/ols/beta/ontologies/ms/terms?iri=http://purl.obolibrary.org/obo/MS_1001028" TargetMode="External"/><Relationship Id="rId52" Type="http://schemas.openxmlformats.org/officeDocument/2006/relationships/hyperlink" Target="http://www.ebi.ac.uk/ols/beta/ontologies/ms/terms?iri=http://purl.obolibrary.org/obo/MS_1001032" TargetMode="External"/><Relationship Id="rId53" Type="http://schemas.openxmlformats.org/officeDocument/2006/relationships/hyperlink" Target="http://www.ebi.ac.uk/ols/beta/ontologies/ms/terms?iri=http://purl.obolibrary.org/obo/MS_1001037" TargetMode="External"/><Relationship Id="rId54" Type="http://schemas.openxmlformats.org/officeDocument/2006/relationships/hyperlink" Target="http://www.ebi.ac.uk/ols/beta/ontologies/ms/terms?iri=http://purl.obolibrary.org/obo/MS_1001038" TargetMode="External"/><Relationship Id="rId55" Type="http://schemas.openxmlformats.org/officeDocument/2006/relationships/hyperlink" Target="http://www.ebi.ac.uk/ols/beta/ontologies/ms/terms?iri=http://purl.obolibrary.org/obo/MS_1001042" TargetMode="External"/><Relationship Id="rId56" Type="http://schemas.openxmlformats.org/officeDocument/2006/relationships/hyperlink" Target="http://www.ebi.ac.uk/ols/beta/ontologies/ms/terms?iri=http://purl.obolibrary.org/obo/MS_1001046" TargetMode="External"/><Relationship Id="rId57" Type="http://schemas.openxmlformats.org/officeDocument/2006/relationships/hyperlink" Target="http://www.ebi.ac.uk/ols/beta/ontologies/ms/terms?iri=http://purl.obolibrary.org/obo/MS_1001302" TargetMode="External"/><Relationship Id="rId58" Type="http://schemas.openxmlformats.org/officeDocument/2006/relationships/hyperlink" Target="http://www.ebi.ac.uk/ols/beta/ontologies/ms/terms?iri=http://purl.obolibrary.org/obo/MS_1001194" TargetMode="External"/><Relationship Id="rId59" Type="http://schemas.openxmlformats.org/officeDocument/2006/relationships/hyperlink" Target="http://www.ebi.ac.uk/ols/beta/ontologies/ms/terms?iri=http://purl.obolibrary.org/obo/MS_1001013" TargetMode="External"/><Relationship Id="rId60" Type="http://schemas.openxmlformats.org/officeDocument/2006/relationships/hyperlink" Target="http://www.ebi.ac.uk/ols/beta/ontologies/ms/terms?iri=http://purl.obolibrary.org/obo/MS_1001084" TargetMode="External"/><Relationship Id="rId61" Type="http://schemas.openxmlformats.org/officeDocument/2006/relationships/hyperlink" Target="http://www.ebi.ac.uk/ols/beta/ontologies/ms/terms?iri=http://purl.obolibrary.org/obo/MS_1001104" TargetMode="External"/><Relationship Id="rId62" Type="http://schemas.openxmlformats.org/officeDocument/2006/relationships/hyperlink" Target="http://www.ebi.ac.uk/ols/beta/ontologies/ms/terms?iri=http://purl.obolibrary.org/obo/MS_1001142" TargetMode="External"/><Relationship Id="rId63" Type="http://schemas.openxmlformats.org/officeDocument/2006/relationships/hyperlink" Target="http://www.ebi.ac.uk/ols/beta/ontologies/ms/terms?iri=http://purl.obolibrary.org/obo/MS_1001285" TargetMode="External"/><Relationship Id="rId64" Type="http://schemas.openxmlformats.org/officeDocument/2006/relationships/hyperlink" Target="http://www.ebi.ac.uk/ols/beta/ontologies/ms/terms?iri=http://purl.obolibrary.org/obo/MS_1001286" TargetMode="External"/><Relationship Id="rId65" Type="http://schemas.openxmlformats.org/officeDocument/2006/relationships/hyperlink" Target="http://www.ebi.ac.uk/ols/beta/ontologies/ms/terms?iri=http://purl.obolibrary.org/obo/MS_1001287" TargetMode="External"/><Relationship Id="rId66" Type="http://schemas.openxmlformats.org/officeDocument/2006/relationships/hyperlink" Target="http://www.ebi.ac.uk/ols/beta/ontologies/ms/terms?iri=http://purl.obolibrary.org/obo/MS_1001288" TargetMode="External"/><Relationship Id="rId67" Type="http://schemas.openxmlformats.org/officeDocument/2006/relationships/hyperlink" Target="http://www.ebi.ac.uk/ols/beta/ontologies/ms/terms?iri=http://purl.obolibrary.org/obo/MS_1001289" TargetMode="External"/><Relationship Id="rId68" Type="http://schemas.openxmlformats.org/officeDocument/2006/relationships/hyperlink" Target="http://www.ebi.ac.uk/ols/beta/ontologies/ms/terms?iri=http://purl.obolibrary.org/obo/MS_1001290" TargetMode="External"/><Relationship Id="rId69" Type="http://schemas.openxmlformats.org/officeDocument/2006/relationships/hyperlink" Target="http://www.ebi.ac.uk/ols/beta/ontologies/ms/terms?iri=http://purl.obolibrary.org/obo/MS_1002060" TargetMode="External"/><Relationship Id="rId70" Type="http://schemas.openxmlformats.org/officeDocument/2006/relationships/hyperlink" Target="http://www.ebi.ac.uk/ols/beta/ontologies/ms/terms?iri=http://purl.obolibrary.org/obo/MS_1001104" TargetMode="External"/><Relationship Id="rId71" Type="http://schemas.openxmlformats.org/officeDocument/2006/relationships/image" Target="media/image6.png"/><Relationship Id="rId72" Type="http://schemas.openxmlformats.org/officeDocument/2006/relationships/hyperlink" Target="http://www.ebi.ac.uk/ols/beta/ontologies/ms/terms?iri=http://purl.obolibrary.org/obo/MS_1001342" TargetMode="External"/><Relationship Id="rId73" Type="http://schemas.openxmlformats.org/officeDocument/2006/relationships/hyperlink" Target="http://www.ebi.ac.uk/ols/beta/ontologies/ms/terms?iri=http://purl.obolibrary.org/obo/MS_1001088" TargetMode="External"/><Relationship Id="rId74" Type="http://schemas.openxmlformats.org/officeDocument/2006/relationships/hyperlink" Target="http://www.ebi.ac.uk/ols/beta/ontologies/ms/terms?iri=http://purl.obolibrary.org/obo/MS_1001090" TargetMode="External"/><Relationship Id="rId75" Type="http://schemas.openxmlformats.org/officeDocument/2006/relationships/hyperlink" Target="http://www.ebi.ac.uk/ols/beta/ontologies/ms/terms?iri=http://purl.obolibrary.org/obo/MS_1001343" TargetMode="External"/><Relationship Id="rId76" Type="http://schemas.openxmlformats.org/officeDocument/2006/relationships/hyperlink" Target="http://www.ebi.ac.uk/ols/beta/ontologies/ms/terms?iri=http://purl.obolibrary.org/obo/MS_1001344" TargetMode="External"/><Relationship Id="rId77" Type="http://schemas.openxmlformats.org/officeDocument/2006/relationships/hyperlink" Target="http://www.ebi.ac.uk/ols/beta/ontologies/ms/terms?iri=http://purl.obolibrary.org/obo/MS_1001467" TargetMode="External"/><Relationship Id="rId78" Type="http://schemas.openxmlformats.org/officeDocument/2006/relationships/hyperlink" Target="http://www.ebi.ac.uk/ols/beta/ontologies/ms/terms?iri=http://purl.obolibrary.org/obo/MS_1001468" TargetMode="External"/><Relationship Id="rId79" Type="http://schemas.openxmlformats.org/officeDocument/2006/relationships/hyperlink" Target="http://www.ebi.ac.uk/ols/beta/ontologies/ms/terms?iri=http://purl.obolibrary.org/obo/MS_1001469" TargetMode="External"/><Relationship Id="rId80" Type="http://schemas.openxmlformats.org/officeDocument/2006/relationships/hyperlink" Target="http://www.ebi.ac.uk/ols/beta/ontologies/ms/terms?iri=http://purl.obolibrary.org/obo/MS_1001470" TargetMode="External"/><Relationship Id="rId81" Type="http://schemas.openxmlformats.org/officeDocument/2006/relationships/hyperlink" Target="http://www.ebi.ac.uk/ols/beta/ontologies/ms/terms?iri=http://purl.obolibrary.org/obo/MS_1001089" TargetMode="External"/><Relationship Id="rId82" Type="http://schemas.openxmlformats.org/officeDocument/2006/relationships/hyperlink" Target="http://www.ebi.ac.uk/ols/beta/ontologies/ms/terms?iri=http://purl.obolibrary.org/obo/MS_1001090" TargetMode="External"/><Relationship Id="rId83" Type="http://schemas.openxmlformats.org/officeDocument/2006/relationships/hyperlink" Target="http://www.ebi.ac.uk/ols/beta/ontologies/ms/terms?iri=http://purl.obolibrary.org/obo/MS_1001467" TargetMode="External"/><Relationship Id="rId84" Type="http://schemas.openxmlformats.org/officeDocument/2006/relationships/hyperlink" Target="http://www.ebi.ac.uk/ols/beta/ontologies/ms/terms?iri=http://purl.obolibrary.org/obo/MS_1001468" TargetMode="External"/><Relationship Id="rId85" Type="http://schemas.openxmlformats.org/officeDocument/2006/relationships/hyperlink" Target="http://www.ebi.ac.uk/ols/beta/ontologies/ms/terms?iri=http://purl.obolibrary.org/obo/MS_1001469" TargetMode="External"/><Relationship Id="rId86" Type="http://schemas.openxmlformats.org/officeDocument/2006/relationships/hyperlink" Target="http://www.ebi.ac.uk/ols/beta/ontologies/ms/terms?iri=http://purl.obolibrary.org/obo/MS_1001470" TargetMode="External"/><Relationship Id="rId87" Type="http://schemas.openxmlformats.org/officeDocument/2006/relationships/hyperlink" Target="http://www.ebi.ac.uk/ols/beta/ontologies/ms/terms?iri=http://purl.obolibrary.org/obo/MS_1001045" TargetMode="External"/><Relationship Id="rId88" Type="http://schemas.openxmlformats.org/officeDocument/2006/relationships/hyperlink" Target="http://www.ebi.ac.uk/ols/beta/ontologies/ms/terms?iri=http://purl.obolibrary.org/obo/MS_1001091" TargetMode="External"/><Relationship Id="rId89" Type="http://schemas.openxmlformats.org/officeDocument/2006/relationships/hyperlink" Target="http://www.ebi.ac.uk/ols/beta/ontologies/ms/terms?iri=http://purl.obolibrary.org/obo/MS_1001251" TargetMode="External"/><Relationship Id="rId90" Type="http://schemas.openxmlformats.org/officeDocument/2006/relationships/hyperlink" Target="http://www.ebi.ac.uk/ols/beta/ontologies/ms/terms?iri=http://purl.obolibrary.org/obo/MS_1001303" TargetMode="External"/><Relationship Id="rId91" Type="http://schemas.openxmlformats.org/officeDocument/2006/relationships/hyperlink" Target="http://www.ebi.ac.uk/ols/beta/ontologies/ms/terms?iri=http://purl.obolibrary.org/obo/MS_1001304" TargetMode="External"/><Relationship Id="rId92" Type="http://schemas.openxmlformats.org/officeDocument/2006/relationships/hyperlink" Target="http://www.ebi.ac.uk/ols/beta/ontologies/ms/terms?iri=http://purl.obolibrary.org/obo/MS_1001305" TargetMode="External"/><Relationship Id="rId93" Type="http://schemas.openxmlformats.org/officeDocument/2006/relationships/hyperlink" Target="http://www.ebi.ac.uk/ols/beta/ontologies/ms/terms?iri=http://purl.obolibrary.org/obo/MS_1001306" TargetMode="External"/><Relationship Id="rId94" Type="http://schemas.openxmlformats.org/officeDocument/2006/relationships/hyperlink" Target="http://www.ebi.ac.uk/ols/beta/ontologies/ms/terms?iri=http://purl.obolibrary.org/obo/MS_1001307" TargetMode="External"/><Relationship Id="rId95" Type="http://schemas.openxmlformats.org/officeDocument/2006/relationships/hyperlink" Target="http://www.ebi.ac.uk/ols/beta/ontologies/ms/terms?iri=http://purl.obolibrary.org/obo/MS_1001308" TargetMode="External"/><Relationship Id="rId96" Type="http://schemas.openxmlformats.org/officeDocument/2006/relationships/hyperlink" Target="http://www.ebi.ac.uk/ols/beta/ontologies/ms/terms?iri=http://purl.obolibrary.org/obo/MS_1001309" TargetMode="External"/><Relationship Id="rId97" Type="http://schemas.openxmlformats.org/officeDocument/2006/relationships/hyperlink" Target="http://www.ebi.ac.uk/ols/beta/ontologies/ms/terms?iri=http://purl.obolibrary.org/obo/MS_1001310" TargetMode="External"/><Relationship Id="rId98" Type="http://schemas.openxmlformats.org/officeDocument/2006/relationships/hyperlink" Target="http://www.ebi.ac.uk/ols/beta/ontologies/ms/terms?iri=http://purl.obolibrary.org/obo/MS_1001045" TargetMode="External"/><Relationship Id="rId99" Type="http://schemas.openxmlformats.org/officeDocument/2006/relationships/hyperlink" Target="http://www.ebi.ac.uk/ols/beta/ontologies/ms/terms?iri=http://purl.obolibrary.org/obo/MS_1001512" TargetMode="External"/><Relationship Id="rId100" Type="http://schemas.openxmlformats.org/officeDocument/2006/relationships/hyperlink" Target="http://www.ebi.ac.uk/ols/beta/ontologies/ms/terms?iri=http://purl.obolibrary.org/obo/MS_1001090" TargetMode="External"/><Relationship Id="rId101" Type="http://schemas.openxmlformats.org/officeDocument/2006/relationships/hyperlink" Target="http://www.ebi.ac.uk/ols/beta/ontologies/ms/terms?iri=http://purl.obolibrary.org/obo/MS_1001201" TargetMode="External"/><Relationship Id="rId102" Type="http://schemas.openxmlformats.org/officeDocument/2006/relationships/hyperlink" Target="http://www.ebi.ac.uk/ols/beta/ontologies/ms/terms?iri=http://purl.obolibrary.org/obo/MS_1001202" TargetMode="External"/><Relationship Id="rId103" Type="http://schemas.openxmlformats.org/officeDocument/2006/relationships/hyperlink" Target="http://www.ebi.ac.uk/ols/beta/ontologies/ms/terms?iri=http://purl.obolibrary.org/obo/MS_1001203" TargetMode="External"/><Relationship Id="rId104" Type="http://schemas.openxmlformats.org/officeDocument/2006/relationships/hyperlink" Target="http://www.ebi.ac.uk/ols/beta/ontologies/ms/terms?iri=http://purl.obolibrary.org/obo/MS_1001204" TargetMode="External"/><Relationship Id="rId105" Type="http://schemas.openxmlformats.org/officeDocument/2006/relationships/hyperlink" Target="http://www.ebi.ac.uk/ols/beta/ontologies/ms/terms?iri=http://purl.obolibrary.org/obo/MS_1001467" TargetMode="External"/><Relationship Id="rId106" Type="http://schemas.openxmlformats.org/officeDocument/2006/relationships/hyperlink" Target="http://www.ebi.ac.uk/ols/beta/ontologies/ms/terms?iri=http://purl.obolibrary.org/obo/MS_1001468" TargetMode="External"/><Relationship Id="rId107" Type="http://schemas.openxmlformats.org/officeDocument/2006/relationships/hyperlink" Target="http://www.ebi.ac.uk/ols/beta/ontologies/ms/terms?iri=http://purl.obolibrary.org/obo/MS_1001469" TargetMode="External"/><Relationship Id="rId108" Type="http://schemas.openxmlformats.org/officeDocument/2006/relationships/hyperlink" Target="http://www.ebi.ac.uk/ols/beta/ontologies/ms/terms?iri=http://purl.obolibrary.org/obo/MS_1001470" TargetMode="External"/><Relationship Id="rId109" Type="http://schemas.openxmlformats.org/officeDocument/2006/relationships/hyperlink" Target="http://www.ebi.ac.uk/ols/beta/ontologies/ms/terms?iri=http://purl.obolibrary.org/obo/MS_1001513" TargetMode="External"/><Relationship Id="rId110" Type="http://schemas.openxmlformats.org/officeDocument/2006/relationships/hyperlink" Target="http://www.ebi.ac.uk/ols/beta/ontologies/ms/terms?iri=http://purl.obolibrary.org/obo/MS_1001512" TargetMode="External"/><Relationship Id="rId111" Type="http://schemas.openxmlformats.org/officeDocument/2006/relationships/hyperlink" Target="http://www.ebi.ac.uk/ols/beta/ontologies/ms/terms?iri=http://purl.obolibrary.org/obo/MS_1001347" TargetMode="External"/><Relationship Id="rId112" Type="http://schemas.openxmlformats.org/officeDocument/2006/relationships/hyperlink" Target="http://www.ebi.ac.uk/ols/beta/ontologies/ms/terms?iri=http://purl.obolibrary.org/obo/MS_1001348" TargetMode="External"/><Relationship Id="rId113" Type="http://schemas.openxmlformats.org/officeDocument/2006/relationships/hyperlink" Target="http://www.ebi.ac.uk/ols/beta/ontologies/ms/terms?iri=http://purl.obolibrary.org/obo/MS_1001349" TargetMode="External"/><Relationship Id="rId114" Type="http://schemas.openxmlformats.org/officeDocument/2006/relationships/hyperlink" Target="http://www.ebi.ac.uk/ols/beta/ontologies/ms/terms?iri=http://purl.obolibrary.org/obo/MS_1001350" TargetMode="External"/><Relationship Id="rId115" Type="http://schemas.openxmlformats.org/officeDocument/2006/relationships/hyperlink" Target="http://www.ebi.ac.uk/ols/beta/ontologies/ms/terms?iri=http://purl.obolibrary.org/obo/MS_1001351" TargetMode="External"/><Relationship Id="rId116" Type="http://schemas.openxmlformats.org/officeDocument/2006/relationships/hyperlink" Target="http://www.ebi.ac.uk/ols/beta/ontologies/ms/terms?iri=http://purl.obolibrary.org/obo/MS_1001352" TargetMode="External"/><Relationship Id="rId117" Type="http://schemas.openxmlformats.org/officeDocument/2006/relationships/hyperlink" Target="http://www.ebi.ac.uk/ols/beta/ontologies/ms/terms?iri=http://purl.obolibrary.org/obo/MS_1001353" TargetMode="External"/><Relationship Id="rId118" Type="http://schemas.openxmlformats.org/officeDocument/2006/relationships/hyperlink" Target="http://www.ebi.ac.uk/ols/beta/ontologies/ms/terms?iri=http://purl.obolibrary.org/obo/MS_1001462" TargetMode="External"/><Relationship Id="rId119" Type="http://schemas.openxmlformats.org/officeDocument/2006/relationships/hyperlink" Target="http://www.ebi.ac.uk/ols/beta/ontologies/ms/terms?iri=http://purl.obolibrary.org/obo/MS_1002659" TargetMode="External"/><Relationship Id="rId120" Type="http://schemas.openxmlformats.org/officeDocument/2006/relationships/hyperlink" Target="http://www.ebi.ac.uk/ols/beta/ontologies/ms/terms?iri=http://purl.obolibrary.org/obo/MS_1002660" TargetMode="External"/><Relationship Id="rId121" Type="http://schemas.openxmlformats.org/officeDocument/2006/relationships/hyperlink" Target="http://www.ebi.ac.uk/ols/beta/ontologies/ms/terms?iri=http://purl.obolibrary.org/obo/MS_1001040" TargetMode="External"/><Relationship Id="rId122" Type="http://schemas.openxmlformats.org/officeDocument/2006/relationships/hyperlink" Target="http://www.ebi.ac.uk/ols/beta/ontologies/ms/terms?iri=http://purl.obolibrary.org/obo/MS_1000742" TargetMode="External"/><Relationship Id="rId123" Type="http://schemas.openxmlformats.org/officeDocument/2006/relationships/hyperlink" Target="http://www.ebi.ac.uk/ols/beta/ontologies/ms/terms?iri=http://purl.obolibrary.org/obo/MS_1001107" TargetMode="External"/><Relationship Id="rId124" Type="http://schemas.openxmlformats.org/officeDocument/2006/relationships/hyperlink" Target="http://www.ebi.ac.uk/ols/beta/ontologies/ms/terms?iri=http://purl.obolibrary.org/obo/MS_1001199" TargetMode="External"/><Relationship Id="rId125" Type="http://schemas.openxmlformats.org/officeDocument/2006/relationships/hyperlink" Target="http://www.ebi.ac.uk/ols/beta/ontologies/ms/terms?iri=http://purl.obolibrary.org/obo/MS_1001200" TargetMode="External"/><Relationship Id="rId126" Type="http://schemas.openxmlformats.org/officeDocument/2006/relationships/hyperlink" Target="http://www.ebi.ac.uk/ols/beta/ontologies/ms/terms?iri=http://purl.obolibrary.org/obo/MS_1001242" TargetMode="External"/><Relationship Id="rId127" Type="http://schemas.openxmlformats.org/officeDocument/2006/relationships/hyperlink" Target="http://www.ebi.ac.uk/ols/beta/ontologies/ms/terms?iri=http://purl.obolibrary.org/obo/MS_1001243" TargetMode="External"/><Relationship Id="rId128" Type="http://schemas.openxmlformats.org/officeDocument/2006/relationships/hyperlink" Target="http://www.ebi.ac.uk/ols/beta/ontologies/ms/terms?iri=http://purl.obolibrary.org/obo/MS_1001275" TargetMode="External"/><Relationship Id="rId129" Type="http://schemas.openxmlformats.org/officeDocument/2006/relationships/hyperlink" Target="http://www.ebi.ac.uk/ols/beta/ontologies/ms/terms?iri=http://purl.obolibrary.org/obo/MS_1001276" TargetMode="External"/><Relationship Id="rId130" Type="http://schemas.openxmlformats.org/officeDocument/2006/relationships/hyperlink" Target="http://www.ebi.ac.uk/ols/beta/ontologies/ms/terms?iri=http://purl.obolibrary.org/obo/MS_1001399" TargetMode="External"/><Relationship Id="rId131" Type="http://schemas.openxmlformats.org/officeDocument/2006/relationships/hyperlink" Target="http://www.ebi.ac.uk/ols/beta/ontologies/ms/terms?iri=http://purl.obolibrary.org/obo/MS_1001400" TargetMode="External"/><Relationship Id="rId132" Type="http://schemas.openxmlformats.org/officeDocument/2006/relationships/hyperlink" Target="http://www.ebi.ac.uk/ols/beta/ontologies/ms/terms?iri=http://purl.obolibrary.org/obo/MS_1001040" TargetMode="External"/><Relationship Id="rId133" Type="http://schemas.openxmlformats.org/officeDocument/2006/relationships/hyperlink" Target="http://www.ebi.ac.uk/ols/beta/ontologies/ms/terms?iri=http://purl.obolibrary.org/obo/MS_1000560" TargetMode="External"/><Relationship Id="rId134" Type="http://schemas.openxmlformats.org/officeDocument/2006/relationships/hyperlink" Target="http://www.ebi.ac.uk/ols/beta/ontologies/ms/terms?iri=http://purl.obolibrary.org/obo/MS_1000526" TargetMode="External"/><Relationship Id="rId135" Type="http://schemas.openxmlformats.org/officeDocument/2006/relationships/hyperlink" Target="http://www.ebi.ac.uk/ols/beta/ontologies/ms/terms?iri=http://purl.obolibrary.org/obo/MS_1000562" TargetMode="External"/><Relationship Id="rId136" Type="http://schemas.openxmlformats.org/officeDocument/2006/relationships/hyperlink" Target="http://www.ebi.ac.uk/ols/beta/ontologies/ms/terms?iri=http://purl.obolibrary.org/obo/MS_1000563" TargetMode="External"/><Relationship Id="rId137" Type="http://schemas.openxmlformats.org/officeDocument/2006/relationships/hyperlink" Target="http://www.ebi.ac.uk/ols/beta/ontologies/ms/terms?iri=http://purl.obolibrary.org/obo/MS_1000564" TargetMode="External"/><Relationship Id="rId138" Type="http://schemas.openxmlformats.org/officeDocument/2006/relationships/hyperlink" Target="http://www.ebi.ac.uk/ols/beta/ontologies/ms/terms?iri=http://purl.obolibrary.org/obo/MS_1000565" TargetMode="External"/><Relationship Id="rId139" Type="http://schemas.openxmlformats.org/officeDocument/2006/relationships/hyperlink" Target="http://www.ebi.ac.uk/ols/beta/ontologies/ms/terms?iri=http://purl.obolibrary.org/obo/MS_1000566" TargetMode="External"/><Relationship Id="rId140" Type="http://schemas.openxmlformats.org/officeDocument/2006/relationships/hyperlink" Target="http://www.ebi.ac.uk/ols/beta/ontologies/ms/terms?iri=http://purl.obolibrary.org/obo/MS_1000567" TargetMode="External"/><Relationship Id="rId141" Type="http://schemas.openxmlformats.org/officeDocument/2006/relationships/hyperlink" Target="http://www.ebi.ac.uk/ols/beta/ontologies/ms/terms?iri=http://purl.obolibrary.org/obo/MS_1000584" TargetMode="External"/><Relationship Id="rId142" Type="http://schemas.openxmlformats.org/officeDocument/2006/relationships/hyperlink" Target="http://www.ebi.ac.uk/ols/beta/ontologies/ms/terms?iri=http://purl.obolibrary.org/obo/MS_1000613" TargetMode="External"/><Relationship Id="rId143" Type="http://schemas.openxmlformats.org/officeDocument/2006/relationships/hyperlink" Target="http://www.ebi.ac.uk/ols/beta/ontologies/ms/terms?iri=http://purl.obolibrary.org/obo/MS_1000614" TargetMode="External"/><Relationship Id="rId144" Type="http://schemas.openxmlformats.org/officeDocument/2006/relationships/hyperlink" Target="http://www.ebi.ac.uk/ols/beta/ontologies/ms/terms?iri=http://purl.obolibrary.org/obo/MS_1000560" TargetMode="External"/><Relationship Id="rId145" Type="http://schemas.openxmlformats.org/officeDocument/2006/relationships/hyperlink" Target="http://www.ebi.ac.uk/ols/beta/ontologies/ms/terms?iri=http://purl.obolibrary.org/obo/MS_1001511" TargetMode="External"/><Relationship Id="rId146" Type="http://schemas.openxmlformats.org/officeDocument/2006/relationships/hyperlink" Target="http://www.ebi.ac.uk/ols/beta/ontologies/ms/terms?iri=http://purl.obolibrary.org/obo/MS_1001020" TargetMode="External"/><Relationship Id="rId147" Type="http://schemas.openxmlformats.org/officeDocument/2006/relationships/hyperlink" Target="http://www.ebi.ac.uk/ols/beta/ontologies/ms/terms?iri=http://purl.obolibrary.org/obo/MS_1001021" TargetMode="External"/><Relationship Id="rId148" Type="http://schemas.openxmlformats.org/officeDocument/2006/relationships/hyperlink" Target="http://www.ebi.ac.uk/ols/beta/ontologies/ms/terms?iri=http://purl.obolibrary.org/obo/MS_1001022" TargetMode="External"/><Relationship Id="rId149" Type="http://schemas.openxmlformats.org/officeDocument/2006/relationships/hyperlink" Target="http://www.ebi.ac.uk/ols/beta/ontologies/ms/terms?iri=http://purl.obolibrary.org/obo/MS_1001023" TargetMode="External"/><Relationship Id="rId150" Type="http://schemas.openxmlformats.org/officeDocument/2006/relationships/hyperlink" Target="http://www.ebi.ac.uk/ols/beta/ontologies/ms/terms?iri=http://purl.obolibrary.org/obo/MS_1001027" TargetMode="External"/><Relationship Id="rId151" Type="http://schemas.openxmlformats.org/officeDocument/2006/relationships/hyperlink" Target="http://www.ebi.ac.uk/ols/beta/ontologies/ms/terms?iri=http://purl.obolibrary.org/obo/MS_1001412" TargetMode="External"/><Relationship Id="rId152" Type="http://schemas.openxmlformats.org/officeDocument/2006/relationships/hyperlink" Target="http://www.ebi.ac.uk/ols/beta/ontologies/ms/terms?iri=http://purl.obolibrary.org/obo/MS_1001413" TargetMode="External"/><Relationship Id="rId153" Type="http://schemas.openxmlformats.org/officeDocument/2006/relationships/hyperlink" Target="http://www.ebi.ac.uk/ols/beta/ontologies/ms/terms?iri=http://purl.obolibrary.org/obo/MS_1001512" TargetMode="External"/><Relationship Id="rId154" Type="http://schemas.openxmlformats.org/officeDocument/2006/relationships/hyperlink" Target="http://www.ebi.ac.uk/ols/beta/ontologies/ms/terms?iri=http://purl.obolibrary.org/obo/MS_1001090" TargetMode="External"/><Relationship Id="rId155" Type="http://schemas.openxmlformats.org/officeDocument/2006/relationships/hyperlink" Target="http://www.ebi.ac.uk/ols/beta/ontologies/ms/terms?iri=http://purl.obolibrary.org/obo/MS_1001201" TargetMode="External"/><Relationship Id="rId156" Type="http://schemas.openxmlformats.org/officeDocument/2006/relationships/hyperlink" Target="http://www.ebi.ac.uk/ols/beta/ontologies/ms/terms?iri=http://purl.obolibrary.org/obo/MS_1001202" TargetMode="External"/><Relationship Id="rId157" Type="http://schemas.openxmlformats.org/officeDocument/2006/relationships/hyperlink" Target="http://www.ebi.ac.uk/ols/beta/ontologies/ms/terms?iri=http://purl.obolibrary.org/obo/MS_1001203" TargetMode="External"/><Relationship Id="rId158" Type="http://schemas.openxmlformats.org/officeDocument/2006/relationships/hyperlink" Target="http://www.ebi.ac.uk/ols/beta/ontologies/ms/terms?iri=http://purl.obolibrary.org/obo/MS_1001204" TargetMode="External"/><Relationship Id="rId159" Type="http://schemas.openxmlformats.org/officeDocument/2006/relationships/hyperlink" Target="http://www.ebi.ac.uk/ols/beta/ontologies/ms/terms?iri=http://purl.obolibrary.org/obo/MS_1001467" TargetMode="External"/><Relationship Id="rId160" Type="http://schemas.openxmlformats.org/officeDocument/2006/relationships/hyperlink" Target="http://www.ebi.ac.uk/ols/beta/ontologies/ms/terms?iri=http://purl.obolibrary.org/obo/MS_1001468" TargetMode="External"/><Relationship Id="rId161" Type="http://schemas.openxmlformats.org/officeDocument/2006/relationships/hyperlink" Target="http://www.ebi.ac.uk/ols/beta/ontologies/ms/terms?iri=http://purl.obolibrary.org/obo/MS_1001469" TargetMode="External"/><Relationship Id="rId162" Type="http://schemas.openxmlformats.org/officeDocument/2006/relationships/hyperlink" Target="http://www.ebi.ac.uk/ols/beta/ontologies/ms/terms?iri=http://purl.obolibrary.org/obo/MS_1001470" TargetMode="External"/><Relationship Id="rId163" Type="http://schemas.openxmlformats.org/officeDocument/2006/relationships/hyperlink" Target="http://www.ebi.ac.uk/ols/beta/ontologies/ms/terms?iri=http://purl.obolibrary.org/obo/MS_1001513" TargetMode="External"/><Relationship Id="rId164" Type="http://schemas.openxmlformats.org/officeDocument/2006/relationships/hyperlink" Target="http://www.ebi.ac.uk/ols/beta/ontologies/ms/terms?iri=http://purl.obolibrary.org/obo/MS_1001512" TargetMode="External"/><Relationship Id="rId165" Type="http://schemas.openxmlformats.org/officeDocument/2006/relationships/hyperlink" Target="http://www.ebi.ac.uk/ols/beta/ontologies/ms/terms?iri=http://purl.obolibrary.org/obo/MS_1001221" TargetMode="External"/><Relationship Id="rId166" Type="http://schemas.openxmlformats.org/officeDocument/2006/relationships/hyperlink" Target="http://www.ebi.ac.uk/ols/beta/ontologies/ms/terms?iri=http://purl.obolibrary.org/obo/MS_1000903" TargetMode="External"/><Relationship Id="rId167" Type="http://schemas.openxmlformats.org/officeDocument/2006/relationships/hyperlink" Target="http://www.ebi.ac.uk/ols/beta/ontologies/ms/terms?iri=http://purl.obolibrary.org/obo/MS_1000904" TargetMode="External"/><Relationship Id="rId168" Type="http://schemas.openxmlformats.org/officeDocument/2006/relationships/hyperlink" Target="http://www.ebi.ac.uk/ols/beta/ontologies/ms/terms?iri=http://purl.obolibrary.org/obo/MS_1000926" TargetMode="External"/><Relationship Id="rId169" Type="http://schemas.openxmlformats.org/officeDocument/2006/relationships/hyperlink" Target="http://www.ebi.ac.uk/ols/beta/ontologies/ms/terms?iri=http://purl.obolibrary.org/obo/MS_1001220" TargetMode="External"/><Relationship Id="rId170" Type="http://schemas.openxmlformats.org/officeDocument/2006/relationships/hyperlink" Target="http://www.ebi.ac.uk/ols/beta/ontologies/ms/terms?iri=http://purl.obolibrary.org/obo/MS_1001222" TargetMode="External"/><Relationship Id="rId171" Type="http://schemas.openxmlformats.org/officeDocument/2006/relationships/hyperlink" Target="http://www.ebi.ac.uk/ols/beta/ontologies/ms/terms?iri=http://purl.obolibrary.org/obo/MS_1001223" TargetMode="External"/><Relationship Id="rId172" Type="http://schemas.openxmlformats.org/officeDocument/2006/relationships/hyperlink" Target="http://www.ebi.ac.uk/ols/beta/ontologies/ms/terms?iri=http://purl.obolibrary.org/obo/MS_1001224" TargetMode="External"/><Relationship Id="rId173" Type="http://schemas.openxmlformats.org/officeDocument/2006/relationships/hyperlink" Target="http://www.ebi.ac.uk/ols/beta/ontologies/ms/terms?iri=http://purl.obolibrary.org/obo/MS_1001225" TargetMode="External"/><Relationship Id="rId174" Type="http://schemas.openxmlformats.org/officeDocument/2006/relationships/hyperlink" Target="http://www.ebi.ac.uk/ols/beta/ontologies/ms/terms?iri=http://purl.obolibrary.org/obo/MS_1001227" TargetMode="External"/><Relationship Id="rId175" Type="http://schemas.openxmlformats.org/officeDocument/2006/relationships/hyperlink" Target="http://www.ebi.ac.uk/ols/beta/ontologies/ms/terms?iri=http://purl.obolibrary.org/obo/MS_1001228" TargetMode="External"/><Relationship Id="rId176" Type="http://schemas.openxmlformats.org/officeDocument/2006/relationships/hyperlink" Target="http://www.ebi.ac.uk/ols/beta/ontologies/ms/terms?iri=http://purl.obolibrary.org/obo/MS_1001221" TargetMode="External"/><Relationship Id="rId177" Type="http://schemas.openxmlformats.org/officeDocument/2006/relationships/hyperlink" Target="http://www.ebi.ac.uk/ols/beta/ontologies/ms/terms?iri=http://purl.obolibrary.org/obo/MS_1001354" TargetMode="External"/><Relationship Id="rId178" Type="http://schemas.openxmlformats.org/officeDocument/2006/relationships/hyperlink" Target="http://www.ebi.ac.uk/ols/beta/ontologies/ms/terms?iri=http://purl.obolibrary.org/obo/MS_1001346" TargetMode="External"/><Relationship Id="rId179" Type="http://schemas.openxmlformats.org/officeDocument/2006/relationships/hyperlink" Target="http://www.ebi.ac.uk/ols/beta/ontologies/ms/terms?iri=http://purl.obolibrary.org/obo/MS_1001226" TargetMode="External"/><Relationship Id="rId180" Type="http://schemas.openxmlformats.org/officeDocument/2006/relationships/hyperlink" Target="http://www.ebi.ac.uk/ols/beta/ontologies/ms/terms?iri=http://purl.obolibrary.org/obo/MS_1001225" TargetMode="External"/><Relationship Id="rId181" Type="http://schemas.openxmlformats.org/officeDocument/2006/relationships/hyperlink" Target="http://www.ebi.ac.uk/ols/beta/ontologies/ms/terms?iri=http://purl.obolibrary.org/obo/MS_1001227" TargetMode="External"/><Relationship Id="rId182" Type="http://schemas.openxmlformats.org/officeDocument/2006/relationships/hyperlink" Target="http://www.ebi.ac.uk/ols/beta/ontologies/ms/terms?iri=http://purl.obolibrary.org/obo/MS_1000588" TargetMode="External"/><Relationship Id="rId183" Type="http://schemas.openxmlformats.org/officeDocument/2006/relationships/hyperlink" Target="http://www.ebi.ac.uk/ols/beta/ontologies/ms/terms?iri=http://purl.obolibrary.org/obo/MS_1000587" TargetMode="External"/><Relationship Id="rId184" Type="http://schemas.openxmlformats.org/officeDocument/2006/relationships/hyperlink" Target="http://www.ebi.ac.uk/ols/beta/ontologies/ms/terms?iri=http://purl.obolibrary.org/obo/MS_1000589" TargetMode="External"/><Relationship Id="rId185" Type="http://schemas.openxmlformats.org/officeDocument/2006/relationships/hyperlink" Target="http://www.ebi.ac.uk/ols/beta/ontologies/ms/terms?iri=http://purl.obolibrary.org/obo/MS_1000586" TargetMode="External"/><Relationship Id="rId186" Type="http://schemas.openxmlformats.org/officeDocument/2006/relationships/hyperlink" Target="http://www.ebi.ac.uk/ols/beta/ontologies/ms/terms?iri=http://purl.obolibrary.org/obo/MS_1001412" TargetMode="External"/><Relationship Id="rId187" Type="http://schemas.openxmlformats.org/officeDocument/2006/relationships/hyperlink" Target="http://www.ebi.ac.uk/ols/beta/ontologies/ms/terms?iri=http://purl.obolibrary.org/obo/MS_1001413" TargetMode="External"/><Relationship Id="rId188" Type="http://schemas.openxmlformats.org/officeDocument/2006/relationships/hyperlink" Target="http://www.ebi.ac.uk/ols/beta/ontologies/ms/terms?iri=http://purl.obolibrary.org/obo/MS_1001355" TargetMode="External"/><Relationship Id="rId189" Type="http://schemas.openxmlformats.org/officeDocument/2006/relationships/hyperlink" Target="http://www.ebi.ac.uk/ols/beta/ontologies/ms/terms?iri=http://purl.obolibrary.org/obo/MS_1000588" TargetMode="External"/><Relationship Id="rId190" Type="http://schemas.openxmlformats.org/officeDocument/2006/relationships/hyperlink" Target="http://www.ebi.ac.uk/ols/beta/ontologies/ms/terms?iri=http://purl.obolibrary.org/obo/MS_1000587" TargetMode="External"/><Relationship Id="rId191" Type="http://schemas.openxmlformats.org/officeDocument/2006/relationships/hyperlink" Target="http://www.ebi.ac.uk/ols/beta/ontologies/ms/terms?iri=http://purl.obolibrary.org/obo/MS_1000589" TargetMode="External"/><Relationship Id="rId192" Type="http://schemas.openxmlformats.org/officeDocument/2006/relationships/hyperlink" Target="http://www.ebi.ac.uk/ols/beta/ontologies/ms/terms?iri=http://purl.obolibrary.org/obo/MS_1002415" TargetMode="External"/><Relationship Id="rId193" Type="http://schemas.openxmlformats.org/officeDocument/2006/relationships/hyperlink" Target="http://www.ebi.ac.uk/ols/beta/ontologies/ms/terms?iri=http://purl.obolibrary.org/obo/MS_1001147" TargetMode="External"/><Relationship Id="rId194" Type="http://schemas.openxmlformats.org/officeDocument/2006/relationships/hyperlink" Target="http://www.ebi.ac.uk/ols/beta/ontologies/ms/terms?iri=http://purl.obolibrary.org/obo/MS_1001164" TargetMode="External"/><Relationship Id="rId195" Type="http://schemas.openxmlformats.org/officeDocument/2006/relationships/hyperlink" Target="http://www.ebi.ac.uk/ols/beta/ontologies/ms/terms?iri=http://purl.obolibrary.org/obo/MS_1001165" TargetMode="External"/><Relationship Id="rId196" Type="http://schemas.openxmlformats.org/officeDocument/2006/relationships/hyperlink" Target="http://www.ebi.ac.uk/ols/beta/ontologies/ms/terms?iri=http://purl.obolibrary.org/obo/MS_1001301" TargetMode="External"/><Relationship Id="rId197" Type="http://schemas.openxmlformats.org/officeDocument/2006/relationships/hyperlink" Target="http://www.ebi.ac.uk/ols/beta/ontologies/ms/terms?iri=http://purl.obolibrary.org/obo/MS_1002236" TargetMode="External"/><Relationship Id="rId198" Type="http://schemas.openxmlformats.org/officeDocument/2006/relationships/hyperlink" Target="http://www.ebi.ac.uk/ols/beta/ontologies/ms/terms?iri=http://purl.obolibrary.org/obo/MS_1002407" TargetMode="External"/><Relationship Id="rId199" Type="http://schemas.openxmlformats.org/officeDocument/2006/relationships/hyperlink" Target="http://www.ebi.ac.uk/ols/beta/ontologies/ms/terms?iri=http://purl.obolibrary.org/obo/MS_1002415" TargetMode="External"/><Relationship Id="rId200" Type="http://schemas.openxmlformats.org/officeDocument/2006/relationships/hyperlink" Target="http://www.ebi.ac.uk/ols/beta/ontologies/ms/terms?iri=http://purl.obolibrary.org/obo/MS_1002474" TargetMode="External"/><Relationship Id="rId201" Type="http://schemas.openxmlformats.org/officeDocument/2006/relationships/hyperlink" Target="http://www.ebi.ac.uk/ols/beta/ontologies/ms/terms?iri=http://purl.obolibrary.org/obo/MS_1002475" TargetMode="External"/><Relationship Id="rId202" Type="http://schemas.openxmlformats.org/officeDocument/2006/relationships/hyperlink" Target="http://www.ebi.ac.uk/ols/beta/ontologies/ms/terms?iri=http://purl.obolibrary.org/obo/MS_1002663" TargetMode="External"/><Relationship Id="rId203" Type="http://schemas.openxmlformats.org/officeDocument/2006/relationships/hyperlink" Target="http://www.ebi.ac.uk/ols/beta/ontologies/ms/terms?iri=http://purl.obolibrary.org/obo/MS_1002403" TargetMode="External"/><Relationship Id="rId204" Type="http://schemas.openxmlformats.org/officeDocument/2006/relationships/hyperlink" Target="http://www.ebi.ac.uk/ols/beta/ontologies/ms/terms?iri=http://purl.obolibrary.org/obo/MS_1001116" TargetMode="External"/><Relationship Id="rId205" Type="http://schemas.openxmlformats.org/officeDocument/2006/relationships/hyperlink" Target="http://www.ebi.ac.uk/ols/beta/ontologies/ms/terms?iri=http://purl.obolibrary.org/obo/MS_1001088" TargetMode="External"/><Relationship Id="rId206" Type="http://schemas.openxmlformats.org/officeDocument/2006/relationships/hyperlink" Target="http://www.ebi.ac.uk/ols/beta/ontologies/ms/terms?iri=http://purl.obolibrary.org/obo/MS_1001093" TargetMode="External"/><Relationship Id="rId207" Type="http://schemas.openxmlformats.org/officeDocument/2006/relationships/hyperlink" Target="http://www.ebi.ac.uk/ols/beta/ontologies/ms/terms?iri=http://purl.obolibrary.org/obo/MS_1001097" TargetMode="External"/><Relationship Id="rId208" Type="http://schemas.openxmlformats.org/officeDocument/2006/relationships/hyperlink" Target="http://www.ebi.ac.uk/ols/beta/ontologies/ms/terms?iri=http://purl.obolibrary.org/obo/MS_1001098" TargetMode="External"/><Relationship Id="rId209" Type="http://schemas.openxmlformats.org/officeDocument/2006/relationships/hyperlink" Target="http://www.ebi.ac.uk/ols/beta/ontologies/ms/terms?iri=http://purl.obolibrary.org/obo/MS_1001099" TargetMode="External"/><Relationship Id="rId210" Type="http://schemas.openxmlformats.org/officeDocument/2006/relationships/hyperlink" Target="http://www.ebi.ac.uk/ols/beta/ontologies/ms/terms?iri=http://purl.obolibrary.org/obo/MS_1001100" TargetMode="External"/><Relationship Id="rId211" Type="http://schemas.openxmlformats.org/officeDocument/2006/relationships/hyperlink" Target="http://www.ebi.ac.uk/ols/beta/ontologies/ms/terms?iri=http://purl.obolibrary.org/obo/MS_1001125" TargetMode="External"/><Relationship Id="rId212" Type="http://schemas.openxmlformats.org/officeDocument/2006/relationships/hyperlink" Target="http://www.ebi.ac.uk/ols/beta/ontologies/ms/terms?iri=http://purl.obolibrary.org/obo/MS_1001157" TargetMode="External"/><Relationship Id="rId213" Type="http://schemas.openxmlformats.org/officeDocument/2006/relationships/hyperlink" Target="http://www.ebi.ac.uk/ols/beta/ontologies/ms/terms?iri=http://purl.obolibrary.org/obo/MS_1001158" TargetMode="External"/><Relationship Id="rId214" Type="http://schemas.openxmlformats.org/officeDocument/2006/relationships/hyperlink" Target="http://www.ebi.ac.uk/ols/beta/ontologies/ms/terms?iri=http://purl.obolibrary.org/obo/MS_1001169" TargetMode="External"/><Relationship Id="rId215" Type="http://schemas.openxmlformats.org/officeDocument/2006/relationships/hyperlink" Target="http://www.ebi.ac.uk/ols/beta/ontologies/ms/terms?iri=http://purl.obolibrary.org/obo/MS_1001116" TargetMode="External"/><Relationship Id="rId216" Type="http://schemas.openxmlformats.org/officeDocument/2006/relationships/hyperlink" Target="http://www.ebi.ac.uk/ols/beta/ontologies/ms/terms?iri=http://purl.obolibrary.org/obo/MS_1002402" TargetMode="External"/><Relationship Id="rId217" Type="http://schemas.openxmlformats.org/officeDocument/2006/relationships/hyperlink" Target="http://www.ebi.ac.uk/ols/beta/ontologies/ms/terms?iri=http://purl.obolibrary.org/obo/MS_1001153" TargetMode="External"/><Relationship Id="rId218" Type="http://schemas.openxmlformats.org/officeDocument/2006/relationships/hyperlink" Target="http://www.ebi.ac.uk/ols/beta/ontologies/ms/terms?iri=http://purl.obolibrary.org/obo/MS_1001154" TargetMode="External"/><Relationship Id="rId219" Type="http://schemas.openxmlformats.org/officeDocument/2006/relationships/hyperlink" Target="http://www.ebi.ac.uk/ols/beta/ontologies/ms/terms?iri=http://purl.obolibrary.org/obo/MS_1001155" TargetMode="External"/><Relationship Id="rId220" Type="http://schemas.openxmlformats.org/officeDocument/2006/relationships/hyperlink" Target="http://www.ebi.ac.uk/ols/beta/ontologies/ms/terms?iri=http://purl.obolibrary.org/obo/MS_1001156" TargetMode="External"/><Relationship Id="rId221" Type="http://schemas.openxmlformats.org/officeDocument/2006/relationships/hyperlink" Target="http://www.ebi.ac.uk/ols/beta/ontologies/ms/terms?iri=http://purl.obolibrary.org/obo/MS_1001157" TargetMode="External"/><Relationship Id="rId222" Type="http://schemas.openxmlformats.org/officeDocument/2006/relationships/hyperlink" Target="http://www.ebi.ac.uk/ols/beta/ontologies/ms/terms?iri=http://purl.obolibrary.org/obo/MS_1001158" TargetMode="External"/><Relationship Id="rId223" Type="http://schemas.openxmlformats.org/officeDocument/2006/relationships/hyperlink" Target="http://www.ebi.ac.uk/ols/beta/ontologies/ms/terms?iri=http://purl.obolibrary.org/obo/MS_1001159" TargetMode="External"/><Relationship Id="rId224" Type="http://schemas.openxmlformats.org/officeDocument/2006/relationships/hyperlink" Target="http://www.ebi.ac.uk/ols/beta/ontologies/ms/terms?iri=http://purl.obolibrary.org/obo/MS_1001160" TargetMode="External"/><Relationship Id="rId225" Type="http://schemas.openxmlformats.org/officeDocument/2006/relationships/hyperlink" Target="http://www.ebi.ac.uk/ols/beta/ontologies/ms/terms?iri=http://purl.obolibrary.org/obo/MS_1001161" TargetMode="External"/><Relationship Id="rId226" Type="http://schemas.openxmlformats.org/officeDocument/2006/relationships/hyperlink" Target="http://www.ebi.ac.uk/ols/beta/ontologies/ms/terms?iri=http://purl.obolibrary.org/obo/MS_1001162" TargetMode="External"/><Relationship Id="rId227" Type="http://schemas.openxmlformats.org/officeDocument/2006/relationships/hyperlink" Target="http://www.ebi.ac.uk/ols/beta/ontologies/ms/terms?iri=http://purl.obolibrary.org/obo/MS_1001163" TargetMode="External"/><Relationship Id="rId228" Type="http://schemas.openxmlformats.org/officeDocument/2006/relationships/hyperlink" Target="http://www.ebi.ac.uk/ols/beta/ontologies/ms/terms?iri=http://purl.obolibrary.org/obo/MS_1001153" TargetMode="External"/><Relationship Id="rId229" Type="http://schemas.openxmlformats.org/officeDocument/2006/relationships/hyperlink" Target="http://www.ebi.ac.uk/ols/beta/ontologies/ms/terms?iri=http://purl.obolibrary.org/obo/MS_1001060" TargetMode="External"/><Relationship Id="rId230" Type="http://schemas.openxmlformats.org/officeDocument/2006/relationships/hyperlink" Target="http://www.ebi.ac.uk/ols/beta/ontologies/ms/terms?iri=http://purl.obolibrary.org/obo/MS_1001058" TargetMode="External"/><Relationship Id="rId231" Type="http://schemas.openxmlformats.org/officeDocument/2006/relationships/hyperlink" Target="http://www.ebi.ac.uk/ols/beta/ontologies/ms/terms?iri=http://purl.obolibrary.org/obo/MS_1001194" TargetMode="External"/><Relationship Id="rId232" Type="http://schemas.openxmlformats.org/officeDocument/2006/relationships/hyperlink" Target="http://www.ebi.ac.uk/ols/beta/ontologies/ms/terms?iri=http://purl.obolibrary.org/obo/MS_1001364" TargetMode="External"/><Relationship Id="rId233" Type="http://schemas.openxmlformats.org/officeDocument/2006/relationships/hyperlink" Target="http://www.ebi.ac.uk/ols/beta/ontologies/ms/terms?iri=http://purl.obolibrary.org/obo/MS_1001447" TargetMode="External"/><Relationship Id="rId234" Type="http://schemas.openxmlformats.org/officeDocument/2006/relationships/hyperlink" Target="http://www.ebi.ac.uk/ols/beta/ontologies/ms/terms?iri=http://purl.obolibrary.org/obo/MS_1001448" TargetMode="External"/><Relationship Id="rId235" Type="http://schemas.openxmlformats.org/officeDocument/2006/relationships/hyperlink" Target="http://www.ebi.ac.uk/ols/beta/ontologies/ms/terms?iri=http://purl.obolibrary.org/obo/MS_1001454" TargetMode="External"/><Relationship Id="rId236" Type="http://schemas.openxmlformats.org/officeDocument/2006/relationships/hyperlink" Target="http://www.ebi.ac.uk/ols/beta/ontologies/ms/terms?iri=http://purl.obolibrary.org/obo/MS_1001491" TargetMode="External"/><Relationship Id="rId237" Type="http://schemas.openxmlformats.org/officeDocument/2006/relationships/hyperlink" Target="http://www.ebi.ac.uk/ols/beta/ontologies/ms/terms?iri=http://purl.obolibrary.org/obo/MS_1001494" TargetMode="External"/><Relationship Id="rId238" Type="http://schemas.openxmlformats.org/officeDocument/2006/relationships/hyperlink" Target="http://www.ebi.ac.uk/ols/beta/ontologies/ms/terms?iri=http://purl.obolibrary.org/obo/MS_1001574" TargetMode="External"/><Relationship Id="rId239" Type="http://schemas.openxmlformats.org/officeDocument/2006/relationships/hyperlink" Target="http://www.ebi.ac.uk/ols/beta/ontologies/ms/terms?iri=http://purl.obolibrary.org/obo/MS_1002055" TargetMode="External"/><Relationship Id="rId240" Type="http://schemas.openxmlformats.org/officeDocument/2006/relationships/hyperlink" Target="http://www.ebi.ac.uk/ols/beta/ontologies/ms/terms?iri=http://purl.obolibrary.org/obo/MS_1001060" TargetMode="External"/><Relationship Id="rId241" Type="http://schemas.openxmlformats.org/officeDocument/2006/relationships/hyperlink" Target="http://www.ebi.ac.uk/ols/beta/ontologies/ms/terms?iri=http://purl.obolibrary.org/obo/MS_1001101" TargetMode="External"/><Relationship Id="rId242" Type="http://schemas.openxmlformats.org/officeDocument/2006/relationships/hyperlink" Target="http://www.ebi.ac.uk/ols/beta/ontologies/ms/terms?iri=http://purl.obolibrary.org/obo/MS_1001591" TargetMode="External"/><Relationship Id="rId243" Type="http://schemas.openxmlformats.org/officeDocument/2006/relationships/hyperlink" Target="http://www.ebi.ac.uk/ols/beta/ontologies/ms/terms?iri=http://purl.obolibrary.org/obo/MS_1001592" TargetMode="External"/><Relationship Id="rId244" Type="http://schemas.openxmlformats.org/officeDocument/2006/relationships/hyperlink" Target="http://www.ebi.ac.uk/ols/beta/ontologies/ms/terms?iri=http://purl.obolibrary.org/obo/MS_1001593" TargetMode="External"/><Relationship Id="rId245" Type="http://schemas.openxmlformats.org/officeDocument/2006/relationships/hyperlink" Target="http://www.ebi.ac.uk/ols/beta/ontologies/ms/terms?iri=http://purl.obolibrary.org/obo/MS_1001594" TargetMode="External"/><Relationship Id="rId246" Type="http://schemas.openxmlformats.org/officeDocument/2006/relationships/hyperlink" Target="http://www.ebi.ac.uk/ols/beta/ontologies/ms/terms?iri=http://purl.obolibrary.org/obo/MS_1001595" TargetMode="External"/><Relationship Id="rId247" Type="http://schemas.openxmlformats.org/officeDocument/2006/relationships/hyperlink" Target="http://www.ebi.ac.uk/ols/beta/ontologies/ms/terms?iri=http://purl.obolibrary.org/obo/MS_1001596" TargetMode="External"/><Relationship Id="rId248" Type="http://schemas.openxmlformats.org/officeDocument/2006/relationships/hyperlink" Target="http://www.ebi.ac.uk/ols/beta/ontologies/ms/terms?iri=http://purl.obolibrary.org/obo/MS_1001597" TargetMode="External"/><Relationship Id="rId249" Type="http://schemas.openxmlformats.org/officeDocument/2006/relationships/hyperlink" Target="http://www.ebi.ac.uk/ols/beta/ontologies/ms/terms?iri=http://purl.obolibrary.org/obo/MS_1001598" TargetMode="External"/><Relationship Id="rId250" Type="http://schemas.openxmlformats.org/officeDocument/2006/relationships/hyperlink" Target="http://www.ebi.ac.uk/ols/beta/ontologies/ms/terms?iri=http://purl.obolibrary.org/obo/MS_1001599" TargetMode="External"/><Relationship Id="rId251" Type="http://schemas.openxmlformats.org/officeDocument/2006/relationships/hyperlink" Target="http://www.ebi.ac.uk/ols/beta/ontologies/ms/terms?iri=http://purl.obolibrary.org/obo/MS_1002213" TargetMode="External"/><Relationship Id="rId252" Type="http://schemas.openxmlformats.org/officeDocument/2006/relationships/hyperlink" Target="http://www.ebi.ac.uk/ols/beta/ontologies/ms/terms?iri=http://purl.obolibrary.org/obo/MS_1001101" TargetMode="External"/><Relationship Id="rId253" Type="http://schemas.openxmlformats.org/officeDocument/2006/relationships/hyperlink" Target="http://www.ebi.ac.uk/ols/beta/ontologies/ms/terms?iri=http://purl.obolibrary.org/obo/MS_1002401" TargetMode="External"/><Relationship Id="rId254" Type="http://schemas.openxmlformats.org/officeDocument/2006/relationships/hyperlink" Target="http://www.ebi.ac.uk/ols/beta/ontologies/ms/terms?iri=http://purl.obolibrary.org/obo/MS_1001184" TargetMode="External"/><Relationship Id="rId255" Type="http://schemas.openxmlformats.org/officeDocument/2006/relationships/hyperlink" Target="http://www.ebi.ac.uk/ols/beta/ontologies/ms/terms?iri=http://purl.obolibrary.org/obo/MS_1001035" TargetMode="External"/><Relationship Id="rId256" Type="http://schemas.openxmlformats.org/officeDocument/2006/relationships/hyperlink" Target="http://www.ebi.ac.uk/ols/beta/ontologies/ms/terms?iri=http://purl.obolibrary.org/obo/MS_1001036" TargetMode="External"/><Relationship Id="rId257" Type="http://schemas.openxmlformats.org/officeDocument/2006/relationships/hyperlink" Target="http://www.ebi.ac.uk/ols/beta/ontologies/ms/terms?iri=http://purl.obolibrary.org/obo/MS_1001177" TargetMode="External"/><Relationship Id="rId258" Type="http://schemas.openxmlformats.org/officeDocument/2006/relationships/hyperlink" Target="http://www.ebi.ac.uk/ols/beta/ontologies/ms/terms?iri=http://purl.obolibrary.org/obo/MS_1002404" TargetMode="External"/><Relationship Id="rId259" Type="http://schemas.openxmlformats.org/officeDocument/2006/relationships/hyperlink" Target="http://www.ebi.ac.uk/ols/beta/ontologies/ms/terms?iri=http://purl.obolibrary.org/obo/MS_1002404" TargetMode="External"/><Relationship Id="rId260" Type="http://schemas.openxmlformats.org/officeDocument/2006/relationships/image" Target="media/image7.png"/><Relationship Id="rId261" Type="http://schemas.openxmlformats.org/officeDocument/2006/relationships/hyperlink" Target="http://www.ebi.ac.uk/ols/beta/ontologies/ms/terms?iri=http://purl.obolibrary.org/obo/MS_1001266" TargetMode="External"/><Relationship Id="rId262" Type="http://schemas.openxmlformats.org/officeDocument/2006/relationships/hyperlink" Target="http://www.ebi.ac.uk/ols/beta/ontologies/ms/terms?iri=http://purl.obolibrary.org/obo/MS_1001267" TargetMode="External"/><Relationship Id="rId263" Type="http://schemas.openxmlformats.org/officeDocument/2006/relationships/hyperlink" Target="http://www.ebi.ac.uk/ols/beta/ontologies/ms/terms?iri=http://purl.obolibrary.org/obo/MS_1001268" TargetMode="External"/><Relationship Id="rId264" Type="http://schemas.openxmlformats.org/officeDocument/2006/relationships/hyperlink" Target="http://www.ebi.ac.uk/ols/beta/ontologies/ms/terms?iri=http://purl.obolibrary.org/obo/MS_1001269" TargetMode="External"/><Relationship Id="rId265" Type="http://schemas.openxmlformats.org/officeDocument/2006/relationships/hyperlink" Target="http://www.ebi.ac.uk/ols/beta/ontologies/ms/terms?iri=http://purl.obolibrary.org/obo/MS_1001270" TargetMode="External"/><Relationship Id="rId266" Type="http://schemas.openxmlformats.org/officeDocument/2006/relationships/hyperlink" Target="http://www.ebi.ac.uk/ols/beta/ontologies/ms/terms?iri=http://purl.obolibrary.org/obo/MS_1001271" TargetMode="External"/><Relationship Id="rId267" Type="http://schemas.openxmlformats.org/officeDocument/2006/relationships/hyperlink" Target="http://www.ebi.ac.uk/ols/beta/ontologies/ms/terms?iri=http://purl.obolibrary.org/obo/MS_1001266" TargetMode="External"/><Relationship Id="rId268" Type="http://schemas.openxmlformats.org/officeDocument/2006/relationships/hyperlink" Target="http://www.ebi.ac.uk/ols/beta/ontologies/ms/terms?iri=http://purl.obolibrary.org/obo/MS_1001267" TargetMode="External"/><Relationship Id="rId269" Type="http://schemas.openxmlformats.org/officeDocument/2006/relationships/hyperlink" Target="http://www.ebi.ac.uk/ols/beta/ontologies/ms/terms?iri=http://purl.obolibrary.org/obo/MS_1001268" TargetMode="External"/><Relationship Id="rId270" Type="http://schemas.openxmlformats.org/officeDocument/2006/relationships/hyperlink" Target="http://www.ebi.ac.uk/ols/beta/ontologies/ms/terms?iri=http://purl.obolibrary.org/obo/MS_1001269" TargetMode="External"/><Relationship Id="rId271" Type="http://schemas.openxmlformats.org/officeDocument/2006/relationships/hyperlink" Target="http://www.ebi.ac.uk/ols/beta/ontologies/ms/terms?iri=http://purl.obolibrary.org/obo/MS_1001270" TargetMode="External"/><Relationship Id="rId272" Type="http://schemas.openxmlformats.org/officeDocument/2006/relationships/hyperlink" Target="http://www.ebi.ac.uk/ols/beta/ontologies/ms/terms?iri=http://purl.obolibrary.org/obo/MS_1001271" TargetMode="External"/><Relationship Id="rId273" Type="http://schemas.openxmlformats.org/officeDocument/2006/relationships/hyperlink" Target="http://www.ebi.ac.uk/ols/beta/ontologies/ms/terms?iri=http://purl.obolibrary.org/obo/MS_1001266" TargetMode="External"/><Relationship Id="rId274" Type="http://schemas.openxmlformats.org/officeDocument/2006/relationships/hyperlink" Target="http://www.ebi.ac.uk/ols/beta/ontologies/ms/terms?iri=http://purl.obolibrary.org/obo/MS_1001267" TargetMode="External"/><Relationship Id="rId275" Type="http://schemas.openxmlformats.org/officeDocument/2006/relationships/hyperlink" Target="http://www.ebi.ac.uk/ols/beta/ontologies/ms/terms?iri=http://purl.obolibrary.org/obo/MS_1001268" TargetMode="External"/><Relationship Id="rId276" Type="http://schemas.openxmlformats.org/officeDocument/2006/relationships/hyperlink" Target="http://www.ebi.ac.uk/ols/beta/ontologies/ms/terms?iri=http://purl.obolibrary.org/obo/MS_1001269" TargetMode="External"/><Relationship Id="rId277" Type="http://schemas.openxmlformats.org/officeDocument/2006/relationships/hyperlink" Target="http://www.ebi.ac.uk/ols/beta/ontologies/ms/terms?iri=http://purl.obolibrary.org/obo/MS_1001270" TargetMode="External"/><Relationship Id="rId278" Type="http://schemas.openxmlformats.org/officeDocument/2006/relationships/hyperlink" Target="http://www.ebi.ac.uk/ols/beta/ontologies/ms/terms?iri=http://purl.obolibrary.org/obo/MS_1001271" TargetMode="External"/><Relationship Id="rId279" Type="http://schemas.openxmlformats.org/officeDocument/2006/relationships/hyperlink" Target="http://www.ebi.ac.uk/ols/beta/ontologies/ms/terms?iri=http://purl.obolibrary.org/obo/MS_1000561" TargetMode="External"/><Relationship Id="rId280" Type="http://schemas.openxmlformats.org/officeDocument/2006/relationships/hyperlink" Target="http://www.ebi.ac.uk/ols/beta/ontologies/ms/terms?iri=http://purl.obolibrary.org/obo/MS_1000568" TargetMode="External"/><Relationship Id="rId281" Type="http://schemas.openxmlformats.org/officeDocument/2006/relationships/hyperlink" Target="http://www.ebi.ac.uk/ols/beta/ontologies/ms/terms?iri=http://purl.obolibrary.org/obo/MS_1000569" TargetMode="External"/><Relationship Id="rId282" Type="http://schemas.openxmlformats.org/officeDocument/2006/relationships/hyperlink" Target="http://www.ebi.ac.uk/ols/beta/ontologies/ms/terms?iri=http://purl.obolibrary.org/obo/MS_1001011" TargetMode="External"/><Relationship Id="rId283" Type="http://schemas.openxmlformats.org/officeDocument/2006/relationships/hyperlink" Target="http://www.ebi.ac.uk/ols/beta/ontologies/ms/terms?iri=http://purl.obolibrary.org/obo/MS_1001014" TargetMode="External"/><Relationship Id="rId284" Type="http://schemas.openxmlformats.org/officeDocument/2006/relationships/hyperlink" Target="http://www.ebi.ac.uk/ols/beta/ontologies/ms/terms?iri=http://purl.obolibrary.org/obo/MS_1001015" TargetMode="External"/><Relationship Id="rId285" Type="http://schemas.openxmlformats.org/officeDocument/2006/relationships/hyperlink" Target="http://www.ebi.ac.uk/ols/beta/ontologies/ms/terms?iri=http://purl.obolibrary.org/obo/MS_1001016" TargetMode="External"/><Relationship Id="rId286" Type="http://schemas.openxmlformats.org/officeDocument/2006/relationships/hyperlink" Target="http://www.ebi.ac.uk/ols/beta/ontologies/ms/terms?iri=http://purl.obolibrary.org/obo/MS_1001017" TargetMode="External"/><Relationship Id="rId287" Type="http://schemas.openxmlformats.org/officeDocument/2006/relationships/hyperlink" Target="http://www.ebi.ac.uk/ols/beta/ontologies/ms/terms?iri=http://purl.obolibrary.org/obo/MS_1001020" TargetMode="External"/><Relationship Id="rId288" Type="http://schemas.openxmlformats.org/officeDocument/2006/relationships/hyperlink" Target="http://www.ebi.ac.uk/ols/beta/ontologies/ms/terms?iri=http://purl.obolibrary.org/obo/MS_1001021" TargetMode="External"/><Relationship Id="rId289" Type="http://schemas.openxmlformats.org/officeDocument/2006/relationships/hyperlink" Target="http://www.ebi.ac.uk/ols/beta/ontologies/ms/terms?iri=http://purl.obolibrary.org/obo/MS_1001022" TargetMode="External"/><Relationship Id="rId290" Type="http://schemas.openxmlformats.org/officeDocument/2006/relationships/hyperlink" Target="http://www.ebi.ac.uk/ols/beta/ontologies/ms/terms?iri=http://purl.obolibrary.org/obo/MS_1001023" TargetMode="External"/><Relationship Id="rId291" Type="http://schemas.openxmlformats.org/officeDocument/2006/relationships/hyperlink" Target="http://www.ebi.ac.uk/ols/beta/ontologies/ms/terms?iri=http://purl.obolibrary.org/obo/MS_1001024" TargetMode="External"/><Relationship Id="rId292" Type="http://schemas.openxmlformats.org/officeDocument/2006/relationships/hyperlink" Target="http://www.ebi.ac.uk/ols/beta/ontologies/ms/terms?iri=http://purl.obolibrary.org/obo/MS_1001025" TargetMode="External"/><Relationship Id="rId293" Type="http://schemas.openxmlformats.org/officeDocument/2006/relationships/hyperlink" Target="http://www.ebi.ac.uk/ols/beta/ontologies/ms/terms?iri=http://purl.obolibrary.org/obo/MS_1001011" TargetMode="External"/><Relationship Id="rId294" Type="http://schemas.openxmlformats.org/officeDocument/2006/relationships/hyperlink" Target="http://www.ebi.ac.uk/ols/beta/ontologies/ms/terms?iri=http://purl.obolibrary.org/obo/MS_1002509" TargetMode="External"/><Relationship Id="rId295" Type="http://schemas.openxmlformats.org/officeDocument/2006/relationships/hyperlink" Target="http://www.ebi.ac.uk/ols/beta/ontologies/ms/terms?iri=http://purl.obolibrary.org/obo/MS_1002509" TargetMode="External"/><Relationship Id="rId296" Type="http://schemas.openxmlformats.org/officeDocument/2006/relationships/hyperlink" Target="http://www.ebi.ac.uk/ols/beta/ontologies/ms/terms?iri=http://purl.obolibrary.org/obo/MS_1002510" TargetMode="External"/><Relationship Id="rId297" Type="http://schemas.openxmlformats.org/officeDocument/2006/relationships/hyperlink" Target="http://www.ebi.ac.uk/ols/beta/ontologies/ms/terms?iri=http://purl.obolibrary.org/obo/UNIMOD:0" TargetMode="External"/><Relationship Id="rId298" Type="http://schemas.openxmlformats.org/officeDocument/2006/relationships/hyperlink" Target="http://www.ebi.ac.uk/ols/beta/ontologies/ms/terms?iri=http://purl.obolibrary.org/obo/MS_1001471" TargetMode="External"/><Relationship Id="rId299" Type="http://schemas.openxmlformats.org/officeDocument/2006/relationships/hyperlink" Target="http://www.ebi.ac.uk/ols/beta/ontologies/ms/terms?iri=http://purl.obolibrary.org/obo/MS_1001460" TargetMode="External"/><Relationship Id="rId300" Type="http://schemas.openxmlformats.org/officeDocument/2006/relationships/hyperlink" Target="http://www.ebi.ac.uk/ols/beta/ontologies/ms/terms?iri=http://purl.obolibrary.org/obo/MS_1001524" TargetMode="External"/><Relationship Id="rId301" Type="http://schemas.openxmlformats.org/officeDocument/2006/relationships/hyperlink" Target="http://www.ebi.ac.uk/ols/beta/ontologies/ms/terms?iri=http://purl.obolibrary.org/obo/MS_1001525" TargetMode="External"/><Relationship Id="rId302" Type="http://schemas.openxmlformats.org/officeDocument/2006/relationships/hyperlink" Target="http://www.ebi.ac.uk/ols/beta/ontologies/ms/terms?iri=http://purl.obolibrary.org/obo/MS_1001972" TargetMode="External"/><Relationship Id="rId303" Type="http://schemas.openxmlformats.org/officeDocument/2006/relationships/hyperlink" Target="http://www.ebi.ac.uk/ols/beta/ontologies/ms/terms?iri=http://purl.obolibrary.org/obo/MS_1002028" TargetMode="External"/><Relationship Id="rId304" Type="http://schemas.openxmlformats.org/officeDocument/2006/relationships/hyperlink" Target="http://www.ebi.ac.uk/ols/beta/ontologies/ms/terms?iri=http://purl.obolibrary.org/obo/MS_1002029" TargetMode="External"/><Relationship Id="rId305" Type="http://schemas.openxmlformats.org/officeDocument/2006/relationships/hyperlink" Target="http://www.ebi.ac.uk/ols/beta/ontologies/ms/terms?iri=http://purl.obolibrary.org/obo/MS_1002030" TargetMode="External"/><Relationship Id="rId306" Type="http://schemas.openxmlformats.org/officeDocument/2006/relationships/hyperlink" Target="http://www.ebi.ac.uk/ols/beta/ontologies/ms/terms?iri=http://purl.obolibrary.org/obo/MS_1001460" TargetMode="External"/><Relationship Id="rId307" Type="http://schemas.openxmlformats.org/officeDocument/2006/relationships/hyperlink" Target="http://www.ebi.ac.uk/ols/beta/ontologies/ms/terms?iri=http://purl.obolibrary.org/obo/XLMOD:00002" TargetMode="External"/><Relationship Id="rId308" Type="http://schemas.openxmlformats.org/officeDocument/2006/relationships/hyperlink" Target="http://www.ebi.ac.uk/ols/beta/ontologies/ms/terms?iri=http://purl.obolibrary.org/obo/MS_1002504" TargetMode="External"/><Relationship Id="rId309" Type="http://schemas.openxmlformats.org/officeDocument/2006/relationships/hyperlink" Target="http://www.ebi.ac.uk/ols/beta/ontologies/ms/terms?iri=http://purl.obolibrary.org/obo/XLMOD:00004" TargetMode="External"/><Relationship Id="rId310" Type="http://schemas.openxmlformats.org/officeDocument/2006/relationships/hyperlink" Target="http://www.ebi.ac.uk/ols/beta/ontologies/ms/terms?iri=http://purl.obolibrary.org/obo/MOD:00000" TargetMode="External"/><Relationship Id="rId311" Type="http://schemas.openxmlformats.org/officeDocument/2006/relationships/hyperlink" Target="http://www.ebi.ac.uk/ols/beta/ontologies/ms/terms?iri=http://purl.obolibrary.org/obo/MS_1001080" TargetMode="External"/><Relationship Id="rId312" Type="http://schemas.openxmlformats.org/officeDocument/2006/relationships/hyperlink" Target="http://www.ebi.ac.uk/ols/beta/ontologies/ms/terms?iri=http://purl.obolibrary.org/obo/MS_1001010" TargetMode="External"/><Relationship Id="rId313" Type="http://schemas.openxmlformats.org/officeDocument/2006/relationships/hyperlink" Target="http://www.ebi.ac.uk/ols/beta/ontologies/ms/terms?iri=http://purl.obolibrary.org/obo/MS_1001031" TargetMode="External"/><Relationship Id="rId314" Type="http://schemas.openxmlformats.org/officeDocument/2006/relationships/hyperlink" Target="http://www.ebi.ac.uk/ols/beta/ontologies/ms/terms?iri=http://purl.obolibrary.org/obo/MS_1001081" TargetMode="External"/><Relationship Id="rId315" Type="http://schemas.openxmlformats.org/officeDocument/2006/relationships/hyperlink" Target="http://www.ebi.ac.uk/ols/beta/ontologies/ms/terms?iri=http://purl.obolibrary.org/obo/MS_1001082" TargetMode="External"/><Relationship Id="rId316" Type="http://schemas.openxmlformats.org/officeDocument/2006/relationships/hyperlink" Target="http://www.ebi.ac.uk/ols/beta/ontologies/ms/terms?iri=http://purl.obolibrary.org/obo/MS_1001083" TargetMode="External"/><Relationship Id="rId317" Type="http://schemas.openxmlformats.org/officeDocument/2006/relationships/hyperlink" Target="http://www.ebi.ac.uk/ols/beta/ontologies/ms/terms?iri=http://purl.obolibrary.org/obo/MS_1001584" TargetMode="External"/><Relationship Id="rId318" Type="http://schemas.openxmlformats.org/officeDocument/2006/relationships/hyperlink" Target="http://www.ebi.ac.uk/ols/beta/ontologies/ms/terms?iri=http://purl.obolibrary.org/obo/MS_1002490" TargetMode="External"/><Relationship Id="rId319" Type="http://schemas.openxmlformats.org/officeDocument/2006/relationships/hyperlink" Target="http://www.ebi.ac.uk/ols/beta/ontologies/ms/terms?iri=http://purl.obolibrary.org/obo/MS_1002491" TargetMode="External"/><Relationship Id="rId320" Type="http://schemas.openxmlformats.org/officeDocument/2006/relationships/hyperlink" Target="http://www.ebi.ac.uk/ols/beta/ontologies/ms/terms?iri=http://purl.obolibrary.org/obo/MS_1002492" TargetMode="External"/><Relationship Id="rId321" Type="http://schemas.openxmlformats.org/officeDocument/2006/relationships/hyperlink" Target="http://www.ebi.ac.uk/ols/beta/ontologies/ms/terms?iri=http://purl.obolibrary.org/obo/MS_1002493" TargetMode="External"/><Relationship Id="rId322" Type="http://schemas.openxmlformats.org/officeDocument/2006/relationships/hyperlink" Target="http://www.ebi.ac.uk/ols/beta/ontologies/ms/terms?iri=http://purl.obolibrary.org/obo/MS_1001080" TargetMode="External"/><Relationship Id="rId323" Type="http://schemas.openxmlformats.org/officeDocument/2006/relationships/image" Target="media/image8.png"/><Relationship Id="rId324" Type="http://schemas.openxmlformats.org/officeDocument/2006/relationships/hyperlink" Target="http://www.ebi.ac.uk/ols/beta/ontologies/ms/terms?iri=http://purl.obolibrary.org/obo/MS_1001456" TargetMode="External"/><Relationship Id="rId325" Type="http://schemas.openxmlformats.org/officeDocument/2006/relationships/hyperlink" Target="http://www.ebi.ac.uk/ols/beta/ontologies/ms/terms?iri=http://purl.obolibrary.org/obo/MS_1000532" TargetMode="External"/><Relationship Id="rId326" Type="http://schemas.openxmlformats.org/officeDocument/2006/relationships/hyperlink" Target="http://www.ebi.ac.uk/ols/beta/ontologies/ms/terms?iri=http://purl.obolibrary.org/obo/MS_1000533" TargetMode="External"/><Relationship Id="rId327" Type="http://schemas.openxmlformats.org/officeDocument/2006/relationships/hyperlink" Target="http://www.ebi.ac.uk/ols/beta/ontologies/ms/terms?iri=http://purl.obolibrary.org/obo/MS_1000534" TargetMode="External"/><Relationship Id="rId328" Type="http://schemas.openxmlformats.org/officeDocument/2006/relationships/hyperlink" Target="http://www.ebi.ac.uk/ols/beta/ontologies/ms/terms?iri=http://purl.obolibrary.org/obo/MS_1000535" TargetMode="External"/><Relationship Id="rId329" Type="http://schemas.openxmlformats.org/officeDocument/2006/relationships/hyperlink" Target="http://www.ebi.ac.uk/ols/beta/ontologies/ms/terms?iri=http://purl.obolibrary.org/obo/MS_1000536" TargetMode="External"/><Relationship Id="rId330" Type="http://schemas.openxmlformats.org/officeDocument/2006/relationships/hyperlink" Target="http://www.ebi.ac.uk/ols/beta/ontologies/ms/terms?iri=http://purl.obolibrary.org/obo/MS_1000537" TargetMode="External"/><Relationship Id="rId331" Type="http://schemas.openxmlformats.org/officeDocument/2006/relationships/hyperlink" Target="http://www.ebi.ac.uk/ols/beta/ontologies/ms/terms?iri=http://purl.obolibrary.org/obo/MS_1000539" TargetMode="External"/><Relationship Id="rId332" Type="http://schemas.openxmlformats.org/officeDocument/2006/relationships/hyperlink" Target="http://www.ebi.ac.uk/ols/beta/ontologies/ms/terms?iri=http://purl.obolibrary.org/obo/MS_1000551" TargetMode="External"/><Relationship Id="rId333" Type="http://schemas.openxmlformats.org/officeDocument/2006/relationships/hyperlink" Target="http://www.ebi.ac.uk/ols/beta/ontologies/ms/terms?iri=http://purl.obolibrary.org/obo/MS_1000600" TargetMode="External"/><Relationship Id="rId334" Type="http://schemas.openxmlformats.org/officeDocument/2006/relationships/hyperlink" Target="http://www.ebi.ac.uk/ols/beta/ontologies/ms/terms?iri=http://purl.obolibrary.org/obo/MS_1000601" TargetMode="External"/><Relationship Id="rId335" Type="http://schemas.openxmlformats.org/officeDocument/2006/relationships/hyperlink" Target="http://www.ebi.ac.uk/ols/beta/ontologies/ms/terms?iri=http://purl.obolibrary.org/obo/MS_1001456" TargetMode="External"/><Relationship Id="rId336" Type="http://schemas.openxmlformats.org/officeDocument/2006/relationships/hyperlink" Target="http://www.ebi.ac.uk/ols/beta/ontologies/ms/terms?iri=http://purl.obolibrary.org/obo/MS_1000561" TargetMode="External"/><Relationship Id="rId337" Type="http://schemas.openxmlformats.org/officeDocument/2006/relationships/hyperlink" Target="http://www.ebi.ac.uk/ols/beta/ontologies/ms/terms?iri=http://purl.obolibrary.org/obo/MS_1000568" TargetMode="External"/><Relationship Id="rId338" Type="http://schemas.openxmlformats.org/officeDocument/2006/relationships/hyperlink" Target="http://www.ebi.ac.uk/ols/beta/ontologies/ms/terms?iri=http://purl.obolibrary.org/obo/MS_1000569" TargetMode="External"/><Relationship Id="rId339" Type="http://schemas.openxmlformats.org/officeDocument/2006/relationships/hyperlink" Target="http://www.ebi.ac.uk/ols/beta/ontologies/ms/terms?iri=http://purl.obolibrary.org/obo/MS_1001056" TargetMode="External"/><Relationship Id="rId340" Type="http://schemas.openxmlformats.org/officeDocument/2006/relationships/hyperlink" Target="http://www.ebi.ac.uk/ols/beta/ontologies/ms/terms?iri=http://purl.obolibrary.org/obo/MS_1001189" TargetMode="External"/><Relationship Id="rId341" Type="http://schemas.openxmlformats.org/officeDocument/2006/relationships/hyperlink" Target="http://www.ebi.ac.uk/ols/beta/ontologies/ms/terms?iri=http://purl.obolibrary.org/obo/MS_1001190" TargetMode="External"/><Relationship Id="rId342" Type="http://schemas.openxmlformats.org/officeDocument/2006/relationships/hyperlink" Target="http://www.ebi.ac.uk/ols/beta/ontologies/ms/terms?iri=http://purl.obolibrary.org/obo/MS_1001875" TargetMode="External"/><Relationship Id="rId343" Type="http://schemas.openxmlformats.org/officeDocument/2006/relationships/hyperlink" Target="http://www.ebi.ac.uk/ols/beta/ontologies/ms/terms?iri=http://purl.obolibrary.org/obo/MS_1001876" TargetMode="External"/><Relationship Id="rId344" Type="http://schemas.openxmlformats.org/officeDocument/2006/relationships/hyperlink" Target="http://www.ebi.ac.uk/ols/beta/ontologies/ms/terms?iri=http://purl.obolibrary.org/obo/MS_1002057" TargetMode="External"/><Relationship Id="rId345" Type="http://schemas.openxmlformats.org/officeDocument/2006/relationships/hyperlink" Target="http://www.ebi.ac.uk/ols/beta/ontologies/ms/terms?iri=http://purl.obolibrary.org/obo/MS_1002058" TargetMode="External"/><Relationship Id="rId346" Type="http://schemas.openxmlformats.org/officeDocument/2006/relationships/image" Target="media/image9.png"/><Relationship Id="rId347" Type="http://schemas.openxmlformats.org/officeDocument/2006/relationships/hyperlink" Target="http://www.ebi.ac.uk/ols/beta/ontologies/ms/terms?iri=http://purl.obolibrary.org/obo/MS_1001405" TargetMode="External"/><Relationship Id="rId348" Type="http://schemas.openxmlformats.org/officeDocument/2006/relationships/hyperlink" Target="http://www.ebi.ac.uk/ols/beta/ontologies/ms/terms?iri=http://purl.obolibrary.org/obo/MS_1000016" TargetMode="External"/><Relationship Id="rId349" Type="http://schemas.openxmlformats.org/officeDocument/2006/relationships/hyperlink" Target="http://www.ebi.ac.uk/ols/beta/ontologies/ms/terms?iri=http://purl.obolibrary.org/obo/MS_1000796" TargetMode="External"/><Relationship Id="rId350" Type="http://schemas.openxmlformats.org/officeDocument/2006/relationships/hyperlink" Target="http://www.ebi.ac.uk/ols/beta/ontologies/ms/terms?iri=http://purl.obolibrary.org/obo/MS_1000797" TargetMode="External"/><Relationship Id="rId351" Type="http://schemas.openxmlformats.org/officeDocument/2006/relationships/hyperlink" Target="http://www.ebi.ac.uk/ols/beta/ontologies/ms/terms?iri=http://purl.obolibrary.org/obo/MS_1000798" TargetMode="External"/><Relationship Id="rId352" Type="http://schemas.openxmlformats.org/officeDocument/2006/relationships/hyperlink" Target="http://www.ebi.ac.uk/ols/beta/ontologies/ms/terms?iri=http://purl.obolibrary.org/obo/MS_1000903" TargetMode="External"/><Relationship Id="rId353" Type="http://schemas.openxmlformats.org/officeDocument/2006/relationships/hyperlink" Target="http://www.ebi.ac.uk/ols/beta/ontologies/ms/terms?iri=http://purl.obolibrary.org/obo/MS_1000904" TargetMode="External"/><Relationship Id="rId354" Type="http://schemas.openxmlformats.org/officeDocument/2006/relationships/hyperlink" Target="http://www.ebi.ac.uk/ols/beta/ontologies/ms/terms?iri=http://purl.obolibrary.org/obo/MS_1000926" TargetMode="External"/><Relationship Id="rId355" Type="http://schemas.openxmlformats.org/officeDocument/2006/relationships/hyperlink" Target="http://www.ebi.ac.uk/ols/beta/ontologies/ms/terms?iri=http://purl.obolibrary.org/obo/MS_1001030" TargetMode="External"/><Relationship Id="rId356" Type="http://schemas.openxmlformats.org/officeDocument/2006/relationships/hyperlink" Target="http://www.ebi.ac.uk/ols/beta/ontologies/ms/terms?iri=http://purl.obolibrary.org/obo/MS_1001035" TargetMode="External"/><Relationship Id="rId357" Type="http://schemas.openxmlformats.org/officeDocument/2006/relationships/hyperlink" Target="http://www.ebi.ac.uk/ols/beta/ontologies/ms/terms?iri=http://purl.obolibrary.org/obo/MS_1001036" TargetMode="External"/><Relationship Id="rId358" Type="http://schemas.openxmlformats.org/officeDocument/2006/relationships/hyperlink" Target="http://www.ebi.ac.uk/ols/beta/ontologies/ms/terms?iri=http://purl.obolibrary.org/obo/MS_1001405" TargetMode="External"/><Relationship Id="rId359" Type="http://schemas.openxmlformats.org/officeDocument/2006/relationships/image" Target="media/image10.png"/><Relationship Id="rId360" Type="http://schemas.openxmlformats.org/officeDocument/2006/relationships/image" Target="media/image11.png"/><Relationship Id="rId361" Type="http://schemas.openxmlformats.org/officeDocument/2006/relationships/hyperlink" Target="http://www.ebi.ac.uk/ols/beta/ontologies/ms/terms?iri=http://purl.obolibrary.org/obo/MS_1001405" TargetMode="External"/><Relationship Id="rId362" Type="http://schemas.openxmlformats.org/officeDocument/2006/relationships/hyperlink" Target="http://www.ebi.ac.uk/ols/beta/ontologies/ms/terms?iri=http://purl.obolibrary.org/obo/MS_1000016" TargetMode="External"/><Relationship Id="rId363" Type="http://schemas.openxmlformats.org/officeDocument/2006/relationships/hyperlink" Target="http://www.ebi.ac.uk/ols/beta/ontologies/ms/terms?iri=http://purl.obolibrary.org/obo/MS_1000796" TargetMode="External"/><Relationship Id="rId364" Type="http://schemas.openxmlformats.org/officeDocument/2006/relationships/hyperlink" Target="http://www.ebi.ac.uk/ols/beta/ontologies/ms/terms?iri=http://purl.obolibrary.org/obo/MS_1000797" TargetMode="External"/><Relationship Id="rId365" Type="http://schemas.openxmlformats.org/officeDocument/2006/relationships/hyperlink" Target="http://www.ebi.ac.uk/ols/beta/ontologies/ms/terms?iri=http://purl.obolibrary.org/obo/MS_1000798" TargetMode="External"/><Relationship Id="rId366" Type="http://schemas.openxmlformats.org/officeDocument/2006/relationships/hyperlink" Target="http://www.ebi.ac.uk/ols/beta/ontologies/ms/terms?iri=http://purl.obolibrary.org/obo/MS_1000903" TargetMode="External"/><Relationship Id="rId367" Type="http://schemas.openxmlformats.org/officeDocument/2006/relationships/hyperlink" Target="http://www.ebi.ac.uk/ols/beta/ontologies/ms/terms?iri=http://purl.obolibrary.org/obo/MS_1000904" TargetMode="External"/><Relationship Id="rId368" Type="http://schemas.openxmlformats.org/officeDocument/2006/relationships/hyperlink" Target="http://www.ebi.ac.uk/ols/beta/ontologies/ms/terms?iri=http://purl.obolibrary.org/obo/MS_1000926" TargetMode="External"/><Relationship Id="rId369" Type="http://schemas.openxmlformats.org/officeDocument/2006/relationships/hyperlink" Target="http://www.ebi.ac.uk/ols/beta/ontologies/ms/terms?iri=http://purl.obolibrary.org/obo/MS_1001030" TargetMode="External"/><Relationship Id="rId370" Type="http://schemas.openxmlformats.org/officeDocument/2006/relationships/hyperlink" Target="http://www.ebi.ac.uk/ols/beta/ontologies/ms/terms?iri=http://purl.obolibrary.org/obo/MS_1001035" TargetMode="External"/><Relationship Id="rId371" Type="http://schemas.openxmlformats.org/officeDocument/2006/relationships/hyperlink" Target="http://www.ebi.ac.uk/ols/beta/ontologies/ms/terms?iri=http://purl.obolibrary.org/obo/MS_1001036" TargetMode="External"/><Relationship Id="rId372" Type="http://schemas.openxmlformats.org/officeDocument/2006/relationships/hyperlink" Target="http://www.ebi.ac.uk/ols/beta/ontologies/ms/terms?iri=http://purl.obolibrary.org/obo/MS_1001405" TargetMode="External"/><Relationship Id="rId373" Type="http://schemas.openxmlformats.org/officeDocument/2006/relationships/hyperlink" Target="http://www.ebi.ac.uk/ols/beta/ontologies/ms/terms?iri=http://purl.obolibrary.org/obo/MS_1000767" TargetMode="External"/><Relationship Id="rId374" Type="http://schemas.openxmlformats.org/officeDocument/2006/relationships/hyperlink" Target="http://www.ebi.ac.uk/ols/beta/ontologies/ms/terms?iri=http://purl.obolibrary.org/obo/MS_1000768" TargetMode="External"/><Relationship Id="rId375" Type="http://schemas.openxmlformats.org/officeDocument/2006/relationships/hyperlink" Target="http://www.ebi.ac.uk/ols/beta/ontologies/ms/terms?iri=http://purl.obolibrary.org/obo/MS_1000769" TargetMode="External"/><Relationship Id="rId376" Type="http://schemas.openxmlformats.org/officeDocument/2006/relationships/hyperlink" Target="http://www.ebi.ac.uk/ols/beta/ontologies/ms/terms?iri=http://purl.obolibrary.org/obo/MS_1000770" TargetMode="External"/><Relationship Id="rId377" Type="http://schemas.openxmlformats.org/officeDocument/2006/relationships/hyperlink" Target="http://www.ebi.ac.uk/ols/beta/ontologies/ms/terms?iri=http://purl.obolibrary.org/obo/MS_1000771" TargetMode="External"/><Relationship Id="rId378" Type="http://schemas.openxmlformats.org/officeDocument/2006/relationships/hyperlink" Target="http://www.ebi.ac.uk/ols/beta/ontologies/ms/terms?iri=http://purl.obolibrary.org/obo/MS_1000772" TargetMode="External"/><Relationship Id="rId379" Type="http://schemas.openxmlformats.org/officeDocument/2006/relationships/hyperlink" Target="http://www.ebi.ac.uk/ols/beta/ontologies/ms/terms?iri=http://purl.obolibrary.org/obo/MS_1000773" TargetMode="External"/><Relationship Id="rId380" Type="http://schemas.openxmlformats.org/officeDocument/2006/relationships/hyperlink" Target="http://www.ebi.ac.uk/ols/beta/ontologies/ms/terms?iri=http://purl.obolibrary.org/obo/MS_1000774" TargetMode="External"/><Relationship Id="rId381" Type="http://schemas.openxmlformats.org/officeDocument/2006/relationships/hyperlink" Target="http://www.ebi.ac.uk/ols/beta/ontologies/ms/terms?iri=http://purl.obolibrary.org/obo/MS_1000775" TargetMode="External"/><Relationship Id="rId382" Type="http://schemas.openxmlformats.org/officeDocument/2006/relationships/hyperlink" Target="http://www.ebi.ac.uk/ols/beta/ontologies/ms/terms?iri=http://purl.obolibrary.org/obo/MS_1000776" TargetMode="External"/><Relationship Id="rId383" Type="http://schemas.openxmlformats.org/officeDocument/2006/relationships/hyperlink" Target="http://www.ebi.ac.uk/ols/beta/ontologies/ms/terms?iri=http://purl.obolibrary.org/obo/MS_1000777" TargetMode="External"/><Relationship Id="rId384" Type="http://schemas.openxmlformats.org/officeDocument/2006/relationships/hyperlink" Target="http://www.ebi.ac.uk/ols/beta/ontologies/ms/terms?iri=http://purl.obolibrary.org/obo/MS_1000767" TargetMode="External"/><Relationship Id="rId385" Type="http://schemas.openxmlformats.org/officeDocument/2006/relationships/hyperlink" Target="http://www.ebi.ac.uk/ols/beta/ontologies/ms/terms?iri=http://purl.obolibrary.org/obo/MS_1001529" TargetMode="External"/><Relationship Id="rId386" Type="http://schemas.openxmlformats.org/officeDocument/2006/relationships/hyperlink" Target="http://www.ebi.ac.uk/ols/beta/ontologies/ms/terms?iri=http://purl.obolibrary.org/obo/MS_1001530" TargetMode="External"/><Relationship Id="rId387" Type="http://schemas.openxmlformats.org/officeDocument/2006/relationships/hyperlink" Target="http://www.ebi.ac.uk/ols/beta/ontologies/ms/terms?iri=http://purl.obolibrary.org/obo/MS_1001531" TargetMode="External"/><Relationship Id="rId388" Type="http://schemas.openxmlformats.org/officeDocument/2006/relationships/hyperlink" Target="http://www.ebi.ac.uk/ols/beta/ontologies/ms/terms?iri=http://purl.obolibrary.org/obo/MS_1001532" TargetMode="External"/><Relationship Id="rId389" Type="http://schemas.openxmlformats.org/officeDocument/2006/relationships/hyperlink" Target="http://www.ebi.ac.uk/ols/beta/ontologies/ms/terms?iri=http://purl.obolibrary.org/obo/MS_1001302" TargetMode="External"/><Relationship Id="rId390" Type="http://schemas.openxmlformats.org/officeDocument/2006/relationships/hyperlink" Target="http://www.ebi.ac.uk/ols/beta/ontologies/ms/terms?iri=http://purl.obolibrary.org/obo/MS_1001005" TargetMode="External"/><Relationship Id="rId391" Type="http://schemas.openxmlformats.org/officeDocument/2006/relationships/hyperlink" Target="http://www.ebi.ac.uk/ols/beta/ontologies/ms/terms?iri=http://purl.obolibrary.org/obo/MS_1001007" TargetMode="External"/><Relationship Id="rId392" Type="http://schemas.openxmlformats.org/officeDocument/2006/relationships/hyperlink" Target="http://www.ebi.ac.uk/ols/beta/ontologies/ms/terms?iri=http://purl.obolibrary.org/obo/MS_1001009" TargetMode="External"/><Relationship Id="rId393" Type="http://schemas.openxmlformats.org/officeDocument/2006/relationships/hyperlink" Target="http://www.ebi.ac.uk/ols/beta/ontologies/ms/terms?iri=http://purl.obolibrary.org/obo/MS_1001026" TargetMode="External"/><Relationship Id="rId394" Type="http://schemas.openxmlformats.org/officeDocument/2006/relationships/hyperlink" Target="http://www.ebi.ac.uk/ols/beta/ontologies/ms/terms?iri=http://purl.obolibrary.org/obo/MS_1001028" TargetMode="External"/><Relationship Id="rId395" Type="http://schemas.openxmlformats.org/officeDocument/2006/relationships/hyperlink" Target="http://www.ebi.ac.uk/ols/beta/ontologies/ms/terms?iri=http://purl.obolibrary.org/obo/MS_1001032" TargetMode="External"/><Relationship Id="rId396" Type="http://schemas.openxmlformats.org/officeDocument/2006/relationships/hyperlink" Target="http://www.ebi.ac.uk/ols/beta/ontologies/ms/terms?iri=http://purl.obolibrary.org/obo/MS_1001037" TargetMode="External"/><Relationship Id="rId397" Type="http://schemas.openxmlformats.org/officeDocument/2006/relationships/hyperlink" Target="http://www.ebi.ac.uk/ols/beta/ontologies/ms/terms?iri=http://purl.obolibrary.org/obo/MS_1001038" TargetMode="External"/><Relationship Id="rId398" Type="http://schemas.openxmlformats.org/officeDocument/2006/relationships/hyperlink" Target="http://www.ebi.ac.uk/ols/beta/ontologies/ms/terms?iri=http://purl.obolibrary.org/obo/MS_1001042" TargetMode="External"/><Relationship Id="rId399" Type="http://schemas.openxmlformats.org/officeDocument/2006/relationships/hyperlink" Target="http://www.ebi.ac.uk/ols/beta/ontologies/ms/terms?iri=http://purl.obolibrary.org/obo/MS_1001046" TargetMode="External"/><Relationship Id="rId400" Type="http://schemas.openxmlformats.org/officeDocument/2006/relationships/hyperlink" Target="http://www.ebi.ac.uk/ols/beta/ontologies/ms/terms?iri=http://purl.obolibrary.org/obo/MS_1001302" TargetMode="External"/><Relationship Id="rId401" Type="http://schemas.openxmlformats.org/officeDocument/2006/relationships/hyperlink" Target="http://www.ebi.ac.uk/ols/beta/ontologies/ms/terms?iri=http://purl.obolibrary.org/obo/MS_1001153" TargetMode="External"/><Relationship Id="rId402" Type="http://schemas.openxmlformats.org/officeDocument/2006/relationships/hyperlink" Target="http://www.ebi.ac.uk/ols/beta/ontologies/ms/terms?iri=http://purl.obolibrary.org/obo/MS_1001154" TargetMode="External"/><Relationship Id="rId403" Type="http://schemas.openxmlformats.org/officeDocument/2006/relationships/hyperlink" Target="http://www.ebi.ac.uk/ols/beta/ontologies/ms/terms?iri=http://purl.obolibrary.org/obo/MS_1001155" TargetMode="External"/><Relationship Id="rId404" Type="http://schemas.openxmlformats.org/officeDocument/2006/relationships/hyperlink" Target="http://www.ebi.ac.uk/ols/beta/ontologies/ms/terms?iri=http://purl.obolibrary.org/obo/MS_1001156" TargetMode="External"/><Relationship Id="rId405" Type="http://schemas.openxmlformats.org/officeDocument/2006/relationships/hyperlink" Target="http://www.ebi.ac.uk/ols/beta/ontologies/ms/terms?iri=http://purl.obolibrary.org/obo/MS_1001157" TargetMode="External"/><Relationship Id="rId406" Type="http://schemas.openxmlformats.org/officeDocument/2006/relationships/hyperlink" Target="http://www.ebi.ac.uk/ols/beta/ontologies/ms/terms?iri=http://purl.obolibrary.org/obo/MS_1001158" TargetMode="External"/><Relationship Id="rId407" Type="http://schemas.openxmlformats.org/officeDocument/2006/relationships/hyperlink" Target="http://www.ebi.ac.uk/ols/beta/ontologies/ms/terms?iri=http://purl.obolibrary.org/obo/MS_1001159" TargetMode="External"/><Relationship Id="rId408" Type="http://schemas.openxmlformats.org/officeDocument/2006/relationships/hyperlink" Target="http://www.ebi.ac.uk/ols/beta/ontologies/ms/terms?iri=http://purl.obolibrary.org/obo/MS_1001160" TargetMode="External"/><Relationship Id="rId409" Type="http://schemas.openxmlformats.org/officeDocument/2006/relationships/hyperlink" Target="http://www.ebi.ac.uk/ols/beta/ontologies/ms/terms?iri=http://purl.obolibrary.org/obo/MS_1001161" TargetMode="External"/><Relationship Id="rId410" Type="http://schemas.openxmlformats.org/officeDocument/2006/relationships/hyperlink" Target="http://www.ebi.ac.uk/ols/beta/ontologies/ms/terms?iri=http://purl.obolibrary.org/obo/MS_1001162" TargetMode="External"/><Relationship Id="rId411" Type="http://schemas.openxmlformats.org/officeDocument/2006/relationships/hyperlink" Target="http://www.ebi.ac.uk/ols/beta/ontologies/ms/terms?iri=http://purl.obolibrary.org/obo/MS_1001163" TargetMode="External"/><Relationship Id="rId412" Type="http://schemas.openxmlformats.org/officeDocument/2006/relationships/hyperlink" Target="http://www.ebi.ac.uk/ols/beta/ontologies/ms/terms?iri=http://purl.obolibrary.org/obo/MS_1001153" TargetMode="External"/><Relationship Id="rId413" Type="http://schemas.openxmlformats.org/officeDocument/2006/relationships/hyperlink" Target="http://www.ebi.ac.uk/ols/beta/ontologies/ms/terms?iri=http://purl.obolibrary.org/obo/MS_1001494" TargetMode="External"/><Relationship Id="rId414" Type="http://schemas.openxmlformats.org/officeDocument/2006/relationships/hyperlink" Target="http://www.ebi.ac.uk/ols/beta/ontologies/ms/terms?iri=http://purl.obolibrary.org/obo/MS_1001448" TargetMode="External"/><Relationship Id="rId415" Type="http://schemas.openxmlformats.org/officeDocument/2006/relationships/hyperlink" Target="http://www.ebi.ac.uk/ols/beta/ontologies/ms/terms?iri=http://purl.obolibrary.org/obo/MS_1001302" TargetMode="External"/><Relationship Id="rId416" Type="http://schemas.openxmlformats.org/officeDocument/2006/relationships/hyperlink" Target="http://www.ebi.ac.uk/ols/beta/ontologies/ms/terms?iri=http://purl.obolibrary.org/obo/MS_1001005" TargetMode="External"/><Relationship Id="rId417" Type="http://schemas.openxmlformats.org/officeDocument/2006/relationships/hyperlink" Target="http://www.ebi.ac.uk/ols/beta/ontologies/ms/terms?iri=http://purl.obolibrary.org/obo/MS_1001007" TargetMode="External"/><Relationship Id="rId418" Type="http://schemas.openxmlformats.org/officeDocument/2006/relationships/hyperlink" Target="http://www.ebi.ac.uk/ols/beta/ontologies/ms/terms?iri=http://purl.obolibrary.org/obo/MS_1001009" TargetMode="External"/><Relationship Id="rId419" Type="http://schemas.openxmlformats.org/officeDocument/2006/relationships/hyperlink" Target="http://www.ebi.ac.uk/ols/beta/ontologies/ms/terms?iri=http://purl.obolibrary.org/obo/MS_1001026" TargetMode="External"/><Relationship Id="rId420" Type="http://schemas.openxmlformats.org/officeDocument/2006/relationships/hyperlink" Target="http://www.ebi.ac.uk/ols/beta/ontologies/ms/terms?iri=http://purl.obolibrary.org/obo/MS_1001028" TargetMode="External"/><Relationship Id="rId421" Type="http://schemas.openxmlformats.org/officeDocument/2006/relationships/hyperlink" Target="http://www.ebi.ac.uk/ols/beta/ontologies/ms/terms?iri=http://purl.obolibrary.org/obo/MS_1001032" TargetMode="External"/><Relationship Id="rId422" Type="http://schemas.openxmlformats.org/officeDocument/2006/relationships/hyperlink" Target="http://www.ebi.ac.uk/ols/beta/ontologies/ms/terms?iri=http://purl.obolibrary.org/obo/MS_1001037" TargetMode="External"/><Relationship Id="rId423" Type="http://schemas.openxmlformats.org/officeDocument/2006/relationships/hyperlink" Target="http://www.ebi.ac.uk/ols/beta/ontologies/ms/terms?iri=http://purl.obolibrary.org/obo/MS_1001038" TargetMode="External"/><Relationship Id="rId424" Type="http://schemas.openxmlformats.org/officeDocument/2006/relationships/hyperlink" Target="http://www.ebi.ac.uk/ols/beta/ontologies/ms/terms?iri=http://purl.obolibrary.org/obo/MS_1001042" TargetMode="External"/><Relationship Id="rId425" Type="http://schemas.openxmlformats.org/officeDocument/2006/relationships/hyperlink" Target="http://www.ebi.ac.uk/ols/beta/ontologies/ms/terms?iri=http://purl.obolibrary.org/obo/MS_1001046" TargetMode="External"/><Relationship Id="rId426" Type="http://schemas.openxmlformats.org/officeDocument/2006/relationships/hyperlink" Target="http://www.ebi.ac.uk/ols/beta/ontologies/ms/terms?iri=http://purl.obolibrary.org/obo/MS_1001302" TargetMode="External"/><Relationship Id="rId427" Type="http://schemas.openxmlformats.org/officeDocument/2006/relationships/hyperlink" Target="http://www.ebi.ac.uk/ols/beta/ontologies/ms/terms?iri=http://purl.obolibrary.org/obo/MS_1001153" TargetMode="External"/><Relationship Id="rId428" Type="http://schemas.openxmlformats.org/officeDocument/2006/relationships/hyperlink" Target="http://www.ebi.ac.uk/ols/beta/ontologies/ms/terms?iri=http://purl.obolibrary.org/obo/MS_1001154" TargetMode="External"/><Relationship Id="rId429" Type="http://schemas.openxmlformats.org/officeDocument/2006/relationships/hyperlink" Target="http://www.ebi.ac.uk/ols/beta/ontologies/ms/terms?iri=http://purl.obolibrary.org/obo/MS_1001155" TargetMode="External"/><Relationship Id="rId430" Type="http://schemas.openxmlformats.org/officeDocument/2006/relationships/hyperlink" Target="http://www.ebi.ac.uk/ols/beta/ontologies/ms/terms?iri=http://purl.obolibrary.org/obo/MS_1001156" TargetMode="External"/><Relationship Id="rId431" Type="http://schemas.openxmlformats.org/officeDocument/2006/relationships/hyperlink" Target="http://www.ebi.ac.uk/ols/beta/ontologies/ms/terms?iri=http://purl.obolibrary.org/obo/MS_1001157" TargetMode="External"/><Relationship Id="rId432" Type="http://schemas.openxmlformats.org/officeDocument/2006/relationships/hyperlink" Target="http://www.ebi.ac.uk/ols/beta/ontologies/ms/terms?iri=http://purl.obolibrary.org/obo/MS_1001158" TargetMode="External"/><Relationship Id="rId433" Type="http://schemas.openxmlformats.org/officeDocument/2006/relationships/hyperlink" Target="http://www.ebi.ac.uk/ols/beta/ontologies/ms/terms?iri=http://purl.obolibrary.org/obo/MS_1001159" TargetMode="External"/><Relationship Id="rId434" Type="http://schemas.openxmlformats.org/officeDocument/2006/relationships/hyperlink" Target="http://www.ebi.ac.uk/ols/beta/ontologies/ms/terms?iri=http://purl.obolibrary.org/obo/MS_1001160" TargetMode="External"/><Relationship Id="rId435" Type="http://schemas.openxmlformats.org/officeDocument/2006/relationships/hyperlink" Target="http://www.ebi.ac.uk/ols/beta/ontologies/ms/terms?iri=http://purl.obolibrary.org/obo/MS_1001161" TargetMode="External"/><Relationship Id="rId436" Type="http://schemas.openxmlformats.org/officeDocument/2006/relationships/hyperlink" Target="http://www.ebi.ac.uk/ols/beta/ontologies/ms/terms?iri=http://purl.obolibrary.org/obo/MS_1001162" TargetMode="External"/><Relationship Id="rId437" Type="http://schemas.openxmlformats.org/officeDocument/2006/relationships/hyperlink" Target="http://www.ebi.ac.uk/ols/beta/ontologies/ms/terms?iri=http://purl.obolibrary.org/obo/MS_1001163" TargetMode="External"/><Relationship Id="rId438" Type="http://schemas.openxmlformats.org/officeDocument/2006/relationships/hyperlink" Target="http://www.ebi.ac.uk/ols/beta/ontologies/ms/terms?iri=http://purl.obolibrary.org/obo/MS_1001153" TargetMode="External"/><Relationship Id="rId439" Type="http://schemas.openxmlformats.org/officeDocument/2006/relationships/hyperlink" Target="http://www.ebi.ac.uk/ols/beta/ontologies/ms/terms?iri=http://purl.obolibrary.org/obo/MS_1001447" TargetMode="External"/><Relationship Id="rId440" Type="http://schemas.openxmlformats.org/officeDocument/2006/relationships/hyperlink" Target="http://www.ebi.ac.uk/ols/beta/ontologies/ms/terms?iri=http://purl.obolibrary.org/obo/MS_1001494" TargetMode="External"/><Relationship Id="rId441" Type="http://schemas.openxmlformats.org/officeDocument/2006/relationships/hyperlink" Target="https://www.ebi.ac.uk/ols/ontologies/ms/terms?iri=http%3A%2F%2Fpurl.obolibrary.org%2Fobo%2FMS_1002664&amp;lang=en&amp;viewMode=All&amp;siblings=false" TargetMode="External"/><Relationship Id="rId442" Type="http://schemas.openxmlformats.org/officeDocument/2006/relationships/hyperlink" Target="https://www.ebi.ac.uk/ols/ontologies/ms/terms?iri=http%3A%2F%2Fpurl.obolibrary.org%2Fobo%2FMS_1002482&amp;lang=en&amp;viewMode=All&amp;siblings=false" TargetMode="External"/><Relationship Id="rId443" Type="http://schemas.openxmlformats.org/officeDocument/2006/relationships/hyperlink" Target="http://www.ebi.ac.uk/ols/beta/ontologies/ms/terms?iri=http://purl.obolibrary.org/obo/MS_1001410" TargetMode="External"/><Relationship Id="rId444" Type="http://schemas.openxmlformats.org/officeDocument/2006/relationships/hyperlink" Target="http://www.ebi.ac.uk/ols/beta/ontologies/ms/terms?iri=http://purl.obolibrary.org/obo/MS_1001025" TargetMode="External"/><Relationship Id="rId445" Type="http://schemas.openxmlformats.org/officeDocument/2006/relationships/hyperlink" Target="http://www.ebi.ac.uk/ols/beta/ontologies/ms/terms?iri=http://purl.obolibrary.org/obo/MS_1001423" TargetMode="External"/><Relationship Id="rId446" Type="http://schemas.openxmlformats.org/officeDocument/2006/relationships/hyperlink" Target="http://www.matrixscience.com/help/fragmentation_help.html" TargetMode="External"/><Relationship Id="rId447" Type="http://schemas.openxmlformats.org/officeDocument/2006/relationships/hyperlink" Target="http://www.pcre.org/" TargetMode="External"/><Relationship Id="rId448" Type="http://schemas.openxmlformats.org/officeDocument/2006/relationships/hyperlink" Target="https://github.com/colin-combe/mzIdentML/blob/master/examples/1_3_0examples/crosslinking/multiple_spectra_per_id_1.3.0_draft.mzid" TargetMode="External"/><Relationship Id="rId449" Type="http://schemas.openxmlformats.org/officeDocument/2006/relationships/hyperlink" Target="https://github.com/colin-combe/mzIdentML/blob/master/examples/1_3_0examples/crosslinking/multiple_spectra_per_id_1.3.0_draft.mzid" TargetMode="External"/><Relationship Id="rId450" Type="http://schemas.openxmlformats.org/officeDocument/2006/relationships/hyperlink" Target="https://github.com/colin-combe/mzIdentML/blob/master/examples/1_3_0examples/crosslinking/multiple_spectra_per_id_1.3.0_draft.mzid" TargetMode="External"/><Relationship Id="rId451" Type="http://schemas.openxmlformats.org/officeDocument/2006/relationships/hyperlink" Target="https://github.com/colin-combe/mzIdentML/blob/master/examples/1_3_0examples/crosslinking/multiple_spectra_per_id_1.3.0_draft.mzid" TargetMode="External"/><Relationship Id="rId452" Type="http://schemas.openxmlformats.org/officeDocument/2006/relationships/hyperlink" Target="https://github.com/colin-combe/mzIdentML/blob/master/examples/1_3_0examples/crosslinking/multiple_spectra_per_id_1.3.0_draft.mzid" TargetMode="External"/><Relationship Id="rId453" Type="http://schemas.openxmlformats.org/officeDocument/2006/relationships/hyperlink" Target="https://github.com/colin-combe/mzIdentML/blob/master/examples/1_2_1examples/crosslinking/multiple_spectra_per_id_1.2.1_draft.mzid" TargetMode="External"/><Relationship Id="rId454" Type="http://schemas.openxmlformats.org/officeDocument/2006/relationships/hyperlink" Target="mailto:andrew.jones@liv.ac.uk" TargetMode="External"/><Relationship Id="rId455" Type="http://schemas.openxmlformats.org/officeDocument/2006/relationships/header" Target="header1.xml"/><Relationship Id="rId456" Type="http://schemas.openxmlformats.org/officeDocument/2006/relationships/header" Target="header2.xml"/><Relationship Id="rId457" Type="http://schemas.openxmlformats.org/officeDocument/2006/relationships/footer" Target="footer1.xml"/><Relationship Id="rId458" Type="http://schemas.openxmlformats.org/officeDocument/2006/relationships/comments" Target="comments.xml"/><Relationship Id="rId459" Type="http://schemas.openxmlformats.org/officeDocument/2006/relationships/numbering" Target="numbering.xml"/><Relationship Id="rId460" Type="http://schemas.openxmlformats.org/officeDocument/2006/relationships/fontTable" Target="fontTable.xml"/><Relationship Id="rId461" Type="http://schemas.openxmlformats.org/officeDocument/2006/relationships/settings" Target="settings.xml"/><Relationship Id="rId462" Type="http://schemas.openxmlformats.org/officeDocument/2006/relationships/theme" Target="theme/theme1.xml"/><Relationship Id="rId46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B0A0-6473-469E-9864-C91E95D9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Application>LibreOffice/7.0.4.2$Linux_X86_64 LibreOffice_project/00$Build-2</Application>
  <AppVersion>15.0000</AppVersion>
  <Pages>102</Pages>
  <Words>29146</Words>
  <Characters>221597</Characters>
  <CharactersWithSpaces>251695</CharactersWithSpaces>
  <Paragraphs>5007</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2023-05-04T10:56:00Z</dcterms:created>
  <dc:creator>Martin Eisenacher</dc:creator>
  <dc:description/>
  <dc:language>en-GB</dc:language>
  <cp:lastModifiedBy>Colin Combe</cp:lastModifiedBy>
  <cp:lastPrinted>2016-04-25T09:30:00Z</cp:lastPrinted>
  <dcterms:modified xsi:type="dcterms:W3CDTF">2023-07-20T11:55:23Z</dcterms:modified>
  <cp:revision>55</cp:revision>
  <dc:subject/>
  <dc:title>analysisXML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-1963473168</vt:i4>
  </property>
  <property fmtid="{D5CDD505-2E9C-101B-9397-08002B2CF9AE}" pid="3" name="_AuthorEmail">
    <vt:lpwstr>a3710681@cpx.ncl.ac.uk</vt:lpwstr>
  </property>
  <property fmtid="{D5CDD505-2E9C-101B-9397-08002B2CF9AE}" pid="4" name="_AuthorEmailDisplayName">
    <vt:lpwstr>frank gibson</vt:lpwstr>
  </property>
  <property fmtid="{D5CDD505-2E9C-101B-9397-08002B2CF9AE}" pid="5" name="_EmailSubject">
    <vt:lpwstr>MIAPE:GE update</vt:lpwstr>
  </property>
  <property fmtid="{D5CDD505-2E9C-101B-9397-08002B2CF9AE}" pid="6" name="_NewReviewCycle">
    <vt:lpwstr/>
  </property>
  <property fmtid="{D5CDD505-2E9C-101B-9397-08002B2CF9AE}" pid="7" name="_ReviewingToolsShownOnce">
    <vt:lpwstr/>
  </property>
</Properties>
</file>