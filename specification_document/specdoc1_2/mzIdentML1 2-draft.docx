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4B0CC3" w14:textId="77777777" w:rsidR="008D7A07" w:rsidRPr="003A1469" w:rsidRDefault="008D7A07" w:rsidP="00466496">
      <w:pPr>
        <w:rPr>
          <w:b/>
        </w:rPr>
      </w:pPr>
    </w:p>
    <w:p w14:paraId="6A356396" w14:textId="77777777" w:rsidR="008D7A07" w:rsidRDefault="008D7A07" w:rsidP="00466496">
      <w:pPr>
        <w:rPr>
          <w:b/>
        </w:rPr>
      </w:pPr>
    </w:p>
    <w:p w14:paraId="1D3A6E07" w14:textId="77777777" w:rsidR="00532E8A" w:rsidRDefault="00DB73AC" w:rsidP="00466496">
      <w:pPr>
        <w:rPr>
          <w:b/>
        </w:rPr>
      </w:pPr>
      <w:r>
        <w:rPr>
          <w:b/>
        </w:rPr>
        <w:t>mzIdentML</w:t>
      </w:r>
      <w:r w:rsidR="002D794A">
        <w:rPr>
          <w:b/>
        </w:rPr>
        <w:t xml:space="preserve">: </w:t>
      </w:r>
      <w:r w:rsidR="003A4DC1">
        <w:rPr>
          <w:b/>
        </w:rPr>
        <w:t>e</w:t>
      </w:r>
      <w:r w:rsidR="002D794A">
        <w:rPr>
          <w:b/>
        </w:rPr>
        <w:t xml:space="preserve">xchange </w:t>
      </w:r>
      <w:r w:rsidR="003A4DC1">
        <w:rPr>
          <w:b/>
        </w:rPr>
        <w:t>f</w:t>
      </w:r>
      <w:r w:rsidR="002D794A">
        <w:rPr>
          <w:b/>
        </w:rPr>
        <w:t xml:space="preserve">ormat for </w:t>
      </w:r>
      <w:r w:rsidR="003A4DC1">
        <w:rPr>
          <w:b/>
        </w:rPr>
        <w:t>p</w:t>
      </w:r>
      <w:r w:rsidR="002D794A">
        <w:rPr>
          <w:b/>
        </w:rPr>
        <w:t>eptides</w:t>
      </w:r>
      <w:r w:rsidR="003A4DC1">
        <w:rPr>
          <w:b/>
        </w:rPr>
        <w:t xml:space="preserve"> and proteins identified</w:t>
      </w:r>
      <w:r w:rsidR="002D794A">
        <w:rPr>
          <w:b/>
        </w:rPr>
        <w:t xml:space="preserve"> from </w:t>
      </w:r>
      <w:r w:rsidR="003A4DC1">
        <w:rPr>
          <w:b/>
        </w:rPr>
        <w:t>m</w:t>
      </w:r>
      <w:r w:rsidR="002D794A">
        <w:rPr>
          <w:b/>
        </w:rPr>
        <w:t xml:space="preserve">ass </w:t>
      </w:r>
      <w:r w:rsidR="003A4DC1">
        <w:rPr>
          <w:b/>
        </w:rPr>
        <w:t>s</w:t>
      </w:r>
      <w:r w:rsidR="002D794A">
        <w:rPr>
          <w:b/>
        </w:rPr>
        <w:t xml:space="preserve">pectra </w:t>
      </w:r>
    </w:p>
    <w:p w14:paraId="659BB1AC" w14:textId="77777777" w:rsidR="007B0DFD" w:rsidRPr="002D794A" w:rsidRDefault="007B0DFD" w:rsidP="00466496"/>
    <w:p w14:paraId="20FBF6FE" w14:textId="77777777" w:rsidR="007B0DFD" w:rsidRPr="002D794A" w:rsidRDefault="007B0DFD" w:rsidP="00466496">
      <w:pPr>
        <w:rPr>
          <w:u w:val="single"/>
        </w:rPr>
      </w:pPr>
      <w:r w:rsidRPr="002D794A">
        <w:rPr>
          <w:u w:val="single"/>
        </w:rPr>
        <w:t xml:space="preserve">Status of This </w:t>
      </w:r>
      <w:r w:rsidR="006E4345" w:rsidRPr="002D794A">
        <w:rPr>
          <w:u w:val="single"/>
        </w:rPr>
        <w:t>Document</w:t>
      </w:r>
    </w:p>
    <w:p w14:paraId="7D3F2A23" w14:textId="77777777" w:rsidR="007B0DFD" w:rsidRPr="002D794A" w:rsidRDefault="007B0DFD" w:rsidP="00466496"/>
    <w:p w14:paraId="7B4085EF" w14:textId="77777777" w:rsidR="007B0DFD" w:rsidRPr="002D794A" w:rsidRDefault="00F57CDB" w:rsidP="00466496">
      <w:r w:rsidRPr="002D794A">
        <w:t xml:space="preserve">This document </w:t>
      </w:r>
      <w:r w:rsidR="00023724" w:rsidRPr="002D794A">
        <w:t xml:space="preserve">presents </w:t>
      </w:r>
      <w:r w:rsidR="002D794A" w:rsidRPr="002D794A">
        <w:t xml:space="preserve">a </w:t>
      </w:r>
      <w:r w:rsidR="003B6AAB">
        <w:t>final</w:t>
      </w:r>
      <w:r w:rsidR="00526C9A">
        <w:t xml:space="preserve"> </w:t>
      </w:r>
      <w:r w:rsidR="008D7A07" w:rsidRPr="002D794A">
        <w:t>specification</w:t>
      </w:r>
      <w:r w:rsidR="00023724" w:rsidRPr="002D794A">
        <w:t xml:space="preserve"> for the </w:t>
      </w:r>
      <w:r w:rsidR="006D41B9">
        <w:t>mzIdentML</w:t>
      </w:r>
      <w:r w:rsidRPr="002D794A">
        <w:t xml:space="preserve"> </w:t>
      </w:r>
      <w:r w:rsidR="006E4345" w:rsidRPr="002D794A">
        <w:t xml:space="preserve">data format </w:t>
      </w:r>
      <w:r w:rsidR="00023724" w:rsidRPr="002D794A">
        <w:t xml:space="preserve">developed by </w:t>
      </w:r>
      <w:r w:rsidRPr="002D794A">
        <w:t xml:space="preserve">the </w:t>
      </w:r>
      <w:r w:rsidR="003F7EA3" w:rsidRPr="002D794A">
        <w:t xml:space="preserve">HUPO </w:t>
      </w:r>
      <w:r w:rsidRPr="002D794A">
        <w:t xml:space="preserve">Proteomics Standards Initiative. </w:t>
      </w:r>
      <w:r w:rsidR="007B0DFD" w:rsidRPr="002D794A">
        <w:t>Distribution is unlimited.</w:t>
      </w:r>
    </w:p>
    <w:p w14:paraId="755F2086" w14:textId="77777777" w:rsidR="007B0DFD" w:rsidRPr="002D794A" w:rsidRDefault="007B0DFD" w:rsidP="00466496"/>
    <w:p w14:paraId="5D6FBAE0" w14:textId="77777777" w:rsidR="002E367A" w:rsidRPr="002D794A" w:rsidRDefault="002E367A" w:rsidP="00466496">
      <w:pPr>
        <w:rPr>
          <w:u w:val="single"/>
        </w:rPr>
      </w:pPr>
      <w:r w:rsidRPr="002D794A">
        <w:rPr>
          <w:u w:val="single"/>
        </w:rPr>
        <w:t>Version of This Document</w:t>
      </w:r>
    </w:p>
    <w:p w14:paraId="22610981" w14:textId="77777777" w:rsidR="001B6667" w:rsidRPr="002D794A" w:rsidRDefault="002E367A" w:rsidP="00466496">
      <w:r w:rsidRPr="002D794A">
        <w:t xml:space="preserve">The current version of this document is: </w:t>
      </w:r>
      <w:r w:rsidR="000B529B" w:rsidRPr="000B529B">
        <w:t>version 1.</w:t>
      </w:r>
      <w:r w:rsidR="00932575">
        <w:t>2</w:t>
      </w:r>
      <w:r w:rsidR="00FC3D27">
        <w:t>.1</w:t>
      </w:r>
      <w:r w:rsidR="006749ED">
        <w:t xml:space="preserve">, draft </w:t>
      </w:r>
      <w:r w:rsidR="00574371">
        <w:t>April</w:t>
      </w:r>
      <w:r w:rsidR="006749ED">
        <w:t xml:space="preserve"> 201</w:t>
      </w:r>
      <w:r w:rsidR="00FC3D27">
        <w:t>6</w:t>
      </w:r>
      <w:r w:rsidR="001B6667" w:rsidRPr="002D794A">
        <w:t>.</w:t>
      </w:r>
    </w:p>
    <w:p w14:paraId="7FB66370" w14:textId="77777777" w:rsidR="009F7758" w:rsidRDefault="009F7758" w:rsidP="00466496">
      <w:pPr>
        <w:pStyle w:val="Heading1"/>
        <w:numPr>
          <w:ilvl w:val="0"/>
          <w:numId w:val="0"/>
        </w:numPr>
      </w:pPr>
      <w:bookmarkStart w:id="0" w:name="_Ref525097868"/>
      <w:bookmarkStart w:id="1" w:name="_Toc118017561"/>
      <w:bookmarkStart w:id="2" w:name="_Toc156877855"/>
    </w:p>
    <w:p w14:paraId="1311CE21" w14:textId="77777777" w:rsidR="007B0DFD" w:rsidRPr="008B6BE0" w:rsidRDefault="007B0DFD" w:rsidP="00466496">
      <w:pPr>
        <w:pStyle w:val="Heading1"/>
        <w:numPr>
          <w:ilvl w:val="0"/>
          <w:numId w:val="0"/>
        </w:numPr>
      </w:pPr>
      <w:bookmarkStart w:id="3" w:name="_Toc449341716"/>
      <w:r w:rsidRPr="008B6BE0">
        <w:t>Abstract</w:t>
      </w:r>
      <w:bookmarkEnd w:id="0"/>
      <w:bookmarkEnd w:id="1"/>
      <w:bookmarkEnd w:id="2"/>
      <w:bookmarkEnd w:id="3"/>
    </w:p>
    <w:p w14:paraId="2D1D8701" w14:textId="77777777" w:rsidR="002D794A" w:rsidRDefault="002D794A" w:rsidP="00466496">
      <w:r>
        <w:t>The Human Proteome Organisation (HUPO) Proteomics Standards Initiative (PSI) defines community standards for data representation in proteomics to facilitate data comparison, exchange and verification. The Proteomics Informatics Working Group is developing standards for describing the results of identification and quantitation proces</w:t>
      </w:r>
      <w:r w:rsidR="00985000">
        <w:t>s</w:t>
      </w:r>
      <w:r>
        <w:t>es for proteins, peptides and protein modifications from mass spectrometry. This document defines an XML schema that can be used to describe the outputs of proteomics search engines</w:t>
      </w:r>
      <w:r w:rsidR="00C4740C">
        <w:t xml:space="preserve"> or similar software for peptide/protein identification from mass spectrometry (MS) data</w:t>
      </w:r>
      <w:r>
        <w:t>.</w:t>
      </w:r>
    </w:p>
    <w:p w14:paraId="60D101FC" w14:textId="77777777" w:rsidR="007B0DFD" w:rsidRPr="002D794A" w:rsidRDefault="007B0DFD" w:rsidP="00466496"/>
    <w:p w14:paraId="4D460B78" w14:textId="77777777" w:rsidR="00686D21" w:rsidRPr="00060CAA" w:rsidRDefault="007B0DFD" w:rsidP="00466496">
      <w:pPr>
        <w:rPr>
          <w:b/>
          <w:sz w:val="28"/>
          <w:szCs w:val="28"/>
        </w:rPr>
      </w:pPr>
      <w:r w:rsidRPr="00060CAA">
        <w:rPr>
          <w:b/>
          <w:sz w:val="28"/>
          <w:szCs w:val="28"/>
        </w:rPr>
        <w:t>Contents</w:t>
      </w:r>
    </w:p>
    <w:p w14:paraId="1332DC27" w14:textId="77777777" w:rsidR="00AD2671" w:rsidRPr="003C35E1" w:rsidRDefault="003A117B">
      <w:pPr>
        <w:pStyle w:val="TOC1"/>
        <w:tabs>
          <w:tab w:val="right" w:leader="dot" w:pos="9962"/>
        </w:tabs>
        <w:rPr>
          <w:rFonts w:ascii="Calibri" w:hAnsi="Calibri"/>
          <w:noProof/>
          <w:sz w:val="22"/>
          <w:szCs w:val="22"/>
        </w:rPr>
      </w:pPr>
      <w:r w:rsidRPr="00E86995">
        <w:rPr>
          <w:highlight w:val="yellow"/>
        </w:rPr>
        <w:fldChar w:fldCharType="begin"/>
      </w:r>
      <w:r w:rsidRPr="00E86995">
        <w:rPr>
          <w:highlight w:val="yellow"/>
        </w:rPr>
        <w:instrText xml:space="preserve"> TOC \o "1-3" \h \z \u </w:instrText>
      </w:r>
      <w:r w:rsidRPr="00E86995">
        <w:rPr>
          <w:highlight w:val="yellow"/>
        </w:rPr>
        <w:fldChar w:fldCharType="separate"/>
      </w:r>
      <w:hyperlink w:anchor="_Toc449341716" w:history="1">
        <w:r w:rsidR="00AD2671" w:rsidRPr="00E60463">
          <w:rPr>
            <w:rStyle w:val="Hyperlink"/>
            <w:noProof/>
          </w:rPr>
          <w:t>Abstract</w:t>
        </w:r>
        <w:r w:rsidR="00AD2671">
          <w:rPr>
            <w:noProof/>
            <w:webHidden/>
          </w:rPr>
          <w:tab/>
        </w:r>
        <w:r w:rsidR="00AD2671">
          <w:rPr>
            <w:noProof/>
            <w:webHidden/>
          </w:rPr>
          <w:fldChar w:fldCharType="begin"/>
        </w:r>
        <w:r w:rsidR="00AD2671">
          <w:rPr>
            <w:noProof/>
            <w:webHidden/>
          </w:rPr>
          <w:instrText xml:space="preserve"> PAGEREF _Toc449341716 \h </w:instrText>
        </w:r>
        <w:r w:rsidR="00AD2671">
          <w:rPr>
            <w:noProof/>
            <w:webHidden/>
          </w:rPr>
        </w:r>
        <w:r w:rsidR="00AD2671">
          <w:rPr>
            <w:noProof/>
            <w:webHidden/>
          </w:rPr>
          <w:fldChar w:fldCharType="separate"/>
        </w:r>
        <w:r w:rsidR="003C46AF">
          <w:rPr>
            <w:noProof/>
            <w:webHidden/>
          </w:rPr>
          <w:t>1</w:t>
        </w:r>
        <w:r w:rsidR="00AD2671">
          <w:rPr>
            <w:noProof/>
            <w:webHidden/>
          </w:rPr>
          <w:fldChar w:fldCharType="end"/>
        </w:r>
      </w:hyperlink>
    </w:p>
    <w:p w14:paraId="21348AAD" w14:textId="77777777" w:rsidR="00AD2671" w:rsidRPr="003C35E1" w:rsidRDefault="00AD2671">
      <w:pPr>
        <w:pStyle w:val="TOC1"/>
        <w:tabs>
          <w:tab w:val="left" w:pos="400"/>
          <w:tab w:val="right" w:leader="dot" w:pos="9962"/>
        </w:tabs>
        <w:rPr>
          <w:rFonts w:ascii="Calibri" w:hAnsi="Calibri"/>
          <w:noProof/>
          <w:sz w:val="22"/>
          <w:szCs w:val="22"/>
        </w:rPr>
      </w:pPr>
      <w:hyperlink w:anchor="_Toc449341717" w:history="1">
        <w:r w:rsidRPr="00E60463">
          <w:rPr>
            <w:rStyle w:val="Hyperlink"/>
            <w:noProof/>
          </w:rPr>
          <w:t>1.</w:t>
        </w:r>
        <w:r w:rsidRPr="003C35E1">
          <w:rPr>
            <w:rFonts w:ascii="Calibri" w:hAnsi="Calibri"/>
            <w:noProof/>
            <w:sz w:val="22"/>
            <w:szCs w:val="22"/>
          </w:rPr>
          <w:tab/>
        </w:r>
        <w:r w:rsidRPr="00E60463">
          <w:rPr>
            <w:rStyle w:val="Hyperlink"/>
            <w:noProof/>
          </w:rPr>
          <w:t>Introduction</w:t>
        </w:r>
        <w:r>
          <w:rPr>
            <w:noProof/>
            <w:webHidden/>
          </w:rPr>
          <w:tab/>
        </w:r>
        <w:r>
          <w:rPr>
            <w:noProof/>
            <w:webHidden/>
          </w:rPr>
          <w:fldChar w:fldCharType="begin"/>
        </w:r>
        <w:r>
          <w:rPr>
            <w:noProof/>
            <w:webHidden/>
          </w:rPr>
          <w:instrText xml:space="preserve"> PAGEREF _Toc449341717 \h </w:instrText>
        </w:r>
        <w:r>
          <w:rPr>
            <w:noProof/>
            <w:webHidden/>
          </w:rPr>
        </w:r>
        <w:r>
          <w:rPr>
            <w:noProof/>
            <w:webHidden/>
          </w:rPr>
          <w:fldChar w:fldCharType="separate"/>
        </w:r>
        <w:r w:rsidR="003C46AF">
          <w:rPr>
            <w:noProof/>
            <w:webHidden/>
          </w:rPr>
          <w:t>3</w:t>
        </w:r>
        <w:r>
          <w:rPr>
            <w:noProof/>
            <w:webHidden/>
          </w:rPr>
          <w:fldChar w:fldCharType="end"/>
        </w:r>
      </w:hyperlink>
    </w:p>
    <w:p w14:paraId="77B8E5C3" w14:textId="77777777" w:rsidR="00AD2671" w:rsidRPr="003C35E1" w:rsidRDefault="00AD2671">
      <w:pPr>
        <w:pStyle w:val="TOC2"/>
        <w:rPr>
          <w:rFonts w:ascii="Calibri" w:hAnsi="Calibri"/>
          <w:noProof/>
          <w:sz w:val="22"/>
          <w:szCs w:val="22"/>
        </w:rPr>
      </w:pPr>
      <w:hyperlink w:anchor="_Toc449341718" w:history="1">
        <w:r w:rsidRPr="00E60463">
          <w:rPr>
            <w:rStyle w:val="Hyperlink"/>
            <w:noProof/>
          </w:rPr>
          <w:t>1.1</w:t>
        </w:r>
        <w:r w:rsidRPr="003C35E1">
          <w:rPr>
            <w:rFonts w:ascii="Calibri" w:hAnsi="Calibri"/>
            <w:noProof/>
            <w:sz w:val="22"/>
            <w:szCs w:val="22"/>
          </w:rPr>
          <w:tab/>
        </w:r>
        <w:r w:rsidRPr="00E60463">
          <w:rPr>
            <w:rStyle w:val="Hyperlink"/>
            <w:noProof/>
          </w:rPr>
          <w:t>Background</w:t>
        </w:r>
        <w:r>
          <w:rPr>
            <w:noProof/>
            <w:webHidden/>
          </w:rPr>
          <w:tab/>
        </w:r>
        <w:r>
          <w:rPr>
            <w:noProof/>
            <w:webHidden/>
          </w:rPr>
          <w:fldChar w:fldCharType="begin"/>
        </w:r>
        <w:r>
          <w:rPr>
            <w:noProof/>
            <w:webHidden/>
          </w:rPr>
          <w:instrText xml:space="preserve"> PAGEREF _Toc449341718 \h </w:instrText>
        </w:r>
        <w:r>
          <w:rPr>
            <w:noProof/>
            <w:webHidden/>
          </w:rPr>
        </w:r>
        <w:r>
          <w:rPr>
            <w:noProof/>
            <w:webHidden/>
          </w:rPr>
          <w:fldChar w:fldCharType="separate"/>
        </w:r>
        <w:r w:rsidR="003C46AF">
          <w:rPr>
            <w:noProof/>
            <w:webHidden/>
          </w:rPr>
          <w:t>3</w:t>
        </w:r>
        <w:r>
          <w:rPr>
            <w:noProof/>
            <w:webHidden/>
          </w:rPr>
          <w:fldChar w:fldCharType="end"/>
        </w:r>
      </w:hyperlink>
    </w:p>
    <w:p w14:paraId="0B535EA8" w14:textId="77777777" w:rsidR="00AD2671" w:rsidRPr="003C35E1" w:rsidRDefault="00AD2671">
      <w:pPr>
        <w:pStyle w:val="TOC2"/>
        <w:rPr>
          <w:rFonts w:ascii="Calibri" w:hAnsi="Calibri"/>
          <w:noProof/>
          <w:sz w:val="22"/>
          <w:szCs w:val="22"/>
        </w:rPr>
      </w:pPr>
      <w:hyperlink w:anchor="_Toc449341719" w:history="1">
        <w:r w:rsidRPr="00E60463">
          <w:rPr>
            <w:rStyle w:val="Hyperlink"/>
            <w:noProof/>
          </w:rPr>
          <w:t>1.2</w:t>
        </w:r>
        <w:r w:rsidRPr="003C35E1">
          <w:rPr>
            <w:rFonts w:ascii="Calibri" w:hAnsi="Calibri"/>
            <w:noProof/>
            <w:sz w:val="22"/>
            <w:szCs w:val="22"/>
          </w:rPr>
          <w:tab/>
        </w:r>
        <w:r w:rsidRPr="00E60463">
          <w:rPr>
            <w:rStyle w:val="Hyperlink"/>
            <w:noProof/>
          </w:rPr>
          <w:t>Document Structure</w:t>
        </w:r>
        <w:r>
          <w:rPr>
            <w:noProof/>
            <w:webHidden/>
          </w:rPr>
          <w:tab/>
        </w:r>
        <w:r>
          <w:rPr>
            <w:noProof/>
            <w:webHidden/>
          </w:rPr>
          <w:fldChar w:fldCharType="begin"/>
        </w:r>
        <w:r>
          <w:rPr>
            <w:noProof/>
            <w:webHidden/>
          </w:rPr>
          <w:instrText xml:space="preserve"> PAGEREF _Toc449341719 \h </w:instrText>
        </w:r>
        <w:r>
          <w:rPr>
            <w:noProof/>
            <w:webHidden/>
          </w:rPr>
        </w:r>
        <w:r>
          <w:rPr>
            <w:noProof/>
            <w:webHidden/>
          </w:rPr>
          <w:fldChar w:fldCharType="separate"/>
        </w:r>
        <w:r w:rsidR="003C46AF">
          <w:rPr>
            <w:noProof/>
            <w:webHidden/>
          </w:rPr>
          <w:t>4</w:t>
        </w:r>
        <w:r>
          <w:rPr>
            <w:noProof/>
            <w:webHidden/>
          </w:rPr>
          <w:fldChar w:fldCharType="end"/>
        </w:r>
      </w:hyperlink>
    </w:p>
    <w:p w14:paraId="18630D67" w14:textId="77777777" w:rsidR="00AD2671" w:rsidRPr="003C35E1" w:rsidRDefault="00AD2671">
      <w:pPr>
        <w:pStyle w:val="TOC1"/>
        <w:tabs>
          <w:tab w:val="left" w:pos="400"/>
          <w:tab w:val="right" w:leader="dot" w:pos="9962"/>
        </w:tabs>
        <w:rPr>
          <w:rFonts w:ascii="Calibri" w:hAnsi="Calibri"/>
          <w:noProof/>
          <w:sz w:val="22"/>
          <w:szCs w:val="22"/>
        </w:rPr>
      </w:pPr>
      <w:hyperlink w:anchor="_Toc449341720" w:history="1">
        <w:r w:rsidRPr="00E60463">
          <w:rPr>
            <w:rStyle w:val="Hyperlink"/>
            <w:noProof/>
          </w:rPr>
          <w:t>2.</w:t>
        </w:r>
        <w:r w:rsidRPr="003C35E1">
          <w:rPr>
            <w:rFonts w:ascii="Calibri" w:hAnsi="Calibri"/>
            <w:noProof/>
            <w:sz w:val="22"/>
            <w:szCs w:val="22"/>
          </w:rPr>
          <w:tab/>
        </w:r>
        <w:r w:rsidRPr="00E60463">
          <w:rPr>
            <w:rStyle w:val="Hyperlink"/>
            <w:noProof/>
          </w:rPr>
          <w:t>Use Cases for mzIdentML</w:t>
        </w:r>
        <w:r>
          <w:rPr>
            <w:noProof/>
            <w:webHidden/>
          </w:rPr>
          <w:tab/>
        </w:r>
        <w:r>
          <w:rPr>
            <w:noProof/>
            <w:webHidden/>
          </w:rPr>
          <w:fldChar w:fldCharType="begin"/>
        </w:r>
        <w:r>
          <w:rPr>
            <w:noProof/>
            <w:webHidden/>
          </w:rPr>
          <w:instrText xml:space="preserve"> PAGEREF _Toc449341720 \h </w:instrText>
        </w:r>
        <w:r>
          <w:rPr>
            <w:noProof/>
            <w:webHidden/>
          </w:rPr>
        </w:r>
        <w:r>
          <w:rPr>
            <w:noProof/>
            <w:webHidden/>
          </w:rPr>
          <w:fldChar w:fldCharType="separate"/>
        </w:r>
        <w:r w:rsidR="003C46AF">
          <w:rPr>
            <w:noProof/>
            <w:webHidden/>
          </w:rPr>
          <w:t>4</w:t>
        </w:r>
        <w:r>
          <w:rPr>
            <w:noProof/>
            <w:webHidden/>
          </w:rPr>
          <w:fldChar w:fldCharType="end"/>
        </w:r>
      </w:hyperlink>
    </w:p>
    <w:p w14:paraId="2B05EF01" w14:textId="77777777" w:rsidR="00AD2671" w:rsidRPr="003C35E1" w:rsidRDefault="00AD2671">
      <w:pPr>
        <w:pStyle w:val="TOC1"/>
        <w:tabs>
          <w:tab w:val="left" w:pos="400"/>
          <w:tab w:val="right" w:leader="dot" w:pos="9962"/>
        </w:tabs>
        <w:rPr>
          <w:rFonts w:ascii="Calibri" w:hAnsi="Calibri"/>
          <w:noProof/>
          <w:sz w:val="22"/>
          <w:szCs w:val="22"/>
        </w:rPr>
      </w:pPr>
      <w:hyperlink w:anchor="_Toc449341721" w:history="1">
        <w:r w:rsidRPr="00E60463">
          <w:rPr>
            <w:rStyle w:val="Hyperlink"/>
            <w:noProof/>
          </w:rPr>
          <w:t>3.</w:t>
        </w:r>
        <w:r w:rsidRPr="003C35E1">
          <w:rPr>
            <w:rFonts w:ascii="Calibri" w:hAnsi="Calibri"/>
            <w:noProof/>
            <w:sz w:val="22"/>
            <w:szCs w:val="22"/>
          </w:rPr>
          <w:tab/>
        </w:r>
        <w:r w:rsidRPr="00E60463">
          <w:rPr>
            <w:rStyle w:val="Hyperlink"/>
            <w:noProof/>
          </w:rPr>
          <w:t>Concepts and Terminology</w:t>
        </w:r>
        <w:r>
          <w:rPr>
            <w:noProof/>
            <w:webHidden/>
          </w:rPr>
          <w:tab/>
        </w:r>
        <w:r>
          <w:rPr>
            <w:noProof/>
            <w:webHidden/>
          </w:rPr>
          <w:fldChar w:fldCharType="begin"/>
        </w:r>
        <w:r>
          <w:rPr>
            <w:noProof/>
            <w:webHidden/>
          </w:rPr>
          <w:instrText xml:space="preserve"> PAGEREF _Toc449341721 \h </w:instrText>
        </w:r>
        <w:r>
          <w:rPr>
            <w:noProof/>
            <w:webHidden/>
          </w:rPr>
        </w:r>
        <w:r>
          <w:rPr>
            <w:noProof/>
            <w:webHidden/>
          </w:rPr>
          <w:fldChar w:fldCharType="separate"/>
        </w:r>
        <w:r w:rsidR="003C46AF">
          <w:rPr>
            <w:noProof/>
            <w:webHidden/>
          </w:rPr>
          <w:t>5</w:t>
        </w:r>
        <w:r>
          <w:rPr>
            <w:noProof/>
            <w:webHidden/>
          </w:rPr>
          <w:fldChar w:fldCharType="end"/>
        </w:r>
      </w:hyperlink>
    </w:p>
    <w:p w14:paraId="1DAEB0E3" w14:textId="77777777" w:rsidR="00AD2671" w:rsidRPr="003C35E1" w:rsidRDefault="00AD2671">
      <w:pPr>
        <w:pStyle w:val="TOC1"/>
        <w:tabs>
          <w:tab w:val="left" w:pos="400"/>
          <w:tab w:val="right" w:leader="dot" w:pos="9962"/>
        </w:tabs>
        <w:rPr>
          <w:rFonts w:ascii="Calibri" w:hAnsi="Calibri"/>
          <w:noProof/>
          <w:sz w:val="22"/>
          <w:szCs w:val="22"/>
        </w:rPr>
      </w:pPr>
      <w:hyperlink w:anchor="_Toc449341722" w:history="1">
        <w:r w:rsidRPr="00E60463">
          <w:rPr>
            <w:rStyle w:val="Hyperlink"/>
            <w:noProof/>
          </w:rPr>
          <w:t>4.</w:t>
        </w:r>
        <w:r w:rsidRPr="003C35E1">
          <w:rPr>
            <w:rFonts w:ascii="Calibri" w:hAnsi="Calibri"/>
            <w:noProof/>
            <w:sz w:val="22"/>
            <w:szCs w:val="22"/>
          </w:rPr>
          <w:tab/>
        </w:r>
        <w:r w:rsidRPr="00E60463">
          <w:rPr>
            <w:rStyle w:val="Hyperlink"/>
            <w:noProof/>
          </w:rPr>
          <w:t>Relationship to Other Specifications</w:t>
        </w:r>
        <w:r>
          <w:rPr>
            <w:noProof/>
            <w:webHidden/>
          </w:rPr>
          <w:tab/>
        </w:r>
        <w:r>
          <w:rPr>
            <w:noProof/>
            <w:webHidden/>
          </w:rPr>
          <w:fldChar w:fldCharType="begin"/>
        </w:r>
        <w:r>
          <w:rPr>
            <w:noProof/>
            <w:webHidden/>
          </w:rPr>
          <w:instrText xml:space="preserve"> PAGEREF _Toc449341722 \h </w:instrText>
        </w:r>
        <w:r>
          <w:rPr>
            <w:noProof/>
            <w:webHidden/>
          </w:rPr>
        </w:r>
        <w:r>
          <w:rPr>
            <w:noProof/>
            <w:webHidden/>
          </w:rPr>
          <w:fldChar w:fldCharType="separate"/>
        </w:r>
        <w:r w:rsidR="003C46AF">
          <w:rPr>
            <w:noProof/>
            <w:webHidden/>
          </w:rPr>
          <w:t>5</w:t>
        </w:r>
        <w:r>
          <w:rPr>
            <w:noProof/>
            <w:webHidden/>
          </w:rPr>
          <w:fldChar w:fldCharType="end"/>
        </w:r>
      </w:hyperlink>
    </w:p>
    <w:p w14:paraId="51C4BECB" w14:textId="77777777" w:rsidR="00AD2671" w:rsidRPr="003C35E1" w:rsidRDefault="00AD2671">
      <w:pPr>
        <w:pStyle w:val="TOC2"/>
        <w:rPr>
          <w:rFonts w:ascii="Calibri" w:hAnsi="Calibri"/>
          <w:noProof/>
          <w:sz w:val="22"/>
          <w:szCs w:val="22"/>
        </w:rPr>
      </w:pPr>
      <w:hyperlink w:anchor="_Toc449341723" w:history="1">
        <w:r w:rsidRPr="00E60463">
          <w:rPr>
            <w:rStyle w:val="Hyperlink"/>
            <w:noProof/>
          </w:rPr>
          <w:t>4.1</w:t>
        </w:r>
        <w:r w:rsidRPr="003C35E1">
          <w:rPr>
            <w:rFonts w:ascii="Calibri" w:hAnsi="Calibri"/>
            <w:noProof/>
            <w:sz w:val="22"/>
            <w:szCs w:val="22"/>
          </w:rPr>
          <w:tab/>
        </w:r>
        <w:r w:rsidRPr="00E60463">
          <w:rPr>
            <w:rStyle w:val="Hyperlink"/>
            <w:noProof/>
          </w:rPr>
          <w:t>The PSI Mass Spectrometry Controlled Vocabulary (CV)</w:t>
        </w:r>
        <w:r>
          <w:rPr>
            <w:noProof/>
            <w:webHidden/>
          </w:rPr>
          <w:tab/>
        </w:r>
        <w:r>
          <w:rPr>
            <w:noProof/>
            <w:webHidden/>
          </w:rPr>
          <w:fldChar w:fldCharType="begin"/>
        </w:r>
        <w:r>
          <w:rPr>
            <w:noProof/>
            <w:webHidden/>
          </w:rPr>
          <w:instrText xml:space="preserve"> PAGEREF _Toc449341723 \h </w:instrText>
        </w:r>
        <w:r>
          <w:rPr>
            <w:noProof/>
            <w:webHidden/>
          </w:rPr>
        </w:r>
        <w:r>
          <w:rPr>
            <w:noProof/>
            <w:webHidden/>
          </w:rPr>
          <w:fldChar w:fldCharType="separate"/>
        </w:r>
        <w:r w:rsidR="003C46AF">
          <w:rPr>
            <w:noProof/>
            <w:webHidden/>
          </w:rPr>
          <w:t>6</w:t>
        </w:r>
        <w:r>
          <w:rPr>
            <w:noProof/>
            <w:webHidden/>
          </w:rPr>
          <w:fldChar w:fldCharType="end"/>
        </w:r>
      </w:hyperlink>
    </w:p>
    <w:p w14:paraId="03D852C8" w14:textId="77777777" w:rsidR="00AD2671" w:rsidRPr="003C35E1" w:rsidRDefault="00AD2671">
      <w:pPr>
        <w:pStyle w:val="TOC2"/>
        <w:rPr>
          <w:rFonts w:ascii="Calibri" w:hAnsi="Calibri"/>
          <w:noProof/>
          <w:sz w:val="22"/>
          <w:szCs w:val="22"/>
        </w:rPr>
      </w:pPr>
      <w:hyperlink w:anchor="_Toc449341724" w:history="1">
        <w:r w:rsidRPr="00E60463">
          <w:rPr>
            <w:rStyle w:val="Hyperlink"/>
            <w:noProof/>
          </w:rPr>
          <w:t>4.2</w:t>
        </w:r>
        <w:r w:rsidRPr="003C35E1">
          <w:rPr>
            <w:rFonts w:ascii="Calibri" w:hAnsi="Calibri"/>
            <w:noProof/>
            <w:sz w:val="22"/>
            <w:szCs w:val="22"/>
          </w:rPr>
          <w:tab/>
        </w:r>
        <w:r w:rsidRPr="00E60463">
          <w:rPr>
            <w:rStyle w:val="Hyperlink"/>
            <w:noProof/>
          </w:rPr>
          <w:t>Validation of controlled vocabulary terms</w:t>
        </w:r>
        <w:r>
          <w:rPr>
            <w:noProof/>
            <w:webHidden/>
          </w:rPr>
          <w:tab/>
        </w:r>
        <w:r>
          <w:rPr>
            <w:noProof/>
            <w:webHidden/>
          </w:rPr>
          <w:fldChar w:fldCharType="begin"/>
        </w:r>
        <w:r>
          <w:rPr>
            <w:noProof/>
            <w:webHidden/>
          </w:rPr>
          <w:instrText xml:space="preserve"> PAGEREF _Toc449341724 \h </w:instrText>
        </w:r>
        <w:r>
          <w:rPr>
            <w:noProof/>
            <w:webHidden/>
          </w:rPr>
        </w:r>
        <w:r>
          <w:rPr>
            <w:noProof/>
            <w:webHidden/>
          </w:rPr>
          <w:fldChar w:fldCharType="separate"/>
        </w:r>
        <w:r w:rsidR="003C46AF">
          <w:rPr>
            <w:noProof/>
            <w:webHidden/>
          </w:rPr>
          <w:t>6</w:t>
        </w:r>
        <w:r>
          <w:rPr>
            <w:noProof/>
            <w:webHidden/>
          </w:rPr>
          <w:fldChar w:fldCharType="end"/>
        </w:r>
      </w:hyperlink>
    </w:p>
    <w:p w14:paraId="1CEC7EC0" w14:textId="77777777" w:rsidR="00AD2671" w:rsidRPr="003C35E1" w:rsidRDefault="00AD2671">
      <w:pPr>
        <w:pStyle w:val="TOC2"/>
        <w:rPr>
          <w:rFonts w:ascii="Calibri" w:hAnsi="Calibri"/>
          <w:noProof/>
          <w:sz w:val="22"/>
          <w:szCs w:val="22"/>
        </w:rPr>
      </w:pPr>
      <w:hyperlink w:anchor="_Toc449341725" w:history="1">
        <w:r w:rsidRPr="00E60463">
          <w:rPr>
            <w:rStyle w:val="Hyperlink"/>
            <w:noProof/>
          </w:rPr>
          <w:t>4.3</w:t>
        </w:r>
        <w:r w:rsidRPr="003C35E1">
          <w:rPr>
            <w:rFonts w:ascii="Calibri" w:hAnsi="Calibri"/>
            <w:noProof/>
            <w:sz w:val="22"/>
            <w:szCs w:val="22"/>
          </w:rPr>
          <w:tab/>
        </w:r>
        <w:r w:rsidRPr="00E60463">
          <w:rPr>
            <w:rStyle w:val="Hyperlink"/>
            <w:noProof/>
          </w:rPr>
          <w:t>Changes from version 1.1.0 to version 1.2.0</w:t>
        </w:r>
        <w:r>
          <w:rPr>
            <w:noProof/>
            <w:webHidden/>
          </w:rPr>
          <w:tab/>
        </w:r>
        <w:r>
          <w:rPr>
            <w:noProof/>
            <w:webHidden/>
          </w:rPr>
          <w:fldChar w:fldCharType="begin"/>
        </w:r>
        <w:r>
          <w:rPr>
            <w:noProof/>
            <w:webHidden/>
          </w:rPr>
          <w:instrText xml:space="preserve"> PAGEREF _Toc449341725 \h </w:instrText>
        </w:r>
        <w:r>
          <w:rPr>
            <w:noProof/>
            <w:webHidden/>
          </w:rPr>
        </w:r>
        <w:r>
          <w:rPr>
            <w:noProof/>
            <w:webHidden/>
          </w:rPr>
          <w:fldChar w:fldCharType="separate"/>
        </w:r>
        <w:r w:rsidR="003C46AF">
          <w:rPr>
            <w:noProof/>
            <w:webHidden/>
          </w:rPr>
          <w:t>6</w:t>
        </w:r>
        <w:r>
          <w:rPr>
            <w:noProof/>
            <w:webHidden/>
          </w:rPr>
          <w:fldChar w:fldCharType="end"/>
        </w:r>
      </w:hyperlink>
    </w:p>
    <w:p w14:paraId="37C75927" w14:textId="77777777" w:rsidR="00AD2671" w:rsidRPr="003C35E1" w:rsidRDefault="00AD2671">
      <w:pPr>
        <w:pStyle w:val="TOC1"/>
        <w:tabs>
          <w:tab w:val="left" w:pos="400"/>
          <w:tab w:val="right" w:leader="dot" w:pos="9962"/>
        </w:tabs>
        <w:rPr>
          <w:rFonts w:ascii="Calibri" w:hAnsi="Calibri"/>
          <w:noProof/>
          <w:sz w:val="22"/>
          <w:szCs w:val="22"/>
        </w:rPr>
      </w:pPr>
      <w:hyperlink w:anchor="_Toc449341726" w:history="1">
        <w:r w:rsidRPr="00E60463">
          <w:rPr>
            <w:rStyle w:val="Hyperlink"/>
            <w:noProof/>
          </w:rPr>
          <w:t>5.</w:t>
        </w:r>
        <w:r w:rsidRPr="003C35E1">
          <w:rPr>
            <w:rFonts w:ascii="Calibri" w:hAnsi="Calibri"/>
            <w:noProof/>
            <w:sz w:val="22"/>
            <w:szCs w:val="22"/>
          </w:rPr>
          <w:tab/>
        </w:r>
        <w:r w:rsidRPr="00E60463">
          <w:rPr>
            <w:rStyle w:val="Hyperlink"/>
            <w:noProof/>
          </w:rPr>
          <w:t>Format scope and specific use cases</w:t>
        </w:r>
        <w:r>
          <w:rPr>
            <w:noProof/>
            <w:webHidden/>
          </w:rPr>
          <w:tab/>
        </w:r>
        <w:r>
          <w:rPr>
            <w:noProof/>
            <w:webHidden/>
          </w:rPr>
          <w:fldChar w:fldCharType="begin"/>
        </w:r>
        <w:r>
          <w:rPr>
            <w:noProof/>
            <w:webHidden/>
          </w:rPr>
          <w:instrText xml:space="preserve"> PAGEREF _Toc449341726 \h </w:instrText>
        </w:r>
        <w:r>
          <w:rPr>
            <w:noProof/>
            <w:webHidden/>
          </w:rPr>
        </w:r>
        <w:r>
          <w:rPr>
            <w:noProof/>
            <w:webHidden/>
          </w:rPr>
          <w:fldChar w:fldCharType="separate"/>
        </w:r>
        <w:r w:rsidR="003C46AF">
          <w:rPr>
            <w:noProof/>
            <w:webHidden/>
          </w:rPr>
          <w:t>7</w:t>
        </w:r>
        <w:r>
          <w:rPr>
            <w:noProof/>
            <w:webHidden/>
          </w:rPr>
          <w:fldChar w:fldCharType="end"/>
        </w:r>
      </w:hyperlink>
    </w:p>
    <w:p w14:paraId="75B3F8FE" w14:textId="77777777" w:rsidR="00AD2671" w:rsidRPr="003C35E1" w:rsidRDefault="00AD2671">
      <w:pPr>
        <w:pStyle w:val="TOC3"/>
        <w:tabs>
          <w:tab w:val="left" w:pos="1200"/>
          <w:tab w:val="right" w:leader="dot" w:pos="9962"/>
        </w:tabs>
        <w:rPr>
          <w:rFonts w:ascii="Calibri" w:hAnsi="Calibri"/>
          <w:noProof/>
          <w:sz w:val="22"/>
          <w:szCs w:val="22"/>
        </w:rPr>
      </w:pPr>
      <w:hyperlink w:anchor="_Toc449341727" w:history="1">
        <w:r w:rsidRPr="00E60463">
          <w:rPr>
            <w:rStyle w:val="Hyperlink"/>
            <w:noProof/>
          </w:rPr>
          <w:t>5.1.1</w:t>
        </w:r>
        <w:r w:rsidRPr="003C35E1">
          <w:rPr>
            <w:rFonts w:ascii="Calibri" w:hAnsi="Calibri"/>
            <w:noProof/>
            <w:sz w:val="22"/>
            <w:szCs w:val="22"/>
          </w:rPr>
          <w:tab/>
        </w:r>
        <w:r w:rsidRPr="00E60463">
          <w:rPr>
            <w:rStyle w:val="Hyperlink"/>
            <w:noProof/>
          </w:rPr>
          <w:t>Handling updates to the controlled vocabulary</w:t>
        </w:r>
        <w:r>
          <w:rPr>
            <w:noProof/>
            <w:webHidden/>
          </w:rPr>
          <w:tab/>
        </w:r>
        <w:r>
          <w:rPr>
            <w:noProof/>
            <w:webHidden/>
          </w:rPr>
          <w:fldChar w:fldCharType="begin"/>
        </w:r>
        <w:r>
          <w:rPr>
            <w:noProof/>
            <w:webHidden/>
          </w:rPr>
          <w:instrText xml:space="preserve"> PAGEREF _Toc449341727 \h </w:instrText>
        </w:r>
        <w:r>
          <w:rPr>
            <w:noProof/>
            <w:webHidden/>
          </w:rPr>
        </w:r>
        <w:r>
          <w:rPr>
            <w:noProof/>
            <w:webHidden/>
          </w:rPr>
          <w:fldChar w:fldCharType="separate"/>
        </w:r>
        <w:r w:rsidR="003C46AF">
          <w:rPr>
            <w:noProof/>
            <w:webHidden/>
          </w:rPr>
          <w:t>7</w:t>
        </w:r>
        <w:r>
          <w:rPr>
            <w:noProof/>
            <w:webHidden/>
          </w:rPr>
          <w:fldChar w:fldCharType="end"/>
        </w:r>
      </w:hyperlink>
    </w:p>
    <w:p w14:paraId="14642196" w14:textId="77777777" w:rsidR="00AD2671" w:rsidRPr="003C35E1" w:rsidRDefault="00AD2671">
      <w:pPr>
        <w:pStyle w:val="TOC3"/>
        <w:tabs>
          <w:tab w:val="left" w:pos="1200"/>
          <w:tab w:val="right" w:leader="dot" w:pos="9962"/>
        </w:tabs>
        <w:rPr>
          <w:rFonts w:ascii="Calibri" w:hAnsi="Calibri"/>
          <w:noProof/>
          <w:sz w:val="22"/>
          <w:szCs w:val="22"/>
        </w:rPr>
      </w:pPr>
      <w:hyperlink w:anchor="_Toc449341728" w:history="1">
        <w:r w:rsidRPr="00E60463">
          <w:rPr>
            <w:rStyle w:val="Hyperlink"/>
            <w:noProof/>
          </w:rPr>
          <w:t>5.1.2</w:t>
        </w:r>
        <w:r w:rsidRPr="003C35E1">
          <w:rPr>
            <w:rFonts w:ascii="Calibri" w:hAnsi="Calibri"/>
            <w:noProof/>
            <w:sz w:val="22"/>
            <w:szCs w:val="22"/>
          </w:rPr>
          <w:tab/>
        </w:r>
        <w:r w:rsidRPr="00E60463">
          <w:rPr>
            <w:rStyle w:val="Hyperlink"/>
            <w:noProof/>
          </w:rPr>
          <w:t>Use of identifiers for input spectra to a search</w:t>
        </w:r>
        <w:r>
          <w:rPr>
            <w:noProof/>
            <w:webHidden/>
          </w:rPr>
          <w:tab/>
        </w:r>
        <w:r>
          <w:rPr>
            <w:noProof/>
            <w:webHidden/>
          </w:rPr>
          <w:fldChar w:fldCharType="begin"/>
        </w:r>
        <w:r>
          <w:rPr>
            <w:noProof/>
            <w:webHidden/>
          </w:rPr>
          <w:instrText xml:space="preserve"> PAGEREF _Toc449341728 \h </w:instrText>
        </w:r>
        <w:r>
          <w:rPr>
            <w:noProof/>
            <w:webHidden/>
          </w:rPr>
        </w:r>
        <w:r>
          <w:rPr>
            <w:noProof/>
            <w:webHidden/>
          </w:rPr>
          <w:fldChar w:fldCharType="separate"/>
        </w:r>
        <w:r w:rsidR="003C46AF">
          <w:rPr>
            <w:noProof/>
            <w:webHidden/>
          </w:rPr>
          <w:t>7</w:t>
        </w:r>
        <w:r>
          <w:rPr>
            <w:noProof/>
            <w:webHidden/>
          </w:rPr>
          <w:fldChar w:fldCharType="end"/>
        </w:r>
      </w:hyperlink>
    </w:p>
    <w:p w14:paraId="60692DF7" w14:textId="77777777" w:rsidR="00AD2671" w:rsidRPr="003C35E1" w:rsidRDefault="00AD2671">
      <w:pPr>
        <w:pStyle w:val="TOC2"/>
        <w:rPr>
          <w:rFonts w:ascii="Calibri" w:hAnsi="Calibri"/>
          <w:noProof/>
          <w:sz w:val="22"/>
          <w:szCs w:val="22"/>
        </w:rPr>
      </w:pPr>
      <w:hyperlink w:anchor="_Toc449341729" w:history="1">
        <w:r w:rsidRPr="00E60463">
          <w:rPr>
            <w:rStyle w:val="Hyperlink"/>
            <w:noProof/>
          </w:rPr>
          <w:t>5.2</w:t>
        </w:r>
        <w:r w:rsidRPr="003C35E1">
          <w:rPr>
            <w:rFonts w:ascii="Calibri" w:hAnsi="Calibri"/>
            <w:noProof/>
            <w:sz w:val="22"/>
            <w:szCs w:val="22"/>
          </w:rPr>
          <w:tab/>
        </w:r>
        <w:r w:rsidRPr="00E60463">
          <w:rPr>
            <w:rStyle w:val="Hyperlink"/>
            <w:noProof/>
          </w:rPr>
          <w:t>Comments on Specific Use Cases</w:t>
        </w:r>
        <w:r>
          <w:rPr>
            <w:noProof/>
            <w:webHidden/>
          </w:rPr>
          <w:tab/>
        </w:r>
        <w:r>
          <w:rPr>
            <w:noProof/>
            <w:webHidden/>
          </w:rPr>
          <w:fldChar w:fldCharType="begin"/>
        </w:r>
        <w:r>
          <w:rPr>
            <w:noProof/>
            <w:webHidden/>
          </w:rPr>
          <w:instrText xml:space="preserve"> PAGEREF _Toc449341729 \h </w:instrText>
        </w:r>
        <w:r>
          <w:rPr>
            <w:noProof/>
            <w:webHidden/>
          </w:rPr>
        </w:r>
        <w:r>
          <w:rPr>
            <w:noProof/>
            <w:webHidden/>
          </w:rPr>
          <w:fldChar w:fldCharType="separate"/>
        </w:r>
        <w:r w:rsidR="003C46AF">
          <w:rPr>
            <w:noProof/>
            <w:webHidden/>
          </w:rPr>
          <w:t>9</w:t>
        </w:r>
        <w:r>
          <w:rPr>
            <w:noProof/>
            <w:webHidden/>
          </w:rPr>
          <w:fldChar w:fldCharType="end"/>
        </w:r>
      </w:hyperlink>
    </w:p>
    <w:p w14:paraId="3E153898" w14:textId="77777777" w:rsidR="00AD2671" w:rsidRPr="003C35E1" w:rsidRDefault="00AD2671">
      <w:pPr>
        <w:pStyle w:val="TOC3"/>
        <w:tabs>
          <w:tab w:val="left" w:pos="1200"/>
          <w:tab w:val="right" w:leader="dot" w:pos="9962"/>
        </w:tabs>
        <w:rPr>
          <w:rFonts w:ascii="Calibri" w:hAnsi="Calibri"/>
          <w:noProof/>
          <w:sz w:val="22"/>
          <w:szCs w:val="22"/>
        </w:rPr>
      </w:pPr>
      <w:hyperlink w:anchor="_Toc449341730" w:history="1">
        <w:r w:rsidRPr="00E60463">
          <w:rPr>
            <w:rStyle w:val="Hyperlink"/>
            <w:noProof/>
          </w:rPr>
          <w:t>5.2.1</w:t>
        </w:r>
        <w:r w:rsidRPr="003C35E1">
          <w:rPr>
            <w:rFonts w:ascii="Calibri" w:hAnsi="Calibri"/>
            <w:noProof/>
            <w:sz w:val="22"/>
            <w:szCs w:val="22"/>
          </w:rPr>
          <w:tab/>
        </w:r>
        <w:r w:rsidRPr="00E60463">
          <w:rPr>
            <w:rStyle w:val="Hyperlink"/>
            <w:noProof/>
          </w:rPr>
          <w:t>Protein grouping encoding</w:t>
        </w:r>
        <w:r>
          <w:rPr>
            <w:noProof/>
            <w:webHidden/>
          </w:rPr>
          <w:tab/>
        </w:r>
        <w:r>
          <w:rPr>
            <w:noProof/>
            <w:webHidden/>
          </w:rPr>
          <w:fldChar w:fldCharType="begin"/>
        </w:r>
        <w:r>
          <w:rPr>
            <w:noProof/>
            <w:webHidden/>
          </w:rPr>
          <w:instrText xml:space="preserve"> PAGEREF _Toc449341730 \h </w:instrText>
        </w:r>
        <w:r>
          <w:rPr>
            <w:noProof/>
            <w:webHidden/>
          </w:rPr>
        </w:r>
        <w:r>
          <w:rPr>
            <w:noProof/>
            <w:webHidden/>
          </w:rPr>
          <w:fldChar w:fldCharType="separate"/>
        </w:r>
        <w:r w:rsidR="003C46AF">
          <w:rPr>
            <w:noProof/>
            <w:webHidden/>
          </w:rPr>
          <w:t>9</w:t>
        </w:r>
        <w:r>
          <w:rPr>
            <w:noProof/>
            <w:webHidden/>
          </w:rPr>
          <w:fldChar w:fldCharType="end"/>
        </w:r>
      </w:hyperlink>
    </w:p>
    <w:p w14:paraId="4F28ED38" w14:textId="77777777" w:rsidR="00AD2671" w:rsidRPr="003C35E1" w:rsidRDefault="00AD2671">
      <w:pPr>
        <w:pStyle w:val="TOC3"/>
        <w:tabs>
          <w:tab w:val="left" w:pos="1200"/>
          <w:tab w:val="right" w:leader="dot" w:pos="9962"/>
        </w:tabs>
        <w:rPr>
          <w:rFonts w:ascii="Calibri" w:hAnsi="Calibri"/>
          <w:noProof/>
          <w:sz w:val="22"/>
          <w:szCs w:val="22"/>
        </w:rPr>
      </w:pPr>
      <w:hyperlink w:anchor="_Toc449341731" w:history="1">
        <w:r w:rsidRPr="00E60463">
          <w:rPr>
            <w:rStyle w:val="Hyperlink"/>
            <w:noProof/>
          </w:rPr>
          <w:t>5.2.2</w:t>
        </w:r>
        <w:r w:rsidRPr="003C35E1">
          <w:rPr>
            <w:rFonts w:ascii="Calibri" w:hAnsi="Calibri"/>
            <w:noProof/>
            <w:sz w:val="22"/>
            <w:szCs w:val="22"/>
          </w:rPr>
          <w:tab/>
        </w:r>
        <w:r w:rsidRPr="00E60463">
          <w:rPr>
            <w:rStyle w:val="Hyperlink"/>
            <w:noProof/>
          </w:rPr>
          <w:t xml:space="preserve">Support for </w:t>
        </w:r>
        <w:r w:rsidRPr="00E60463">
          <w:rPr>
            <w:rStyle w:val="Hyperlink"/>
            <w:i/>
            <w:noProof/>
          </w:rPr>
          <w:t xml:space="preserve">de novo </w:t>
        </w:r>
        <w:r w:rsidRPr="00E60463">
          <w:rPr>
            <w:rStyle w:val="Hyperlink"/>
            <w:noProof/>
          </w:rPr>
          <w:t>sequencing approaches</w:t>
        </w:r>
        <w:r>
          <w:rPr>
            <w:noProof/>
            <w:webHidden/>
          </w:rPr>
          <w:tab/>
        </w:r>
        <w:r>
          <w:rPr>
            <w:noProof/>
            <w:webHidden/>
          </w:rPr>
          <w:fldChar w:fldCharType="begin"/>
        </w:r>
        <w:r>
          <w:rPr>
            <w:noProof/>
            <w:webHidden/>
          </w:rPr>
          <w:instrText xml:space="preserve"> PAGEREF _Toc449341731 \h </w:instrText>
        </w:r>
        <w:r>
          <w:rPr>
            <w:noProof/>
            <w:webHidden/>
          </w:rPr>
        </w:r>
        <w:r>
          <w:rPr>
            <w:noProof/>
            <w:webHidden/>
          </w:rPr>
          <w:fldChar w:fldCharType="separate"/>
        </w:r>
        <w:r w:rsidR="003C46AF">
          <w:rPr>
            <w:noProof/>
            <w:webHidden/>
          </w:rPr>
          <w:t>12</w:t>
        </w:r>
        <w:r>
          <w:rPr>
            <w:noProof/>
            <w:webHidden/>
          </w:rPr>
          <w:fldChar w:fldCharType="end"/>
        </w:r>
      </w:hyperlink>
    </w:p>
    <w:p w14:paraId="70215A8D" w14:textId="77777777" w:rsidR="00AD2671" w:rsidRPr="003C35E1" w:rsidRDefault="00AD2671">
      <w:pPr>
        <w:pStyle w:val="TOC3"/>
        <w:tabs>
          <w:tab w:val="left" w:pos="1200"/>
          <w:tab w:val="right" w:leader="dot" w:pos="9962"/>
        </w:tabs>
        <w:rPr>
          <w:rFonts w:ascii="Calibri" w:hAnsi="Calibri"/>
          <w:noProof/>
          <w:sz w:val="22"/>
          <w:szCs w:val="22"/>
        </w:rPr>
      </w:pPr>
      <w:hyperlink w:anchor="_Toc449341732" w:history="1">
        <w:r w:rsidRPr="00E60463">
          <w:rPr>
            <w:rStyle w:val="Hyperlink"/>
            <w:noProof/>
          </w:rPr>
          <w:t>5.2.3</w:t>
        </w:r>
        <w:r w:rsidRPr="003C35E1">
          <w:rPr>
            <w:rFonts w:ascii="Calibri" w:hAnsi="Calibri"/>
            <w:noProof/>
            <w:sz w:val="22"/>
            <w:szCs w:val="22"/>
          </w:rPr>
          <w:tab/>
        </w:r>
        <w:r w:rsidRPr="00E60463">
          <w:rPr>
            <w:rStyle w:val="Hyperlink"/>
            <w:noProof/>
          </w:rPr>
          <w:t>Spectral library searches</w:t>
        </w:r>
        <w:r>
          <w:rPr>
            <w:noProof/>
            <w:webHidden/>
          </w:rPr>
          <w:tab/>
        </w:r>
        <w:r>
          <w:rPr>
            <w:noProof/>
            <w:webHidden/>
          </w:rPr>
          <w:fldChar w:fldCharType="begin"/>
        </w:r>
        <w:r>
          <w:rPr>
            <w:noProof/>
            <w:webHidden/>
          </w:rPr>
          <w:instrText xml:space="preserve"> PAGEREF _Toc449341732 \h </w:instrText>
        </w:r>
        <w:r>
          <w:rPr>
            <w:noProof/>
            <w:webHidden/>
          </w:rPr>
        </w:r>
        <w:r>
          <w:rPr>
            <w:noProof/>
            <w:webHidden/>
          </w:rPr>
          <w:fldChar w:fldCharType="separate"/>
        </w:r>
        <w:r w:rsidR="003C46AF">
          <w:rPr>
            <w:noProof/>
            <w:webHidden/>
          </w:rPr>
          <w:t>12</w:t>
        </w:r>
        <w:r>
          <w:rPr>
            <w:noProof/>
            <w:webHidden/>
          </w:rPr>
          <w:fldChar w:fldCharType="end"/>
        </w:r>
      </w:hyperlink>
    </w:p>
    <w:p w14:paraId="4A9BD1ED" w14:textId="77777777" w:rsidR="00AD2671" w:rsidRPr="003C35E1" w:rsidRDefault="00AD2671">
      <w:pPr>
        <w:pStyle w:val="TOC3"/>
        <w:tabs>
          <w:tab w:val="left" w:pos="1200"/>
          <w:tab w:val="right" w:leader="dot" w:pos="9962"/>
        </w:tabs>
        <w:rPr>
          <w:rFonts w:ascii="Calibri" w:hAnsi="Calibri"/>
          <w:noProof/>
          <w:sz w:val="22"/>
          <w:szCs w:val="22"/>
        </w:rPr>
      </w:pPr>
      <w:hyperlink w:anchor="_Toc449341733" w:history="1">
        <w:r w:rsidRPr="00E60463">
          <w:rPr>
            <w:rStyle w:val="Hyperlink"/>
            <w:noProof/>
          </w:rPr>
          <w:t>5.2.4</w:t>
        </w:r>
        <w:r w:rsidRPr="003C35E1">
          <w:rPr>
            <w:rFonts w:ascii="Calibri" w:hAnsi="Calibri"/>
            <w:noProof/>
            <w:sz w:val="22"/>
            <w:szCs w:val="22"/>
          </w:rPr>
          <w:tab/>
        </w:r>
        <w:r w:rsidRPr="00E60463">
          <w:rPr>
            <w:rStyle w:val="Hyperlink"/>
            <w:noProof/>
          </w:rPr>
          <w:t>Multiple database search engines</w:t>
        </w:r>
        <w:r>
          <w:rPr>
            <w:noProof/>
            <w:webHidden/>
          </w:rPr>
          <w:tab/>
        </w:r>
        <w:r>
          <w:rPr>
            <w:noProof/>
            <w:webHidden/>
          </w:rPr>
          <w:fldChar w:fldCharType="begin"/>
        </w:r>
        <w:r>
          <w:rPr>
            <w:noProof/>
            <w:webHidden/>
          </w:rPr>
          <w:instrText xml:space="preserve"> PAGEREF _Toc449341733 \h </w:instrText>
        </w:r>
        <w:r>
          <w:rPr>
            <w:noProof/>
            <w:webHidden/>
          </w:rPr>
        </w:r>
        <w:r>
          <w:rPr>
            <w:noProof/>
            <w:webHidden/>
          </w:rPr>
          <w:fldChar w:fldCharType="separate"/>
        </w:r>
        <w:r w:rsidR="003C46AF">
          <w:rPr>
            <w:noProof/>
            <w:webHidden/>
          </w:rPr>
          <w:t>12</w:t>
        </w:r>
        <w:r>
          <w:rPr>
            <w:noProof/>
            <w:webHidden/>
          </w:rPr>
          <w:fldChar w:fldCharType="end"/>
        </w:r>
      </w:hyperlink>
    </w:p>
    <w:p w14:paraId="56D150EE" w14:textId="77777777" w:rsidR="00AD2671" w:rsidRPr="003C35E1" w:rsidRDefault="00AD2671">
      <w:pPr>
        <w:pStyle w:val="TOC3"/>
        <w:tabs>
          <w:tab w:val="left" w:pos="1200"/>
          <w:tab w:val="right" w:leader="dot" w:pos="9962"/>
        </w:tabs>
        <w:rPr>
          <w:rFonts w:ascii="Calibri" w:hAnsi="Calibri"/>
          <w:noProof/>
          <w:sz w:val="22"/>
          <w:szCs w:val="22"/>
        </w:rPr>
      </w:pPr>
      <w:hyperlink w:anchor="_Toc449341734" w:history="1">
        <w:r w:rsidRPr="00E60463">
          <w:rPr>
            <w:rStyle w:val="Hyperlink"/>
            <w:noProof/>
          </w:rPr>
          <w:t>5.2.5</w:t>
        </w:r>
        <w:r w:rsidRPr="003C35E1">
          <w:rPr>
            <w:rFonts w:ascii="Calibri" w:hAnsi="Calibri"/>
            <w:noProof/>
            <w:sz w:val="22"/>
            <w:szCs w:val="22"/>
          </w:rPr>
          <w:tab/>
        </w:r>
        <w:r w:rsidRPr="00E60463">
          <w:rPr>
            <w:rStyle w:val="Hyperlink"/>
            <w:noProof/>
          </w:rPr>
          <w:t>Pre-fractionation of samples prior to MS and splitting of searches</w:t>
        </w:r>
        <w:r>
          <w:rPr>
            <w:noProof/>
            <w:webHidden/>
          </w:rPr>
          <w:tab/>
        </w:r>
        <w:r>
          <w:rPr>
            <w:noProof/>
            <w:webHidden/>
          </w:rPr>
          <w:fldChar w:fldCharType="begin"/>
        </w:r>
        <w:r>
          <w:rPr>
            <w:noProof/>
            <w:webHidden/>
          </w:rPr>
          <w:instrText xml:space="preserve"> PAGEREF _Toc449341734 \h </w:instrText>
        </w:r>
        <w:r>
          <w:rPr>
            <w:noProof/>
            <w:webHidden/>
          </w:rPr>
        </w:r>
        <w:r>
          <w:rPr>
            <w:noProof/>
            <w:webHidden/>
          </w:rPr>
          <w:fldChar w:fldCharType="separate"/>
        </w:r>
        <w:r w:rsidR="003C46AF">
          <w:rPr>
            <w:noProof/>
            <w:webHidden/>
          </w:rPr>
          <w:t>13</w:t>
        </w:r>
        <w:r>
          <w:rPr>
            <w:noProof/>
            <w:webHidden/>
          </w:rPr>
          <w:fldChar w:fldCharType="end"/>
        </w:r>
      </w:hyperlink>
    </w:p>
    <w:p w14:paraId="371AA084" w14:textId="77777777" w:rsidR="00AD2671" w:rsidRPr="003C35E1" w:rsidRDefault="00AD2671">
      <w:pPr>
        <w:pStyle w:val="TOC3"/>
        <w:tabs>
          <w:tab w:val="left" w:pos="1200"/>
          <w:tab w:val="right" w:leader="dot" w:pos="9962"/>
        </w:tabs>
        <w:rPr>
          <w:rFonts w:ascii="Calibri" w:hAnsi="Calibri"/>
          <w:noProof/>
          <w:sz w:val="22"/>
          <w:szCs w:val="22"/>
        </w:rPr>
      </w:pPr>
      <w:hyperlink w:anchor="_Toc449341735" w:history="1">
        <w:r w:rsidRPr="00E60463">
          <w:rPr>
            <w:rStyle w:val="Hyperlink"/>
            <w:noProof/>
          </w:rPr>
          <w:t>5.2.6</w:t>
        </w:r>
        <w:r w:rsidRPr="003C35E1">
          <w:rPr>
            <w:rFonts w:ascii="Calibri" w:hAnsi="Calibri"/>
            <w:noProof/>
            <w:sz w:val="22"/>
            <w:szCs w:val="22"/>
          </w:rPr>
          <w:tab/>
        </w:r>
        <w:r w:rsidRPr="00E60463">
          <w:rPr>
            <w:rStyle w:val="Hyperlink"/>
            <w:noProof/>
          </w:rPr>
          <w:t>Peptide-level scores and statistical measures</w:t>
        </w:r>
        <w:r>
          <w:rPr>
            <w:noProof/>
            <w:webHidden/>
          </w:rPr>
          <w:tab/>
        </w:r>
        <w:r>
          <w:rPr>
            <w:noProof/>
            <w:webHidden/>
          </w:rPr>
          <w:fldChar w:fldCharType="begin"/>
        </w:r>
        <w:r>
          <w:rPr>
            <w:noProof/>
            <w:webHidden/>
          </w:rPr>
          <w:instrText xml:space="preserve"> PAGEREF _Toc449341735 \h </w:instrText>
        </w:r>
        <w:r>
          <w:rPr>
            <w:noProof/>
            <w:webHidden/>
          </w:rPr>
        </w:r>
        <w:r>
          <w:rPr>
            <w:noProof/>
            <w:webHidden/>
          </w:rPr>
          <w:fldChar w:fldCharType="separate"/>
        </w:r>
        <w:r w:rsidR="003C46AF">
          <w:rPr>
            <w:noProof/>
            <w:webHidden/>
          </w:rPr>
          <w:t>13</w:t>
        </w:r>
        <w:r>
          <w:rPr>
            <w:noProof/>
            <w:webHidden/>
          </w:rPr>
          <w:fldChar w:fldCharType="end"/>
        </w:r>
      </w:hyperlink>
    </w:p>
    <w:p w14:paraId="138CAA91" w14:textId="77777777" w:rsidR="00AD2671" w:rsidRPr="003C35E1" w:rsidRDefault="00AD2671">
      <w:pPr>
        <w:pStyle w:val="TOC3"/>
        <w:tabs>
          <w:tab w:val="left" w:pos="1200"/>
          <w:tab w:val="right" w:leader="dot" w:pos="9962"/>
        </w:tabs>
        <w:rPr>
          <w:rFonts w:ascii="Calibri" w:hAnsi="Calibri"/>
          <w:noProof/>
          <w:sz w:val="22"/>
          <w:szCs w:val="22"/>
        </w:rPr>
      </w:pPr>
      <w:hyperlink w:anchor="_Toc449341736" w:history="1">
        <w:r w:rsidRPr="00E60463">
          <w:rPr>
            <w:rStyle w:val="Hyperlink"/>
            <w:noProof/>
          </w:rPr>
          <w:t>5.2.7</w:t>
        </w:r>
        <w:r w:rsidRPr="003C35E1">
          <w:rPr>
            <w:rFonts w:ascii="Calibri" w:hAnsi="Calibri"/>
            <w:noProof/>
            <w:sz w:val="22"/>
            <w:szCs w:val="22"/>
          </w:rPr>
          <w:tab/>
        </w:r>
        <w:r w:rsidRPr="00E60463">
          <w:rPr>
            <w:rStyle w:val="Hyperlink"/>
            <w:noProof/>
          </w:rPr>
          <w:t>Encoding modification localisation scores</w:t>
        </w:r>
        <w:r>
          <w:rPr>
            <w:noProof/>
            <w:webHidden/>
          </w:rPr>
          <w:tab/>
        </w:r>
        <w:r>
          <w:rPr>
            <w:noProof/>
            <w:webHidden/>
          </w:rPr>
          <w:fldChar w:fldCharType="begin"/>
        </w:r>
        <w:r>
          <w:rPr>
            <w:noProof/>
            <w:webHidden/>
          </w:rPr>
          <w:instrText xml:space="preserve"> PAGEREF _Toc449341736 \h </w:instrText>
        </w:r>
        <w:r>
          <w:rPr>
            <w:noProof/>
            <w:webHidden/>
          </w:rPr>
        </w:r>
        <w:r>
          <w:rPr>
            <w:noProof/>
            <w:webHidden/>
          </w:rPr>
          <w:fldChar w:fldCharType="separate"/>
        </w:r>
        <w:r w:rsidR="003C46AF">
          <w:rPr>
            <w:noProof/>
            <w:webHidden/>
          </w:rPr>
          <w:t>16</w:t>
        </w:r>
        <w:r>
          <w:rPr>
            <w:noProof/>
            <w:webHidden/>
          </w:rPr>
          <w:fldChar w:fldCharType="end"/>
        </w:r>
      </w:hyperlink>
    </w:p>
    <w:p w14:paraId="16784283" w14:textId="77777777" w:rsidR="00AD2671" w:rsidRPr="003C35E1" w:rsidRDefault="00AD2671">
      <w:pPr>
        <w:pStyle w:val="TOC3"/>
        <w:tabs>
          <w:tab w:val="left" w:pos="1200"/>
          <w:tab w:val="right" w:leader="dot" w:pos="9962"/>
        </w:tabs>
        <w:rPr>
          <w:rFonts w:ascii="Calibri" w:hAnsi="Calibri"/>
          <w:noProof/>
          <w:sz w:val="22"/>
          <w:szCs w:val="22"/>
        </w:rPr>
      </w:pPr>
      <w:hyperlink w:anchor="_Toc449341737" w:history="1">
        <w:r w:rsidRPr="00E60463">
          <w:rPr>
            <w:rStyle w:val="Hyperlink"/>
            <w:noProof/>
          </w:rPr>
          <w:t>5.2.8</w:t>
        </w:r>
        <w:r w:rsidRPr="003C35E1">
          <w:rPr>
            <w:rFonts w:ascii="Calibri" w:hAnsi="Calibri"/>
            <w:noProof/>
            <w:sz w:val="22"/>
            <w:szCs w:val="22"/>
          </w:rPr>
          <w:tab/>
        </w:r>
        <w:r w:rsidRPr="00E60463">
          <w:rPr>
            <w:rStyle w:val="Hyperlink"/>
            <w:noProof/>
          </w:rPr>
          <w:t>Encoding results of crosslinking searches</w:t>
        </w:r>
        <w:r>
          <w:rPr>
            <w:noProof/>
            <w:webHidden/>
          </w:rPr>
          <w:tab/>
        </w:r>
        <w:r>
          <w:rPr>
            <w:noProof/>
            <w:webHidden/>
          </w:rPr>
          <w:fldChar w:fldCharType="begin"/>
        </w:r>
        <w:r>
          <w:rPr>
            <w:noProof/>
            <w:webHidden/>
          </w:rPr>
          <w:instrText xml:space="preserve"> PAGEREF _Toc449341737 \h </w:instrText>
        </w:r>
        <w:r>
          <w:rPr>
            <w:noProof/>
            <w:webHidden/>
          </w:rPr>
        </w:r>
        <w:r>
          <w:rPr>
            <w:noProof/>
            <w:webHidden/>
          </w:rPr>
          <w:fldChar w:fldCharType="separate"/>
        </w:r>
        <w:r w:rsidR="003C46AF">
          <w:rPr>
            <w:noProof/>
            <w:webHidden/>
          </w:rPr>
          <w:t>19</w:t>
        </w:r>
        <w:r>
          <w:rPr>
            <w:noProof/>
            <w:webHidden/>
          </w:rPr>
          <w:fldChar w:fldCharType="end"/>
        </w:r>
      </w:hyperlink>
    </w:p>
    <w:p w14:paraId="1E9C5A28" w14:textId="77777777" w:rsidR="00AD2671" w:rsidRPr="003C35E1" w:rsidRDefault="00AD2671">
      <w:pPr>
        <w:pStyle w:val="TOC3"/>
        <w:tabs>
          <w:tab w:val="left" w:pos="1200"/>
          <w:tab w:val="right" w:leader="dot" w:pos="9962"/>
        </w:tabs>
        <w:rPr>
          <w:rFonts w:ascii="Calibri" w:hAnsi="Calibri"/>
          <w:noProof/>
          <w:sz w:val="22"/>
          <w:szCs w:val="22"/>
        </w:rPr>
      </w:pPr>
      <w:hyperlink w:anchor="_Toc449341738" w:history="1">
        <w:r w:rsidRPr="00E60463">
          <w:rPr>
            <w:rStyle w:val="Hyperlink"/>
            <w:noProof/>
          </w:rPr>
          <w:t>5.2.9</w:t>
        </w:r>
        <w:r w:rsidRPr="003C35E1">
          <w:rPr>
            <w:rFonts w:ascii="Calibri" w:hAnsi="Calibri"/>
            <w:noProof/>
            <w:sz w:val="22"/>
            <w:szCs w:val="22"/>
          </w:rPr>
          <w:tab/>
        </w:r>
        <w:r w:rsidRPr="00E60463">
          <w:rPr>
            <w:rStyle w:val="Hyperlink"/>
            <w:noProof/>
          </w:rPr>
          <w:t>Encoding Proteogenomics annotation data</w:t>
        </w:r>
        <w:r>
          <w:rPr>
            <w:noProof/>
            <w:webHidden/>
          </w:rPr>
          <w:tab/>
        </w:r>
        <w:r>
          <w:rPr>
            <w:noProof/>
            <w:webHidden/>
          </w:rPr>
          <w:fldChar w:fldCharType="begin"/>
        </w:r>
        <w:r>
          <w:rPr>
            <w:noProof/>
            <w:webHidden/>
          </w:rPr>
          <w:instrText xml:space="preserve"> PAGEREF _Toc449341738 \h </w:instrText>
        </w:r>
        <w:r>
          <w:rPr>
            <w:noProof/>
            <w:webHidden/>
          </w:rPr>
        </w:r>
        <w:r>
          <w:rPr>
            <w:noProof/>
            <w:webHidden/>
          </w:rPr>
          <w:fldChar w:fldCharType="separate"/>
        </w:r>
        <w:r w:rsidR="003C46AF">
          <w:rPr>
            <w:noProof/>
            <w:webHidden/>
          </w:rPr>
          <w:t>22</w:t>
        </w:r>
        <w:r>
          <w:rPr>
            <w:noProof/>
            <w:webHidden/>
          </w:rPr>
          <w:fldChar w:fldCharType="end"/>
        </w:r>
      </w:hyperlink>
    </w:p>
    <w:p w14:paraId="6F3B7DB4" w14:textId="77777777" w:rsidR="00AD2671" w:rsidRPr="003C35E1" w:rsidRDefault="00AD2671">
      <w:pPr>
        <w:pStyle w:val="TOC2"/>
        <w:rPr>
          <w:rFonts w:ascii="Calibri" w:hAnsi="Calibri"/>
          <w:noProof/>
          <w:sz w:val="22"/>
          <w:szCs w:val="22"/>
        </w:rPr>
      </w:pPr>
      <w:hyperlink w:anchor="_Toc449341739" w:history="1">
        <w:r w:rsidRPr="00E60463">
          <w:rPr>
            <w:rStyle w:val="Hyperlink"/>
            <w:noProof/>
            <w:highlight w:val="yellow"/>
          </w:rPr>
          <w:t>5.3</w:t>
        </w:r>
        <w:r w:rsidRPr="003C35E1">
          <w:rPr>
            <w:rFonts w:ascii="Calibri" w:hAnsi="Calibri"/>
            <w:noProof/>
            <w:sz w:val="22"/>
            <w:szCs w:val="22"/>
          </w:rPr>
          <w:tab/>
        </w:r>
        <w:r w:rsidRPr="00E60463">
          <w:rPr>
            <w:rStyle w:val="Hyperlink"/>
            <w:noProof/>
            <w:highlight w:val="yellow"/>
          </w:rPr>
          <w:t>Other supporting materials</w:t>
        </w:r>
        <w:r>
          <w:rPr>
            <w:noProof/>
            <w:webHidden/>
          </w:rPr>
          <w:tab/>
        </w:r>
        <w:r>
          <w:rPr>
            <w:noProof/>
            <w:webHidden/>
          </w:rPr>
          <w:fldChar w:fldCharType="begin"/>
        </w:r>
        <w:r>
          <w:rPr>
            <w:noProof/>
            <w:webHidden/>
          </w:rPr>
          <w:instrText xml:space="preserve"> PAGEREF _Toc449341739 \h </w:instrText>
        </w:r>
        <w:r>
          <w:rPr>
            <w:noProof/>
            <w:webHidden/>
          </w:rPr>
        </w:r>
        <w:r>
          <w:rPr>
            <w:noProof/>
            <w:webHidden/>
          </w:rPr>
          <w:fldChar w:fldCharType="separate"/>
        </w:r>
        <w:r w:rsidR="003C46AF">
          <w:rPr>
            <w:noProof/>
            <w:webHidden/>
          </w:rPr>
          <w:t>22</w:t>
        </w:r>
        <w:r>
          <w:rPr>
            <w:noProof/>
            <w:webHidden/>
          </w:rPr>
          <w:fldChar w:fldCharType="end"/>
        </w:r>
      </w:hyperlink>
    </w:p>
    <w:p w14:paraId="5852660A" w14:textId="77777777" w:rsidR="00AD2671" w:rsidRPr="003C35E1" w:rsidRDefault="00AD2671">
      <w:pPr>
        <w:pStyle w:val="TOC1"/>
        <w:tabs>
          <w:tab w:val="left" w:pos="400"/>
          <w:tab w:val="right" w:leader="dot" w:pos="9962"/>
        </w:tabs>
        <w:rPr>
          <w:rFonts w:ascii="Calibri" w:hAnsi="Calibri"/>
          <w:noProof/>
          <w:sz w:val="22"/>
          <w:szCs w:val="22"/>
        </w:rPr>
      </w:pPr>
      <w:hyperlink w:anchor="_Toc449341740" w:history="1">
        <w:r w:rsidRPr="00E60463">
          <w:rPr>
            <w:rStyle w:val="Hyperlink"/>
            <w:noProof/>
          </w:rPr>
          <w:t>6.</w:t>
        </w:r>
        <w:r w:rsidRPr="003C35E1">
          <w:rPr>
            <w:rFonts w:ascii="Calibri" w:hAnsi="Calibri"/>
            <w:noProof/>
            <w:sz w:val="22"/>
            <w:szCs w:val="22"/>
          </w:rPr>
          <w:tab/>
        </w:r>
        <w:r w:rsidRPr="00E60463">
          <w:rPr>
            <w:rStyle w:val="Hyperlink"/>
            <w:noProof/>
          </w:rPr>
          <w:t>Model in XML Schema</w:t>
        </w:r>
        <w:r>
          <w:rPr>
            <w:noProof/>
            <w:webHidden/>
          </w:rPr>
          <w:tab/>
        </w:r>
        <w:r>
          <w:rPr>
            <w:noProof/>
            <w:webHidden/>
          </w:rPr>
          <w:fldChar w:fldCharType="begin"/>
        </w:r>
        <w:r>
          <w:rPr>
            <w:noProof/>
            <w:webHidden/>
          </w:rPr>
          <w:instrText xml:space="preserve"> PAGEREF _Toc449341740 \h </w:instrText>
        </w:r>
        <w:r>
          <w:rPr>
            <w:noProof/>
            <w:webHidden/>
          </w:rPr>
        </w:r>
        <w:r>
          <w:rPr>
            <w:noProof/>
            <w:webHidden/>
          </w:rPr>
          <w:fldChar w:fldCharType="separate"/>
        </w:r>
        <w:r w:rsidR="003C46AF">
          <w:rPr>
            <w:noProof/>
            <w:webHidden/>
          </w:rPr>
          <w:t>23</w:t>
        </w:r>
        <w:r>
          <w:rPr>
            <w:noProof/>
            <w:webHidden/>
          </w:rPr>
          <w:fldChar w:fldCharType="end"/>
        </w:r>
      </w:hyperlink>
    </w:p>
    <w:p w14:paraId="6C216D04" w14:textId="77777777" w:rsidR="00AD2671" w:rsidRPr="003C35E1" w:rsidRDefault="00AD2671">
      <w:pPr>
        <w:pStyle w:val="TOC2"/>
        <w:rPr>
          <w:rFonts w:ascii="Calibri" w:hAnsi="Calibri"/>
          <w:noProof/>
          <w:sz w:val="22"/>
          <w:szCs w:val="22"/>
        </w:rPr>
      </w:pPr>
      <w:hyperlink w:anchor="_Toc449341741" w:history="1">
        <w:r w:rsidRPr="00E60463">
          <w:rPr>
            <w:rStyle w:val="Hyperlink"/>
            <w:noProof/>
          </w:rPr>
          <w:t>6.1</w:t>
        </w:r>
        <w:r w:rsidRPr="003C35E1">
          <w:rPr>
            <w:rFonts w:ascii="Calibri" w:hAnsi="Calibri"/>
            <w:noProof/>
            <w:sz w:val="22"/>
            <w:szCs w:val="22"/>
          </w:rPr>
          <w:tab/>
        </w:r>
        <w:r w:rsidRPr="00E60463">
          <w:rPr>
            <w:rStyle w:val="Hyperlink"/>
            <w:noProof/>
          </w:rPr>
          <w:t>Element &lt;MzIdentML&gt;</w:t>
        </w:r>
        <w:r>
          <w:rPr>
            <w:noProof/>
            <w:webHidden/>
          </w:rPr>
          <w:tab/>
        </w:r>
        <w:r>
          <w:rPr>
            <w:noProof/>
            <w:webHidden/>
          </w:rPr>
          <w:fldChar w:fldCharType="begin"/>
        </w:r>
        <w:r>
          <w:rPr>
            <w:noProof/>
            <w:webHidden/>
          </w:rPr>
          <w:instrText xml:space="preserve"> PAGEREF _Toc449341741 \h </w:instrText>
        </w:r>
        <w:r>
          <w:rPr>
            <w:noProof/>
            <w:webHidden/>
          </w:rPr>
        </w:r>
        <w:r>
          <w:rPr>
            <w:noProof/>
            <w:webHidden/>
          </w:rPr>
          <w:fldChar w:fldCharType="separate"/>
        </w:r>
        <w:r w:rsidR="003C46AF">
          <w:rPr>
            <w:noProof/>
            <w:webHidden/>
          </w:rPr>
          <w:t>23</w:t>
        </w:r>
        <w:r>
          <w:rPr>
            <w:noProof/>
            <w:webHidden/>
          </w:rPr>
          <w:fldChar w:fldCharType="end"/>
        </w:r>
      </w:hyperlink>
    </w:p>
    <w:p w14:paraId="5960150F" w14:textId="77777777" w:rsidR="00AD2671" w:rsidRPr="003C35E1" w:rsidRDefault="00AD2671">
      <w:pPr>
        <w:pStyle w:val="TOC2"/>
        <w:rPr>
          <w:rFonts w:ascii="Calibri" w:hAnsi="Calibri"/>
          <w:noProof/>
          <w:sz w:val="22"/>
          <w:szCs w:val="22"/>
        </w:rPr>
      </w:pPr>
      <w:hyperlink w:anchor="_Toc449341742" w:history="1">
        <w:r w:rsidRPr="00E60463">
          <w:rPr>
            <w:rStyle w:val="Hyperlink"/>
            <w:noProof/>
          </w:rPr>
          <w:t>6.2</w:t>
        </w:r>
        <w:r w:rsidRPr="003C35E1">
          <w:rPr>
            <w:rFonts w:ascii="Calibri" w:hAnsi="Calibri"/>
            <w:noProof/>
            <w:sz w:val="22"/>
            <w:szCs w:val="22"/>
          </w:rPr>
          <w:tab/>
        </w:r>
        <w:r w:rsidRPr="00E60463">
          <w:rPr>
            <w:rStyle w:val="Hyperlink"/>
            <w:noProof/>
          </w:rPr>
          <w:t>Element &lt;AdditionalSearchParams&gt;</w:t>
        </w:r>
        <w:r>
          <w:rPr>
            <w:noProof/>
            <w:webHidden/>
          </w:rPr>
          <w:tab/>
        </w:r>
        <w:r>
          <w:rPr>
            <w:noProof/>
            <w:webHidden/>
          </w:rPr>
          <w:fldChar w:fldCharType="begin"/>
        </w:r>
        <w:r>
          <w:rPr>
            <w:noProof/>
            <w:webHidden/>
          </w:rPr>
          <w:instrText xml:space="preserve"> PAGEREF _Toc449341742 \h </w:instrText>
        </w:r>
        <w:r>
          <w:rPr>
            <w:noProof/>
            <w:webHidden/>
          </w:rPr>
        </w:r>
        <w:r>
          <w:rPr>
            <w:noProof/>
            <w:webHidden/>
          </w:rPr>
          <w:fldChar w:fldCharType="separate"/>
        </w:r>
        <w:r w:rsidR="003C46AF">
          <w:rPr>
            <w:noProof/>
            <w:webHidden/>
          </w:rPr>
          <w:t>25</w:t>
        </w:r>
        <w:r>
          <w:rPr>
            <w:noProof/>
            <w:webHidden/>
          </w:rPr>
          <w:fldChar w:fldCharType="end"/>
        </w:r>
      </w:hyperlink>
    </w:p>
    <w:p w14:paraId="5614BBC9" w14:textId="77777777" w:rsidR="00AD2671" w:rsidRPr="003C35E1" w:rsidRDefault="00AD2671">
      <w:pPr>
        <w:pStyle w:val="TOC2"/>
        <w:rPr>
          <w:rFonts w:ascii="Calibri" w:hAnsi="Calibri"/>
          <w:noProof/>
          <w:sz w:val="22"/>
          <w:szCs w:val="22"/>
        </w:rPr>
      </w:pPr>
      <w:hyperlink w:anchor="_Toc449341743" w:history="1">
        <w:r w:rsidRPr="00E60463">
          <w:rPr>
            <w:rStyle w:val="Hyperlink"/>
            <w:noProof/>
          </w:rPr>
          <w:t>6.3</w:t>
        </w:r>
        <w:r w:rsidRPr="003C35E1">
          <w:rPr>
            <w:rFonts w:ascii="Calibri" w:hAnsi="Calibri"/>
            <w:noProof/>
            <w:sz w:val="22"/>
            <w:szCs w:val="22"/>
          </w:rPr>
          <w:tab/>
        </w:r>
        <w:r w:rsidRPr="00E60463">
          <w:rPr>
            <w:rStyle w:val="Hyperlink"/>
            <w:noProof/>
          </w:rPr>
          <w:t>Element &lt;Affiliation&gt;</w:t>
        </w:r>
        <w:r>
          <w:rPr>
            <w:noProof/>
            <w:webHidden/>
          </w:rPr>
          <w:tab/>
        </w:r>
        <w:r>
          <w:rPr>
            <w:noProof/>
            <w:webHidden/>
          </w:rPr>
          <w:fldChar w:fldCharType="begin"/>
        </w:r>
        <w:r>
          <w:rPr>
            <w:noProof/>
            <w:webHidden/>
          </w:rPr>
          <w:instrText xml:space="preserve"> PAGEREF _Toc449341743 \h </w:instrText>
        </w:r>
        <w:r>
          <w:rPr>
            <w:noProof/>
            <w:webHidden/>
          </w:rPr>
        </w:r>
        <w:r>
          <w:rPr>
            <w:noProof/>
            <w:webHidden/>
          </w:rPr>
          <w:fldChar w:fldCharType="separate"/>
        </w:r>
        <w:r w:rsidR="003C46AF">
          <w:rPr>
            <w:noProof/>
            <w:webHidden/>
          </w:rPr>
          <w:t>26</w:t>
        </w:r>
        <w:r>
          <w:rPr>
            <w:noProof/>
            <w:webHidden/>
          </w:rPr>
          <w:fldChar w:fldCharType="end"/>
        </w:r>
      </w:hyperlink>
    </w:p>
    <w:p w14:paraId="7474F7F7" w14:textId="77777777" w:rsidR="00AD2671" w:rsidRPr="003C35E1" w:rsidRDefault="00AD2671">
      <w:pPr>
        <w:pStyle w:val="TOC2"/>
        <w:rPr>
          <w:rFonts w:ascii="Calibri" w:hAnsi="Calibri"/>
          <w:noProof/>
          <w:sz w:val="22"/>
          <w:szCs w:val="22"/>
        </w:rPr>
      </w:pPr>
      <w:hyperlink w:anchor="_Toc449341744" w:history="1">
        <w:r w:rsidRPr="00E60463">
          <w:rPr>
            <w:rStyle w:val="Hyperlink"/>
            <w:noProof/>
          </w:rPr>
          <w:t>6.4</w:t>
        </w:r>
        <w:r w:rsidRPr="003C35E1">
          <w:rPr>
            <w:rFonts w:ascii="Calibri" w:hAnsi="Calibri"/>
            <w:noProof/>
            <w:sz w:val="22"/>
            <w:szCs w:val="22"/>
          </w:rPr>
          <w:tab/>
        </w:r>
        <w:r w:rsidRPr="00E60463">
          <w:rPr>
            <w:rStyle w:val="Hyperlink"/>
            <w:noProof/>
          </w:rPr>
          <w:t>Element &lt;AmbiguousResidue&gt;</w:t>
        </w:r>
        <w:r>
          <w:rPr>
            <w:noProof/>
            <w:webHidden/>
          </w:rPr>
          <w:tab/>
        </w:r>
        <w:r>
          <w:rPr>
            <w:noProof/>
            <w:webHidden/>
          </w:rPr>
          <w:fldChar w:fldCharType="begin"/>
        </w:r>
        <w:r>
          <w:rPr>
            <w:noProof/>
            <w:webHidden/>
          </w:rPr>
          <w:instrText xml:space="preserve"> PAGEREF _Toc449341744 \h </w:instrText>
        </w:r>
        <w:r>
          <w:rPr>
            <w:noProof/>
            <w:webHidden/>
          </w:rPr>
        </w:r>
        <w:r>
          <w:rPr>
            <w:noProof/>
            <w:webHidden/>
          </w:rPr>
          <w:fldChar w:fldCharType="separate"/>
        </w:r>
        <w:r w:rsidR="003C46AF">
          <w:rPr>
            <w:noProof/>
            <w:webHidden/>
          </w:rPr>
          <w:t>26</w:t>
        </w:r>
        <w:r>
          <w:rPr>
            <w:noProof/>
            <w:webHidden/>
          </w:rPr>
          <w:fldChar w:fldCharType="end"/>
        </w:r>
      </w:hyperlink>
    </w:p>
    <w:p w14:paraId="4659B8CA" w14:textId="77777777" w:rsidR="00AD2671" w:rsidRPr="003C35E1" w:rsidRDefault="00AD2671">
      <w:pPr>
        <w:pStyle w:val="TOC2"/>
        <w:rPr>
          <w:rFonts w:ascii="Calibri" w:hAnsi="Calibri"/>
          <w:noProof/>
          <w:sz w:val="22"/>
          <w:szCs w:val="22"/>
        </w:rPr>
      </w:pPr>
      <w:hyperlink w:anchor="_Toc449341745" w:history="1">
        <w:r w:rsidRPr="00E60463">
          <w:rPr>
            <w:rStyle w:val="Hyperlink"/>
            <w:noProof/>
          </w:rPr>
          <w:t>6.5</w:t>
        </w:r>
        <w:r w:rsidRPr="003C35E1">
          <w:rPr>
            <w:rFonts w:ascii="Calibri" w:hAnsi="Calibri"/>
            <w:noProof/>
            <w:sz w:val="22"/>
            <w:szCs w:val="22"/>
          </w:rPr>
          <w:tab/>
        </w:r>
        <w:r w:rsidRPr="00E60463">
          <w:rPr>
            <w:rStyle w:val="Hyperlink"/>
            <w:noProof/>
          </w:rPr>
          <w:t>Element &lt;AnalysisCollection&gt;</w:t>
        </w:r>
        <w:r>
          <w:rPr>
            <w:noProof/>
            <w:webHidden/>
          </w:rPr>
          <w:tab/>
        </w:r>
        <w:r>
          <w:rPr>
            <w:noProof/>
            <w:webHidden/>
          </w:rPr>
          <w:fldChar w:fldCharType="begin"/>
        </w:r>
        <w:r>
          <w:rPr>
            <w:noProof/>
            <w:webHidden/>
          </w:rPr>
          <w:instrText xml:space="preserve"> PAGEREF _Toc449341745 \h </w:instrText>
        </w:r>
        <w:r>
          <w:rPr>
            <w:noProof/>
            <w:webHidden/>
          </w:rPr>
        </w:r>
        <w:r>
          <w:rPr>
            <w:noProof/>
            <w:webHidden/>
          </w:rPr>
          <w:fldChar w:fldCharType="separate"/>
        </w:r>
        <w:r w:rsidR="003C46AF">
          <w:rPr>
            <w:noProof/>
            <w:webHidden/>
          </w:rPr>
          <w:t>27</w:t>
        </w:r>
        <w:r>
          <w:rPr>
            <w:noProof/>
            <w:webHidden/>
          </w:rPr>
          <w:fldChar w:fldCharType="end"/>
        </w:r>
      </w:hyperlink>
    </w:p>
    <w:p w14:paraId="7B12F32C" w14:textId="77777777" w:rsidR="00AD2671" w:rsidRPr="003C35E1" w:rsidRDefault="00AD2671">
      <w:pPr>
        <w:pStyle w:val="TOC2"/>
        <w:rPr>
          <w:rFonts w:ascii="Calibri" w:hAnsi="Calibri"/>
          <w:noProof/>
          <w:sz w:val="22"/>
          <w:szCs w:val="22"/>
        </w:rPr>
      </w:pPr>
      <w:hyperlink w:anchor="_Toc449341746" w:history="1">
        <w:r w:rsidRPr="00E60463">
          <w:rPr>
            <w:rStyle w:val="Hyperlink"/>
            <w:noProof/>
          </w:rPr>
          <w:t>6.6</w:t>
        </w:r>
        <w:r w:rsidRPr="003C35E1">
          <w:rPr>
            <w:rFonts w:ascii="Calibri" w:hAnsi="Calibri"/>
            <w:noProof/>
            <w:sz w:val="22"/>
            <w:szCs w:val="22"/>
          </w:rPr>
          <w:tab/>
        </w:r>
        <w:r w:rsidRPr="00E60463">
          <w:rPr>
            <w:rStyle w:val="Hyperlink"/>
            <w:noProof/>
          </w:rPr>
          <w:t>Element &lt;AnalysisData&gt;</w:t>
        </w:r>
        <w:r>
          <w:rPr>
            <w:noProof/>
            <w:webHidden/>
          </w:rPr>
          <w:tab/>
        </w:r>
        <w:r>
          <w:rPr>
            <w:noProof/>
            <w:webHidden/>
          </w:rPr>
          <w:fldChar w:fldCharType="begin"/>
        </w:r>
        <w:r>
          <w:rPr>
            <w:noProof/>
            <w:webHidden/>
          </w:rPr>
          <w:instrText xml:space="preserve"> PAGEREF _Toc449341746 \h </w:instrText>
        </w:r>
        <w:r>
          <w:rPr>
            <w:noProof/>
            <w:webHidden/>
          </w:rPr>
        </w:r>
        <w:r>
          <w:rPr>
            <w:noProof/>
            <w:webHidden/>
          </w:rPr>
          <w:fldChar w:fldCharType="separate"/>
        </w:r>
        <w:r w:rsidR="003C46AF">
          <w:rPr>
            <w:noProof/>
            <w:webHidden/>
          </w:rPr>
          <w:t>27</w:t>
        </w:r>
        <w:r>
          <w:rPr>
            <w:noProof/>
            <w:webHidden/>
          </w:rPr>
          <w:fldChar w:fldCharType="end"/>
        </w:r>
      </w:hyperlink>
    </w:p>
    <w:p w14:paraId="2107DE5D" w14:textId="77777777" w:rsidR="00AD2671" w:rsidRPr="003C35E1" w:rsidRDefault="00AD2671">
      <w:pPr>
        <w:pStyle w:val="TOC2"/>
        <w:rPr>
          <w:rFonts w:ascii="Calibri" w:hAnsi="Calibri"/>
          <w:noProof/>
          <w:sz w:val="22"/>
          <w:szCs w:val="22"/>
        </w:rPr>
      </w:pPr>
      <w:hyperlink w:anchor="_Toc449341747" w:history="1">
        <w:r w:rsidRPr="00E60463">
          <w:rPr>
            <w:rStyle w:val="Hyperlink"/>
            <w:noProof/>
          </w:rPr>
          <w:t>6.7</w:t>
        </w:r>
        <w:r w:rsidRPr="003C35E1">
          <w:rPr>
            <w:rFonts w:ascii="Calibri" w:hAnsi="Calibri"/>
            <w:noProof/>
            <w:sz w:val="22"/>
            <w:szCs w:val="22"/>
          </w:rPr>
          <w:tab/>
        </w:r>
        <w:r w:rsidRPr="00E60463">
          <w:rPr>
            <w:rStyle w:val="Hyperlink"/>
            <w:noProof/>
          </w:rPr>
          <w:t>Element &lt;AnalysisParams&gt;</w:t>
        </w:r>
        <w:r>
          <w:rPr>
            <w:noProof/>
            <w:webHidden/>
          </w:rPr>
          <w:tab/>
        </w:r>
        <w:r>
          <w:rPr>
            <w:noProof/>
            <w:webHidden/>
          </w:rPr>
          <w:fldChar w:fldCharType="begin"/>
        </w:r>
        <w:r>
          <w:rPr>
            <w:noProof/>
            <w:webHidden/>
          </w:rPr>
          <w:instrText xml:space="preserve"> PAGEREF _Toc449341747 \h </w:instrText>
        </w:r>
        <w:r>
          <w:rPr>
            <w:noProof/>
            <w:webHidden/>
          </w:rPr>
        </w:r>
        <w:r>
          <w:rPr>
            <w:noProof/>
            <w:webHidden/>
          </w:rPr>
          <w:fldChar w:fldCharType="separate"/>
        </w:r>
        <w:r w:rsidR="003C46AF">
          <w:rPr>
            <w:noProof/>
            <w:webHidden/>
          </w:rPr>
          <w:t>28</w:t>
        </w:r>
        <w:r>
          <w:rPr>
            <w:noProof/>
            <w:webHidden/>
          </w:rPr>
          <w:fldChar w:fldCharType="end"/>
        </w:r>
      </w:hyperlink>
    </w:p>
    <w:p w14:paraId="45EA6788" w14:textId="77777777" w:rsidR="00AD2671" w:rsidRPr="003C35E1" w:rsidRDefault="00AD2671">
      <w:pPr>
        <w:pStyle w:val="TOC2"/>
        <w:rPr>
          <w:rFonts w:ascii="Calibri" w:hAnsi="Calibri"/>
          <w:noProof/>
          <w:sz w:val="22"/>
          <w:szCs w:val="22"/>
        </w:rPr>
      </w:pPr>
      <w:hyperlink w:anchor="_Toc449341748" w:history="1">
        <w:r w:rsidRPr="00E60463">
          <w:rPr>
            <w:rStyle w:val="Hyperlink"/>
            <w:noProof/>
          </w:rPr>
          <w:t>6.8</w:t>
        </w:r>
        <w:r w:rsidRPr="003C35E1">
          <w:rPr>
            <w:rFonts w:ascii="Calibri" w:hAnsi="Calibri"/>
            <w:noProof/>
            <w:sz w:val="22"/>
            <w:szCs w:val="22"/>
          </w:rPr>
          <w:tab/>
        </w:r>
        <w:r w:rsidRPr="00E60463">
          <w:rPr>
            <w:rStyle w:val="Hyperlink"/>
            <w:noProof/>
          </w:rPr>
          <w:t>Element &lt;AnalysisProtocolCollection&gt;</w:t>
        </w:r>
        <w:r>
          <w:rPr>
            <w:noProof/>
            <w:webHidden/>
          </w:rPr>
          <w:tab/>
        </w:r>
        <w:r>
          <w:rPr>
            <w:noProof/>
            <w:webHidden/>
          </w:rPr>
          <w:fldChar w:fldCharType="begin"/>
        </w:r>
        <w:r>
          <w:rPr>
            <w:noProof/>
            <w:webHidden/>
          </w:rPr>
          <w:instrText xml:space="preserve"> PAGEREF _Toc449341748 \h </w:instrText>
        </w:r>
        <w:r>
          <w:rPr>
            <w:noProof/>
            <w:webHidden/>
          </w:rPr>
        </w:r>
        <w:r>
          <w:rPr>
            <w:noProof/>
            <w:webHidden/>
          </w:rPr>
          <w:fldChar w:fldCharType="separate"/>
        </w:r>
        <w:r w:rsidR="003C46AF">
          <w:rPr>
            <w:noProof/>
            <w:webHidden/>
          </w:rPr>
          <w:t>28</w:t>
        </w:r>
        <w:r>
          <w:rPr>
            <w:noProof/>
            <w:webHidden/>
          </w:rPr>
          <w:fldChar w:fldCharType="end"/>
        </w:r>
      </w:hyperlink>
    </w:p>
    <w:p w14:paraId="4C92ACC3" w14:textId="77777777" w:rsidR="00AD2671" w:rsidRPr="003C35E1" w:rsidRDefault="00AD2671">
      <w:pPr>
        <w:pStyle w:val="TOC2"/>
        <w:rPr>
          <w:rFonts w:ascii="Calibri" w:hAnsi="Calibri"/>
          <w:noProof/>
          <w:sz w:val="22"/>
          <w:szCs w:val="22"/>
        </w:rPr>
      </w:pPr>
      <w:hyperlink w:anchor="_Toc449341749" w:history="1">
        <w:r w:rsidRPr="00E60463">
          <w:rPr>
            <w:rStyle w:val="Hyperlink"/>
            <w:noProof/>
          </w:rPr>
          <w:t>6.9</w:t>
        </w:r>
        <w:r w:rsidRPr="003C35E1">
          <w:rPr>
            <w:rFonts w:ascii="Calibri" w:hAnsi="Calibri"/>
            <w:noProof/>
            <w:sz w:val="22"/>
            <w:szCs w:val="22"/>
          </w:rPr>
          <w:tab/>
        </w:r>
        <w:r w:rsidRPr="00E60463">
          <w:rPr>
            <w:rStyle w:val="Hyperlink"/>
            <w:noProof/>
          </w:rPr>
          <w:t>Element &lt;AnalysisSampleCollection&gt;</w:t>
        </w:r>
        <w:r>
          <w:rPr>
            <w:noProof/>
            <w:webHidden/>
          </w:rPr>
          <w:tab/>
        </w:r>
        <w:r>
          <w:rPr>
            <w:noProof/>
            <w:webHidden/>
          </w:rPr>
          <w:fldChar w:fldCharType="begin"/>
        </w:r>
        <w:r>
          <w:rPr>
            <w:noProof/>
            <w:webHidden/>
          </w:rPr>
          <w:instrText xml:space="preserve"> PAGEREF _Toc449341749 \h </w:instrText>
        </w:r>
        <w:r>
          <w:rPr>
            <w:noProof/>
            <w:webHidden/>
          </w:rPr>
        </w:r>
        <w:r>
          <w:rPr>
            <w:noProof/>
            <w:webHidden/>
          </w:rPr>
          <w:fldChar w:fldCharType="separate"/>
        </w:r>
        <w:r w:rsidR="003C46AF">
          <w:rPr>
            <w:noProof/>
            <w:webHidden/>
          </w:rPr>
          <w:t>29</w:t>
        </w:r>
        <w:r>
          <w:rPr>
            <w:noProof/>
            <w:webHidden/>
          </w:rPr>
          <w:fldChar w:fldCharType="end"/>
        </w:r>
      </w:hyperlink>
    </w:p>
    <w:p w14:paraId="31FAA54F" w14:textId="77777777" w:rsidR="00AD2671" w:rsidRPr="003C35E1" w:rsidRDefault="00AD2671">
      <w:pPr>
        <w:pStyle w:val="TOC2"/>
        <w:rPr>
          <w:rFonts w:ascii="Calibri" w:hAnsi="Calibri"/>
          <w:noProof/>
          <w:sz w:val="22"/>
          <w:szCs w:val="22"/>
        </w:rPr>
      </w:pPr>
      <w:hyperlink w:anchor="_Toc449341750" w:history="1">
        <w:r w:rsidRPr="00E60463">
          <w:rPr>
            <w:rStyle w:val="Hyperlink"/>
            <w:noProof/>
          </w:rPr>
          <w:t>6.10</w:t>
        </w:r>
        <w:r w:rsidRPr="003C35E1">
          <w:rPr>
            <w:rFonts w:ascii="Calibri" w:hAnsi="Calibri"/>
            <w:noProof/>
            <w:sz w:val="22"/>
            <w:szCs w:val="22"/>
          </w:rPr>
          <w:tab/>
        </w:r>
        <w:r w:rsidRPr="00E60463">
          <w:rPr>
            <w:rStyle w:val="Hyperlink"/>
            <w:noProof/>
          </w:rPr>
          <w:t>Element &lt;AnalysisSoftware&gt;</w:t>
        </w:r>
        <w:r>
          <w:rPr>
            <w:noProof/>
            <w:webHidden/>
          </w:rPr>
          <w:tab/>
        </w:r>
        <w:r>
          <w:rPr>
            <w:noProof/>
            <w:webHidden/>
          </w:rPr>
          <w:fldChar w:fldCharType="begin"/>
        </w:r>
        <w:r>
          <w:rPr>
            <w:noProof/>
            <w:webHidden/>
          </w:rPr>
          <w:instrText xml:space="preserve"> PAGEREF _Toc449341750 \h </w:instrText>
        </w:r>
        <w:r>
          <w:rPr>
            <w:noProof/>
            <w:webHidden/>
          </w:rPr>
        </w:r>
        <w:r>
          <w:rPr>
            <w:noProof/>
            <w:webHidden/>
          </w:rPr>
          <w:fldChar w:fldCharType="separate"/>
        </w:r>
        <w:r w:rsidR="003C46AF">
          <w:rPr>
            <w:noProof/>
            <w:webHidden/>
          </w:rPr>
          <w:t>29</w:t>
        </w:r>
        <w:r>
          <w:rPr>
            <w:noProof/>
            <w:webHidden/>
          </w:rPr>
          <w:fldChar w:fldCharType="end"/>
        </w:r>
      </w:hyperlink>
    </w:p>
    <w:p w14:paraId="77A493D3" w14:textId="77777777" w:rsidR="00AD2671" w:rsidRPr="003C35E1" w:rsidRDefault="00AD2671">
      <w:pPr>
        <w:pStyle w:val="TOC2"/>
        <w:rPr>
          <w:rFonts w:ascii="Calibri" w:hAnsi="Calibri"/>
          <w:noProof/>
          <w:sz w:val="22"/>
          <w:szCs w:val="22"/>
        </w:rPr>
      </w:pPr>
      <w:hyperlink w:anchor="_Toc449341751" w:history="1">
        <w:r w:rsidRPr="00E60463">
          <w:rPr>
            <w:rStyle w:val="Hyperlink"/>
            <w:noProof/>
          </w:rPr>
          <w:t>6.11</w:t>
        </w:r>
        <w:r w:rsidRPr="003C35E1">
          <w:rPr>
            <w:rFonts w:ascii="Calibri" w:hAnsi="Calibri"/>
            <w:noProof/>
            <w:sz w:val="22"/>
            <w:szCs w:val="22"/>
          </w:rPr>
          <w:tab/>
        </w:r>
        <w:r w:rsidRPr="00E60463">
          <w:rPr>
            <w:rStyle w:val="Hyperlink"/>
            <w:noProof/>
          </w:rPr>
          <w:t>Element &lt;AnalysisSoftwareList&gt;</w:t>
        </w:r>
        <w:r>
          <w:rPr>
            <w:noProof/>
            <w:webHidden/>
          </w:rPr>
          <w:tab/>
        </w:r>
        <w:r>
          <w:rPr>
            <w:noProof/>
            <w:webHidden/>
          </w:rPr>
          <w:fldChar w:fldCharType="begin"/>
        </w:r>
        <w:r>
          <w:rPr>
            <w:noProof/>
            <w:webHidden/>
          </w:rPr>
          <w:instrText xml:space="preserve"> PAGEREF _Toc449341751 \h </w:instrText>
        </w:r>
        <w:r>
          <w:rPr>
            <w:noProof/>
            <w:webHidden/>
          </w:rPr>
        </w:r>
        <w:r>
          <w:rPr>
            <w:noProof/>
            <w:webHidden/>
          </w:rPr>
          <w:fldChar w:fldCharType="separate"/>
        </w:r>
        <w:r w:rsidR="003C46AF">
          <w:rPr>
            <w:noProof/>
            <w:webHidden/>
          </w:rPr>
          <w:t>29</w:t>
        </w:r>
        <w:r>
          <w:rPr>
            <w:noProof/>
            <w:webHidden/>
          </w:rPr>
          <w:fldChar w:fldCharType="end"/>
        </w:r>
      </w:hyperlink>
    </w:p>
    <w:p w14:paraId="7FC7F478" w14:textId="77777777" w:rsidR="00AD2671" w:rsidRPr="003C35E1" w:rsidRDefault="00AD2671">
      <w:pPr>
        <w:pStyle w:val="TOC2"/>
        <w:rPr>
          <w:rFonts w:ascii="Calibri" w:hAnsi="Calibri"/>
          <w:noProof/>
          <w:sz w:val="22"/>
          <w:szCs w:val="22"/>
        </w:rPr>
      </w:pPr>
      <w:hyperlink w:anchor="_Toc449341752" w:history="1">
        <w:r w:rsidRPr="00E60463">
          <w:rPr>
            <w:rStyle w:val="Hyperlink"/>
            <w:noProof/>
          </w:rPr>
          <w:t>6.12</w:t>
        </w:r>
        <w:r w:rsidRPr="003C35E1">
          <w:rPr>
            <w:rFonts w:ascii="Calibri" w:hAnsi="Calibri"/>
            <w:noProof/>
            <w:sz w:val="22"/>
            <w:szCs w:val="22"/>
          </w:rPr>
          <w:tab/>
        </w:r>
        <w:r w:rsidRPr="00E60463">
          <w:rPr>
            <w:rStyle w:val="Hyperlink"/>
            <w:noProof/>
          </w:rPr>
          <w:t>Element &lt;AuditCollection&gt;</w:t>
        </w:r>
        <w:r>
          <w:rPr>
            <w:noProof/>
            <w:webHidden/>
          </w:rPr>
          <w:tab/>
        </w:r>
        <w:r>
          <w:rPr>
            <w:noProof/>
            <w:webHidden/>
          </w:rPr>
          <w:fldChar w:fldCharType="begin"/>
        </w:r>
        <w:r>
          <w:rPr>
            <w:noProof/>
            <w:webHidden/>
          </w:rPr>
          <w:instrText xml:space="preserve"> PAGEREF _Toc449341752 \h </w:instrText>
        </w:r>
        <w:r>
          <w:rPr>
            <w:noProof/>
            <w:webHidden/>
          </w:rPr>
        </w:r>
        <w:r>
          <w:rPr>
            <w:noProof/>
            <w:webHidden/>
          </w:rPr>
          <w:fldChar w:fldCharType="separate"/>
        </w:r>
        <w:r w:rsidR="003C46AF">
          <w:rPr>
            <w:noProof/>
            <w:webHidden/>
          </w:rPr>
          <w:t>30</w:t>
        </w:r>
        <w:r>
          <w:rPr>
            <w:noProof/>
            <w:webHidden/>
          </w:rPr>
          <w:fldChar w:fldCharType="end"/>
        </w:r>
      </w:hyperlink>
    </w:p>
    <w:p w14:paraId="34FA924F" w14:textId="77777777" w:rsidR="00AD2671" w:rsidRPr="003C35E1" w:rsidRDefault="00AD2671">
      <w:pPr>
        <w:pStyle w:val="TOC2"/>
        <w:rPr>
          <w:rFonts w:ascii="Calibri" w:hAnsi="Calibri"/>
          <w:noProof/>
          <w:sz w:val="22"/>
          <w:szCs w:val="22"/>
        </w:rPr>
      </w:pPr>
      <w:hyperlink w:anchor="_Toc449341753" w:history="1">
        <w:r w:rsidRPr="00E60463">
          <w:rPr>
            <w:rStyle w:val="Hyperlink"/>
            <w:noProof/>
          </w:rPr>
          <w:t>6.13</w:t>
        </w:r>
        <w:r w:rsidRPr="003C35E1">
          <w:rPr>
            <w:rFonts w:ascii="Calibri" w:hAnsi="Calibri"/>
            <w:noProof/>
            <w:sz w:val="22"/>
            <w:szCs w:val="22"/>
          </w:rPr>
          <w:tab/>
        </w:r>
        <w:r w:rsidRPr="00E60463">
          <w:rPr>
            <w:rStyle w:val="Hyperlink"/>
            <w:noProof/>
          </w:rPr>
          <w:t>Element &lt;BibliographicReference&gt;</w:t>
        </w:r>
        <w:r>
          <w:rPr>
            <w:noProof/>
            <w:webHidden/>
          </w:rPr>
          <w:tab/>
        </w:r>
        <w:r>
          <w:rPr>
            <w:noProof/>
            <w:webHidden/>
          </w:rPr>
          <w:fldChar w:fldCharType="begin"/>
        </w:r>
        <w:r>
          <w:rPr>
            <w:noProof/>
            <w:webHidden/>
          </w:rPr>
          <w:instrText xml:space="preserve"> PAGEREF _Toc449341753 \h </w:instrText>
        </w:r>
        <w:r>
          <w:rPr>
            <w:noProof/>
            <w:webHidden/>
          </w:rPr>
        </w:r>
        <w:r>
          <w:rPr>
            <w:noProof/>
            <w:webHidden/>
          </w:rPr>
          <w:fldChar w:fldCharType="separate"/>
        </w:r>
        <w:r w:rsidR="003C46AF">
          <w:rPr>
            <w:noProof/>
            <w:webHidden/>
          </w:rPr>
          <w:t>30</w:t>
        </w:r>
        <w:r>
          <w:rPr>
            <w:noProof/>
            <w:webHidden/>
          </w:rPr>
          <w:fldChar w:fldCharType="end"/>
        </w:r>
      </w:hyperlink>
    </w:p>
    <w:p w14:paraId="0BCBBE23" w14:textId="77777777" w:rsidR="00AD2671" w:rsidRPr="003C35E1" w:rsidRDefault="00AD2671">
      <w:pPr>
        <w:pStyle w:val="TOC2"/>
        <w:rPr>
          <w:rFonts w:ascii="Calibri" w:hAnsi="Calibri"/>
          <w:noProof/>
          <w:sz w:val="22"/>
          <w:szCs w:val="22"/>
        </w:rPr>
      </w:pPr>
      <w:hyperlink w:anchor="_Toc449341754" w:history="1">
        <w:r w:rsidRPr="00E60463">
          <w:rPr>
            <w:rStyle w:val="Hyperlink"/>
            <w:noProof/>
          </w:rPr>
          <w:t>6.14</w:t>
        </w:r>
        <w:r w:rsidRPr="003C35E1">
          <w:rPr>
            <w:rFonts w:ascii="Calibri" w:hAnsi="Calibri"/>
            <w:noProof/>
            <w:sz w:val="22"/>
            <w:szCs w:val="22"/>
          </w:rPr>
          <w:tab/>
        </w:r>
        <w:r w:rsidRPr="00E60463">
          <w:rPr>
            <w:rStyle w:val="Hyperlink"/>
            <w:noProof/>
          </w:rPr>
          <w:t>Element &lt;ContactRole&gt;</w:t>
        </w:r>
        <w:r>
          <w:rPr>
            <w:noProof/>
            <w:webHidden/>
          </w:rPr>
          <w:tab/>
        </w:r>
        <w:r>
          <w:rPr>
            <w:noProof/>
            <w:webHidden/>
          </w:rPr>
          <w:fldChar w:fldCharType="begin"/>
        </w:r>
        <w:r>
          <w:rPr>
            <w:noProof/>
            <w:webHidden/>
          </w:rPr>
          <w:instrText xml:space="preserve"> PAGEREF _Toc449341754 \h </w:instrText>
        </w:r>
        <w:r>
          <w:rPr>
            <w:noProof/>
            <w:webHidden/>
          </w:rPr>
        </w:r>
        <w:r>
          <w:rPr>
            <w:noProof/>
            <w:webHidden/>
          </w:rPr>
          <w:fldChar w:fldCharType="separate"/>
        </w:r>
        <w:r w:rsidR="003C46AF">
          <w:rPr>
            <w:noProof/>
            <w:webHidden/>
          </w:rPr>
          <w:t>31</w:t>
        </w:r>
        <w:r>
          <w:rPr>
            <w:noProof/>
            <w:webHidden/>
          </w:rPr>
          <w:fldChar w:fldCharType="end"/>
        </w:r>
      </w:hyperlink>
    </w:p>
    <w:p w14:paraId="224A0B99" w14:textId="77777777" w:rsidR="00AD2671" w:rsidRPr="003C35E1" w:rsidRDefault="00AD2671">
      <w:pPr>
        <w:pStyle w:val="TOC2"/>
        <w:rPr>
          <w:rFonts w:ascii="Calibri" w:hAnsi="Calibri"/>
          <w:noProof/>
          <w:sz w:val="22"/>
          <w:szCs w:val="22"/>
        </w:rPr>
      </w:pPr>
      <w:hyperlink w:anchor="_Toc449341755" w:history="1">
        <w:r w:rsidRPr="00E60463">
          <w:rPr>
            <w:rStyle w:val="Hyperlink"/>
            <w:noProof/>
          </w:rPr>
          <w:t>6.15</w:t>
        </w:r>
        <w:r w:rsidRPr="003C35E1">
          <w:rPr>
            <w:rFonts w:ascii="Calibri" w:hAnsi="Calibri"/>
            <w:noProof/>
            <w:sz w:val="22"/>
            <w:szCs w:val="22"/>
          </w:rPr>
          <w:tab/>
        </w:r>
        <w:r w:rsidRPr="00E60463">
          <w:rPr>
            <w:rStyle w:val="Hyperlink"/>
            <w:noProof/>
          </w:rPr>
          <w:t>Element &lt;Customizations&gt;</w:t>
        </w:r>
        <w:r>
          <w:rPr>
            <w:noProof/>
            <w:webHidden/>
          </w:rPr>
          <w:tab/>
        </w:r>
        <w:r>
          <w:rPr>
            <w:noProof/>
            <w:webHidden/>
          </w:rPr>
          <w:fldChar w:fldCharType="begin"/>
        </w:r>
        <w:r>
          <w:rPr>
            <w:noProof/>
            <w:webHidden/>
          </w:rPr>
          <w:instrText xml:space="preserve"> PAGEREF _Toc449341755 \h </w:instrText>
        </w:r>
        <w:r>
          <w:rPr>
            <w:noProof/>
            <w:webHidden/>
          </w:rPr>
        </w:r>
        <w:r>
          <w:rPr>
            <w:noProof/>
            <w:webHidden/>
          </w:rPr>
          <w:fldChar w:fldCharType="separate"/>
        </w:r>
        <w:r w:rsidR="003C46AF">
          <w:rPr>
            <w:noProof/>
            <w:webHidden/>
          </w:rPr>
          <w:t>31</w:t>
        </w:r>
        <w:r>
          <w:rPr>
            <w:noProof/>
            <w:webHidden/>
          </w:rPr>
          <w:fldChar w:fldCharType="end"/>
        </w:r>
      </w:hyperlink>
    </w:p>
    <w:p w14:paraId="0DABBFFB" w14:textId="77777777" w:rsidR="00AD2671" w:rsidRPr="003C35E1" w:rsidRDefault="00AD2671">
      <w:pPr>
        <w:pStyle w:val="TOC2"/>
        <w:rPr>
          <w:rFonts w:ascii="Calibri" w:hAnsi="Calibri"/>
          <w:noProof/>
          <w:sz w:val="22"/>
          <w:szCs w:val="22"/>
        </w:rPr>
      </w:pPr>
      <w:hyperlink w:anchor="_Toc449341756" w:history="1">
        <w:r w:rsidRPr="00E60463">
          <w:rPr>
            <w:rStyle w:val="Hyperlink"/>
            <w:noProof/>
          </w:rPr>
          <w:t>6.16</w:t>
        </w:r>
        <w:r w:rsidRPr="003C35E1">
          <w:rPr>
            <w:rFonts w:ascii="Calibri" w:hAnsi="Calibri"/>
            <w:noProof/>
            <w:sz w:val="22"/>
            <w:szCs w:val="22"/>
          </w:rPr>
          <w:tab/>
        </w:r>
        <w:r w:rsidRPr="00E60463">
          <w:rPr>
            <w:rStyle w:val="Hyperlink"/>
            <w:noProof/>
          </w:rPr>
          <w:t>Element &lt;DBSequence&gt;</w:t>
        </w:r>
        <w:r>
          <w:rPr>
            <w:noProof/>
            <w:webHidden/>
          </w:rPr>
          <w:tab/>
        </w:r>
        <w:r>
          <w:rPr>
            <w:noProof/>
            <w:webHidden/>
          </w:rPr>
          <w:fldChar w:fldCharType="begin"/>
        </w:r>
        <w:r>
          <w:rPr>
            <w:noProof/>
            <w:webHidden/>
          </w:rPr>
          <w:instrText xml:space="preserve"> PAGEREF _Toc449341756 \h </w:instrText>
        </w:r>
        <w:r>
          <w:rPr>
            <w:noProof/>
            <w:webHidden/>
          </w:rPr>
        </w:r>
        <w:r>
          <w:rPr>
            <w:noProof/>
            <w:webHidden/>
          </w:rPr>
          <w:fldChar w:fldCharType="separate"/>
        </w:r>
        <w:r w:rsidR="003C46AF">
          <w:rPr>
            <w:noProof/>
            <w:webHidden/>
          </w:rPr>
          <w:t>31</w:t>
        </w:r>
        <w:r>
          <w:rPr>
            <w:noProof/>
            <w:webHidden/>
          </w:rPr>
          <w:fldChar w:fldCharType="end"/>
        </w:r>
      </w:hyperlink>
    </w:p>
    <w:p w14:paraId="10F0BA08" w14:textId="77777777" w:rsidR="00AD2671" w:rsidRPr="003C35E1" w:rsidRDefault="00AD2671">
      <w:pPr>
        <w:pStyle w:val="TOC2"/>
        <w:rPr>
          <w:rFonts w:ascii="Calibri" w:hAnsi="Calibri"/>
          <w:noProof/>
          <w:sz w:val="22"/>
          <w:szCs w:val="22"/>
        </w:rPr>
      </w:pPr>
      <w:hyperlink w:anchor="_Toc449341757" w:history="1">
        <w:r w:rsidRPr="00E60463">
          <w:rPr>
            <w:rStyle w:val="Hyperlink"/>
            <w:noProof/>
          </w:rPr>
          <w:t>6.17</w:t>
        </w:r>
        <w:r w:rsidRPr="003C35E1">
          <w:rPr>
            <w:rFonts w:ascii="Calibri" w:hAnsi="Calibri"/>
            <w:noProof/>
            <w:sz w:val="22"/>
            <w:szCs w:val="22"/>
          </w:rPr>
          <w:tab/>
        </w:r>
        <w:r w:rsidRPr="00E60463">
          <w:rPr>
            <w:rStyle w:val="Hyperlink"/>
            <w:noProof/>
          </w:rPr>
          <w:t>Element &lt;DataCollection&gt;</w:t>
        </w:r>
        <w:r>
          <w:rPr>
            <w:noProof/>
            <w:webHidden/>
          </w:rPr>
          <w:tab/>
        </w:r>
        <w:r>
          <w:rPr>
            <w:noProof/>
            <w:webHidden/>
          </w:rPr>
          <w:fldChar w:fldCharType="begin"/>
        </w:r>
        <w:r>
          <w:rPr>
            <w:noProof/>
            <w:webHidden/>
          </w:rPr>
          <w:instrText xml:space="preserve"> PAGEREF _Toc449341757 \h </w:instrText>
        </w:r>
        <w:r>
          <w:rPr>
            <w:noProof/>
            <w:webHidden/>
          </w:rPr>
        </w:r>
        <w:r>
          <w:rPr>
            <w:noProof/>
            <w:webHidden/>
          </w:rPr>
          <w:fldChar w:fldCharType="separate"/>
        </w:r>
        <w:r w:rsidR="003C46AF">
          <w:rPr>
            <w:noProof/>
            <w:webHidden/>
          </w:rPr>
          <w:t>32</w:t>
        </w:r>
        <w:r>
          <w:rPr>
            <w:noProof/>
            <w:webHidden/>
          </w:rPr>
          <w:fldChar w:fldCharType="end"/>
        </w:r>
      </w:hyperlink>
    </w:p>
    <w:p w14:paraId="7E1D8112" w14:textId="77777777" w:rsidR="00AD2671" w:rsidRPr="003C35E1" w:rsidRDefault="00AD2671">
      <w:pPr>
        <w:pStyle w:val="TOC2"/>
        <w:rPr>
          <w:rFonts w:ascii="Calibri" w:hAnsi="Calibri"/>
          <w:noProof/>
          <w:sz w:val="22"/>
          <w:szCs w:val="22"/>
        </w:rPr>
      </w:pPr>
      <w:hyperlink w:anchor="_Toc449341758" w:history="1">
        <w:r w:rsidRPr="00E60463">
          <w:rPr>
            <w:rStyle w:val="Hyperlink"/>
            <w:noProof/>
          </w:rPr>
          <w:t>6.18</w:t>
        </w:r>
        <w:r w:rsidRPr="003C35E1">
          <w:rPr>
            <w:rFonts w:ascii="Calibri" w:hAnsi="Calibri"/>
            <w:noProof/>
            <w:sz w:val="22"/>
            <w:szCs w:val="22"/>
          </w:rPr>
          <w:tab/>
        </w:r>
        <w:r w:rsidRPr="00E60463">
          <w:rPr>
            <w:rStyle w:val="Hyperlink"/>
            <w:noProof/>
          </w:rPr>
          <w:t>Element &lt;DatabaseFilters&gt;</w:t>
        </w:r>
        <w:r>
          <w:rPr>
            <w:noProof/>
            <w:webHidden/>
          </w:rPr>
          <w:tab/>
        </w:r>
        <w:r>
          <w:rPr>
            <w:noProof/>
            <w:webHidden/>
          </w:rPr>
          <w:fldChar w:fldCharType="begin"/>
        </w:r>
        <w:r>
          <w:rPr>
            <w:noProof/>
            <w:webHidden/>
          </w:rPr>
          <w:instrText xml:space="preserve"> PAGEREF _Toc449341758 \h </w:instrText>
        </w:r>
        <w:r>
          <w:rPr>
            <w:noProof/>
            <w:webHidden/>
          </w:rPr>
        </w:r>
        <w:r>
          <w:rPr>
            <w:noProof/>
            <w:webHidden/>
          </w:rPr>
          <w:fldChar w:fldCharType="separate"/>
        </w:r>
        <w:r w:rsidR="003C46AF">
          <w:rPr>
            <w:noProof/>
            <w:webHidden/>
          </w:rPr>
          <w:t>33</w:t>
        </w:r>
        <w:r>
          <w:rPr>
            <w:noProof/>
            <w:webHidden/>
          </w:rPr>
          <w:fldChar w:fldCharType="end"/>
        </w:r>
      </w:hyperlink>
    </w:p>
    <w:p w14:paraId="4CED8A45" w14:textId="77777777" w:rsidR="00AD2671" w:rsidRPr="003C35E1" w:rsidRDefault="00AD2671">
      <w:pPr>
        <w:pStyle w:val="TOC2"/>
        <w:rPr>
          <w:rFonts w:ascii="Calibri" w:hAnsi="Calibri"/>
          <w:noProof/>
          <w:sz w:val="22"/>
          <w:szCs w:val="22"/>
        </w:rPr>
      </w:pPr>
      <w:hyperlink w:anchor="_Toc449341759" w:history="1">
        <w:r w:rsidRPr="00E60463">
          <w:rPr>
            <w:rStyle w:val="Hyperlink"/>
            <w:noProof/>
          </w:rPr>
          <w:t>6.19</w:t>
        </w:r>
        <w:r w:rsidRPr="003C35E1">
          <w:rPr>
            <w:rFonts w:ascii="Calibri" w:hAnsi="Calibri"/>
            <w:noProof/>
            <w:sz w:val="22"/>
            <w:szCs w:val="22"/>
          </w:rPr>
          <w:tab/>
        </w:r>
        <w:r w:rsidRPr="00E60463">
          <w:rPr>
            <w:rStyle w:val="Hyperlink"/>
            <w:noProof/>
          </w:rPr>
          <w:t>Element &lt;DatabaseName&gt;</w:t>
        </w:r>
        <w:r>
          <w:rPr>
            <w:noProof/>
            <w:webHidden/>
          </w:rPr>
          <w:tab/>
        </w:r>
        <w:r>
          <w:rPr>
            <w:noProof/>
            <w:webHidden/>
          </w:rPr>
          <w:fldChar w:fldCharType="begin"/>
        </w:r>
        <w:r>
          <w:rPr>
            <w:noProof/>
            <w:webHidden/>
          </w:rPr>
          <w:instrText xml:space="preserve"> PAGEREF _Toc449341759 \h </w:instrText>
        </w:r>
        <w:r>
          <w:rPr>
            <w:noProof/>
            <w:webHidden/>
          </w:rPr>
        </w:r>
        <w:r>
          <w:rPr>
            <w:noProof/>
            <w:webHidden/>
          </w:rPr>
          <w:fldChar w:fldCharType="separate"/>
        </w:r>
        <w:r w:rsidR="003C46AF">
          <w:rPr>
            <w:noProof/>
            <w:webHidden/>
          </w:rPr>
          <w:t>34</w:t>
        </w:r>
        <w:r>
          <w:rPr>
            <w:noProof/>
            <w:webHidden/>
          </w:rPr>
          <w:fldChar w:fldCharType="end"/>
        </w:r>
      </w:hyperlink>
    </w:p>
    <w:p w14:paraId="4FDE6749" w14:textId="77777777" w:rsidR="00AD2671" w:rsidRPr="003C35E1" w:rsidRDefault="00AD2671">
      <w:pPr>
        <w:pStyle w:val="TOC2"/>
        <w:rPr>
          <w:rFonts w:ascii="Calibri" w:hAnsi="Calibri"/>
          <w:noProof/>
          <w:sz w:val="22"/>
          <w:szCs w:val="22"/>
        </w:rPr>
      </w:pPr>
      <w:hyperlink w:anchor="_Toc449341760" w:history="1">
        <w:r w:rsidRPr="00E60463">
          <w:rPr>
            <w:rStyle w:val="Hyperlink"/>
            <w:noProof/>
          </w:rPr>
          <w:t>6.20</w:t>
        </w:r>
        <w:r w:rsidRPr="003C35E1">
          <w:rPr>
            <w:rFonts w:ascii="Calibri" w:hAnsi="Calibri"/>
            <w:noProof/>
            <w:sz w:val="22"/>
            <w:szCs w:val="22"/>
          </w:rPr>
          <w:tab/>
        </w:r>
        <w:r w:rsidRPr="00E60463">
          <w:rPr>
            <w:rStyle w:val="Hyperlink"/>
            <w:noProof/>
          </w:rPr>
          <w:t>Element &lt;DatabaseTranslation&gt;</w:t>
        </w:r>
        <w:r>
          <w:rPr>
            <w:noProof/>
            <w:webHidden/>
          </w:rPr>
          <w:tab/>
        </w:r>
        <w:r>
          <w:rPr>
            <w:noProof/>
            <w:webHidden/>
          </w:rPr>
          <w:fldChar w:fldCharType="begin"/>
        </w:r>
        <w:r>
          <w:rPr>
            <w:noProof/>
            <w:webHidden/>
          </w:rPr>
          <w:instrText xml:space="preserve"> PAGEREF _Toc449341760 \h </w:instrText>
        </w:r>
        <w:r>
          <w:rPr>
            <w:noProof/>
            <w:webHidden/>
          </w:rPr>
        </w:r>
        <w:r>
          <w:rPr>
            <w:noProof/>
            <w:webHidden/>
          </w:rPr>
          <w:fldChar w:fldCharType="separate"/>
        </w:r>
        <w:r w:rsidR="003C46AF">
          <w:rPr>
            <w:noProof/>
            <w:webHidden/>
          </w:rPr>
          <w:t>34</w:t>
        </w:r>
        <w:r>
          <w:rPr>
            <w:noProof/>
            <w:webHidden/>
          </w:rPr>
          <w:fldChar w:fldCharType="end"/>
        </w:r>
      </w:hyperlink>
    </w:p>
    <w:p w14:paraId="222D3CC7" w14:textId="77777777" w:rsidR="00AD2671" w:rsidRPr="003C35E1" w:rsidRDefault="00AD2671">
      <w:pPr>
        <w:pStyle w:val="TOC2"/>
        <w:rPr>
          <w:rFonts w:ascii="Calibri" w:hAnsi="Calibri"/>
          <w:noProof/>
          <w:sz w:val="22"/>
          <w:szCs w:val="22"/>
        </w:rPr>
      </w:pPr>
      <w:hyperlink w:anchor="_Toc449341761" w:history="1">
        <w:r w:rsidRPr="00E60463">
          <w:rPr>
            <w:rStyle w:val="Hyperlink"/>
            <w:noProof/>
          </w:rPr>
          <w:t>6.21</w:t>
        </w:r>
        <w:r w:rsidRPr="003C35E1">
          <w:rPr>
            <w:rFonts w:ascii="Calibri" w:hAnsi="Calibri"/>
            <w:noProof/>
            <w:sz w:val="22"/>
            <w:szCs w:val="22"/>
          </w:rPr>
          <w:tab/>
        </w:r>
        <w:r w:rsidRPr="00E60463">
          <w:rPr>
            <w:rStyle w:val="Hyperlink"/>
            <w:noProof/>
          </w:rPr>
          <w:t>Element &lt;Enzyme&gt;</w:t>
        </w:r>
        <w:r>
          <w:rPr>
            <w:noProof/>
            <w:webHidden/>
          </w:rPr>
          <w:tab/>
        </w:r>
        <w:r>
          <w:rPr>
            <w:noProof/>
            <w:webHidden/>
          </w:rPr>
          <w:fldChar w:fldCharType="begin"/>
        </w:r>
        <w:r>
          <w:rPr>
            <w:noProof/>
            <w:webHidden/>
          </w:rPr>
          <w:instrText xml:space="preserve"> PAGEREF _Toc449341761 \h </w:instrText>
        </w:r>
        <w:r>
          <w:rPr>
            <w:noProof/>
            <w:webHidden/>
          </w:rPr>
        </w:r>
        <w:r>
          <w:rPr>
            <w:noProof/>
            <w:webHidden/>
          </w:rPr>
          <w:fldChar w:fldCharType="separate"/>
        </w:r>
        <w:r w:rsidR="003C46AF">
          <w:rPr>
            <w:noProof/>
            <w:webHidden/>
          </w:rPr>
          <w:t>35</w:t>
        </w:r>
        <w:r>
          <w:rPr>
            <w:noProof/>
            <w:webHidden/>
          </w:rPr>
          <w:fldChar w:fldCharType="end"/>
        </w:r>
      </w:hyperlink>
    </w:p>
    <w:p w14:paraId="3C816F4A" w14:textId="77777777" w:rsidR="00AD2671" w:rsidRPr="003C35E1" w:rsidRDefault="00AD2671">
      <w:pPr>
        <w:pStyle w:val="TOC2"/>
        <w:rPr>
          <w:rFonts w:ascii="Calibri" w:hAnsi="Calibri"/>
          <w:noProof/>
          <w:sz w:val="22"/>
          <w:szCs w:val="22"/>
        </w:rPr>
      </w:pPr>
      <w:hyperlink w:anchor="_Toc449341762" w:history="1">
        <w:r w:rsidRPr="00E60463">
          <w:rPr>
            <w:rStyle w:val="Hyperlink"/>
            <w:noProof/>
          </w:rPr>
          <w:t>6.22</w:t>
        </w:r>
        <w:r w:rsidRPr="003C35E1">
          <w:rPr>
            <w:rFonts w:ascii="Calibri" w:hAnsi="Calibri"/>
            <w:noProof/>
            <w:sz w:val="22"/>
            <w:szCs w:val="22"/>
          </w:rPr>
          <w:tab/>
        </w:r>
        <w:r w:rsidRPr="00E60463">
          <w:rPr>
            <w:rStyle w:val="Hyperlink"/>
            <w:noProof/>
          </w:rPr>
          <w:t>Element &lt;EnzymeName&gt;</w:t>
        </w:r>
        <w:r>
          <w:rPr>
            <w:noProof/>
            <w:webHidden/>
          </w:rPr>
          <w:tab/>
        </w:r>
        <w:r>
          <w:rPr>
            <w:noProof/>
            <w:webHidden/>
          </w:rPr>
          <w:fldChar w:fldCharType="begin"/>
        </w:r>
        <w:r>
          <w:rPr>
            <w:noProof/>
            <w:webHidden/>
          </w:rPr>
          <w:instrText xml:space="preserve"> PAGEREF _Toc449341762 \h </w:instrText>
        </w:r>
        <w:r>
          <w:rPr>
            <w:noProof/>
            <w:webHidden/>
          </w:rPr>
        </w:r>
        <w:r>
          <w:rPr>
            <w:noProof/>
            <w:webHidden/>
          </w:rPr>
          <w:fldChar w:fldCharType="separate"/>
        </w:r>
        <w:r w:rsidR="003C46AF">
          <w:rPr>
            <w:noProof/>
            <w:webHidden/>
          </w:rPr>
          <w:t>35</w:t>
        </w:r>
        <w:r>
          <w:rPr>
            <w:noProof/>
            <w:webHidden/>
          </w:rPr>
          <w:fldChar w:fldCharType="end"/>
        </w:r>
      </w:hyperlink>
    </w:p>
    <w:p w14:paraId="4C975149" w14:textId="77777777" w:rsidR="00AD2671" w:rsidRPr="003C35E1" w:rsidRDefault="00AD2671">
      <w:pPr>
        <w:pStyle w:val="TOC2"/>
        <w:rPr>
          <w:rFonts w:ascii="Calibri" w:hAnsi="Calibri"/>
          <w:noProof/>
          <w:sz w:val="22"/>
          <w:szCs w:val="22"/>
        </w:rPr>
      </w:pPr>
      <w:hyperlink w:anchor="_Toc449341763" w:history="1">
        <w:r w:rsidRPr="00E60463">
          <w:rPr>
            <w:rStyle w:val="Hyperlink"/>
            <w:noProof/>
          </w:rPr>
          <w:t>6.23</w:t>
        </w:r>
        <w:r w:rsidRPr="003C35E1">
          <w:rPr>
            <w:rFonts w:ascii="Calibri" w:hAnsi="Calibri"/>
            <w:noProof/>
            <w:sz w:val="22"/>
            <w:szCs w:val="22"/>
          </w:rPr>
          <w:tab/>
        </w:r>
        <w:r w:rsidRPr="00E60463">
          <w:rPr>
            <w:rStyle w:val="Hyperlink"/>
            <w:noProof/>
          </w:rPr>
          <w:t>Element &lt;Enzymes&gt;</w:t>
        </w:r>
        <w:r>
          <w:rPr>
            <w:noProof/>
            <w:webHidden/>
          </w:rPr>
          <w:tab/>
        </w:r>
        <w:r>
          <w:rPr>
            <w:noProof/>
            <w:webHidden/>
          </w:rPr>
          <w:fldChar w:fldCharType="begin"/>
        </w:r>
        <w:r>
          <w:rPr>
            <w:noProof/>
            <w:webHidden/>
          </w:rPr>
          <w:instrText xml:space="preserve"> PAGEREF _Toc449341763 \h </w:instrText>
        </w:r>
        <w:r>
          <w:rPr>
            <w:noProof/>
            <w:webHidden/>
          </w:rPr>
        </w:r>
        <w:r>
          <w:rPr>
            <w:noProof/>
            <w:webHidden/>
          </w:rPr>
          <w:fldChar w:fldCharType="separate"/>
        </w:r>
        <w:r w:rsidR="003C46AF">
          <w:rPr>
            <w:noProof/>
            <w:webHidden/>
          </w:rPr>
          <w:t>36</w:t>
        </w:r>
        <w:r>
          <w:rPr>
            <w:noProof/>
            <w:webHidden/>
          </w:rPr>
          <w:fldChar w:fldCharType="end"/>
        </w:r>
      </w:hyperlink>
    </w:p>
    <w:p w14:paraId="64162A78" w14:textId="77777777" w:rsidR="00AD2671" w:rsidRPr="003C35E1" w:rsidRDefault="00AD2671">
      <w:pPr>
        <w:pStyle w:val="TOC2"/>
        <w:rPr>
          <w:rFonts w:ascii="Calibri" w:hAnsi="Calibri"/>
          <w:noProof/>
          <w:sz w:val="22"/>
          <w:szCs w:val="22"/>
        </w:rPr>
      </w:pPr>
      <w:hyperlink w:anchor="_Toc449341764" w:history="1">
        <w:r w:rsidRPr="00E60463">
          <w:rPr>
            <w:rStyle w:val="Hyperlink"/>
            <w:noProof/>
          </w:rPr>
          <w:t>6.24</w:t>
        </w:r>
        <w:r w:rsidRPr="003C35E1">
          <w:rPr>
            <w:rFonts w:ascii="Calibri" w:hAnsi="Calibri"/>
            <w:noProof/>
            <w:sz w:val="22"/>
            <w:szCs w:val="22"/>
          </w:rPr>
          <w:tab/>
        </w:r>
        <w:r w:rsidRPr="00E60463">
          <w:rPr>
            <w:rStyle w:val="Hyperlink"/>
            <w:noProof/>
          </w:rPr>
          <w:t>Element &lt;Exclude&gt;</w:t>
        </w:r>
        <w:r>
          <w:rPr>
            <w:noProof/>
            <w:webHidden/>
          </w:rPr>
          <w:tab/>
        </w:r>
        <w:r>
          <w:rPr>
            <w:noProof/>
            <w:webHidden/>
          </w:rPr>
          <w:fldChar w:fldCharType="begin"/>
        </w:r>
        <w:r>
          <w:rPr>
            <w:noProof/>
            <w:webHidden/>
          </w:rPr>
          <w:instrText xml:space="preserve"> PAGEREF _Toc449341764 \h </w:instrText>
        </w:r>
        <w:r>
          <w:rPr>
            <w:noProof/>
            <w:webHidden/>
          </w:rPr>
        </w:r>
        <w:r>
          <w:rPr>
            <w:noProof/>
            <w:webHidden/>
          </w:rPr>
          <w:fldChar w:fldCharType="separate"/>
        </w:r>
        <w:r w:rsidR="003C46AF">
          <w:rPr>
            <w:noProof/>
            <w:webHidden/>
          </w:rPr>
          <w:t>36</w:t>
        </w:r>
        <w:r>
          <w:rPr>
            <w:noProof/>
            <w:webHidden/>
          </w:rPr>
          <w:fldChar w:fldCharType="end"/>
        </w:r>
      </w:hyperlink>
    </w:p>
    <w:p w14:paraId="41682C57" w14:textId="77777777" w:rsidR="00AD2671" w:rsidRPr="003C35E1" w:rsidRDefault="00AD2671">
      <w:pPr>
        <w:pStyle w:val="TOC2"/>
        <w:rPr>
          <w:rFonts w:ascii="Calibri" w:hAnsi="Calibri"/>
          <w:noProof/>
          <w:sz w:val="22"/>
          <w:szCs w:val="22"/>
        </w:rPr>
      </w:pPr>
      <w:hyperlink w:anchor="_Toc449341765" w:history="1">
        <w:r w:rsidRPr="00E60463">
          <w:rPr>
            <w:rStyle w:val="Hyperlink"/>
            <w:noProof/>
          </w:rPr>
          <w:t>6.25</w:t>
        </w:r>
        <w:r w:rsidRPr="003C35E1">
          <w:rPr>
            <w:rFonts w:ascii="Calibri" w:hAnsi="Calibri"/>
            <w:noProof/>
            <w:sz w:val="22"/>
            <w:szCs w:val="22"/>
          </w:rPr>
          <w:tab/>
        </w:r>
        <w:r w:rsidRPr="00E60463">
          <w:rPr>
            <w:rStyle w:val="Hyperlink"/>
            <w:noProof/>
          </w:rPr>
          <w:t>Element &lt;ExternalFormatDocumentation&gt;</w:t>
        </w:r>
        <w:r>
          <w:rPr>
            <w:noProof/>
            <w:webHidden/>
          </w:rPr>
          <w:tab/>
        </w:r>
        <w:r>
          <w:rPr>
            <w:noProof/>
            <w:webHidden/>
          </w:rPr>
          <w:fldChar w:fldCharType="begin"/>
        </w:r>
        <w:r>
          <w:rPr>
            <w:noProof/>
            <w:webHidden/>
          </w:rPr>
          <w:instrText xml:space="preserve"> PAGEREF _Toc449341765 \h </w:instrText>
        </w:r>
        <w:r>
          <w:rPr>
            <w:noProof/>
            <w:webHidden/>
          </w:rPr>
        </w:r>
        <w:r>
          <w:rPr>
            <w:noProof/>
            <w:webHidden/>
          </w:rPr>
          <w:fldChar w:fldCharType="separate"/>
        </w:r>
        <w:r w:rsidR="003C46AF">
          <w:rPr>
            <w:noProof/>
            <w:webHidden/>
          </w:rPr>
          <w:t>37</w:t>
        </w:r>
        <w:r>
          <w:rPr>
            <w:noProof/>
            <w:webHidden/>
          </w:rPr>
          <w:fldChar w:fldCharType="end"/>
        </w:r>
      </w:hyperlink>
    </w:p>
    <w:p w14:paraId="5479CAEA" w14:textId="77777777" w:rsidR="00AD2671" w:rsidRPr="003C35E1" w:rsidRDefault="00AD2671">
      <w:pPr>
        <w:pStyle w:val="TOC2"/>
        <w:rPr>
          <w:rFonts w:ascii="Calibri" w:hAnsi="Calibri"/>
          <w:noProof/>
          <w:sz w:val="22"/>
          <w:szCs w:val="22"/>
        </w:rPr>
      </w:pPr>
      <w:hyperlink w:anchor="_Toc449341766" w:history="1">
        <w:r w:rsidRPr="00E60463">
          <w:rPr>
            <w:rStyle w:val="Hyperlink"/>
            <w:noProof/>
          </w:rPr>
          <w:t>6.26</w:t>
        </w:r>
        <w:r w:rsidRPr="003C35E1">
          <w:rPr>
            <w:rFonts w:ascii="Calibri" w:hAnsi="Calibri"/>
            <w:noProof/>
            <w:sz w:val="22"/>
            <w:szCs w:val="22"/>
          </w:rPr>
          <w:tab/>
        </w:r>
        <w:r w:rsidRPr="00E60463">
          <w:rPr>
            <w:rStyle w:val="Hyperlink"/>
            <w:noProof/>
          </w:rPr>
          <w:t>Element &lt;FileFormat&gt;</w:t>
        </w:r>
        <w:r>
          <w:rPr>
            <w:noProof/>
            <w:webHidden/>
          </w:rPr>
          <w:tab/>
        </w:r>
        <w:r>
          <w:rPr>
            <w:noProof/>
            <w:webHidden/>
          </w:rPr>
          <w:fldChar w:fldCharType="begin"/>
        </w:r>
        <w:r>
          <w:rPr>
            <w:noProof/>
            <w:webHidden/>
          </w:rPr>
          <w:instrText xml:space="preserve"> PAGEREF _Toc449341766 \h </w:instrText>
        </w:r>
        <w:r>
          <w:rPr>
            <w:noProof/>
            <w:webHidden/>
          </w:rPr>
        </w:r>
        <w:r>
          <w:rPr>
            <w:noProof/>
            <w:webHidden/>
          </w:rPr>
          <w:fldChar w:fldCharType="separate"/>
        </w:r>
        <w:r w:rsidR="003C46AF">
          <w:rPr>
            <w:noProof/>
            <w:webHidden/>
          </w:rPr>
          <w:t>37</w:t>
        </w:r>
        <w:r>
          <w:rPr>
            <w:noProof/>
            <w:webHidden/>
          </w:rPr>
          <w:fldChar w:fldCharType="end"/>
        </w:r>
      </w:hyperlink>
    </w:p>
    <w:p w14:paraId="5F6A4D85" w14:textId="77777777" w:rsidR="00AD2671" w:rsidRPr="003C35E1" w:rsidRDefault="00AD2671">
      <w:pPr>
        <w:pStyle w:val="TOC2"/>
        <w:rPr>
          <w:rFonts w:ascii="Calibri" w:hAnsi="Calibri"/>
          <w:noProof/>
          <w:sz w:val="22"/>
          <w:szCs w:val="22"/>
        </w:rPr>
      </w:pPr>
      <w:hyperlink w:anchor="_Toc449341767" w:history="1">
        <w:r w:rsidRPr="00E60463">
          <w:rPr>
            <w:rStyle w:val="Hyperlink"/>
            <w:noProof/>
          </w:rPr>
          <w:t>6.27</w:t>
        </w:r>
        <w:r w:rsidRPr="003C35E1">
          <w:rPr>
            <w:rFonts w:ascii="Calibri" w:hAnsi="Calibri"/>
            <w:noProof/>
            <w:sz w:val="22"/>
            <w:szCs w:val="22"/>
          </w:rPr>
          <w:tab/>
        </w:r>
        <w:r w:rsidRPr="00E60463">
          <w:rPr>
            <w:rStyle w:val="Hyperlink"/>
            <w:noProof/>
          </w:rPr>
          <w:t>Element &lt;Filter&gt;</w:t>
        </w:r>
        <w:r>
          <w:rPr>
            <w:noProof/>
            <w:webHidden/>
          </w:rPr>
          <w:tab/>
        </w:r>
        <w:r>
          <w:rPr>
            <w:noProof/>
            <w:webHidden/>
          </w:rPr>
          <w:fldChar w:fldCharType="begin"/>
        </w:r>
        <w:r>
          <w:rPr>
            <w:noProof/>
            <w:webHidden/>
          </w:rPr>
          <w:instrText xml:space="preserve"> PAGEREF _Toc449341767 \h </w:instrText>
        </w:r>
        <w:r>
          <w:rPr>
            <w:noProof/>
            <w:webHidden/>
          </w:rPr>
        </w:r>
        <w:r>
          <w:rPr>
            <w:noProof/>
            <w:webHidden/>
          </w:rPr>
          <w:fldChar w:fldCharType="separate"/>
        </w:r>
        <w:r w:rsidR="003C46AF">
          <w:rPr>
            <w:noProof/>
            <w:webHidden/>
          </w:rPr>
          <w:t>38</w:t>
        </w:r>
        <w:r>
          <w:rPr>
            <w:noProof/>
            <w:webHidden/>
          </w:rPr>
          <w:fldChar w:fldCharType="end"/>
        </w:r>
      </w:hyperlink>
    </w:p>
    <w:p w14:paraId="0C2CD158" w14:textId="77777777" w:rsidR="00AD2671" w:rsidRPr="003C35E1" w:rsidRDefault="00AD2671">
      <w:pPr>
        <w:pStyle w:val="TOC2"/>
        <w:rPr>
          <w:rFonts w:ascii="Calibri" w:hAnsi="Calibri"/>
          <w:noProof/>
          <w:sz w:val="22"/>
          <w:szCs w:val="22"/>
        </w:rPr>
      </w:pPr>
      <w:hyperlink w:anchor="_Toc449341768" w:history="1">
        <w:r w:rsidRPr="00E60463">
          <w:rPr>
            <w:rStyle w:val="Hyperlink"/>
            <w:noProof/>
          </w:rPr>
          <w:t>6.28</w:t>
        </w:r>
        <w:r w:rsidRPr="003C35E1">
          <w:rPr>
            <w:rFonts w:ascii="Calibri" w:hAnsi="Calibri"/>
            <w:noProof/>
            <w:sz w:val="22"/>
            <w:szCs w:val="22"/>
          </w:rPr>
          <w:tab/>
        </w:r>
        <w:r w:rsidRPr="00E60463">
          <w:rPr>
            <w:rStyle w:val="Hyperlink"/>
            <w:noProof/>
          </w:rPr>
          <w:t>Element &lt;FilterType&gt;</w:t>
        </w:r>
        <w:r>
          <w:rPr>
            <w:noProof/>
            <w:webHidden/>
          </w:rPr>
          <w:tab/>
        </w:r>
        <w:r>
          <w:rPr>
            <w:noProof/>
            <w:webHidden/>
          </w:rPr>
          <w:fldChar w:fldCharType="begin"/>
        </w:r>
        <w:r>
          <w:rPr>
            <w:noProof/>
            <w:webHidden/>
          </w:rPr>
          <w:instrText xml:space="preserve"> PAGEREF _Toc449341768 \h </w:instrText>
        </w:r>
        <w:r>
          <w:rPr>
            <w:noProof/>
            <w:webHidden/>
          </w:rPr>
        </w:r>
        <w:r>
          <w:rPr>
            <w:noProof/>
            <w:webHidden/>
          </w:rPr>
          <w:fldChar w:fldCharType="separate"/>
        </w:r>
        <w:r w:rsidR="003C46AF">
          <w:rPr>
            <w:noProof/>
            <w:webHidden/>
          </w:rPr>
          <w:t>38</w:t>
        </w:r>
        <w:r>
          <w:rPr>
            <w:noProof/>
            <w:webHidden/>
          </w:rPr>
          <w:fldChar w:fldCharType="end"/>
        </w:r>
      </w:hyperlink>
    </w:p>
    <w:p w14:paraId="2E67D145" w14:textId="77777777" w:rsidR="00AD2671" w:rsidRPr="003C35E1" w:rsidRDefault="00AD2671">
      <w:pPr>
        <w:pStyle w:val="TOC2"/>
        <w:rPr>
          <w:rFonts w:ascii="Calibri" w:hAnsi="Calibri"/>
          <w:noProof/>
          <w:sz w:val="22"/>
          <w:szCs w:val="22"/>
        </w:rPr>
      </w:pPr>
      <w:hyperlink w:anchor="_Toc449341769" w:history="1">
        <w:r w:rsidRPr="00E60463">
          <w:rPr>
            <w:rStyle w:val="Hyperlink"/>
            <w:noProof/>
          </w:rPr>
          <w:t>6.29</w:t>
        </w:r>
        <w:r w:rsidRPr="003C35E1">
          <w:rPr>
            <w:rFonts w:ascii="Calibri" w:hAnsi="Calibri"/>
            <w:noProof/>
            <w:sz w:val="22"/>
            <w:szCs w:val="22"/>
          </w:rPr>
          <w:tab/>
        </w:r>
        <w:r w:rsidRPr="00E60463">
          <w:rPr>
            <w:rStyle w:val="Hyperlink"/>
            <w:noProof/>
          </w:rPr>
          <w:t>Element &lt;FragmentArray&gt;</w:t>
        </w:r>
        <w:r>
          <w:rPr>
            <w:noProof/>
            <w:webHidden/>
          </w:rPr>
          <w:tab/>
        </w:r>
        <w:r>
          <w:rPr>
            <w:noProof/>
            <w:webHidden/>
          </w:rPr>
          <w:fldChar w:fldCharType="begin"/>
        </w:r>
        <w:r>
          <w:rPr>
            <w:noProof/>
            <w:webHidden/>
          </w:rPr>
          <w:instrText xml:space="preserve"> PAGEREF _Toc449341769 \h </w:instrText>
        </w:r>
        <w:r>
          <w:rPr>
            <w:noProof/>
            <w:webHidden/>
          </w:rPr>
        </w:r>
        <w:r>
          <w:rPr>
            <w:noProof/>
            <w:webHidden/>
          </w:rPr>
          <w:fldChar w:fldCharType="separate"/>
        </w:r>
        <w:r w:rsidR="003C46AF">
          <w:rPr>
            <w:noProof/>
            <w:webHidden/>
          </w:rPr>
          <w:t>38</w:t>
        </w:r>
        <w:r>
          <w:rPr>
            <w:noProof/>
            <w:webHidden/>
          </w:rPr>
          <w:fldChar w:fldCharType="end"/>
        </w:r>
      </w:hyperlink>
    </w:p>
    <w:p w14:paraId="5FD415A9" w14:textId="77777777" w:rsidR="00AD2671" w:rsidRPr="003C35E1" w:rsidRDefault="00AD2671">
      <w:pPr>
        <w:pStyle w:val="TOC2"/>
        <w:rPr>
          <w:rFonts w:ascii="Calibri" w:hAnsi="Calibri"/>
          <w:noProof/>
          <w:sz w:val="22"/>
          <w:szCs w:val="22"/>
        </w:rPr>
      </w:pPr>
      <w:hyperlink w:anchor="_Toc449341770" w:history="1">
        <w:r w:rsidRPr="00E60463">
          <w:rPr>
            <w:rStyle w:val="Hyperlink"/>
            <w:noProof/>
          </w:rPr>
          <w:t>6.30</w:t>
        </w:r>
        <w:r w:rsidRPr="003C35E1">
          <w:rPr>
            <w:rFonts w:ascii="Calibri" w:hAnsi="Calibri"/>
            <w:noProof/>
            <w:sz w:val="22"/>
            <w:szCs w:val="22"/>
          </w:rPr>
          <w:tab/>
        </w:r>
        <w:r w:rsidRPr="00E60463">
          <w:rPr>
            <w:rStyle w:val="Hyperlink"/>
            <w:noProof/>
          </w:rPr>
          <w:t>Element &lt;FragmentTolerance&gt;</w:t>
        </w:r>
        <w:r>
          <w:rPr>
            <w:noProof/>
            <w:webHidden/>
          </w:rPr>
          <w:tab/>
        </w:r>
        <w:r>
          <w:rPr>
            <w:noProof/>
            <w:webHidden/>
          </w:rPr>
          <w:fldChar w:fldCharType="begin"/>
        </w:r>
        <w:r>
          <w:rPr>
            <w:noProof/>
            <w:webHidden/>
          </w:rPr>
          <w:instrText xml:space="preserve"> PAGEREF _Toc449341770 \h </w:instrText>
        </w:r>
        <w:r>
          <w:rPr>
            <w:noProof/>
            <w:webHidden/>
          </w:rPr>
        </w:r>
        <w:r>
          <w:rPr>
            <w:noProof/>
            <w:webHidden/>
          </w:rPr>
          <w:fldChar w:fldCharType="separate"/>
        </w:r>
        <w:r w:rsidR="003C46AF">
          <w:rPr>
            <w:noProof/>
            <w:webHidden/>
          </w:rPr>
          <w:t>39</w:t>
        </w:r>
        <w:r>
          <w:rPr>
            <w:noProof/>
            <w:webHidden/>
          </w:rPr>
          <w:fldChar w:fldCharType="end"/>
        </w:r>
      </w:hyperlink>
    </w:p>
    <w:p w14:paraId="664FED2D" w14:textId="77777777" w:rsidR="00AD2671" w:rsidRPr="003C35E1" w:rsidRDefault="00AD2671">
      <w:pPr>
        <w:pStyle w:val="TOC2"/>
        <w:rPr>
          <w:rFonts w:ascii="Calibri" w:hAnsi="Calibri"/>
          <w:noProof/>
          <w:sz w:val="22"/>
          <w:szCs w:val="22"/>
        </w:rPr>
      </w:pPr>
      <w:hyperlink w:anchor="_Toc449341771" w:history="1">
        <w:r w:rsidRPr="00E60463">
          <w:rPr>
            <w:rStyle w:val="Hyperlink"/>
            <w:noProof/>
          </w:rPr>
          <w:t>6.31</w:t>
        </w:r>
        <w:r w:rsidRPr="003C35E1">
          <w:rPr>
            <w:rFonts w:ascii="Calibri" w:hAnsi="Calibri"/>
            <w:noProof/>
            <w:sz w:val="22"/>
            <w:szCs w:val="22"/>
          </w:rPr>
          <w:tab/>
        </w:r>
        <w:r w:rsidRPr="00E60463">
          <w:rPr>
            <w:rStyle w:val="Hyperlink"/>
            <w:noProof/>
          </w:rPr>
          <w:t>Element &lt;Fragmentation&gt;</w:t>
        </w:r>
        <w:r>
          <w:rPr>
            <w:noProof/>
            <w:webHidden/>
          </w:rPr>
          <w:tab/>
        </w:r>
        <w:r>
          <w:rPr>
            <w:noProof/>
            <w:webHidden/>
          </w:rPr>
          <w:fldChar w:fldCharType="begin"/>
        </w:r>
        <w:r>
          <w:rPr>
            <w:noProof/>
            <w:webHidden/>
          </w:rPr>
          <w:instrText xml:space="preserve"> PAGEREF _Toc449341771 \h </w:instrText>
        </w:r>
        <w:r>
          <w:rPr>
            <w:noProof/>
            <w:webHidden/>
          </w:rPr>
        </w:r>
        <w:r>
          <w:rPr>
            <w:noProof/>
            <w:webHidden/>
          </w:rPr>
          <w:fldChar w:fldCharType="separate"/>
        </w:r>
        <w:r w:rsidR="003C46AF">
          <w:rPr>
            <w:noProof/>
            <w:webHidden/>
          </w:rPr>
          <w:t>39</w:t>
        </w:r>
        <w:r>
          <w:rPr>
            <w:noProof/>
            <w:webHidden/>
          </w:rPr>
          <w:fldChar w:fldCharType="end"/>
        </w:r>
      </w:hyperlink>
    </w:p>
    <w:p w14:paraId="234AD00F" w14:textId="77777777" w:rsidR="00AD2671" w:rsidRPr="003C35E1" w:rsidRDefault="00AD2671">
      <w:pPr>
        <w:pStyle w:val="TOC2"/>
        <w:rPr>
          <w:rFonts w:ascii="Calibri" w:hAnsi="Calibri"/>
          <w:noProof/>
          <w:sz w:val="22"/>
          <w:szCs w:val="22"/>
        </w:rPr>
      </w:pPr>
      <w:hyperlink w:anchor="_Toc449341772" w:history="1">
        <w:r w:rsidRPr="00E60463">
          <w:rPr>
            <w:rStyle w:val="Hyperlink"/>
            <w:noProof/>
          </w:rPr>
          <w:t>6.32</w:t>
        </w:r>
        <w:r w:rsidRPr="003C35E1">
          <w:rPr>
            <w:rFonts w:ascii="Calibri" w:hAnsi="Calibri"/>
            <w:noProof/>
            <w:sz w:val="22"/>
            <w:szCs w:val="22"/>
          </w:rPr>
          <w:tab/>
        </w:r>
        <w:r w:rsidRPr="00E60463">
          <w:rPr>
            <w:rStyle w:val="Hyperlink"/>
            <w:noProof/>
          </w:rPr>
          <w:t>Element &lt;FragmentationTable&gt;</w:t>
        </w:r>
        <w:r>
          <w:rPr>
            <w:noProof/>
            <w:webHidden/>
          </w:rPr>
          <w:tab/>
        </w:r>
        <w:r>
          <w:rPr>
            <w:noProof/>
            <w:webHidden/>
          </w:rPr>
          <w:fldChar w:fldCharType="begin"/>
        </w:r>
        <w:r>
          <w:rPr>
            <w:noProof/>
            <w:webHidden/>
          </w:rPr>
          <w:instrText xml:space="preserve"> PAGEREF _Toc449341772 \h </w:instrText>
        </w:r>
        <w:r>
          <w:rPr>
            <w:noProof/>
            <w:webHidden/>
          </w:rPr>
        </w:r>
        <w:r>
          <w:rPr>
            <w:noProof/>
            <w:webHidden/>
          </w:rPr>
          <w:fldChar w:fldCharType="separate"/>
        </w:r>
        <w:r w:rsidR="003C46AF">
          <w:rPr>
            <w:noProof/>
            <w:webHidden/>
          </w:rPr>
          <w:t>39</w:t>
        </w:r>
        <w:r>
          <w:rPr>
            <w:noProof/>
            <w:webHidden/>
          </w:rPr>
          <w:fldChar w:fldCharType="end"/>
        </w:r>
      </w:hyperlink>
    </w:p>
    <w:p w14:paraId="081C9AD5" w14:textId="77777777" w:rsidR="00AD2671" w:rsidRPr="003C35E1" w:rsidRDefault="00AD2671">
      <w:pPr>
        <w:pStyle w:val="TOC2"/>
        <w:rPr>
          <w:rFonts w:ascii="Calibri" w:hAnsi="Calibri"/>
          <w:noProof/>
          <w:sz w:val="22"/>
          <w:szCs w:val="22"/>
        </w:rPr>
      </w:pPr>
      <w:hyperlink w:anchor="_Toc449341773" w:history="1">
        <w:r w:rsidRPr="00E60463">
          <w:rPr>
            <w:rStyle w:val="Hyperlink"/>
            <w:noProof/>
          </w:rPr>
          <w:t>6.33</w:t>
        </w:r>
        <w:r w:rsidRPr="003C35E1">
          <w:rPr>
            <w:rFonts w:ascii="Calibri" w:hAnsi="Calibri"/>
            <w:noProof/>
            <w:sz w:val="22"/>
            <w:szCs w:val="22"/>
          </w:rPr>
          <w:tab/>
        </w:r>
        <w:r w:rsidRPr="00E60463">
          <w:rPr>
            <w:rStyle w:val="Hyperlink"/>
            <w:noProof/>
          </w:rPr>
          <w:t>Element &lt;Include&gt;</w:t>
        </w:r>
        <w:r>
          <w:rPr>
            <w:noProof/>
            <w:webHidden/>
          </w:rPr>
          <w:tab/>
        </w:r>
        <w:r>
          <w:rPr>
            <w:noProof/>
            <w:webHidden/>
          </w:rPr>
          <w:fldChar w:fldCharType="begin"/>
        </w:r>
        <w:r>
          <w:rPr>
            <w:noProof/>
            <w:webHidden/>
          </w:rPr>
          <w:instrText xml:space="preserve"> PAGEREF _Toc449341773 \h </w:instrText>
        </w:r>
        <w:r>
          <w:rPr>
            <w:noProof/>
            <w:webHidden/>
          </w:rPr>
        </w:r>
        <w:r>
          <w:rPr>
            <w:noProof/>
            <w:webHidden/>
          </w:rPr>
          <w:fldChar w:fldCharType="separate"/>
        </w:r>
        <w:r w:rsidR="003C46AF">
          <w:rPr>
            <w:noProof/>
            <w:webHidden/>
          </w:rPr>
          <w:t>40</w:t>
        </w:r>
        <w:r>
          <w:rPr>
            <w:noProof/>
            <w:webHidden/>
          </w:rPr>
          <w:fldChar w:fldCharType="end"/>
        </w:r>
      </w:hyperlink>
    </w:p>
    <w:p w14:paraId="4C6C8684" w14:textId="77777777" w:rsidR="00AD2671" w:rsidRPr="003C35E1" w:rsidRDefault="00AD2671">
      <w:pPr>
        <w:pStyle w:val="TOC2"/>
        <w:rPr>
          <w:rFonts w:ascii="Calibri" w:hAnsi="Calibri"/>
          <w:noProof/>
          <w:sz w:val="22"/>
          <w:szCs w:val="22"/>
        </w:rPr>
      </w:pPr>
      <w:hyperlink w:anchor="_Toc449341774" w:history="1">
        <w:r w:rsidRPr="00E60463">
          <w:rPr>
            <w:rStyle w:val="Hyperlink"/>
            <w:noProof/>
          </w:rPr>
          <w:t>6.34</w:t>
        </w:r>
        <w:r w:rsidRPr="003C35E1">
          <w:rPr>
            <w:rFonts w:ascii="Calibri" w:hAnsi="Calibri"/>
            <w:noProof/>
            <w:sz w:val="22"/>
            <w:szCs w:val="22"/>
          </w:rPr>
          <w:tab/>
        </w:r>
        <w:r w:rsidRPr="00E60463">
          <w:rPr>
            <w:rStyle w:val="Hyperlink"/>
            <w:noProof/>
          </w:rPr>
          <w:t>Element &lt;InputSpectra&gt;</w:t>
        </w:r>
        <w:r>
          <w:rPr>
            <w:noProof/>
            <w:webHidden/>
          </w:rPr>
          <w:tab/>
        </w:r>
        <w:r>
          <w:rPr>
            <w:noProof/>
            <w:webHidden/>
          </w:rPr>
          <w:fldChar w:fldCharType="begin"/>
        </w:r>
        <w:r>
          <w:rPr>
            <w:noProof/>
            <w:webHidden/>
          </w:rPr>
          <w:instrText xml:space="preserve"> PAGEREF _Toc449341774 \h </w:instrText>
        </w:r>
        <w:r>
          <w:rPr>
            <w:noProof/>
            <w:webHidden/>
          </w:rPr>
        </w:r>
        <w:r>
          <w:rPr>
            <w:noProof/>
            <w:webHidden/>
          </w:rPr>
          <w:fldChar w:fldCharType="separate"/>
        </w:r>
        <w:r w:rsidR="003C46AF">
          <w:rPr>
            <w:noProof/>
            <w:webHidden/>
          </w:rPr>
          <w:t>40</w:t>
        </w:r>
        <w:r>
          <w:rPr>
            <w:noProof/>
            <w:webHidden/>
          </w:rPr>
          <w:fldChar w:fldCharType="end"/>
        </w:r>
      </w:hyperlink>
    </w:p>
    <w:p w14:paraId="7A714513" w14:textId="77777777" w:rsidR="00AD2671" w:rsidRPr="003C35E1" w:rsidRDefault="00AD2671">
      <w:pPr>
        <w:pStyle w:val="TOC2"/>
        <w:rPr>
          <w:rFonts w:ascii="Calibri" w:hAnsi="Calibri"/>
          <w:noProof/>
          <w:sz w:val="22"/>
          <w:szCs w:val="22"/>
        </w:rPr>
      </w:pPr>
      <w:hyperlink w:anchor="_Toc449341775" w:history="1">
        <w:r w:rsidRPr="00E60463">
          <w:rPr>
            <w:rStyle w:val="Hyperlink"/>
            <w:noProof/>
          </w:rPr>
          <w:t>6.35</w:t>
        </w:r>
        <w:r w:rsidRPr="003C35E1">
          <w:rPr>
            <w:rFonts w:ascii="Calibri" w:hAnsi="Calibri"/>
            <w:noProof/>
            <w:sz w:val="22"/>
            <w:szCs w:val="22"/>
          </w:rPr>
          <w:tab/>
        </w:r>
        <w:r w:rsidRPr="00E60463">
          <w:rPr>
            <w:rStyle w:val="Hyperlink"/>
            <w:noProof/>
          </w:rPr>
          <w:t>Element &lt;InputSpectrumIdentifications&gt;</w:t>
        </w:r>
        <w:r>
          <w:rPr>
            <w:noProof/>
            <w:webHidden/>
          </w:rPr>
          <w:tab/>
        </w:r>
        <w:r>
          <w:rPr>
            <w:noProof/>
            <w:webHidden/>
          </w:rPr>
          <w:fldChar w:fldCharType="begin"/>
        </w:r>
        <w:r>
          <w:rPr>
            <w:noProof/>
            <w:webHidden/>
          </w:rPr>
          <w:instrText xml:space="preserve"> PAGEREF _Toc449341775 \h </w:instrText>
        </w:r>
        <w:r>
          <w:rPr>
            <w:noProof/>
            <w:webHidden/>
          </w:rPr>
        </w:r>
        <w:r>
          <w:rPr>
            <w:noProof/>
            <w:webHidden/>
          </w:rPr>
          <w:fldChar w:fldCharType="separate"/>
        </w:r>
        <w:r w:rsidR="003C46AF">
          <w:rPr>
            <w:noProof/>
            <w:webHidden/>
          </w:rPr>
          <w:t>40</w:t>
        </w:r>
        <w:r>
          <w:rPr>
            <w:noProof/>
            <w:webHidden/>
          </w:rPr>
          <w:fldChar w:fldCharType="end"/>
        </w:r>
      </w:hyperlink>
    </w:p>
    <w:p w14:paraId="6673E2E9" w14:textId="77777777" w:rsidR="00AD2671" w:rsidRPr="003C35E1" w:rsidRDefault="00AD2671">
      <w:pPr>
        <w:pStyle w:val="TOC2"/>
        <w:rPr>
          <w:rFonts w:ascii="Calibri" w:hAnsi="Calibri"/>
          <w:noProof/>
          <w:sz w:val="22"/>
          <w:szCs w:val="22"/>
        </w:rPr>
      </w:pPr>
      <w:hyperlink w:anchor="_Toc449341776" w:history="1">
        <w:r w:rsidRPr="00E60463">
          <w:rPr>
            <w:rStyle w:val="Hyperlink"/>
            <w:noProof/>
          </w:rPr>
          <w:t>6.36</w:t>
        </w:r>
        <w:r w:rsidRPr="003C35E1">
          <w:rPr>
            <w:rFonts w:ascii="Calibri" w:hAnsi="Calibri"/>
            <w:noProof/>
            <w:sz w:val="22"/>
            <w:szCs w:val="22"/>
          </w:rPr>
          <w:tab/>
        </w:r>
        <w:r w:rsidRPr="00E60463">
          <w:rPr>
            <w:rStyle w:val="Hyperlink"/>
            <w:noProof/>
          </w:rPr>
          <w:t>Element &lt;Inputs&gt;</w:t>
        </w:r>
        <w:r>
          <w:rPr>
            <w:noProof/>
            <w:webHidden/>
          </w:rPr>
          <w:tab/>
        </w:r>
        <w:r>
          <w:rPr>
            <w:noProof/>
            <w:webHidden/>
          </w:rPr>
          <w:fldChar w:fldCharType="begin"/>
        </w:r>
        <w:r>
          <w:rPr>
            <w:noProof/>
            <w:webHidden/>
          </w:rPr>
          <w:instrText xml:space="preserve"> PAGEREF _Toc449341776 \h </w:instrText>
        </w:r>
        <w:r>
          <w:rPr>
            <w:noProof/>
            <w:webHidden/>
          </w:rPr>
        </w:r>
        <w:r>
          <w:rPr>
            <w:noProof/>
            <w:webHidden/>
          </w:rPr>
          <w:fldChar w:fldCharType="separate"/>
        </w:r>
        <w:r w:rsidR="003C46AF">
          <w:rPr>
            <w:noProof/>
            <w:webHidden/>
          </w:rPr>
          <w:t>41</w:t>
        </w:r>
        <w:r>
          <w:rPr>
            <w:noProof/>
            <w:webHidden/>
          </w:rPr>
          <w:fldChar w:fldCharType="end"/>
        </w:r>
      </w:hyperlink>
    </w:p>
    <w:p w14:paraId="06D4EBF9" w14:textId="77777777" w:rsidR="00AD2671" w:rsidRPr="003C35E1" w:rsidRDefault="00AD2671">
      <w:pPr>
        <w:pStyle w:val="TOC2"/>
        <w:rPr>
          <w:rFonts w:ascii="Calibri" w:hAnsi="Calibri"/>
          <w:noProof/>
          <w:sz w:val="22"/>
          <w:szCs w:val="22"/>
        </w:rPr>
      </w:pPr>
      <w:hyperlink w:anchor="_Toc449341777" w:history="1">
        <w:r w:rsidRPr="00E60463">
          <w:rPr>
            <w:rStyle w:val="Hyperlink"/>
            <w:noProof/>
          </w:rPr>
          <w:t>6.37</w:t>
        </w:r>
        <w:r w:rsidRPr="003C35E1">
          <w:rPr>
            <w:rFonts w:ascii="Calibri" w:hAnsi="Calibri"/>
            <w:noProof/>
            <w:sz w:val="22"/>
            <w:szCs w:val="22"/>
          </w:rPr>
          <w:tab/>
        </w:r>
        <w:r w:rsidRPr="00E60463">
          <w:rPr>
            <w:rStyle w:val="Hyperlink"/>
            <w:noProof/>
          </w:rPr>
          <w:t>Element &lt;IonType&gt;</w:t>
        </w:r>
        <w:r>
          <w:rPr>
            <w:noProof/>
            <w:webHidden/>
          </w:rPr>
          <w:tab/>
        </w:r>
        <w:r>
          <w:rPr>
            <w:noProof/>
            <w:webHidden/>
          </w:rPr>
          <w:fldChar w:fldCharType="begin"/>
        </w:r>
        <w:r>
          <w:rPr>
            <w:noProof/>
            <w:webHidden/>
          </w:rPr>
          <w:instrText xml:space="preserve"> PAGEREF _Toc449341777 \h </w:instrText>
        </w:r>
        <w:r>
          <w:rPr>
            <w:noProof/>
            <w:webHidden/>
          </w:rPr>
        </w:r>
        <w:r>
          <w:rPr>
            <w:noProof/>
            <w:webHidden/>
          </w:rPr>
          <w:fldChar w:fldCharType="separate"/>
        </w:r>
        <w:r w:rsidR="003C46AF">
          <w:rPr>
            <w:noProof/>
            <w:webHidden/>
          </w:rPr>
          <w:t>41</w:t>
        </w:r>
        <w:r>
          <w:rPr>
            <w:noProof/>
            <w:webHidden/>
          </w:rPr>
          <w:fldChar w:fldCharType="end"/>
        </w:r>
      </w:hyperlink>
    </w:p>
    <w:p w14:paraId="316D7571" w14:textId="77777777" w:rsidR="00AD2671" w:rsidRPr="003C35E1" w:rsidRDefault="00AD2671">
      <w:pPr>
        <w:pStyle w:val="TOC2"/>
        <w:rPr>
          <w:rFonts w:ascii="Calibri" w:hAnsi="Calibri"/>
          <w:noProof/>
          <w:sz w:val="22"/>
          <w:szCs w:val="22"/>
        </w:rPr>
      </w:pPr>
      <w:hyperlink w:anchor="_Toc449341778" w:history="1">
        <w:r w:rsidRPr="00E60463">
          <w:rPr>
            <w:rStyle w:val="Hyperlink"/>
            <w:noProof/>
          </w:rPr>
          <w:t>6.38</w:t>
        </w:r>
        <w:r w:rsidRPr="003C35E1">
          <w:rPr>
            <w:rFonts w:ascii="Calibri" w:hAnsi="Calibri"/>
            <w:noProof/>
            <w:sz w:val="22"/>
            <w:szCs w:val="22"/>
          </w:rPr>
          <w:tab/>
        </w:r>
        <w:r w:rsidRPr="00E60463">
          <w:rPr>
            <w:rStyle w:val="Hyperlink"/>
            <w:noProof/>
          </w:rPr>
          <w:t>Element &lt;MassTable&gt;</w:t>
        </w:r>
        <w:r>
          <w:rPr>
            <w:noProof/>
            <w:webHidden/>
          </w:rPr>
          <w:tab/>
        </w:r>
        <w:r>
          <w:rPr>
            <w:noProof/>
            <w:webHidden/>
          </w:rPr>
          <w:fldChar w:fldCharType="begin"/>
        </w:r>
        <w:r>
          <w:rPr>
            <w:noProof/>
            <w:webHidden/>
          </w:rPr>
          <w:instrText xml:space="preserve"> PAGEREF _Toc449341778 \h </w:instrText>
        </w:r>
        <w:r>
          <w:rPr>
            <w:noProof/>
            <w:webHidden/>
          </w:rPr>
        </w:r>
        <w:r>
          <w:rPr>
            <w:noProof/>
            <w:webHidden/>
          </w:rPr>
          <w:fldChar w:fldCharType="separate"/>
        </w:r>
        <w:r w:rsidR="003C46AF">
          <w:rPr>
            <w:noProof/>
            <w:webHidden/>
          </w:rPr>
          <w:t>42</w:t>
        </w:r>
        <w:r>
          <w:rPr>
            <w:noProof/>
            <w:webHidden/>
          </w:rPr>
          <w:fldChar w:fldCharType="end"/>
        </w:r>
      </w:hyperlink>
    </w:p>
    <w:p w14:paraId="4F3F3C8D" w14:textId="77777777" w:rsidR="00AD2671" w:rsidRPr="003C35E1" w:rsidRDefault="00AD2671">
      <w:pPr>
        <w:pStyle w:val="TOC2"/>
        <w:rPr>
          <w:rFonts w:ascii="Calibri" w:hAnsi="Calibri"/>
          <w:noProof/>
          <w:sz w:val="22"/>
          <w:szCs w:val="22"/>
        </w:rPr>
      </w:pPr>
      <w:hyperlink w:anchor="_Toc449341779" w:history="1">
        <w:r w:rsidRPr="00E60463">
          <w:rPr>
            <w:rStyle w:val="Hyperlink"/>
            <w:noProof/>
          </w:rPr>
          <w:t>6.39</w:t>
        </w:r>
        <w:r w:rsidRPr="003C35E1">
          <w:rPr>
            <w:rFonts w:ascii="Calibri" w:hAnsi="Calibri"/>
            <w:noProof/>
            <w:sz w:val="22"/>
            <w:szCs w:val="22"/>
          </w:rPr>
          <w:tab/>
        </w:r>
        <w:r w:rsidRPr="00E60463">
          <w:rPr>
            <w:rStyle w:val="Hyperlink"/>
            <w:noProof/>
          </w:rPr>
          <w:t>Element &lt;Measure&gt;</w:t>
        </w:r>
        <w:r>
          <w:rPr>
            <w:noProof/>
            <w:webHidden/>
          </w:rPr>
          <w:tab/>
        </w:r>
        <w:r>
          <w:rPr>
            <w:noProof/>
            <w:webHidden/>
          </w:rPr>
          <w:fldChar w:fldCharType="begin"/>
        </w:r>
        <w:r>
          <w:rPr>
            <w:noProof/>
            <w:webHidden/>
          </w:rPr>
          <w:instrText xml:space="preserve"> PAGEREF _Toc449341779 \h </w:instrText>
        </w:r>
        <w:r>
          <w:rPr>
            <w:noProof/>
            <w:webHidden/>
          </w:rPr>
        </w:r>
        <w:r>
          <w:rPr>
            <w:noProof/>
            <w:webHidden/>
          </w:rPr>
          <w:fldChar w:fldCharType="separate"/>
        </w:r>
        <w:r w:rsidR="003C46AF">
          <w:rPr>
            <w:noProof/>
            <w:webHidden/>
          </w:rPr>
          <w:t>42</w:t>
        </w:r>
        <w:r>
          <w:rPr>
            <w:noProof/>
            <w:webHidden/>
          </w:rPr>
          <w:fldChar w:fldCharType="end"/>
        </w:r>
      </w:hyperlink>
    </w:p>
    <w:p w14:paraId="4802D885" w14:textId="77777777" w:rsidR="00AD2671" w:rsidRPr="003C35E1" w:rsidRDefault="00AD2671">
      <w:pPr>
        <w:pStyle w:val="TOC2"/>
        <w:rPr>
          <w:rFonts w:ascii="Calibri" w:hAnsi="Calibri"/>
          <w:noProof/>
          <w:sz w:val="22"/>
          <w:szCs w:val="22"/>
        </w:rPr>
      </w:pPr>
      <w:hyperlink w:anchor="_Toc449341780" w:history="1">
        <w:r w:rsidRPr="00E60463">
          <w:rPr>
            <w:rStyle w:val="Hyperlink"/>
            <w:noProof/>
          </w:rPr>
          <w:t>6.40</w:t>
        </w:r>
        <w:r w:rsidRPr="003C35E1">
          <w:rPr>
            <w:rFonts w:ascii="Calibri" w:hAnsi="Calibri"/>
            <w:noProof/>
            <w:sz w:val="22"/>
            <w:szCs w:val="22"/>
          </w:rPr>
          <w:tab/>
        </w:r>
        <w:r w:rsidRPr="00E60463">
          <w:rPr>
            <w:rStyle w:val="Hyperlink"/>
            <w:noProof/>
          </w:rPr>
          <w:t>Element &lt;Modification&gt;</w:t>
        </w:r>
        <w:r>
          <w:rPr>
            <w:noProof/>
            <w:webHidden/>
          </w:rPr>
          <w:tab/>
        </w:r>
        <w:r>
          <w:rPr>
            <w:noProof/>
            <w:webHidden/>
          </w:rPr>
          <w:fldChar w:fldCharType="begin"/>
        </w:r>
        <w:r>
          <w:rPr>
            <w:noProof/>
            <w:webHidden/>
          </w:rPr>
          <w:instrText xml:space="preserve"> PAGEREF _Toc449341780 \h </w:instrText>
        </w:r>
        <w:r>
          <w:rPr>
            <w:noProof/>
            <w:webHidden/>
          </w:rPr>
        </w:r>
        <w:r>
          <w:rPr>
            <w:noProof/>
            <w:webHidden/>
          </w:rPr>
          <w:fldChar w:fldCharType="separate"/>
        </w:r>
        <w:r w:rsidR="003C46AF">
          <w:rPr>
            <w:noProof/>
            <w:webHidden/>
          </w:rPr>
          <w:t>43</w:t>
        </w:r>
        <w:r>
          <w:rPr>
            <w:noProof/>
            <w:webHidden/>
          </w:rPr>
          <w:fldChar w:fldCharType="end"/>
        </w:r>
      </w:hyperlink>
    </w:p>
    <w:p w14:paraId="3039445A" w14:textId="77777777" w:rsidR="00AD2671" w:rsidRPr="003C35E1" w:rsidRDefault="00AD2671">
      <w:pPr>
        <w:pStyle w:val="TOC2"/>
        <w:rPr>
          <w:rFonts w:ascii="Calibri" w:hAnsi="Calibri"/>
          <w:noProof/>
          <w:sz w:val="22"/>
          <w:szCs w:val="22"/>
        </w:rPr>
      </w:pPr>
      <w:hyperlink w:anchor="_Toc449341781" w:history="1">
        <w:r w:rsidRPr="00E60463">
          <w:rPr>
            <w:rStyle w:val="Hyperlink"/>
            <w:noProof/>
          </w:rPr>
          <w:t>6.41</w:t>
        </w:r>
        <w:r w:rsidRPr="003C35E1">
          <w:rPr>
            <w:rFonts w:ascii="Calibri" w:hAnsi="Calibri"/>
            <w:noProof/>
            <w:sz w:val="22"/>
            <w:szCs w:val="22"/>
          </w:rPr>
          <w:tab/>
        </w:r>
        <w:r w:rsidRPr="00E60463">
          <w:rPr>
            <w:rStyle w:val="Hyperlink"/>
            <w:noProof/>
          </w:rPr>
          <w:t>Element &lt;ModificationParams&gt;</w:t>
        </w:r>
        <w:r>
          <w:rPr>
            <w:noProof/>
            <w:webHidden/>
          </w:rPr>
          <w:tab/>
        </w:r>
        <w:r>
          <w:rPr>
            <w:noProof/>
            <w:webHidden/>
          </w:rPr>
          <w:fldChar w:fldCharType="begin"/>
        </w:r>
        <w:r>
          <w:rPr>
            <w:noProof/>
            <w:webHidden/>
          </w:rPr>
          <w:instrText xml:space="preserve"> PAGEREF _Toc449341781 \h </w:instrText>
        </w:r>
        <w:r>
          <w:rPr>
            <w:noProof/>
            <w:webHidden/>
          </w:rPr>
        </w:r>
        <w:r>
          <w:rPr>
            <w:noProof/>
            <w:webHidden/>
          </w:rPr>
          <w:fldChar w:fldCharType="separate"/>
        </w:r>
        <w:r w:rsidR="003C46AF">
          <w:rPr>
            <w:noProof/>
            <w:webHidden/>
          </w:rPr>
          <w:t>44</w:t>
        </w:r>
        <w:r>
          <w:rPr>
            <w:noProof/>
            <w:webHidden/>
          </w:rPr>
          <w:fldChar w:fldCharType="end"/>
        </w:r>
      </w:hyperlink>
    </w:p>
    <w:p w14:paraId="200008F7" w14:textId="77777777" w:rsidR="00AD2671" w:rsidRPr="003C35E1" w:rsidRDefault="00AD2671">
      <w:pPr>
        <w:pStyle w:val="TOC2"/>
        <w:rPr>
          <w:rFonts w:ascii="Calibri" w:hAnsi="Calibri"/>
          <w:noProof/>
          <w:sz w:val="22"/>
          <w:szCs w:val="22"/>
        </w:rPr>
      </w:pPr>
      <w:hyperlink w:anchor="_Toc449341782" w:history="1">
        <w:r w:rsidRPr="00E60463">
          <w:rPr>
            <w:rStyle w:val="Hyperlink"/>
            <w:noProof/>
          </w:rPr>
          <w:t>6.42</w:t>
        </w:r>
        <w:r w:rsidRPr="003C35E1">
          <w:rPr>
            <w:rFonts w:ascii="Calibri" w:hAnsi="Calibri"/>
            <w:noProof/>
            <w:sz w:val="22"/>
            <w:szCs w:val="22"/>
          </w:rPr>
          <w:tab/>
        </w:r>
        <w:r w:rsidRPr="00E60463">
          <w:rPr>
            <w:rStyle w:val="Hyperlink"/>
            <w:noProof/>
          </w:rPr>
          <w:t>Element &lt;Organization&gt;</w:t>
        </w:r>
        <w:r>
          <w:rPr>
            <w:noProof/>
            <w:webHidden/>
          </w:rPr>
          <w:tab/>
        </w:r>
        <w:r>
          <w:rPr>
            <w:noProof/>
            <w:webHidden/>
          </w:rPr>
          <w:fldChar w:fldCharType="begin"/>
        </w:r>
        <w:r>
          <w:rPr>
            <w:noProof/>
            <w:webHidden/>
          </w:rPr>
          <w:instrText xml:space="preserve"> PAGEREF _Toc449341782 \h </w:instrText>
        </w:r>
        <w:r>
          <w:rPr>
            <w:noProof/>
            <w:webHidden/>
          </w:rPr>
        </w:r>
        <w:r>
          <w:rPr>
            <w:noProof/>
            <w:webHidden/>
          </w:rPr>
          <w:fldChar w:fldCharType="separate"/>
        </w:r>
        <w:r w:rsidR="003C46AF">
          <w:rPr>
            <w:noProof/>
            <w:webHidden/>
          </w:rPr>
          <w:t>44</w:t>
        </w:r>
        <w:r>
          <w:rPr>
            <w:noProof/>
            <w:webHidden/>
          </w:rPr>
          <w:fldChar w:fldCharType="end"/>
        </w:r>
      </w:hyperlink>
    </w:p>
    <w:p w14:paraId="3C649E28" w14:textId="77777777" w:rsidR="00AD2671" w:rsidRPr="003C35E1" w:rsidRDefault="00AD2671">
      <w:pPr>
        <w:pStyle w:val="TOC2"/>
        <w:rPr>
          <w:rFonts w:ascii="Calibri" w:hAnsi="Calibri"/>
          <w:noProof/>
          <w:sz w:val="22"/>
          <w:szCs w:val="22"/>
        </w:rPr>
      </w:pPr>
      <w:hyperlink w:anchor="_Toc449341783" w:history="1">
        <w:r w:rsidRPr="00E60463">
          <w:rPr>
            <w:rStyle w:val="Hyperlink"/>
            <w:noProof/>
          </w:rPr>
          <w:t>6.43</w:t>
        </w:r>
        <w:r w:rsidRPr="003C35E1">
          <w:rPr>
            <w:rFonts w:ascii="Calibri" w:hAnsi="Calibri"/>
            <w:noProof/>
            <w:sz w:val="22"/>
            <w:szCs w:val="22"/>
          </w:rPr>
          <w:tab/>
        </w:r>
        <w:r w:rsidRPr="00E60463">
          <w:rPr>
            <w:rStyle w:val="Hyperlink"/>
            <w:noProof/>
          </w:rPr>
          <w:t>Element &lt;Parent&gt;</w:t>
        </w:r>
        <w:r>
          <w:rPr>
            <w:noProof/>
            <w:webHidden/>
          </w:rPr>
          <w:tab/>
        </w:r>
        <w:r>
          <w:rPr>
            <w:noProof/>
            <w:webHidden/>
          </w:rPr>
          <w:fldChar w:fldCharType="begin"/>
        </w:r>
        <w:r>
          <w:rPr>
            <w:noProof/>
            <w:webHidden/>
          </w:rPr>
          <w:instrText xml:space="preserve"> PAGEREF _Toc449341783 \h </w:instrText>
        </w:r>
        <w:r>
          <w:rPr>
            <w:noProof/>
            <w:webHidden/>
          </w:rPr>
        </w:r>
        <w:r>
          <w:rPr>
            <w:noProof/>
            <w:webHidden/>
          </w:rPr>
          <w:fldChar w:fldCharType="separate"/>
        </w:r>
        <w:r w:rsidR="003C46AF">
          <w:rPr>
            <w:noProof/>
            <w:webHidden/>
          </w:rPr>
          <w:t>44</w:t>
        </w:r>
        <w:r>
          <w:rPr>
            <w:noProof/>
            <w:webHidden/>
          </w:rPr>
          <w:fldChar w:fldCharType="end"/>
        </w:r>
      </w:hyperlink>
    </w:p>
    <w:p w14:paraId="7B1447BC" w14:textId="77777777" w:rsidR="00AD2671" w:rsidRPr="003C35E1" w:rsidRDefault="00AD2671">
      <w:pPr>
        <w:pStyle w:val="TOC2"/>
        <w:rPr>
          <w:rFonts w:ascii="Calibri" w:hAnsi="Calibri"/>
          <w:noProof/>
          <w:sz w:val="22"/>
          <w:szCs w:val="22"/>
        </w:rPr>
      </w:pPr>
      <w:hyperlink w:anchor="_Toc449341784" w:history="1">
        <w:r w:rsidRPr="00E60463">
          <w:rPr>
            <w:rStyle w:val="Hyperlink"/>
            <w:noProof/>
          </w:rPr>
          <w:t>6.44</w:t>
        </w:r>
        <w:r w:rsidRPr="003C35E1">
          <w:rPr>
            <w:rFonts w:ascii="Calibri" w:hAnsi="Calibri"/>
            <w:noProof/>
            <w:sz w:val="22"/>
            <w:szCs w:val="22"/>
          </w:rPr>
          <w:tab/>
        </w:r>
        <w:r w:rsidRPr="00E60463">
          <w:rPr>
            <w:rStyle w:val="Hyperlink"/>
            <w:noProof/>
          </w:rPr>
          <w:t>Element &lt;ParentTolerance&gt;</w:t>
        </w:r>
        <w:r>
          <w:rPr>
            <w:noProof/>
            <w:webHidden/>
          </w:rPr>
          <w:tab/>
        </w:r>
        <w:r>
          <w:rPr>
            <w:noProof/>
            <w:webHidden/>
          </w:rPr>
          <w:fldChar w:fldCharType="begin"/>
        </w:r>
        <w:r>
          <w:rPr>
            <w:noProof/>
            <w:webHidden/>
          </w:rPr>
          <w:instrText xml:space="preserve"> PAGEREF _Toc449341784 \h </w:instrText>
        </w:r>
        <w:r>
          <w:rPr>
            <w:noProof/>
            <w:webHidden/>
          </w:rPr>
        </w:r>
        <w:r>
          <w:rPr>
            <w:noProof/>
            <w:webHidden/>
          </w:rPr>
          <w:fldChar w:fldCharType="separate"/>
        </w:r>
        <w:r w:rsidR="003C46AF">
          <w:rPr>
            <w:noProof/>
            <w:webHidden/>
          </w:rPr>
          <w:t>45</w:t>
        </w:r>
        <w:r>
          <w:rPr>
            <w:noProof/>
            <w:webHidden/>
          </w:rPr>
          <w:fldChar w:fldCharType="end"/>
        </w:r>
      </w:hyperlink>
    </w:p>
    <w:p w14:paraId="5410E404" w14:textId="77777777" w:rsidR="00AD2671" w:rsidRPr="003C35E1" w:rsidRDefault="00AD2671">
      <w:pPr>
        <w:pStyle w:val="TOC2"/>
        <w:rPr>
          <w:rFonts w:ascii="Calibri" w:hAnsi="Calibri"/>
          <w:noProof/>
          <w:sz w:val="22"/>
          <w:szCs w:val="22"/>
        </w:rPr>
      </w:pPr>
      <w:hyperlink w:anchor="_Toc449341785" w:history="1">
        <w:r w:rsidRPr="00E60463">
          <w:rPr>
            <w:rStyle w:val="Hyperlink"/>
            <w:noProof/>
          </w:rPr>
          <w:t>6.45</w:t>
        </w:r>
        <w:r w:rsidRPr="003C35E1">
          <w:rPr>
            <w:rFonts w:ascii="Calibri" w:hAnsi="Calibri"/>
            <w:noProof/>
            <w:sz w:val="22"/>
            <w:szCs w:val="22"/>
          </w:rPr>
          <w:tab/>
        </w:r>
        <w:r w:rsidRPr="00E60463">
          <w:rPr>
            <w:rStyle w:val="Hyperlink"/>
            <w:noProof/>
          </w:rPr>
          <w:t>Element &lt;Peptide&gt;</w:t>
        </w:r>
        <w:r>
          <w:rPr>
            <w:noProof/>
            <w:webHidden/>
          </w:rPr>
          <w:tab/>
        </w:r>
        <w:r>
          <w:rPr>
            <w:noProof/>
            <w:webHidden/>
          </w:rPr>
          <w:fldChar w:fldCharType="begin"/>
        </w:r>
        <w:r>
          <w:rPr>
            <w:noProof/>
            <w:webHidden/>
          </w:rPr>
          <w:instrText xml:space="preserve"> PAGEREF _Toc449341785 \h </w:instrText>
        </w:r>
        <w:r>
          <w:rPr>
            <w:noProof/>
            <w:webHidden/>
          </w:rPr>
        </w:r>
        <w:r>
          <w:rPr>
            <w:noProof/>
            <w:webHidden/>
          </w:rPr>
          <w:fldChar w:fldCharType="separate"/>
        </w:r>
        <w:r w:rsidR="003C46AF">
          <w:rPr>
            <w:noProof/>
            <w:webHidden/>
          </w:rPr>
          <w:t>45</w:t>
        </w:r>
        <w:r>
          <w:rPr>
            <w:noProof/>
            <w:webHidden/>
          </w:rPr>
          <w:fldChar w:fldCharType="end"/>
        </w:r>
      </w:hyperlink>
    </w:p>
    <w:p w14:paraId="27085CE0" w14:textId="77777777" w:rsidR="00AD2671" w:rsidRPr="003C35E1" w:rsidRDefault="00AD2671">
      <w:pPr>
        <w:pStyle w:val="TOC2"/>
        <w:rPr>
          <w:rFonts w:ascii="Calibri" w:hAnsi="Calibri"/>
          <w:noProof/>
          <w:sz w:val="22"/>
          <w:szCs w:val="22"/>
        </w:rPr>
      </w:pPr>
      <w:hyperlink w:anchor="_Toc449341786" w:history="1">
        <w:r w:rsidRPr="00E60463">
          <w:rPr>
            <w:rStyle w:val="Hyperlink"/>
            <w:noProof/>
          </w:rPr>
          <w:t>6.46</w:t>
        </w:r>
        <w:r w:rsidRPr="003C35E1">
          <w:rPr>
            <w:rFonts w:ascii="Calibri" w:hAnsi="Calibri"/>
            <w:noProof/>
            <w:sz w:val="22"/>
            <w:szCs w:val="22"/>
          </w:rPr>
          <w:tab/>
        </w:r>
        <w:r w:rsidRPr="00E60463">
          <w:rPr>
            <w:rStyle w:val="Hyperlink"/>
            <w:noProof/>
          </w:rPr>
          <w:t>Element &lt;PeptideEvidence&gt;</w:t>
        </w:r>
        <w:r>
          <w:rPr>
            <w:noProof/>
            <w:webHidden/>
          </w:rPr>
          <w:tab/>
        </w:r>
        <w:r>
          <w:rPr>
            <w:noProof/>
            <w:webHidden/>
          </w:rPr>
          <w:fldChar w:fldCharType="begin"/>
        </w:r>
        <w:r>
          <w:rPr>
            <w:noProof/>
            <w:webHidden/>
          </w:rPr>
          <w:instrText xml:space="preserve"> PAGEREF _Toc449341786 \h </w:instrText>
        </w:r>
        <w:r>
          <w:rPr>
            <w:noProof/>
            <w:webHidden/>
          </w:rPr>
        </w:r>
        <w:r>
          <w:rPr>
            <w:noProof/>
            <w:webHidden/>
          </w:rPr>
          <w:fldChar w:fldCharType="separate"/>
        </w:r>
        <w:r w:rsidR="003C46AF">
          <w:rPr>
            <w:noProof/>
            <w:webHidden/>
          </w:rPr>
          <w:t>46</w:t>
        </w:r>
        <w:r>
          <w:rPr>
            <w:noProof/>
            <w:webHidden/>
          </w:rPr>
          <w:fldChar w:fldCharType="end"/>
        </w:r>
      </w:hyperlink>
    </w:p>
    <w:p w14:paraId="06DFB4AD" w14:textId="77777777" w:rsidR="00AD2671" w:rsidRPr="003C35E1" w:rsidRDefault="00AD2671">
      <w:pPr>
        <w:pStyle w:val="TOC2"/>
        <w:rPr>
          <w:rFonts w:ascii="Calibri" w:hAnsi="Calibri"/>
          <w:noProof/>
          <w:sz w:val="22"/>
          <w:szCs w:val="22"/>
        </w:rPr>
      </w:pPr>
      <w:hyperlink w:anchor="_Toc449341787" w:history="1">
        <w:r w:rsidRPr="00E60463">
          <w:rPr>
            <w:rStyle w:val="Hyperlink"/>
            <w:noProof/>
          </w:rPr>
          <w:t>6.47</w:t>
        </w:r>
        <w:r w:rsidRPr="003C35E1">
          <w:rPr>
            <w:rFonts w:ascii="Calibri" w:hAnsi="Calibri"/>
            <w:noProof/>
            <w:sz w:val="22"/>
            <w:szCs w:val="22"/>
          </w:rPr>
          <w:tab/>
        </w:r>
        <w:r w:rsidRPr="00E60463">
          <w:rPr>
            <w:rStyle w:val="Hyperlink"/>
            <w:noProof/>
          </w:rPr>
          <w:t>Element &lt;PeptideEvidenceRef&gt;</w:t>
        </w:r>
        <w:r>
          <w:rPr>
            <w:noProof/>
            <w:webHidden/>
          </w:rPr>
          <w:tab/>
        </w:r>
        <w:r>
          <w:rPr>
            <w:noProof/>
            <w:webHidden/>
          </w:rPr>
          <w:fldChar w:fldCharType="begin"/>
        </w:r>
        <w:r>
          <w:rPr>
            <w:noProof/>
            <w:webHidden/>
          </w:rPr>
          <w:instrText xml:space="preserve"> PAGEREF _Toc449341787 \h </w:instrText>
        </w:r>
        <w:r>
          <w:rPr>
            <w:noProof/>
            <w:webHidden/>
          </w:rPr>
        </w:r>
        <w:r>
          <w:rPr>
            <w:noProof/>
            <w:webHidden/>
          </w:rPr>
          <w:fldChar w:fldCharType="separate"/>
        </w:r>
        <w:r w:rsidR="003C46AF">
          <w:rPr>
            <w:noProof/>
            <w:webHidden/>
          </w:rPr>
          <w:t>47</w:t>
        </w:r>
        <w:r>
          <w:rPr>
            <w:noProof/>
            <w:webHidden/>
          </w:rPr>
          <w:fldChar w:fldCharType="end"/>
        </w:r>
      </w:hyperlink>
    </w:p>
    <w:p w14:paraId="4F230645" w14:textId="77777777" w:rsidR="00AD2671" w:rsidRPr="003C35E1" w:rsidRDefault="00AD2671">
      <w:pPr>
        <w:pStyle w:val="TOC2"/>
        <w:rPr>
          <w:rFonts w:ascii="Calibri" w:hAnsi="Calibri"/>
          <w:noProof/>
          <w:sz w:val="22"/>
          <w:szCs w:val="22"/>
        </w:rPr>
      </w:pPr>
      <w:hyperlink w:anchor="_Toc449341788" w:history="1">
        <w:r w:rsidRPr="00E60463">
          <w:rPr>
            <w:rStyle w:val="Hyperlink"/>
            <w:noProof/>
          </w:rPr>
          <w:t>6.48</w:t>
        </w:r>
        <w:r w:rsidRPr="003C35E1">
          <w:rPr>
            <w:rFonts w:ascii="Calibri" w:hAnsi="Calibri"/>
            <w:noProof/>
            <w:sz w:val="22"/>
            <w:szCs w:val="22"/>
          </w:rPr>
          <w:tab/>
        </w:r>
        <w:r w:rsidRPr="00E60463">
          <w:rPr>
            <w:rStyle w:val="Hyperlink"/>
            <w:noProof/>
          </w:rPr>
          <w:t>Element &lt;PeptideHypothesis&gt;</w:t>
        </w:r>
        <w:r>
          <w:rPr>
            <w:noProof/>
            <w:webHidden/>
          </w:rPr>
          <w:tab/>
        </w:r>
        <w:r>
          <w:rPr>
            <w:noProof/>
            <w:webHidden/>
          </w:rPr>
          <w:fldChar w:fldCharType="begin"/>
        </w:r>
        <w:r>
          <w:rPr>
            <w:noProof/>
            <w:webHidden/>
          </w:rPr>
          <w:instrText xml:space="preserve"> PAGEREF _Toc449341788 \h </w:instrText>
        </w:r>
        <w:r>
          <w:rPr>
            <w:noProof/>
            <w:webHidden/>
          </w:rPr>
        </w:r>
        <w:r>
          <w:rPr>
            <w:noProof/>
            <w:webHidden/>
          </w:rPr>
          <w:fldChar w:fldCharType="separate"/>
        </w:r>
        <w:r w:rsidR="003C46AF">
          <w:rPr>
            <w:noProof/>
            <w:webHidden/>
          </w:rPr>
          <w:t>48</w:t>
        </w:r>
        <w:r>
          <w:rPr>
            <w:noProof/>
            <w:webHidden/>
          </w:rPr>
          <w:fldChar w:fldCharType="end"/>
        </w:r>
      </w:hyperlink>
    </w:p>
    <w:p w14:paraId="0DB47277" w14:textId="77777777" w:rsidR="00AD2671" w:rsidRPr="003C35E1" w:rsidRDefault="00AD2671">
      <w:pPr>
        <w:pStyle w:val="TOC2"/>
        <w:rPr>
          <w:rFonts w:ascii="Calibri" w:hAnsi="Calibri"/>
          <w:noProof/>
          <w:sz w:val="22"/>
          <w:szCs w:val="22"/>
        </w:rPr>
      </w:pPr>
      <w:hyperlink w:anchor="_Toc449341789" w:history="1">
        <w:r w:rsidRPr="00E60463">
          <w:rPr>
            <w:rStyle w:val="Hyperlink"/>
            <w:noProof/>
          </w:rPr>
          <w:t>6.49</w:t>
        </w:r>
        <w:r w:rsidRPr="003C35E1">
          <w:rPr>
            <w:rFonts w:ascii="Calibri" w:hAnsi="Calibri"/>
            <w:noProof/>
            <w:sz w:val="22"/>
            <w:szCs w:val="22"/>
          </w:rPr>
          <w:tab/>
        </w:r>
        <w:r w:rsidRPr="00E60463">
          <w:rPr>
            <w:rStyle w:val="Hyperlink"/>
            <w:noProof/>
          </w:rPr>
          <w:t>Element &lt;PeptideSequence&gt;</w:t>
        </w:r>
        <w:r>
          <w:rPr>
            <w:noProof/>
            <w:webHidden/>
          </w:rPr>
          <w:tab/>
        </w:r>
        <w:r>
          <w:rPr>
            <w:noProof/>
            <w:webHidden/>
          </w:rPr>
          <w:fldChar w:fldCharType="begin"/>
        </w:r>
        <w:r>
          <w:rPr>
            <w:noProof/>
            <w:webHidden/>
          </w:rPr>
          <w:instrText xml:space="preserve"> PAGEREF _Toc449341789 \h </w:instrText>
        </w:r>
        <w:r>
          <w:rPr>
            <w:noProof/>
            <w:webHidden/>
          </w:rPr>
        </w:r>
        <w:r>
          <w:rPr>
            <w:noProof/>
            <w:webHidden/>
          </w:rPr>
          <w:fldChar w:fldCharType="separate"/>
        </w:r>
        <w:r w:rsidR="003C46AF">
          <w:rPr>
            <w:noProof/>
            <w:webHidden/>
          </w:rPr>
          <w:t>48</w:t>
        </w:r>
        <w:r>
          <w:rPr>
            <w:noProof/>
            <w:webHidden/>
          </w:rPr>
          <w:fldChar w:fldCharType="end"/>
        </w:r>
      </w:hyperlink>
    </w:p>
    <w:p w14:paraId="5E97FA33" w14:textId="77777777" w:rsidR="00AD2671" w:rsidRPr="003C35E1" w:rsidRDefault="00AD2671">
      <w:pPr>
        <w:pStyle w:val="TOC2"/>
        <w:rPr>
          <w:rFonts w:ascii="Calibri" w:hAnsi="Calibri"/>
          <w:noProof/>
          <w:sz w:val="22"/>
          <w:szCs w:val="22"/>
        </w:rPr>
      </w:pPr>
      <w:hyperlink w:anchor="_Toc449341790" w:history="1">
        <w:r w:rsidRPr="00E60463">
          <w:rPr>
            <w:rStyle w:val="Hyperlink"/>
            <w:noProof/>
          </w:rPr>
          <w:t>6.50</w:t>
        </w:r>
        <w:r w:rsidRPr="003C35E1">
          <w:rPr>
            <w:rFonts w:ascii="Calibri" w:hAnsi="Calibri"/>
            <w:noProof/>
            <w:sz w:val="22"/>
            <w:szCs w:val="22"/>
          </w:rPr>
          <w:tab/>
        </w:r>
        <w:r w:rsidRPr="00E60463">
          <w:rPr>
            <w:rStyle w:val="Hyperlink"/>
            <w:noProof/>
          </w:rPr>
          <w:t>Element &lt;Person&gt;</w:t>
        </w:r>
        <w:r>
          <w:rPr>
            <w:noProof/>
            <w:webHidden/>
          </w:rPr>
          <w:tab/>
        </w:r>
        <w:r>
          <w:rPr>
            <w:noProof/>
            <w:webHidden/>
          </w:rPr>
          <w:fldChar w:fldCharType="begin"/>
        </w:r>
        <w:r>
          <w:rPr>
            <w:noProof/>
            <w:webHidden/>
          </w:rPr>
          <w:instrText xml:space="preserve"> PAGEREF _Toc449341790 \h </w:instrText>
        </w:r>
        <w:r>
          <w:rPr>
            <w:noProof/>
            <w:webHidden/>
          </w:rPr>
        </w:r>
        <w:r>
          <w:rPr>
            <w:noProof/>
            <w:webHidden/>
          </w:rPr>
          <w:fldChar w:fldCharType="separate"/>
        </w:r>
        <w:r w:rsidR="003C46AF">
          <w:rPr>
            <w:noProof/>
            <w:webHidden/>
          </w:rPr>
          <w:t>48</w:t>
        </w:r>
        <w:r>
          <w:rPr>
            <w:noProof/>
            <w:webHidden/>
          </w:rPr>
          <w:fldChar w:fldCharType="end"/>
        </w:r>
      </w:hyperlink>
    </w:p>
    <w:p w14:paraId="07664E7F" w14:textId="77777777" w:rsidR="00AD2671" w:rsidRPr="003C35E1" w:rsidRDefault="00AD2671">
      <w:pPr>
        <w:pStyle w:val="TOC2"/>
        <w:rPr>
          <w:rFonts w:ascii="Calibri" w:hAnsi="Calibri"/>
          <w:noProof/>
          <w:sz w:val="22"/>
          <w:szCs w:val="22"/>
        </w:rPr>
      </w:pPr>
      <w:hyperlink w:anchor="_Toc449341791" w:history="1">
        <w:r w:rsidRPr="00E60463">
          <w:rPr>
            <w:rStyle w:val="Hyperlink"/>
            <w:noProof/>
          </w:rPr>
          <w:t>6.51</w:t>
        </w:r>
        <w:r w:rsidRPr="003C35E1">
          <w:rPr>
            <w:rFonts w:ascii="Calibri" w:hAnsi="Calibri"/>
            <w:noProof/>
            <w:sz w:val="22"/>
            <w:szCs w:val="22"/>
          </w:rPr>
          <w:tab/>
        </w:r>
        <w:r w:rsidRPr="00E60463">
          <w:rPr>
            <w:rStyle w:val="Hyperlink"/>
            <w:noProof/>
          </w:rPr>
          <w:t>Element &lt;ProteinAmbiguityGroup&gt;</w:t>
        </w:r>
        <w:r>
          <w:rPr>
            <w:noProof/>
            <w:webHidden/>
          </w:rPr>
          <w:tab/>
        </w:r>
        <w:r>
          <w:rPr>
            <w:noProof/>
            <w:webHidden/>
          </w:rPr>
          <w:fldChar w:fldCharType="begin"/>
        </w:r>
        <w:r>
          <w:rPr>
            <w:noProof/>
            <w:webHidden/>
          </w:rPr>
          <w:instrText xml:space="preserve"> PAGEREF _Toc449341791 \h </w:instrText>
        </w:r>
        <w:r>
          <w:rPr>
            <w:noProof/>
            <w:webHidden/>
          </w:rPr>
        </w:r>
        <w:r>
          <w:rPr>
            <w:noProof/>
            <w:webHidden/>
          </w:rPr>
          <w:fldChar w:fldCharType="separate"/>
        </w:r>
        <w:r w:rsidR="003C46AF">
          <w:rPr>
            <w:noProof/>
            <w:webHidden/>
          </w:rPr>
          <w:t>49</w:t>
        </w:r>
        <w:r>
          <w:rPr>
            <w:noProof/>
            <w:webHidden/>
          </w:rPr>
          <w:fldChar w:fldCharType="end"/>
        </w:r>
      </w:hyperlink>
    </w:p>
    <w:p w14:paraId="7ADE1B0D" w14:textId="77777777" w:rsidR="00AD2671" w:rsidRPr="003C35E1" w:rsidRDefault="00AD2671">
      <w:pPr>
        <w:pStyle w:val="TOC2"/>
        <w:rPr>
          <w:rFonts w:ascii="Calibri" w:hAnsi="Calibri"/>
          <w:noProof/>
          <w:sz w:val="22"/>
          <w:szCs w:val="22"/>
        </w:rPr>
      </w:pPr>
      <w:hyperlink w:anchor="_Toc449341792" w:history="1">
        <w:r w:rsidRPr="00E60463">
          <w:rPr>
            <w:rStyle w:val="Hyperlink"/>
            <w:noProof/>
          </w:rPr>
          <w:t>6.52</w:t>
        </w:r>
        <w:r w:rsidRPr="003C35E1">
          <w:rPr>
            <w:rFonts w:ascii="Calibri" w:hAnsi="Calibri"/>
            <w:noProof/>
            <w:sz w:val="22"/>
            <w:szCs w:val="22"/>
          </w:rPr>
          <w:tab/>
        </w:r>
        <w:r w:rsidRPr="00E60463">
          <w:rPr>
            <w:rStyle w:val="Hyperlink"/>
            <w:noProof/>
          </w:rPr>
          <w:t>Element &lt;ProteinDetection&gt;</w:t>
        </w:r>
        <w:r>
          <w:rPr>
            <w:noProof/>
            <w:webHidden/>
          </w:rPr>
          <w:tab/>
        </w:r>
        <w:r>
          <w:rPr>
            <w:noProof/>
            <w:webHidden/>
          </w:rPr>
          <w:fldChar w:fldCharType="begin"/>
        </w:r>
        <w:r>
          <w:rPr>
            <w:noProof/>
            <w:webHidden/>
          </w:rPr>
          <w:instrText xml:space="preserve"> PAGEREF _Toc449341792 \h </w:instrText>
        </w:r>
        <w:r>
          <w:rPr>
            <w:noProof/>
            <w:webHidden/>
          </w:rPr>
        </w:r>
        <w:r>
          <w:rPr>
            <w:noProof/>
            <w:webHidden/>
          </w:rPr>
          <w:fldChar w:fldCharType="separate"/>
        </w:r>
        <w:r w:rsidR="003C46AF">
          <w:rPr>
            <w:noProof/>
            <w:webHidden/>
          </w:rPr>
          <w:t>49</w:t>
        </w:r>
        <w:r>
          <w:rPr>
            <w:noProof/>
            <w:webHidden/>
          </w:rPr>
          <w:fldChar w:fldCharType="end"/>
        </w:r>
      </w:hyperlink>
    </w:p>
    <w:p w14:paraId="35C0B56A" w14:textId="77777777" w:rsidR="00AD2671" w:rsidRPr="003C35E1" w:rsidRDefault="00AD2671">
      <w:pPr>
        <w:pStyle w:val="TOC2"/>
        <w:rPr>
          <w:rFonts w:ascii="Calibri" w:hAnsi="Calibri"/>
          <w:noProof/>
          <w:sz w:val="22"/>
          <w:szCs w:val="22"/>
        </w:rPr>
      </w:pPr>
      <w:hyperlink w:anchor="_Toc449341793" w:history="1">
        <w:r w:rsidRPr="00E60463">
          <w:rPr>
            <w:rStyle w:val="Hyperlink"/>
            <w:noProof/>
          </w:rPr>
          <w:t>6.53</w:t>
        </w:r>
        <w:r w:rsidRPr="003C35E1">
          <w:rPr>
            <w:rFonts w:ascii="Calibri" w:hAnsi="Calibri"/>
            <w:noProof/>
            <w:sz w:val="22"/>
            <w:szCs w:val="22"/>
          </w:rPr>
          <w:tab/>
        </w:r>
        <w:r w:rsidRPr="00E60463">
          <w:rPr>
            <w:rStyle w:val="Hyperlink"/>
            <w:noProof/>
          </w:rPr>
          <w:t>Element &lt;ProteinDetectionHypothesis&gt;</w:t>
        </w:r>
        <w:r>
          <w:rPr>
            <w:noProof/>
            <w:webHidden/>
          </w:rPr>
          <w:tab/>
        </w:r>
        <w:r>
          <w:rPr>
            <w:noProof/>
            <w:webHidden/>
          </w:rPr>
          <w:fldChar w:fldCharType="begin"/>
        </w:r>
        <w:r>
          <w:rPr>
            <w:noProof/>
            <w:webHidden/>
          </w:rPr>
          <w:instrText xml:space="preserve"> PAGEREF _Toc449341793 \h </w:instrText>
        </w:r>
        <w:r>
          <w:rPr>
            <w:noProof/>
            <w:webHidden/>
          </w:rPr>
        </w:r>
        <w:r>
          <w:rPr>
            <w:noProof/>
            <w:webHidden/>
          </w:rPr>
          <w:fldChar w:fldCharType="separate"/>
        </w:r>
        <w:r w:rsidR="003C46AF">
          <w:rPr>
            <w:noProof/>
            <w:webHidden/>
          </w:rPr>
          <w:t>50</w:t>
        </w:r>
        <w:r>
          <w:rPr>
            <w:noProof/>
            <w:webHidden/>
          </w:rPr>
          <w:fldChar w:fldCharType="end"/>
        </w:r>
      </w:hyperlink>
    </w:p>
    <w:p w14:paraId="3CFC685E" w14:textId="77777777" w:rsidR="00AD2671" w:rsidRPr="003C35E1" w:rsidRDefault="00AD2671">
      <w:pPr>
        <w:pStyle w:val="TOC2"/>
        <w:rPr>
          <w:rFonts w:ascii="Calibri" w:hAnsi="Calibri"/>
          <w:noProof/>
          <w:sz w:val="22"/>
          <w:szCs w:val="22"/>
        </w:rPr>
      </w:pPr>
      <w:hyperlink w:anchor="_Toc449341794" w:history="1">
        <w:r w:rsidRPr="00E60463">
          <w:rPr>
            <w:rStyle w:val="Hyperlink"/>
            <w:noProof/>
          </w:rPr>
          <w:t>6.54</w:t>
        </w:r>
        <w:r w:rsidRPr="003C35E1">
          <w:rPr>
            <w:rFonts w:ascii="Calibri" w:hAnsi="Calibri"/>
            <w:noProof/>
            <w:sz w:val="22"/>
            <w:szCs w:val="22"/>
          </w:rPr>
          <w:tab/>
        </w:r>
        <w:r w:rsidRPr="00E60463">
          <w:rPr>
            <w:rStyle w:val="Hyperlink"/>
            <w:noProof/>
          </w:rPr>
          <w:t>Element &lt;ProteinDetectionList&gt;</w:t>
        </w:r>
        <w:r>
          <w:rPr>
            <w:noProof/>
            <w:webHidden/>
          </w:rPr>
          <w:tab/>
        </w:r>
        <w:r>
          <w:rPr>
            <w:noProof/>
            <w:webHidden/>
          </w:rPr>
          <w:fldChar w:fldCharType="begin"/>
        </w:r>
        <w:r>
          <w:rPr>
            <w:noProof/>
            <w:webHidden/>
          </w:rPr>
          <w:instrText xml:space="preserve"> PAGEREF _Toc449341794 \h </w:instrText>
        </w:r>
        <w:r>
          <w:rPr>
            <w:noProof/>
            <w:webHidden/>
          </w:rPr>
        </w:r>
        <w:r>
          <w:rPr>
            <w:noProof/>
            <w:webHidden/>
          </w:rPr>
          <w:fldChar w:fldCharType="separate"/>
        </w:r>
        <w:r w:rsidR="003C46AF">
          <w:rPr>
            <w:noProof/>
            <w:webHidden/>
          </w:rPr>
          <w:t>51</w:t>
        </w:r>
        <w:r>
          <w:rPr>
            <w:noProof/>
            <w:webHidden/>
          </w:rPr>
          <w:fldChar w:fldCharType="end"/>
        </w:r>
      </w:hyperlink>
    </w:p>
    <w:p w14:paraId="3A3CB537" w14:textId="77777777" w:rsidR="00AD2671" w:rsidRPr="003C35E1" w:rsidRDefault="00AD2671">
      <w:pPr>
        <w:pStyle w:val="TOC2"/>
        <w:rPr>
          <w:rFonts w:ascii="Calibri" w:hAnsi="Calibri"/>
          <w:noProof/>
          <w:sz w:val="22"/>
          <w:szCs w:val="22"/>
        </w:rPr>
      </w:pPr>
      <w:hyperlink w:anchor="_Toc449341795" w:history="1">
        <w:r w:rsidRPr="00E60463">
          <w:rPr>
            <w:rStyle w:val="Hyperlink"/>
            <w:noProof/>
          </w:rPr>
          <w:t>6.55</w:t>
        </w:r>
        <w:r w:rsidRPr="003C35E1">
          <w:rPr>
            <w:rFonts w:ascii="Calibri" w:hAnsi="Calibri"/>
            <w:noProof/>
            <w:sz w:val="22"/>
            <w:szCs w:val="22"/>
          </w:rPr>
          <w:tab/>
        </w:r>
        <w:r w:rsidRPr="00E60463">
          <w:rPr>
            <w:rStyle w:val="Hyperlink"/>
            <w:noProof/>
          </w:rPr>
          <w:t>Element &lt;ProteinDetectionProtocol&gt;</w:t>
        </w:r>
        <w:r>
          <w:rPr>
            <w:noProof/>
            <w:webHidden/>
          </w:rPr>
          <w:tab/>
        </w:r>
        <w:r>
          <w:rPr>
            <w:noProof/>
            <w:webHidden/>
          </w:rPr>
          <w:fldChar w:fldCharType="begin"/>
        </w:r>
        <w:r>
          <w:rPr>
            <w:noProof/>
            <w:webHidden/>
          </w:rPr>
          <w:instrText xml:space="preserve"> PAGEREF _Toc449341795 \h </w:instrText>
        </w:r>
        <w:r>
          <w:rPr>
            <w:noProof/>
            <w:webHidden/>
          </w:rPr>
        </w:r>
        <w:r>
          <w:rPr>
            <w:noProof/>
            <w:webHidden/>
          </w:rPr>
          <w:fldChar w:fldCharType="separate"/>
        </w:r>
        <w:r w:rsidR="003C46AF">
          <w:rPr>
            <w:noProof/>
            <w:webHidden/>
          </w:rPr>
          <w:t>51</w:t>
        </w:r>
        <w:r>
          <w:rPr>
            <w:noProof/>
            <w:webHidden/>
          </w:rPr>
          <w:fldChar w:fldCharType="end"/>
        </w:r>
      </w:hyperlink>
    </w:p>
    <w:p w14:paraId="4600DB5E" w14:textId="77777777" w:rsidR="00AD2671" w:rsidRPr="003C35E1" w:rsidRDefault="00AD2671">
      <w:pPr>
        <w:pStyle w:val="TOC2"/>
        <w:rPr>
          <w:rFonts w:ascii="Calibri" w:hAnsi="Calibri"/>
          <w:noProof/>
          <w:sz w:val="22"/>
          <w:szCs w:val="22"/>
        </w:rPr>
      </w:pPr>
      <w:hyperlink w:anchor="_Toc449341796" w:history="1">
        <w:r w:rsidRPr="00E60463">
          <w:rPr>
            <w:rStyle w:val="Hyperlink"/>
            <w:noProof/>
          </w:rPr>
          <w:t>6.56</w:t>
        </w:r>
        <w:r w:rsidRPr="003C35E1">
          <w:rPr>
            <w:rFonts w:ascii="Calibri" w:hAnsi="Calibri"/>
            <w:noProof/>
            <w:sz w:val="22"/>
            <w:szCs w:val="22"/>
          </w:rPr>
          <w:tab/>
        </w:r>
        <w:r w:rsidRPr="00E60463">
          <w:rPr>
            <w:rStyle w:val="Hyperlink"/>
            <w:noProof/>
          </w:rPr>
          <w:t>Element &lt;Provider&gt;</w:t>
        </w:r>
        <w:r>
          <w:rPr>
            <w:noProof/>
            <w:webHidden/>
          </w:rPr>
          <w:tab/>
        </w:r>
        <w:r>
          <w:rPr>
            <w:noProof/>
            <w:webHidden/>
          </w:rPr>
          <w:fldChar w:fldCharType="begin"/>
        </w:r>
        <w:r>
          <w:rPr>
            <w:noProof/>
            <w:webHidden/>
          </w:rPr>
          <w:instrText xml:space="preserve"> PAGEREF _Toc449341796 \h </w:instrText>
        </w:r>
        <w:r>
          <w:rPr>
            <w:noProof/>
            <w:webHidden/>
          </w:rPr>
        </w:r>
        <w:r>
          <w:rPr>
            <w:noProof/>
            <w:webHidden/>
          </w:rPr>
          <w:fldChar w:fldCharType="separate"/>
        </w:r>
        <w:r w:rsidR="003C46AF">
          <w:rPr>
            <w:noProof/>
            <w:webHidden/>
          </w:rPr>
          <w:t>52</w:t>
        </w:r>
        <w:r>
          <w:rPr>
            <w:noProof/>
            <w:webHidden/>
          </w:rPr>
          <w:fldChar w:fldCharType="end"/>
        </w:r>
      </w:hyperlink>
    </w:p>
    <w:p w14:paraId="29EC7D91" w14:textId="77777777" w:rsidR="00AD2671" w:rsidRPr="003C35E1" w:rsidRDefault="00AD2671">
      <w:pPr>
        <w:pStyle w:val="TOC2"/>
        <w:rPr>
          <w:rFonts w:ascii="Calibri" w:hAnsi="Calibri"/>
          <w:noProof/>
          <w:sz w:val="22"/>
          <w:szCs w:val="22"/>
        </w:rPr>
      </w:pPr>
      <w:hyperlink w:anchor="_Toc449341797" w:history="1">
        <w:r w:rsidRPr="00E60463">
          <w:rPr>
            <w:rStyle w:val="Hyperlink"/>
            <w:noProof/>
          </w:rPr>
          <w:t>6.57</w:t>
        </w:r>
        <w:r w:rsidRPr="003C35E1">
          <w:rPr>
            <w:rFonts w:ascii="Calibri" w:hAnsi="Calibri"/>
            <w:noProof/>
            <w:sz w:val="22"/>
            <w:szCs w:val="22"/>
          </w:rPr>
          <w:tab/>
        </w:r>
        <w:r w:rsidRPr="00E60463">
          <w:rPr>
            <w:rStyle w:val="Hyperlink"/>
            <w:noProof/>
          </w:rPr>
          <w:t>Element &lt;Residue&gt;</w:t>
        </w:r>
        <w:r>
          <w:rPr>
            <w:noProof/>
            <w:webHidden/>
          </w:rPr>
          <w:tab/>
        </w:r>
        <w:r>
          <w:rPr>
            <w:noProof/>
            <w:webHidden/>
          </w:rPr>
          <w:fldChar w:fldCharType="begin"/>
        </w:r>
        <w:r>
          <w:rPr>
            <w:noProof/>
            <w:webHidden/>
          </w:rPr>
          <w:instrText xml:space="preserve"> PAGEREF _Toc449341797 \h </w:instrText>
        </w:r>
        <w:r>
          <w:rPr>
            <w:noProof/>
            <w:webHidden/>
          </w:rPr>
        </w:r>
        <w:r>
          <w:rPr>
            <w:noProof/>
            <w:webHidden/>
          </w:rPr>
          <w:fldChar w:fldCharType="separate"/>
        </w:r>
        <w:r w:rsidR="003C46AF">
          <w:rPr>
            <w:noProof/>
            <w:webHidden/>
          </w:rPr>
          <w:t>53</w:t>
        </w:r>
        <w:r>
          <w:rPr>
            <w:noProof/>
            <w:webHidden/>
          </w:rPr>
          <w:fldChar w:fldCharType="end"/>
        </w:r>
      </w:hyperlink>
    </w:p>
    <w:p w14:paraId="7099E409" w14:textId="77777777" w:rsidR="00AD2671" w:rsidRPr="003C35E1" w:rsidRDefault="00AD2671">
      <w:pPr>
        <w:pStyle w:val="TOC2"/>
        <w:rPr>
          <w:rFonts w:ascii="Calibri" w:hAnsi="Calibri"/>
          <w:noProof/>
          <w:sz w:val="22"/>
          <w:szCs w:val="22"/>
        </w:rPr>
      </w:pPr>
      <w:hyperlink w:anchor="_Toc449341798" w:history="1">
        <w:r w:rsidRPr="00E60463">
          <w:rPr>
            <w:rStyle w:val="Hyperlink"/>
            <w:noProof/>
          </w:rPr>
          <w:t>6.58</w:t>
        </w:r>
        <w:r w:rsidRPr="003C35E1">
          <w:rPr>
            <w:rFonts w:ascii="Calibri" w:hAnsi="Calibri"/>
            <w:noProof/>
            <w:sz w:val="22"/>
            <w:szCs w:val="22"/>
          </w:rPr>
          <w:tab/>
        </w:r>
        <w:r w:rsidRPr="00E60463">
          <w:rPr>
            <w:rStyle w:val="Hyperlink"/>
            <w:noProof/>
          </w:rPr>
          <w:t>Element &lt;Role&gt;</w:t>
        </w:r>
        <w:r>
          <w:rPr>
            <w:noProof/>
            <w:webHidden/>
          </w:rPr>
          <w:tab/>
        </w:r>
        <w:r>
          <w:rPr>
            <w:noProof/>
            <w:webHidden/>
          </w:rPr>
          <w:fldChar w:fldCharType="begin"/>
        </w:r>
        <w:r>
          <w:rPr>
            <w:noProof/>
            <w:webHidden/>
          </w:rPr>
          <w:instrText xml:space="preserve"> PAGEREF _Toc449341798 \h </w:instrText>
        </w:r>
        <w:r>
          <w:rPr>
            <w:noProof/>
            <w:webHidden/>
          </w:rPr>
        </w:r>
        <w:r>
          <w:rPr>
            <w:noProof/>
            <w:webHidden/>
          </w:rPr>
          <w:fldChar w:fldCharType="separate"/>
        </w:r>
        <w:r w:rsidR="003C46AF">
          <w:rPr>
            <w:noProof/>
            <w:webHidden/>
          </w:rPr>
          <w:t>53</w:t>
        </w:r>
        <w:r>
          <w:rPr>
            <w:noProof/>
            <w:webHidden/>
          </w:rPr>
          <w:fldChar w:fldCharType="end"/>
        </w:r>
      </w:hyperlink>
    </w:p>
    <w:p w14:paraId="5ACE2E98" w14:textId="77777777" w:rsidR="00AD2671" w:rsidRPr="003C35E1" w:rsidRDefault="00AD2671">
      <w:pPr>
        <w:pStyle w:val="TOC2"/>
        <w:rPr>
          <w:rFonts w:ascii="Calibri" w:hAnsi="Calibri"/>
          <w:noProof/>
          <w:sz w:val="22"/>
          <w:szCs w:val="22"/>
        </w:rPr>
      </w:pPr>
      <w:hyperlink w:anchor="_Toc449341799" w:history="1">
        <w:r w:rsidRPr="00E60463">
          <w:rPr>
            <w:rStyle w:val="Hyperlink"/>
            <w:noProof/>
          </w:rPr>
          <w:t>6.59</w:t>
        </w:r>
        <w:r w:rsidRPr="003C35E1">
          <w:rPr>
            <w:rFonts w:ascii="Calibri" w:hAnsi="Calibri"/>
            <w:noProof/>
            <w:sz w:val="22"/>
            <w:szCs w:val="22"/>
          </w:rPr>
          <w:tab/>
        </w:r>
        <w:r w:rsidRPr="00E60463">
          <w:rPr>
            <w:rStyle w:val="Hyperlink"/>
            <w:noProof/>
          </w:rPr>
          <w:t>Element &lt;Sample&gt;</w:t>
        </w:r>
        <w:r>
          <w:rPr>
            <w:noProof/>
            <w:webHidden/>
          </w:rPr>
          <w:tab/>
        </w:r>
        <w:r>
          <w:rPr>
            <w:noProof/>
            <w:webHidden/>
          </w:rPr>
          <w:fldChar w:fldCharType="begin"/>
        </w:r>
        <w:r>
          <w:rPr>
            <w:noProof/>
            <w:webHidden/>
          </w:rPr>
          <w:instrText xml:space="preserve"> PAGEREF _Toc449341799 \h </w:instrText>
        </w:r>
        <w:r>
          <w:rPr>
            <w:noProof/>
            <w:webHidden/>
          </w:rPr>
        </w:r>
        <w:r>
          <w:rPr>
            <w:noProof/>
            <w:webHidden/>
          </w:rPr>
          <w:fldChar w:fldCharType="separate"/>
        </w:r>
        <w:r w:rsidR="003C46AF">
          <w:rPr>
            <w:noProof/>
            <w:webHidden/>
          </w:rPr>
          <w:t>53</w:t>
        </w:r>
        <w:r>
          <w:rPr>
            <w:noProof/>
            <w:webHidden/>
          </w:rPr>
          <w:fldChar w:fldCharType="end"/>
        </w:r>
      </w:hyperlink>
    </w:p>
    <w:p w14:paraId="32DE6AD7" w14:textId="77777777" w:rsidR="00AD2671" w:rsidRPr="003C35E1" w:rsidRDefault="00AD2671">
      <w:pPr>
        <w:pStyle w:val="TOC2"/>
        <w:rPr>
          <w:rFonts w:ascii="Calibri" w:hAnsi="Calibri"/>
          <w:noProof/>
          <w:sz w:val="22"/>
          <w:szCs w:val="22"/>
        </w:rPr>
      </w:pPr>
      <w:hyperlink w:anchor="_Toc449341800" w:history="1">
        <w:r w:rsidRPr="00E60463">
          <w:rPr>
            <w:rStyle w:val="Hyperlink"/>
            <w:noProof/>
          </w:rPr>
          <w:t>6.60</w:t>
        </w:r>
        <w:r w:rsidRPr="003C35E1">
          <w:rPr>
            <w:rFonts w:ascii="Calibri" w:hAnsi="Calibri"/>
            <w:noProof/>
            <w:sz w:val="22"/>
            <w:szCs w:val="22"/>
          </w:rPr>
          <w:tab/>
        </w:r>
        <w:r w:rsidRPr="00E60463">
          <w:rPr>
            <w:rStyle w:val="Hyperlink"/>
            <w:noProof/>
          </w:rPr>
          <w:t>Element &lt;SearchDatabase&gt;</w:t>
        </w:r>
        <w:r>
          <w:rPr>
            <w:noProof/>
            <w:webHidden/>
          </w:rPr>
          <w:tab/>
        </w:r>
        <w:r>
          <w:rPr>
            <w:noProof/>
            <w:webHidden/>
          </w:rPr>
          <w:fldChar w:fldCharType="begin"/>
        </w:r>
        <w:r>
          <w:rPr>
            <w:noProof/>
            <w:webHidden/>
          </w:rPr>
          <w:instrText xml:space="preserve"> PAGEREF _Toc449341800 \h </w:instrText>
        </w:r>
        <w:r>
          <w:rPr>
            <w:noProof/>
            <w:webHidden/>
          </w:rPr>
        </w:r>
        <w:r>
          <w:rPr>
            <w:noProof/>
            <w:webHidden/>
          </w:rPr>
          <w:fldChar w:fldCharType="separate"/>
        </w:r>
        <w:r w:rsidR="003C46AF">
          <w:rPr>
            <w:noProof/>
            <w:webHidden/>
          </w:rPr>
          <w:t>54</w:t>
        </w:r>
        <w:r>
          <w:rPr>
            <w:noProof/>
            <w:webHidden/>
          </w:rPr>
          <w:fldChar w:fldCharType="end"/>
        </w:r>
      </w:hyperlink>
    </w:p>
    <w:p w14:paraId="19B589FB" w14:textId="77777777" w:rsidR="00AD2671" w:rsidRPr="003C35E1" w:rsidRDefault="00AD2671">
      <w:pPr>
        <w:pStyle w:val="TOC2"/>
        <w:rPr>
          <w:rFonts w:ascii="Calibri" w:hAnsi="Calibri"/>
          <w:noProof/>
          <w:sz w:val="22"/>
          <w:szCs w:val="22"/>
        </w:rPr>
      </w:pPr>
      <w:hyperlink w:anchor="_Toc449341801" w:history="1">
        <w:r w:rsidRPr="00E60463">
          <w:rPr>
            <w:rStyle w:val="Hyperlink"/>
            <w:noProof/>
          </w:rPr>
          <w:t>6.61</w:t>
        </w:r>
        <w:r w:rsidRPr="003C35E1">
          <w:rPr>
            <w:rFonts w:ascii="Calibri" w:hAnsi="Calibri"/>
            <w:noProof/>
            <w:sz w:val="22"/>
            <w:szCs w:val="22"/>
          </w:rPr>
          <w:tab/>
        </w:r>
        <w:r w:rsidRPr="00E60463">
          <w:rPr>
            <w:rStyle w:val="Hyperlink"/>
            <w:noProof/>
          </w:rPr>
          <w:t>Element &lt;SearchDatabaseRef&gt;</w:t>
        </w:r>
        <w:r>
          <w:rPr>
            <w:noProof/>
            <w:webHidden/>
          </w:rPr>
          <w:tab/>
        </w:r>
        <w:r>
          <w:rPr>
            <w:noProof/>
            <w:webHidden/>
          </w:rPr>
          <w:fldChar w:fldCharType="begin"/>
        </w:r>
        <w:r>
          <w:rPr>
            <w:noProof/>
            <w:webHidden/>
          </w:rPr>
          <w:instrText xml:space="preserve"> PAGEREF _Toc449341801 \h </w:instrText>
        </w:r>
        <w:r>
          <w:rPr>
            <w:noProof/>
            <w:webHidden/>
          </w:rPr>
        </w:r>
        <w:r>
          <w:rPr>
            <w:noProof/>
            <w:webHidden/>
          </w:rPr>
          <w:fldChar w:fldCharType="separate"/>
        </w:r>
        <w:r w:rsidR="003C46AF">
          <w:rPr>
            <w:noProof/>
            <w:webHidden/>
          </w:rPr>
          <w:t>55</w:t>
        </w:r>
        <w:r>
          <w:rPr>
            <w:noProof/>
            <w:webHidden/>
          </w:rPr>
          <w:fldChar w:fldCharType="end"/>
        </w:r>
      </w:hyperlink>
    </w:p>
    <w:p w14:paraId="647B2DC9" w14:textId="77777777" w:rsidR="00AD2671" w:rsidRPr="003C35E1" w:rsidRDefault="00AD2671">
      <w:pPr>
        <w:pStyle w:val="TOC2"/>
        <w:rPr>
          <w:rFonts w:ascii="Calibri" w:hAnsi="Calibri"/>
          <w:noProof/>
          <w:sz w:val="22"/>
          <w:szCs w:val="22"/>
        </w:rPr>
      </w:pPr>
      <w:hyperlink w:anchor="_Toc449341802" w:history="1">
        <w:r w:rsidRPr="00E60463">
          <w:rPr>
            <w:rStyle w:val="Hyperlink"/>
            <w:noProof/>
          </w:rPr>
          <w:t>6.62</w:t>
        </w:r>
        <w:r w:rsidRPr="003C35E1">
          <w:rPr>
            <w:rFonts w:ascii="Calibri" w:hAnsi="Calibri"/>
            <w:noProof/>
            <w:sz w:val="22"/>
            <w:szCs w:val="22"/>
          </w:rPr>
          <w:tab/>
        </w:r>
        <w:r w:rsidRPr="00E60463">
          <w:rPr>
            <w:rStyle w:val="Hyperlink"/>
            <w:noProof/>
          </w:rPr>
          <w:t>Element &lt;SearchModification&gt;</w:t>
        </w:r>
        <w:r>
          <w:rPr>
            <w:noProof/>
            <w:webHidden/>
          </w:rPr>
          <w:tab/>
        </w:r>
        <w:r>
          <w:rPr>
            <w:noProof/>
            <w:webHidden/>
          </w:rPr>
          <w:fldChar w:fldCharType="begin"/>
        </w:r>
        <w:r>
          <w:rPr>
            <w:noProof/>
            <w:webHidden/>
          </w:rPr>
          <w:instrText xml:space="preserve"> PAGEREF _Toc449341802 \h </w:instrText>
        </w:r>
        <w:r>
          <w:rPr>
            <w:noProof/>
            <w:webHidden/>
          </w:rPr>
        </w:r>
        <w:r>
          <w:rPr>
            <w:noProof/>
            <w:webHidden/>
          </w:rPr>
          <w:fldChar w:fldCharType="separate"/>
        </w:r>
        <w:r w:rsidR="003C46AF">
          <w:rPr>
            <w:noProof/>
            <w:webHidden/>
          </w:rPr>
          <w:t>55</w:t>
        </w:r>
        <w:r>
          <w:rPr>
            <w:noProof/>
            <w:webHidden/>
          </w:rPr>
          <w:fldChar w:fldCharType="end"/>
        </w:r>
      </w:hyperlink>
    </w:p>
    <w:p w14:paraId="64985C6C" w14:textId="77777777" w:rsidR="00AD2671" w:rsidRPr="003C35E1" w:rsidRDefault="00AD2671">
      <w:pPr>
        <w:pStyle w:val="TOC2"/>
        <w:rPr>
          <w:rFonts w:ascii="Calibri" w:hAnsi="Calibri"/>
          <w:noProof/>
          <w:sz w:val="22"/>
          <w:szCs w:val="22"/>
        </w:rPr>
      </w:pPr>
      <w:hyperlink w:anchor="_Toc449341803" w:history="1">
        <w:r w:rsidRPr="00E60463">
          <w:rPr>
            <w:rStyle w:val="Hyperlink"/>
            <w:noProof/>
          </w:rPr>
          <w:t>6.63</w:t>
        </w:r>
        <w:r w:rsidRPr="003C35E1">
          <w:rPr>
            <w:rFonts w:ascii="Calibri" w:hAnsi="Calibri"/>
            <w:noProof/>
            <w:sz w:val="22"/>
            <w:szCs w:val="22"/>
          </w:rPr>
          <w:tab/>
        </w:r>
        <w:r w:rsidRPr="00E60463">
          <w:rPr>
            <w:rStyle w:val="Hyperlink"/>
            <w:noProof/>
          </w:rPr>
          <w:t>Element &lt;SearchType&gt;</w:t>
        </w:r>
        <w:r>
          <w:rPr>
            <w:noProof/>
            <w:webHidden/>
          </w:rPr>
          <w:tab/>
        </w:r>
        <w:r>
          <w:rPr>
            <w:noProof/>
            <w:webHidden/>
          </w:rPr>
          <w:fldChar w:fldCharType="begin"/>
        </w:r>
        <w:r>
          <w:rPr>
            <w:noProof/>
            <w:webHidden/>
          </w:rPr>
          <w:instrText xml:space="preserve"> PAGEREF _Toc449341803 \h </w:instrText>
        </w:r>
        <w:r>
          <w:rPr>
            <w:noProof/>
            <w:webHidden/>
          </w:rPr>
        </w:r>
        <w:r>
          <w:rPr>
            <w:noProof/>
            <w:webHidden/>
          </w:rPr>
          <w:fldChar w:fldCharType="separate"/>
        </w:r>
        <w:r w:rsidR="003C46AF">
          <w:rPr>
            <w:noProof/>
            <w:webHidden/>
          </w:rPr>
          <w:t>56</w:t>
        </w:r>
        <w:r>
          <w:rPr>
            <w:noProof/>
            <w:webHidden/>
          </w:rPr>
          <w:fldChar w:fldCharType="end"/>
        </w:r>
      </w:hyperlink>
    </w:p>
    <w:p w14:paraId="441E845C" w14:textId="77777777" w:rsidR="00AD2671" w:rsidRPr="003C35E1" w:rsidRDefault="00AD2671">
      <w:pPr>
        <w:pStyle w:val="TOC2"/>
        <w:rPr>
          <w:rFonts w:ascii="Calibri" w:hAnsi="Calibri"/>
          <w:noProof/>
          <w:sz w:val="22"/>
          <w:szCs w:val="22"/>
        </w:rPr>
      </w:pPr>
      <w:hyperlink w:anchor="_Toc449341804" w:history="1">
        <w:r w:rsidRPr="00E60463">
          <w:rPr>
            <w:rStyle w:val="Hyperlink"/>
            <w:noProof/>
          </w:rPr>
          <w:t>6.64</w:t>
        </w:r>
        <w:r w:rsidRPr="003C35E1">
          <w:rPr>
            <w:rFonts w:ascii="Calibri" w:hAnsi="Calibri"/>
            <w:noProof/>
            <w:sz w:val="22"/>
            <w:szCs w:val="22"/>
          </w:rPr>
          <w:tab/>
        </w:r>
        <w:r w:rsidRPr="00E60463">
          <w:rPr>
            <w:rStyle w:val="Hyperlink"/>
            <w:noProof/>
          </w:rPr>
          <w:t>Element &lt;Seq&gt;</w:t>
        </w:r>
        <w:r>
          <w:rPr>
            <w:noProof/>
            <w:webHidden/>
          </w:rPr>
          <w:tab/>
        </w:r>
        <w:r>
          <w:rPr>
            <w:noProof/>
            <w:webHidden/>
          </w:rPr>
          <w:fldChar w:fldCharType="begin"/>
        </w:r>
        <w:r>
          <w:rPr>
            <w:noProof/>
            <w:webHidden/>
          </w:rPr>
          <w:instrText xml:space="preserve"> PAGEREF _Toc449341804 \h </w:instrText>
        </w:r>
        <w:r>
          <w:rPr>
            <w:noProof/>
            <w:webHidden/>
          </w:rPr>
        </w:r>
        <w:r>
          <w:rPr>
            <w:noProof/>
            <w:webHidden/>
          </w:rPr>
          <w:fldChar w:fldCharType="separate"/>
        </w:r>
        <w:r w:rsidR="003C46AF">
          <w:rPr>
            <w:noProof/>
            <w:webHidden/>
          </w:rPr>
          <w:t>56</w:t>
        </w:r>
        <w:r>
          <w:rPr>
            <w:noProof/>
            <w:webHidden/>
          </w:rPr>
          <w:fldChar w:fldCharType="end"/>
        </w:r>
      </w:hyperlink>
    </w:p>
    <w:p w14:paraId="61C89131" w14:textId="77777777" w:rsidR="00AD2671" w:rsidRPr="003C35E1" w:rsidRDefault="00AD2671">
      <w:pPr>
        <w:pStyle w:val="TOC2"/>
        <w:rPr>
          <w:rFonts w:ascii="Calibri" w:hAnsi="Calibri"/>
          <w:noProof/>
          <w:sz w:val="22"/>
          <w:szCs w:val="22"/>
        </w:rPr>
      </w:pPr>
      <w:hyperlink w:anchor="_Toc449341805" w:history="1">
        <w:r w:rsidRPr="00E60463">
          <w:rPr>
            <w:rStyle w:val="Hyperlink"/>
            <w:noProof/>
          </w:rPr>
          <w:t>6.65</w:t>
        </w:r>
        <w:r w:rsidRPr="003C35E1">
          <w:rPr>
            <w:rFonts w:ascii="Calibri" w:hAnsi="Calibri"/>
            <w:noProof/>
            <w:sz w:val="22"/>
            <w:szCs w:val="22"/>
          </w:rPr>
          <w:tab/>
        </w:r>
        <w:r w:rsidRPr="00E60463">
          <w:rPr>
            <w:rStyle w:val="Hyperlink"/>
            <w:noProof/>
          </w:rPr>
          <w:t>Element &lt;SequenceCollection&gt;</w:t>
        </w:r>
        <w:r>
          <w:rPr>
            <w:noProof/>
            <w:webHidden/>
          </w:rPr>
          <w:tab/>
        </w:r>
        <w:r>
          <w:rPr>
            <w:noProof/>
            <w:webHidden/>
          </w:rPr>
          <w:fldChar w:fldCharType="begin"/>
        </w:r>
        <w:r>
          <w:rPr>
            <w:noProof/>
            <w:webHidden/>
          </w:rPr>
          <w:instrText xml:space="preserve"> PAGEREF _Toc449341805 \h </w:instrText>
        </w:r>
        <w:r>
          <w:rPr>
            <w:noProof/>
            <w:webHidden/>
          </w:rPr>
        </w:r>
        <w:r>
          <w:rPr>
            <w:noProof/>
            <w:webHidden/>
          </w:rPr>
          <w:fldChar w:fldCharType="separate"/>
        </w:r>
        <w:r w:rsidR="003C46AF">
          <w:rPr>
            <w:noProof/>
            <w:webHidden/>
          </w:rPr>
          <w:t>57</w:t>
        </w:r>
        <w:r>
          <w:rPr>
            <w:noProof/>
            <w:webHidden/>
          </w:rPr>
          <w:fldChar w:fldCharType="end"/>
        </w:r>
      </w:hyperlink>
    </w:p>
    <w:p w14:paraId="6676E17C" w14:textId="77777777" w:rsidR="00AD2671" w:rsidRPr="003C35E1" w:rsidRDefault="00AD2671">
      <w:pPr>
        <w:pStyle w:val="TOC2"/>
        <w:rPr>
          <w:rFonts w:ascii="Calibri" w:hAnsi="Calibri"/>
          <w:noProof/>
          <w:sz w:val="22"/>
          <w:szCs w:val="22"/>
        </w:rPr>
      </w:pPr>
      <w:hyperlink w:anchor="_Toc449341806" w:history="1">
        <w:r w:rsidRPr="00E60463">
          <w:rPr>
            <w:rStyle w:val="Hyperlink"/>
            <w:noProof/>
          </w:rPr>
          <w:t>6.66</w:t>
        </w:r>
        <w:r w:rsidRPr="003C35E1">
          <w:rPr>
            <w:rFonts w:ascii="Calibri" w:hAnsi="Calibri"/>
            <w:noProof/>
            <w:sz w:val="22"/>
            <w:szCs w:val="22"/>
          </w:rPr>
          <w:tab/>
        </w:r>
        <w:r w:rsidRPr="00E60463">
          <w:rPr>
            <w:rStyle w:val="Hyperlink"/>
            <w:noProof/>
          </w:rPr>
          <w:t>Element &lt;SiteRegexp&gt;</w:t>
        </w:r>
        <w:r>
          <w:rPr>
            <w:noProof/>
            <w:webHidden/>
          </w:rPr>
          <w:tab/>
        </w:r>
        <w:r>
          <w:rPr>
            <w:noProof/>
            <w:webHidden/>
          </w:rPr>
          <w:fldChar w:fldCharType="begin"/>
        </w:r>
        <w:r>
          <w:rPr>
            <w:noProof/>
            <w:webHidden/>
          </w:rPr>
          <w:instrText xml:space="preserve"> PAGEREF _Toc449341806 \h </w:instrText>
        </w:r>
        <w:r>
          <w:rPr>
            <w:noProof/>
            <w:webHidden/>
          </w:rPr>
        </w:r>
        <w:r>
          <w:rPr>
            <w:noProof/>
            <w:webHidden/>
          </w:rPr>
          <w:fldChar w:fldCharType="separate"/>
        </w:r>
        <w:r w:rsidR="003C46AF">
          <w:rPr>
            <w:noProof/>
            <w:webHidden/>
          </w:rPr>
          <w:t>58</w:t>
        </w:r>
        <w:r>
          <w:rPr>
            <w:noProof/>
            <w:webHidden/>
          </w:rPr>
          <w:fldChar w:fldCharType="end"/>
        </w:r>
      </w:hyperlink>
    </w:p>
    <w:p w14:paraId="79B54655" w14:textId="77777777" w:rsidR="00AD2671" w:rsidRPr="003C35E1" w:rsidRDefault="00AD2671">
      <w:pPr>
        <w:pStyle w:val="TOC2"/>
        <w:rPr>
          <w:rFonts w:ascii="Calibri" w:hAnsi="Calibri"/>
          <w:noProof/>
          <w:sz w:val="22"/>
          <w:szCs w:val="22"/>
        </w:rPr>
      </w:pPr>
      <w:hyperlink w:anchor="_Toc449341807" w:history="1">
        <w:r w:rsidRPr="00E60463">
          <w:rPr>
            <w:rStyle w:val="Hyperlink"/>
            <w:noProof/>
          </w:rPr>
          <w:t>6.67</w:t>
        </w:r>
        <w:r w:rsidRPr="003C35E1">
          <w:rPr>
            <w:rFonts w:ascii="Calibri" w:hAnsi="Calibri"/>
            <w:noProof/>
            <w:sz w:val="22"/>
            <w:szCs w:val="22"/>
          </w:rPr>
          <w:tab/>
        </w:r>
        <w:r w:rsidRPr="00E60463">
          <w:rPr>
            <w:rStyle w:val="Hyperlink"/>
            <w:noProof/>
          </w:rPr>
          <w:t>Element &lt;SoftwareName&gt;</w:t>
        </w:r>
        <w:r>
          <w:rPr>
            <w:noProof/>
            <w:webHidden/>
          </w:rPr>
          <w:tab/>
        </w:r>
        <w:r>
          <w:rPr>
            <w:noProof/>
            <w:webHidden/>
          </w:rPr>
          <w:fldChar w:fldCharType="begin"/>
        </w:r>
        <w:r>
          <w:rPr>
            <w:noProof/>
            <w:webHidden/>
          </w:rPr>
          <w:instrText xml:space="preserve"> PAGEREF _Toc449341807 \h </w:instrText>
        </w:r>
        <w:r>
          <w:rPr>
            <w:noProof/>
            <w:webHidden/>
          </w:rPr>
        </w:r>
        <w:r>
          <w:rPr>
            <w:noProof/>
            <w:webHidden/>
          </w:rPr>
          <w:fldChar w:fldCharType="separate"/>
        </w:r>
        <w:r w:rsidR="003C46AF">
          <w:rPr>
            <w:noProof/>
            <w:webHidden/>
          </w:rPr>
          <w:t>59</w:t>
        </w:r>
        <w:r>
          <w:rPr>
            <w:noProof/>
            <w:webHidden/>
          </w:rPr>
          <w:fldChar w:fldCharType="end"/>
        </w:r>
      </w:hyperlink>
    </w:p>
    <w:p w14:paraId="3A58277C" w14:textId="77777777" w:rsidR="00AD2671" w:rsidRPr="003C35E1" w:rsidRDefault="00AD2671">
      <w:pPr>
        <w:pStyle w:val="TOC2"/>
        <w:rPr>
          <w:rFonts w:ascii="Calibri" w:hAnsi="Calibri"/>
          <w:noProof/>
          <w:sz w:val="22"/>
          <w:szCs w:val="22"/>
        </w:rPr>
      </w:pPr>
      <w:hyperlink w:anchor="_Toc449341808" w:history="1">
        <w:r w:rsidRPr="00E60463">
          <w:rPr>
            <w:rStyle w:val="Hyperlink"/>
            <w:noProof/>
          </w:rPr>
          <w:t>6.68</w:t>
        </w:r>
        <w:r w:rsidRPr="003C35E1">
          <w:rPr>
            <w:rFonts w:ascii="Calibri" w:hAnsi="Calibri"/>
            <w:noProof/>
            <w:sz w:val="22"/>
            <w:szCs w:val="22"/>
          </w:rPr>
          <w:tab/>
        </w:r>
        <w:r w:rsidRPr="00E60463">
          <w:rPr>
            <w:rStyle w:val="Hyperlink"/>
            <w:noProof/>
          </w:rPr>
          <w:t>Element &lt;SourceFile&gt;</w:t>
        </w:r>
        <w:r>
          <w:rPr>
            <w:noProof/>
            <w:webHidden/>
          </w:rPr>
          <w:tab/>
        </w:r>
        <w:r>
          <w:rPr>
            <w:noProof/>
            <w:webHidden/>
          </w:rPr>
          <w:fldChar w:fldCharType="begin"/>
        </w:r>
        <w:r>
          <w:rPr>
            <w:noProof/>
            <w:webHidden/>
          </w:rPr>
          <w:instrText xml:space="preserve"> PAGEREF _Toc449341808 \h </w:instrText>
        </w:r>
        <w:r>
          <w:rPr>
            <w:noProof/>
            <w:webHidden/>
          </w:rPr>
        </w:r>
        <w:r>
          <w:rPr>
            <w:noProof/>
            <w:webHidden/>
          </w:rPr>
          <w:fldChar w:fldCharType="separate"/>
        </w:r>
        <w:r w:rsidR="003C46AF">
          <w:rPr>
            <w:noProof/>
            <w:webHidden/>
          </w:rPr>
          <w:t>59</w:t>
        </w:r>
        <w:r>
          <w:rPr>
            <w:noProof/>
            <w:webHidden/>
          </w:rPr>
          <w:fldChar w:fldCharType="end"/>
        </w:r>
      </w:hyperlink>
    </w:p>
    <w:p w14:paraId="62EF9C95" w14:textId="77777777" w:rsidR="00AD2671" w:rsidRPr="003C35E1" w:rsidRDefault="00AD2671">
      <w:pPr>
        <w:pStyle w:val="TOC2"/>
        <w:rPr>
          <w:rFonts w:ascii="Calibri" w:hAnsi="Calibri"/>
          <w:noProof/>
          <w:sz w:val="22"/>
          <w:szCs w:val="22"/>
        </w:rPr>
      </w:pPr>
      <w:hyperlink w:anchor="_Toc449341809" w:history="1">
        <w:r w:rsidRPr="00E60463">
          <w:rPr>
            <w:rStyle w:val="Hyperlink"/>
            <w:noProof/>
          </w:rPr>
          <w:t>6.69</w:t>
        </w:r>
        <w:r w:rsidRPr="003C35E1">
          <w:rPr>
            <w:rFonts w:ascii="Calibri" w:hAnsi="Calibri"/>
            <w:noProof/>
            <w:sz w:val="22"/>
            <w:szCs w:val="22"/>
          </w:rPr>
          <w:tab/>
        </w:r>
        <w:r w:rsidRPr="00E60463">
          <w:rPr>
            <w:rStyle w:val="Hyperlink"/>
            <w:noProof/>
          </w:rPr>
          <w:t>Element &lt;SpecificityRules&gt;</w:t>
        </w:r>
        <w:r>
          <w:rPr>
            <w:noProof/>
            <w:webHidden/>
          </w:rPr>
          <w:tab/>
        </w:r>
        <w:r>
          <w:rPr>
            <w:noProof/>
            <w:webHidden/>
          </w:rPr>
          <w:fldChar w:fldCharType="begin"/>
        </w:r>
        <w:r>
          <w:rPr>
            <w:noProof/>
            <w:webHidden/>
          </w:rPr>
          <w:instrText xml:space="preserve"> PAGEREF _Toc449341809 \h </w:instrText>
        </w:r>
        <w:r>
          <w:rPr>
            <w:noProof/>
            <w:webHidden/>
          </w:rPr>
        </w:r>
        <w:r>
          <w:rPr>
            <w:noProof/>
            <w:webHidden/>
          </w:rPr>
          <w:fldChar w:fldCharType="separate"/>
        </w:r>
        <w:r w:rsidR="003C46AF">
          <w:rPr>
            <w:noProof/>
            <w:webHidden/>
          </w:rPr>
          <w:t>60</w:t>
        </w:r>
        <w:r>
          <w:rPr>
            <w:noProof/>
            <w:webHidden/>
          </w:rPr>
          <w:fldChar w:fldCharType="end"/>
        </w:r>
      </w:hyperlink>
    </w:p>
    <w:p w14:paraId="1D56E67C" w14:textId="77777777" w:rsidR="00AD2671" w:rsidRPr="003C35E1" w:rsidRDefault="00AD2671">
      <w:pPr>
        <w:pStyle w:val="TOC2"/>
        <w:rPr>
          <w:rFonts w:ascii="Calibri" w:hAnsi="Calibri"/>
          <w:noProof/>
          <w:sz w:val="22"/>
          <w:szCs w:val="22"/>
        </w:rPr>
      </w:pPr>
      <w:hyperlink w:anchor="_Toc449341810" w:history="1">
        <w:r w:rsidRPr="00E60463">
          <w:rPr>
            <w:rStyle w:val="Hyperlink"/>
            <w:noProof/>
          </w:rPr>
          <w:t>6.70</w:t>
        </w:r>
        <w:r w:rsidRPr="003C35E1">
          <w:rPr>
            <w:rFonts w:ascii="Calibri" w:hAnsi="Calibri"/>
            <w:noProof/>
            <w:sz w:val="22"/>
            <w:szCs w:val="22"/>
          </w:rPr>
          <w:tab/>
        </w:r>
        <w:r w:rsidRPr="00E60463">
          <w:rPr>
            <w:rStyle w:val="Hyperlink"/>
            <w:noProof/>
          </w:rPr>
          <w:t>Element &lt;SpectraData&gt;</w:t>
        </w:r>
        <w:r>
          <w:rPr>
            <w:noProof/>
            <w:webHidden/>
          </w:rPr>
          <w:tab/>
        </w:r>
        <w:r>
          <w:rPr>
            <w:noProof/>
            <w:webHidden/>
          </w:rPr>
          <w:fldChar w:fldCharType="begin"/>
        </w:r>
        <w:r>
          <w:rPr>
            <w:noProof/>
            <w:webHidden/>
          </w:rPr>
          <w:instrText xml:space="preserve"> PAGEREF _Toc449341810 \h </w:instrText>
        </w:r>
        <w:r>
          <w:rPr>
            <w:noProof/>
            <w:webHidden/>
          </w:rPr>
        </w:r>
        <w:r>
          <w:rPr>
            <w:noProof/>
            <w:webHidden/>
          </w:rPr>
          <w:fldChar w:fldCharType="separate"/>
        </w:r>
        <w:r w:rsidR="003C46AF">
          <w:rPr>
            <w:noProof/>
            <w:webHidden/>
          </w:rPr>
          <w:t>60</w:t>
        </w:r>
        <w:r>
          <w:rPr>
            <w:noProof/>
            <w:webHidden/>
          </w:rPr>
          <w:fldChar w:fldCharType="end"/>
        </w:r>
      </w:hyperlink>
    </w:p>
    <w:p w14:paraId="29D4DB2B" w14:textId="77777777" w:rsidR="00AD2671" w:rsidRPr="003C35E1" w:rsidRDefault="00AD2671">
      <w:pPr>
        <w:pStyle w:val="TOC2"/>
        <w:rPr>
          <w:rFonts w:ascii="Calibri" w:hAnsi="Calibri"/>
          <w:noProof/>
          <w:sz w:val="22"/>
          <w:szCs w:val="22"/>
        </w:rPr>
      </w:pPr>
      <w:hyperlink w:anchor="_Toc449341811" w:history="1">
        <w:r w:rsidRPr="00E60463">
          <w:rPr>
            <w:rStyle w:val="Hyperlink"/>
            <w:noProof/>
          </w:rPr>
          <w:t>6.71</w:t>
        </w:r>
        <w:r w:rsidRPr="003C35E1">
          <w:rPr>
            <w:rFonts w:ascii="Calibri" w:hAnsi="Calibri"/>
            <w:noProof/>
            <w:sz w:val="22"/>
            <w:szCs w:val="22"/>
          </w:rPr>
          <w:tab/>
        </w:r>
        <w:r w:rsidRPr="00E60463">
          <w:rPr>
            <w:rStyle w:val="Hyperlink"/>
            <w:noProof/>
          </w:rPr>
          <w:t>Element &lt;SpectrumIDFormat&gt;</w:t>
        </w:r>
        <w:r>
          <w:rPr>
            <w:noProof/>
            <w:webHidden/>
          </w:rPr>
          <w:tab/>
        </w:r>
        <w:r>
          <w:rPr>
            <w:noProof/>
            <w:webHidden/>
          </w:rPr>
          <w:fldChar w:fldCharType="begin"/>
        </w:r>
        <w:r>
          <w:rPr>
            <w:noProof/>
            <w:webHidden/>
          </w:rPr>
          <w:instrText xml:space="preserve"> PAGEREF _Toc449341811 \h </w:instrText>
        </w:r>
        <w:r>
          <w:rPr>
            <w:noProof/>
            <w:webHidden/>
          </w:rPr>
        </w:r>
        <w:r>
          <w:rPr>
            <w:noProof/>
            <w:webHidden/>
          </w:rPr>
          <w:fldChar w:fldCharType="separate"/>
        </w:r>
        <w:r w:rsidR="003C46AF">
          <w:rPr>
            <w:noProof/>
            <w:webHidden/>
          </w:rPr>
          <w:t>61</w:t>
        </w:r>
        <w:r>
          <w:rPr>
            <w:noProof/>
            <w:webHidden/>
          </w:rPr>
          <w:fldChar w:fldCharType="end"/>
        </w:r>
      </w:hyperlink>
    </w:p>
    <w:p w14:paraId="65E8DC55" w14:textId="77777777" w:rsidR="00AD2671" w:rsidRPr="003C35E1" w:rsidRDefault="00AD2671">
      <w:pPr>
        <w:pStyle w:val="TOC2"/>
        <w:rPr>
          <w:rFonts w:ascii="Calibri" w:hAnsi="Calibri"/>
          <w:noProof/>
          <w:sz w:val="22"/>
          <w:szCs w:val="22"/>
        </w:rPr>
      </w:pPr>
      <w:hyperlink w:anchor="_Toc449341812" w:history="1">
        <w:r w:rsidRPr="00E60463">
          <w:rPr>
            <w:rStyle w:val="Hyperlink"/>
            <w:noProof/>
          </w:rPr>
          <w:t>6.72</w:t>
        </w:r>
        <w:r w:rsidRPr="003C35E1">
          <w:rPr>
            <w:rFonts w:ascii="Calibri" w:hAnsi="Calibri"/>
            <w:noProof/>
            <w:sz w:val="22"/>
            <w:szCs w:val="22"/>
          </w:rPr>
          <w:tab/>
        </w:r>
        <w:r w:rsidRPr="00E60463">
          <w:rPr>
            <w:rStyle w:val="Hyperlink"/>
            <w:noProof/>
          </w:rPr>
          <w:t>Element &lt;SpectrumIdentification&gt;</w:t>
        </w:r>
        <w:r>
          <w:rPr>
            <w:noProof/>
            <w:webHidden/>
          </w:rPr>
          <w:tab/>
        </w:r>
        <w:r>
          <w:rPr>
            <w:noProof/>
            <w:webHidden/>
          </w:rPr>
          <w:fldChar w:fldCharType="begin"/>
        </w:r>
        <w:r>
          <w:rPr>
            <w:noProof/>
            <w:webHidden/>
          </w:rPr>
          <w:instrText xml:space="preserve"> PAGEREF _Toc449341812 \h </w:instrText>
        </w:r>
        <w:r>
          <w:rPr>
            <w:noProof/>
            <w:webHidden/>
          </w:rPr>
        </w:r>
        <w:r>
          <w:rPr>
            <w:noProof/>
            <w:webHidden/>
          </w:rPr>
          <w:fldChar w:fldCharType="separate"/>
        </w:r>
        <w:r w:rsidR="003C46AF">
          <w:rPr>
            <w:noProof/>
            <w:webHidden/>
          </w:rPr>
          <w:t>61</w:t>
        </w:r>
        <w:r>
          <w:rPr>
            <w:noProof/>
            <w:webHidden/>
          </w:rPr>
          <w:fldChar w:fldCharType="end"/>
        </w:r>
      </w:hyperlink>
    </w:p>
    <w:p w14:paraId="31598F4F" w14:textId="77777777" w:rsidR="00AD2671" w:rsidRPr="003C35E1" w:rsidRDefault="00AD2671">
      <w:pPr>
        <w:pStyle w:val="TOC2"/>
        <w:rPr>
          <w:rFonts w:ascii="Calibri" w:hAnsi="Calibri"/>
          <w:noProof/>
          <w:sz w:val="22"/>
          <w:szCs w:val="22"/>
        </w:rPr>
      </w:pPr>
      <w:hyperlink w:anchor="_Toc449341813" w:history="1">
        <w:r w:rsidRPr="00E60463">
          <w:rPr>
            <w:rStyle w:val="Hyperlink"/>
            <w:noProof/>
          </w:rPr>
          <w:t>6.73</w:t>
        </w:r>
        <w:r w:rsidRPr="003C35E1">
          <w:rPr>
            <w:rFonts w:ascii="Calibri" w:hAnsi="Calibri"/>
            <w:noProof/>
            <w:sz w:val="22"/>
            <w:szCs w:val="22"/>
          </w:rPr>
          <w:tab/>
        </w:r>
        <w:r w:rsidRPr="00E60463">
          <w:rPr>
            <w:rStyle w:val="Hyperlink"/>
            <w:noProof/>
          </w:rPr>
          <w:t>Element &lt;SpectrumIdentificationItem&gt;</w:t>
        </w:r>
        <w:r>
          <w:rPr>
            <w:noProof/>
            <w:webHidden/>
          </w:rPr>
          <w:tab/>
        </w:r>
        <w:r>
          <w:rPr>
            <w:noProof/>
            <w:webHidden/>
          </w:rPr>
          <w:fldChar w:fldCharType="begin"/>
        </w:r>
        <w:r>
          <w:rPr>
            <w:noProof/>
            <w:webHidden/>
          </w:rPr>
          <w:instrText xml:space="preserve"> PAGEREF _Toc449341813 \h </w:instrText>
        </w:r>
        <w:r>
          <w:rPr>
            <w:noProof/>
            <w:webHidden/>
          </w:rPr>
        </w:r>
        <w:r>
          <w:rPr>
            <w:noProof/>
            <w:webHidden/>
          </w:rPr>
          <w:fldChar w:fldCharType="separate"/>
        </w:r>
        <w:r w:rsidR="003C46AF">
          <w:rPr>
            <w:noProof/>
            <w:webHidden/>
          </w:rPr>
          <w:t>62</w:t>
        </w:r>
        <w:r>
          <w:rPr>
            <w:noProof/>
            <w:webHidden/>
          </w:rPr>
          <w:fldChar w:fldCharType="end"/>
        </w:r>
      </w:hyperlink>
    </w:p>
    <w:p w14:paraId="53DB88CA" w14:textId="77777777" w:rsidR="00AD2671" w:rsidRPr="003C35E1" w:rsidRDefault="00AD2671">
      <w:pPr>
        <w:pStyle w:val="TOC2"/>
        <w:rPr>
          <w:rFonts w:ascii="Calibri" w:hAnsi="Calibri"/>
          <w:noProof/>
          <w:sz w:val="22"/>
          <w:szCs w:val="22"/>
        </w:rPr>
      </w:pPr>
      <w:hyperlink w:anchor="_Toc449341814" w:history="1">
        <w:r w:rsidRPr="00E60463">
          <w:rPr>
            <w:rStyle w:val="Hyperlink"/>
            <w:noProof/>
          </w:rPr>
          <w:t>6.74</w:t>
        </w:r>
        <w:r w:rsidRPr="003C35E1">
          <w:rPr>
            <w:rFonts w:ascii="Calibri" w:hAnsi="Calibri"/>
            <w:noProof/>
            <w:sz w:val="22"/>
            <w:szCs w:val="22"/>
          </w:rPr>
          <w:tab/>
        </w:r>
        <w:r w:rsidRPr="00E60463">
          <w:rPr>
            <w:rStyle w:val="Hyperlink"/>
            <w:noProof/>
          </w:rPr>
          <w:t>Element &lt;SpectrumIdentificationItemRef&gt;</w:t>
        </w:r>
        <w:r>
          <w:rPr>
            <w:noProof/>
            <w:webHidden/>
          </w:rPr>
          <w:tab/>
        </w:r>
        <w:r>
          <w:rPr>
            <w:noProof/>
            <w:webHidden/>
          </w:rPr>
          <w:fldChar w:fldCharType="begin"/>
        </w:r>
        <w:r>
          <w:rPr>
            <w:noProof/>
            <w:webHidden/>
          </w:rPr>
          <w:instrText xml:space="preserve"> PAGEREF _Toc449341814 \h </w:instrText>
        </w:r>
        <w:r>
          <w:rPr>
            <w:noProof/>
            <w:webHidden/>
          </w:rPr>
        </w:r>
        <w:r>
          <w:rPr>
            <w:noProof/>
            <w:webHidden/>
          </w:rPr>
          <w:fldChar w:fldCharType="separate"/>
        </w:r>
        <w:r w:rsidR="003C46AF">
          <w:rPr>
            <w:noProof/>
            <w:webHidden/>
          </w:rPr>
          <w:t>64</w:t>
        </w:r>
        <w:r>
          <w:rPr>
            <w:noProof/>
            <w:webHidden/>
          </w:rPr>
          <w:fldChar w:fldCharType="end"/>
        </w:r>
      </w:hyperlink>
    </w:p>
    <w:p w14:paraId="281B84FA" w14:textId="77777777" w:rsidR="00AD2671" w:rsidRPr="003C35E1" w:rsidRDefault="00AD2671">
      <w:pPr>
        <w:pStyle w:val="TOC2"/>
        <w:rPr>
          <w:rFonts w:ascii="Calibri" w:hAnsi="Calibri"/>
          <w:noProof/>
          <w:sz w:val="22"/>
          <w:szCs w:val="22"/>
        </w:rPr>
      </w:pPr>
      <w:hyperlink w:anchor="_Toc449341815" w:history="1">
        <w:r w:rsidRPr="00E60463">
          <w:rPr>
            <w:rStyle w:val="Hyperlink"/>
            <w:noProof/>
          </w:rPr>
          <w:t>6.75</w:t>
        </w:r>
        <w:r w:rsidRPr="003C35E1">
          <w:rPr>
            <w:rFonts w:ascii="Calibri" w:hAnsi="Calibri"/>
            <w:noProof/>
            <w:sz w:val="22"/>
            <w:szCs w:val="22"/>
          </w:rPr>
          <w:tab/>
        </w:r>
        <w:r w:rsidRPr="00E60463">
          <w:rPr>
            <w:rStyle w:val="Hyperlink"/>
            <w:noProof/>
          </w:rPr>
          <w:t>Element &lt;SpectrumIdentificationList&gt;</w:t>
        </w:r>
        <w:r>
          <w:rPr>
            <w:noProof/>
            <w:webHidden/>
          </w:rPr>
          <w:tab/>
        </w:r>
        <w:r>
          <w:rPr>
            <w:noProof/>
            <w:webHidden/>
          </w:rPr>
          <w:fldChar w:fldCharType="begin"/>
        </w:r>
        <w:r>
          <w:rPr>
            <w:noProof/>
            <w:webHidden/>
          </w:rPr>
          <w:instrText xml:space="preserve"> PAGEREF _Toc449341815 \h </w:instrText>
        </w:r>
        <w:r>
          <w:rPr>
            <w:noProof/>
            <w:webHidden/>
          </w:rPr>
        </w:r>
        <w:r>
          <w:rPr>
            <w:noProof/>
            <w:webHidden/>
          </w:rPr>
          <w:fldChar w:fldCharType="separate"/>
        </w:r>
        <w:r w:rsidR="003C46AF">
          <w:rPr>
            <w:noProof/>
            <w:webHidden/>
          </w:rPr>
          <w:t>64</w:t>
        </w:r>
        <w:r>
          <w:rPr>
            <w:noProof/>
            <w:webHidden/>
          </w:rPr>
          <w:fldChar w:fldCharType="end"/>
        </w:r>
      </w:hyperlink>
    </w:p>
    <w:p w14:paraId="42C92B42" w14:textId="77777777" w:rsidR="00AD2671" w:rsidRPr="003C35E1" w:rsidRDefault="00AD2671">
      <w:pPr>
        <w:pStyle w:val="TOC2"/>
        <w:rPr>
          <w:rFonts w:ascii="Calibri" w:hAnsi="Calibri"/>
          <w:noProof/>
          <w:sz w:val="22"/>
          <w:szCs w:val="22"/>
        </w:rPr>
      </w:pPr>
      <w:hyperlink w:anchor="_Toc449341816" w:history="1">
        <w:r w:rsidRPr="00E60463">
          <w:rPr>
            <w:rStyle w:val="Hyperlink"/>
            <w:noProof/>
          </w:rPr>
          <w:t>6.76</w:t>
        </w:r>
        <w:r w:rsidRPr="003C35E1">
          <w:rPr>
            <w:rFonts w:ascii="Calibri" w:hAnsi="Calibri"/>
            <w:noProof/>
            <w:sz w:val="22"/>
            <w:szCs w:val="22"/>
          </w:rPr>
          <w:tab/>
        </w:r>
        <w:r w:rsidRPr="00E60463">
          <w:rPr>
            <w:rStyle w:val="Hyperlink"/>
            <w:noProof/>
          </w:rPr>
          <w:t>Element &lt;SpectrumIdentificationProtocol&gt;</w:t>
        </w:r>
        <w:r>
          <w:rPr>
            <w:noProof/>
            <w:webHidden/>
          </w:rPr>
          <w:tab/>
        </w:r>
        <w:r>
          <w:rPr>
            <w:noProof/>
            <w:webHidden/>
          </w:rPr>
          <w:fldChar w:fldCharType="begin"/>
        </w:r>
        <w:r>
          <w:rPr>
            <w:noProof/>
            <w:webHidden/>
          </w:rPr>
          <w:instrText xml:space="preserve"> PAGEREF _Toc449341816 \h </w:instrText>
        </w:r>
        <w:r>
          <w:rPr>
            <w:noProof/>
            <w:webHidden/>
          </w:rPr>
        </w:r>
        <w:r>
          <w:rPr>
            <w:noProof/>
            <w:webHidden/>
          </w:rPr>
          <w:fldChar w:fldCharType="separate"/>
        </w:r>
        <w:r w:rsidR="003C46AF">
          <w:rPr>
            <w:noProof/>
            <w:webHidden/>
          </w:rPr>
          <w:t>65</w:t>
        </w:r>
        <w:r>
          <w:rPr>
            <w:noProof/>
            <w:webHidden/>
          </w:rPr>
          <w:fldChar w:fldCharType="end"/>
        </w:r>
      </w:hyperlink>
    </w:p>
    <w:p w14:paraId="3A8D64E9" w14:textId="77777777" w:rsidR="00AD2671" w:rsidRPr="003C35E1" w:rsidRDefault="00AD2671">
      <w:pPr>
        <w:pStyle w:val="TOC2"/>
        <w:rPr>
          <w:rFonts w:ascii="Calibri" w:hAnsi="Calibri"/>
          <w:noProof/>
          <w:sz w:val="22"/>
          <w:szCs w:val="22"/>
        </w:rPr>
      </w:pPr>
      <w:hyperlink w:anchor="_Toc449341817" w:history="1">
        <w:r w:rsidRPr="00E60463">
          <w:rPr>
            <w:rStyle w:val="Hyperlink"/>
            <w:noProof/>
          </w:rPr>
          <w:t>6.77</w:t>
        </w:r>
        <w:r w:rsidRPr="003C35E1">
          <w:rPr>
            <w:rFonts w:ascii="Calibri" w:hAnsi="Calibri"/>
            <w:noProof/>
            <w:sz w:val="22"/>
            <w:szCs w:val="22"/>
          </w:rPr>
          <w:tab/>
        </w:r>
        <w:r w:rsidRPr="00E60463">
          <w:rPr>
            <w:rStyle w:val="Hyperlink"/>
            <w:noProof/>
          </w:rPr>
          <w:t>Element &lt;SpectrumIdentificationResult&gt;</w:t>
        </w:r>
        <w:r>
          <w:rPr>
            <w:noProof/>
            <w:webHidden/>
          </w:rPr>
          <w:tab/>
        </w:r>
        <w:r>
          <w:rPr>
            <w:noProof/>
            <w:webHidden/>
          </w:rPr>
          <w:fldChar w:fldCharType="begin"/>
        </w:r>
        <w:r>
          <w:rPr>
            <w:noProof/>
            <w:webHidden/>
          </w:rPr>
          <w:instrText xml:space="preserve"> PAGEREF _Toc449341817 \h </w:instrText>
        </w:r>
        <w:r>
          <w:rPr>
            <w:noProof/>
            <w:webHidden/>
          </w:rPr>
        </w:r>
        <w:r>
          <w:rPr>
            <w:noProof/>
            <w:webHidden/>
          </w:rPr>
          <w:fldChar w:fldCharType="separate"/>
        </w:r>
        <w:r w:rsidR="003C46AF">
          <w:rPr>
            <w:noProof/>
            <w:webHidden/>
          </w:rPr>
          <w:t>68</w:t>
        </w:r>
        <w:r>
          <w:rPr>
            <w:noProof/>
            <w:webHidden/>
          </w:rPr>
          <w:fldChar w:fldCharType="end"/>
        </w:r>
      </w:hyperlink>
    </w:p>
    <w:p w14:paraId="5D6501A1" w14:textId="77777777" w:rsidR="00AD2671" w:rsidRPr="003C35E1" w:rsidRDefault="00AD2671">
      <w:pPr>
        <w:pStyle w:val="TOC2"/>
        <w:rPr>
          <w:rFonts w:ascii="Calibri" w:hAnsi="Calibri"/>
          <w:noProof/>
          <w:sz w:val="22"/>
          <w:szCs w:val="22"/>
        </w:rPr>
      </w:pPr>
      <w:hyperlink w:anchor="_Toc449341818" w:history="1">
        <w:r w:rsidRPr="00E60463">
          <w:rPr>
            <w:rStyle w:val="Hyperlink"/>
            <w:noProof/>
          </w:rPr>
          <w:t>6.78</w:t>
        </w:r>
        <w:r w:rsidRPr="003C35E1">
          <w:rPr>
            <w:rFonts w:ascii="Calibri" w:hAnsi="Calibri"/>
            <w:noProof/>
            <w:sz w:val="22"/>
            <w:szCs w:val="22"/>
          </w:rPr>
          <w:tab/>
        </w:r>
        <w:r w:rsidRPr="00E60463">
          <w:rPr>
            <w:rStyle w:val="Hyperlink"/>
            <w:noProof/>
          </w:rPr>
          <w:t>Element &lt;SubSample&gt;</w:t>
        </w:r>
        <w:r>
          <w:rPr>
            <w:noProof/>
            <w:webHidden/>
          </w:rPr>
          <w:tab/>
        </w:r>
        <w:r>
          <w:rPr>
            <w:noProof/>
            <w:webHidden/>
          </w:rPr>
          <w:fldChar w:fldCharType="begin"/>
        </w:r>
        <w:r>
          <w:rPr>
            <w:noProof/>
            <w:webHidden/>
          </w:rPr>
          <w:instrText xml:space="preserve"> PAGEREF _Toc449341818 \h </w:instrText>
        </w:r>
        <w:r>
          <w:rPr>
            <w:noProof/>
            <w:webHidden/>
          </w:rPr>
        </w:r>
        <w:r>
          <w:rPr>
            <w:noProof/>
            <w:webHidden/>
          </w:rPr>
          <w:fldChar w:fldCharType="separate"/>
        </w:r>
        <w:r w:rsidR="003C46AF">
          <w:rPr>
            <w:noProof/>
            <w:webHidden/>
          </w:rPr>
          <w:t>69</w:t>
        </w:r>
        <w:r>
          <w:rPr>
            <w:noProof/>
            <w:webHidden/>
          </w:rPr>
          <w:fldChar w:fldCharType="end"/>
        </w:r>
      </w:hyperlink>
    </w:p>
    <w:p w14:paraId="06FC662B" w14:textId="77777777" w:rsidR="00AD2671" w:rsidRPr="003C35E1" w:rsidRDefault="00AD2671">
      <w:pPr>
        <w:pStyle w:val="TOC2"/>
        <w:rPr>
          <w:rFonts w:ascii="Calibri" w:hAnsi="Calibri"/>
          <w:noProof/>
          <w:sz w:val="22"/>
          <w:szCs w:val="22"/>
        </w:rPr>
      </w:pPr>
      <w:hyperlink w:anchor="_Toc449341819" w:history="1">
        <w:r w:rsidRPr="00E60463">
          <w:rPr>
            <w:rStyle w:val="Hyperlink"/>
            <w:noProof/>
          </w:rPr>
          <w:t>6.79</w:t>
        </w:r>
        <w:r w:rsidRPr="003C35E1">
          <w:rPr>
            <w:rFonts w:ascii="Calibri" w:hAnsi="Calibri"/>
            <w:noProof/>
            <w:sz w:val="22"/>
            <w:szCs w:val="22"/>
          </w:rPr>
          <w:tab/>
        </w:r>
        <w:r w:rsidRPr="00E60463">
          <w:rPr>
            <w:rStyle w:val="Hyperlink"/>
            <w:noProof/>
          </w:rPr>
          <w:t>Element &lt;SubstitutionModification&gt;</w:t>
        </w:r>
        <w:r>
          <w:rPr>
            <w:noProof/>
            <w:webHidden/>
          </w:rPr>
          <w:tab/>
        </w:r>
        <w:r>
          <w:rPr>
            <w:noProof/>
            <w:webHidden/>
          </w:rPr>
          <w:fldChar w:fldCharType="begin"/>
        </w:r>
        <w:r>
          <w:rPr>
            <w:noProof/>
            <w:webHidden/>
          </w:rPr>
          <w:instrText xml:space="preserve"> PAGEREF _Toc449341819 \h </w:instrText>
        </w:r>
        <w:r>
          <w:rPr>
            <w:noProof/>
            <w:webHidden/>
          </w:rPr>
        </w:r>
        <w:r>
          <w:rPr>
            <w:noProof/>
            <w:webHidden/>
          </w:rPr>
          <w:fldChar w:fldCharType="separate"/>
        </w:r>
        <w:r w:rsidR="003C46AF">
          <w:rPr>
            <w:noProof/>
            <w:webHidden/>
          </w:rPr>
          <w:t>69</w:t>
        </w:r>
        <w:r>
          <w:rPr>
            <w:noProof/>
            <w:webHidden/>
          </w:rPr>
          <w:fldChar w:fldCharType="end"/>
        </w:r>
      </w:hyperlink>
    </w:p>
    <w:p w14:paraId="1BE82995" w14:textId="77777777" w:rsidR="00AD2671" w:rsidRPr="003C35E1" w:rsidRDefault="00AD2671">
      <w:pPr>
        <w:pStyle w:val="TOC2"/>
        <w:rPr>
          <w:rFonts w:ascii="Calibri" w:hAnsi="Calibri"/>
          <w:noProof/>
          <w:sz w:val="22"/>
          <w:szCs w:val="22"/>
        </w:rPr>
      </w:pPr>
      <w:hyperlink w:anchor="_Toc449341820" w:history="1">
        <w:r w:rsidRPr="00E60463">
          <w:rPr>
            <w:rStyle w:val="Hyperlink"/>
            <w:noProof/>
          </w:rPr>
          <w:t>6.80</w:t>
        </w:r>
        <w:r w:rsidRPr="003C35E1">
          <w:rPr>
            <w:rFonts w:ascii="Calibri" w:hAnsi="Calibri"/>
            <w:noProof/>
            <w:sz w:val="22"/>
            <w:szCs w:val="22"/>
          </w:rPr>
          <w:tab/>
        </w:r>
        <w:r w:rsidRPr="00E60463">
          <w:rPr>
            <w:rStyle w:val="Hyperlink"/>
            <w:noProof/>
          </w:rPr>
          <w:t>Element &lt;Threshold&gt;</w:t>
        </w:r>
        <w:r>
          <w:rPr>
            <w:noProof/>
            <w:webHidden/>
          </w:rPr>
          <w:tab/>
        </w:r>
        <w:r>
          <w:rPr>
            <w:noProof/>
            <w:webHidden/>
          </w:rPr>
          <w:fldChar w:fldCharType="begin"/>
        </w:r>
        <w:r>
          <w:rPr>
            <w:noProof/>
            <w:webHidden/>
          </w:rPr>
          <w:instrText xml:space="preserve"> PAGEREF _Toc449341820 \h </w:instrText>
        </w:r>
        <w:r>
          <w:rPr>
            <w:noProof/>
            <w:webHidden/>
          </w:rPr>
        </w:r>
        <w:r>
          <w:rPr>
            <w:noProof/>
            <w:webHidden/>
          </w:rPr>
          <w:fldChar w:fldCharType="separate"/>
        </w:r>
        <w:r w:rsidR="003C46AF">
          <w:rPr>
            <w:noProof/>
            <w:webHidden/>
          </w:rPr>
          <w:t>69</w:t>
        </w:r>
        <w:r>
          <w:rPr>
            <w:noProof/>
            <w:webHidden/>
          </w:rPr>
          <w:fldChar w:fldCharType="end"/>
        </w:r>
      </w:hyperlink>
    </w:p>
    <w:p w14:paraId="3490082E" w14:textId="77777777" w:rsidR="00AD2671" w:rsidRPr="003C35E1" w:rsidRDefault="00AD2671">
      <w:pPr>
        <w:pStyle w:val="TOC2"/>
        <w:rPr>
          <w:rFonts w:ascii="Calibri" w:hAnsi="Calibri"/>
          <w:noProof/>
          <w:sz w:val="22"/>
          <w:szCs w:val="22"/>
        </w:rPr>
      </w:pPr>
      <w:hyperlink w:anchor="_Toc449341821" w:history="1">
        <w:r w:rsidRPr="00E60463">
          <w:rPr>
            <w:rStyle w:val="Hyperlink"/>
            <w:noProof/>
          </w:rPr>
          <w:t>6.81</w:t>
        </w:r>
        <w:r w:rsidRPr="003C35E1">
          <w:rPr>
            <w:rFonts w:ascii="Calibri" w:hAnsi="Calibri"/>
            <w:noProof/>
            <w:sz w:val="22"/>
            <w:szCs w:val="22"/>
          </w:rPr>
          <w:tab/>
        </w:r>
        <w:r w:rsidRPr="00E60463">
          <w:rPr>
            <w:rStyle w:val="Hyperlink"/>
            <w:noProof/>
          </w:rPr>
          <w:t>Element &lt;TranslationTable&gt;</w:t>
        </w:r>
        <w:r>
          <w:rPr>
            <w:noProof/>
            <w:webHidden/>
          </w:rPr>
          <w:tab/>
        </w:r>
        <w:r>
          <w:rPr>
            <w:noProof/>
            <w:webHidden/>
          </w:rPr>
          <w:fldChar w:fldCharType="begin"/>
        </w:r>
        <w:r>
          <w:rPr>
            <w:noProof/>
            <w:webHidden/>
          </w:rPr>
          <w:instrText xml:space="preserve"> PAGEREF _Toc449341821 \h </w:instrText>
        </w:r>
        <w:r>
          <w:rPr>
            <w:noProof/>
            <w:webHidden/>
          </w:rPr>
        </w:r>
        <w:r>
          <w:rPr>
            <w:noProof/>
            <w:webHidden/>
          </w:rPr>
          <w:fldChar w:fldCharType="separate"/>
        </w:r>
        <w:r w:rsidR="003C46AF">
          <w:rPr>
            <w:noProof/>
            <w:webHidden/>
          </w:rPr>
          <w:t>70</w:t>
        </w:r>
        <w:r>
          <w:rPr>
            <w:noProof/>
            <w:webHidden/>
          </w:rPr>
          <w:fldChar w:fldCharType="end"/>
        </w:r>
      </w:hyperlink>
    </w:p>
    <w:p w14:paraId="14969864" w14:textId="77777777" w:rsidR="00AD2671" w:rsidRPr="003C35E1" w:rsidRDefault="00AD2671">
      <w:pPr>
        <w:pStyle w:val="TOC2"/>
        <w:rPr>
          <w:rFonts w:ascii="Calibri" w:hAnsi="Calibri"/>
          <w:noProof/>
          <w:sz w:val="22"/>
          <w:szCs w:val="22"/>
        </w:rPr>
      </w:pPr>
      <w:hyperlink w:anchor="_Toc449341822" w:history="1">
        <w:r w:rsidRPr="00E60463">
          <w:rPr>
            <w:rStyle w:val="Hyperlink"/>
            <w:noProof/>
          </w:rPr>
          <w:t>6.82</w:t>
        </w:r>
        <w:r w:rsidRPr="003C35E1">
          <w:rPr>
            <w:rFonts w:ascii="Calibri" w:hAnsi="Calibri"/>
            <w:noProof/>
            <w:sz w:val="22"/>
            <w:szCs w:val="22"/>
          </w:rPr>
          <w:tab/>
        </w:r>
        <w:r w:rsidRPr="00E60463">
          <w:rPr>
            <w:rStyle w:val="Hyperlink"/>
            <w:noProof/>
          </w:rPr>
          <w:t>Element &lt;cv&gt;</w:t>
        </w:r>
        <w:r>
          <w:rPr>
            <w:noProof/>
            <w:webHidden/>
          </w:rPr>
          <w:tab/>
        </w:r>
        <w:r>
          <w:rPr>
            <w:noProof/>
            <w:webHidden/>
          </w:rPr>
          <w:fldChar w:fldCharType="begin"/>
        </w:r>
        <w:r>
          <w:rPr>
            <w:noProof/>
            <w:webHidden/>
          </w:rPr>
          <w:instrText xml:space="preserve"> PAGEREF _Toc449341822 \h </w:instrText>
        </w:r>
        <w:r>
          <w:rPr>
            <w:noProof/>
            <w:webHidden/>
          </w:rPr>
        </w:r>
        <w:r>
          <w:rPr>
            <w:noProof/>
            <w:webHidden/>
          </w:rPr>
          <w:fldChar w:fldCharType="separate"/>
        </w:r>
        <w:r w:rsidR="003C46AF">
          <w:rPr>
            <w:noProof/>
            <w:webHidden/>
          </w:rPr>
          <w:t>71</w:t>
        </w:r>
        <w:r>
          <w:rPr>
            <w:noProof/>
            <w:webHidden/>
          </w:rPr>
          <w:fldChar w:fldCharType="end"/>
        </w:r>
      </w:hyperlink>
    </w:p>
    <w:p w14:paraId="7060F956" w14:textId="77777777" w:rsidR="00AD2671" w:rsidRPr="003C35E1" w:rsidRDefault="00AD2671">
      <w:pPr>
        <w:pStyle w:val="TOC2"/>
        <w:rPr>
          <w:rFonts w:ascii="Calibri" w:hAnsi="Calibri"/>
          <w:noProof/>
          <w:sz w:val="22"/>
          <w:szCs w:val="22"/>
        </w:rPr>
      </w:pPr>
      <w:hyperlink w:anchor="_Toc449341823" w:history="1">
        <w:r w:rsidRPr="00E60463">
          <w:rPr>
            <w:rStyle w:val="Hyperlink"/>
            <w:noProof/>
          </w:rPr>
          <w:t>6.83</w:t>
        </w:r>
        <w:r w:rsidRPr="003C35E1">
          <w:rPr>
            <w:rFonts w:ascii="Calibri" w:hAnsi="Calibri"/>
            <w:noProof/>
            <w:sz w:val="22"/>
            <w:szCs w:val="22"/>
          </w:rPr>
          <w:tab/>
        </w:r>
        <w:r w:rsidRPr="00E60463">
          <w:rPr>
            <w:rStyle w:val="Hyperlink"/>
            <w:noProof/>
          </w:rPr>
          <w:t>Element &lt;cvList&gt;</w:t>
        </w:r>
        <w:r>
          <w:rPr>
            <w:noProof/>
            <w:webHidden/>
          </w:rPr>
          <w:tab/>
        </w:r>
        <w:r>
          <w:rPr>
            <w:noProof/>
            <w:webHidden/>
          </w:rPr>
          <w:fldChar w:fldCharType="begin"/>
        </w:r>
        <w:r>
          <w:rPr>
            <w:noProof/>
            <w:webHidden/>
          </w:rPr>
          <w:instrText xml:space="preserve"> PAGEREF _Toc449341823 \h </w:instrText>
        </w:r>
        <w:r>
          <w:rPr>
            <w:noProof/>
            <w:webHidden/>
          </w:rPr>
        </w:r>
        <w:r>
          <w:rPr>
            <w:noProof/>
            <w:webHidden/>
          </w:rPr>
          <w:fldChar w:fldCharType="separate"/>
        </w:r>
        <w:r w:rsidR="003C46AF">
          <w:rPr>
            <w:noProof/>
            <w:webHidden/>
          </w:rPr>
          <w:t>71</w:t>
        </w:r>
        <w:r>
          <w:rPr>
            <w:noProof/>
            <w:webHidden/>
          </w:rPr>
          <w:fldChar w:fldCharType="end"/>
        </w:r>
      </w:hyperlink>
    </w:p>
    <w:p w14:paraId="534A3D3F" w14:textId="77777777" w:rsidR="00AD2671" w:rsidRPr="003C35E1" w:rsidRDefault="00AD2671">
      <w:pPr>
        <w:pStyle w:val="TOC2"/>
        <w:rPr>
          <w:rFonts w:ascii="Calibri" w:hAnsi="Calibri"/>
          <w:noProof/>
          <w:sz w:val="22"/>
          <w:szCs w:val="22"/>
        </w:rPr>
      </w:pPr>
      <w:hyperlink w:anchor="_Toc449341824" w:history="1">
        <w:r w:rsidRPr="00E60463">
          <w:rPr>
            <w:rStyle w:val="Hyperlink"/>
            <w:noProof/>
          </w:rPr>
          <w:t>6.84</w:t>
        </w:r>
        <w:r w:rsidRPr="003C35E1">
          <w:rPr>
            <w:rFonts w:ascii="Calibri" w:hAnsi="Calibri"/>
            <w:noProof/>
            <w:sz w:val="22"/>
            <w:szCs w:val="22"/>
          </w:rPr>
          <w:tab/>
        </w:r>
        <w:r w:rsidRPr="00E60463">
          <w:rPr>
            <w:rStyle w:val="Hyperlink"/>
            <w:noProof/>
          </w:rPr>
          <w:t>Element &lt;cvParam&gt;</w:t>
        </w:r>
        <w:r>
          <w:rPr>
            <w:noProof/>
            <w:webHidden/>
          </w:rPr>
          <w:tab/>
        </w:r>
        <w:r>
          <w:rPr>
            <w:noProof/>
            <w:webHidden/>
          </w:rPr>
          <w:fldChar w:fldCharType="begin"/>
        </w:r>
        <w:r>
          <w:rPr>
            <w:noProof/>
            <w:webHidden/>
          </w:rPr>
          <w:instrText xml:space="preserve"> PAGEREF _Toc449341824 \h </w:instrText>
        </w:r>
        <w:r>
          <w:rPr>
            <w:noProof/>
            <w:webHidden/>
          </w:rPr>
        </w:r>
        <w:r>
          <w:rPr>
            <w:noProof/>
            <w:webHidden/>
          </w:rPr>
          <w:fldChar w:fldCharType="separate"/>
        </w:r>
        <w:r w:rsidR="003C46AF">
          <w:rPr>
            <w:noProof/>
            <w:webHidden/>
          </w:rPr>
          <w:t>72</w:t>
        </w:r>
        <w:r>
          <w:rPr>
            <w:noProof/>
            <w:webHidden/>
          </w:rPr>
          <w:fldChar w:fldCharType="end"/>
        </w:r>
      </w:hyperlink>
    </w:p>
    <w:p w14:paraId="621C6E08" w14:textId="77777777" w:rsidR="00AD2671" w:rsidRPr="003C35E1" w:rsidRDefault="00AD2671">
      <w:pPr>
        <w:pStyle w:val="TOC2"/>
        <w:rPr>
          <w:rFonts w:ascii="Calibri" w:hAnsi="Calibri"/>
          <w:noProof/>
          <w:sz w:val="22"/>
          <w:szCs w:val="22"/>
        </w:rPr>
      </w:pPr>
      <w:hyperlink w:anchor="_Toc449341825" w:history="1">
        <w:r w:rsidRPr="00E60463">
          <w:rPr>
            <w:rStyle w:val="Hyperlink"/>
            <w:noProof/>
          </w:rPr>
          <w:t>6.85</w:t>
        </w:r>
        <w:r w:rsidRPr="003C35E1">
          <w:rPr>
            <w:rFonts w:ascii="Calibri" w:hAnsi="Calibri"/>
            <w:noProof/>
            <w:sz w:val="22"/>
            <w:szCs w:val="22"/>
          </w:rPr>
          <w:tab/>
        </w:r>
        <w:r w:rsidRPr="00E60463">
          <w:rPr>
            <w:rStyle w:val="Hyperlink"/>
            <w:noProof/>
          </w:rPr>
          <w:t>Element &lt;userParam&gt;</w:t>
        </w:r>
        <w:r>
          <w:rPr>
            <w:noProof/>
            <w:webHidden/>
          </w:rPr>
          <w:tab/>
        </w:r>
        <w:r>
          <w:rPr>
            <w:noProof/>
            <w:webHidden/>
          </w:rPr>
          <w:fldChar w:fldCharType="begin"/>
        </w:r>
        <w:r>
          <w:rPr>
            <w:noProof/>
            <w:webHidden/>
          </w:rPr>
          <w:instrText xml:space="preserve"> PAGEREF _Toc449341825 \h </w:instrText>
        </w:r>
        <w:r>
          <w:rPr>
            <w:noProof/>
            <w:webHidden/>
          </w:rPr>
        </w:r>
        <w:r>
          <w:rPr>
            <w:noProof/>
            <w:webHidden/>
          </w:rPr>
          <w:fldChar w:fldCharType="separate"/>
        </w:r>
        <w:r w:rsidR="003C46AF">
          <w:rPr>
            <w:noProof/>
            <w:webHidden/>
          </w:rPr>
          <w:t>72</w:t>
        </w:r>
        <w:r>
          <w:rPr>
            <w:noProof/>
            <w:webHidden/>
          </w:rPr>
          <w:fldChar w:fldCharType="end"/>
        </w:r>
      </w:hyperlink>
    </w:p>
    <w:p w14:paraId="77B60211" w14:textId="77777777" w:rsidR="00AD2671" w:rsidRPr="003C35E1" w:rsidRDefault="00AD2671">
      <w:pPr>
        <w:pStyle w:val="TOC1"/>
        <w:tabs>
          <w:tab w:val="left" w:pos="400"/>
          <w:tab w:val="right" w:leader="dot" w:pos="9962"/>
        </w:tabs>
        <w:rPr>
          <w:rFonts w:ascii="Calibri" w:hAnsi="Calibri"/>
          <w:noProof/>
          <w:sz w:val="22"/>
          <w:szCs w:val="22"/>
        </w:rPr>
      </w:pPr>
      <w:hyperlink w:anchor="_Toc449341826" w:history="1">
        <w:r w:rsidRPr="00E60463">
          <w:rPr>
            <w:rStyle w:val="Hyperlink"/>
            <w:noProof/>
          </w:rPr>
          <w:t>7.</w:t>
        </w:r>
        <w:r w:rsidRPr="003C35E1">
          <w:rPr>
            <w:rFonts w:ascii="Calibri" w:hAnsi="Calibri"/>
            <w:noProof/>
            <w:sz w:val="22"/>
            <w:szCs w:val="22"/>
          </w:rPr>
          <w:tab/>
        </w:r>
        <w:r w:rsidRPr="00E60463">
          <w:rPr>
            <w:rStyle w:val="Hyperlink"/>
            <w:noProof/>
          </w:rPr>
          <w:t>Specific Comments on schema</w:t>
        </w:r>
        <w:r>
          <w:rPr>
            <w:noProof/>
            <w:webHidden/>
          </w:rPr>
          <w:tab/>
        </w:r>
        <w:r>
          <w:rPr>
            <w:noProof/>
            <w:webHidden/>
          </w:rPr>
          <w:fldChar w:fldCharType="begin"/>
        </w:r>
        <w:r>
          <w:rPr>
            <w:noProof/>
            <w:webHidden/>
          </w:rPr>
          <w:instrText xml:space="preserve"> PAGEREF _Toc449341826 \h </w:instrText>
        </w:r>
        <w:r>
          <w:rPr>
            <w:noProof/>
            <w:webHidden/>
          </w:rPr>
        </w:r>
        <w:r>
          <w:rPr>
            <w:noProof/>
            <w:webHidden/>
          </w:rPr>
          <w:fldChar w:fldCharType="separate"/>
        </w:r>
        <w:r w:rsidR="003C46AF">
          <w:rPr>
            <w:noProof/>
            <w:webHidden/>
          </w:rPr>
          <w:t>73</w:t>
        </w:r>
        <w:r>
          <w:rPr>
            <w:noProof/>
            <w:webHidden/>
          </w:rPr>
          <w:fldChar w:fldCharType="end"/>
        </w:r>
      </w:hyperlink>
    </w:p>
    <w:p w14:paraId="1C7A4C3A" w14:textId="77777777" w:rsidR="00AD2671" w:rsidRPr="003C35E1" w:rsidRDefault="00AD2671">
      <w:pPr>
        <w:pStyle w:val="TOC2"/>
        <w:rPr>
          <w:rFonts w:ascii="Calibri" w:hAnsi="Calibri"/>
          <w:noProof/>
          <w:sz w:val="22"/>
          <w:szCs w:val="22"/>
        </w:rPr>
      </w:pPr>
      <w:hyperlink w:anchor="_Toc449341827" w:history="1">
        <w:r w:rsidRPr="00E60463">
          <w:rPr>
            <w:rStyle w:val="Hyperlink"/>
            <w:noProof/>
          </w:rPr>
          <w:t>7.1</w:t>
        </w:r>
        <w:r w:rsidRPr="003C35E1">
          <w:rPr>
            <w:rFonts w:ascii="Calibri" w:hAnsi="Calibri"/>
            <w:noProof/>
            <w:sz w:val="22"/>
            <w:szCs w:val="22"/>
          </w:rPr>
          <w:tab/>
        </w:r>
        <w:r w:rsidRPr="00E60463">
          <w:rPr>
            <w:rStyle w:val="Hyperlink"/>
            <w:noProof/>
          </w:rPr>
          <w:t>File extension and compression</w:t>
        </w:r>
        <w:r>
          <w:rPr>
            <w:noProof/>
            <w:webHidden/>
          </w:rPr>
          <w:tab/>
        </w:r>
        <w:r>
          <w:rPr>
            <w:noProof/>
            <w:webHidden/>
          </w:rPr>
          <w:fldChar w:fldCharType="begin"/>
        </w:r>
        <w:r>
          <w:rPr>
            <w:noProof/>
            <w:webHidden/>
          </w:rPr>
          <w:instrText xml:space="preserve"> PAGEREF _Toc449341827 \h </w:instrText>
        </w:r>
        <w:r>
          <w:rPr>
            <w:noProof/>
            <w:webHidden/>
          </w:rPr>
        </w:r>
        <w:r>
          <w:rPr>
            <w:noProof/>
            <w:webHidden/>
          </w:rPr>
          <w:fldChar w:fldCharType="separate"/>
        </w:r>
        <w:r w:rsidR="003C46AF">
          <w:rPr>
            <w:noProof/>
            <w:webHidden/>
          </w:rPr>
          <w:t>73</w:t>
        </w:r>
        <w:r>
          <w:rPr>
            <w:noProof/>
            <w:webHidden/>
          </w:rPr>
          <w:fldChar w:fldCharType="end"/>
        </w:r>
      </w:hyperlink>
    </w:p>
    <w:p w14:paraId="1ACAFEE6" w14:textId="77777777" w:rsidR="00AD2671" w:rsidRPr="003C35E1" w:rsidRDefault="00AD2671">
      <w:pPr>
        <w:pStyle w:val="TOC2"/>
        <w:rPr>
          <w:rFonts w:ascii="Calibri" w:hAnsi="Calibri"/>
          <w:noProof/>
          <w:sz w:val="22"/>
          <w:szCs w:val="22"/>
        </w:rPr>
      </w:pPr>
      <w:hyperlink w:anchor="_Toc449341828" w:history="1">
        <w:r w:rsidRPr="00E60463">
          <w:rPr>
            <w:rStyle w:val="Hyperlink"/>
            <w:noProof/>
          </w:rPr>
          <w:t>7.2</w:t>
        </w:r>
        <w:r w:rsidRPr="003C35E1">
          <w:rPr>
            <w:rFonts w:ascii="Calibri" w:hAnsi="Calibri"/>
            <w:noProof/>
            <w:sz w:val="22"/>
            <w:szCs w:val="22"/>
          </w:rPr>
          <w:tab/>
        </w:r>
        <w:r w:rsidRPr="00E60463">
          <w:rPr>
            <w:rStyle w:val="Hyperlink"/>
            <w:noProof/>
          </w:rPr>
          <w:t>Referencing elements within the document</w:t>
        </w:r>
        <w:r>
          <w:rPr>
            <w:noProof/>
            <w:webHidden/>
          </w:rPr>
          <w:tab/>
        </w:r>
        <w:r>
          <w:rPr>
            <w:noProof/>
            <w:webHidden/>
          </w:rPr>
          <w:fldChar w:fldCharType="begin"/>
        </w:r>
        <w:r>
          <w:rPr>
            <w:noProof/>
            <w:webHidden/>
          </w:rPr>
          <w:instrText xml:space="preserve"> PAGEREF _Toc449341828 \h </w:instrText>
        </w:r>
        <w:r>
          <w:rPr>
            <w:noProof/>
            <w:webHidden/>
          </w:rPr>
        </w:r>
        <w:r>
          <w:rPr>
            <w:noProof/>
            <w:webHidden/>
          </w:rPr>
          <w:fldChar w:fldCharType="separate"/>
        </w:r>
        <w:r w:rsidR="003C46AF">
          <w:rPr>
            <w:noProof/>
            <w:webHidden/>
          </w:rPr>
          <w:t>73</w:t>
        </w:r>
        <w:r>
          <w:rPr>
            <w:noProof/>
            <w:webHidden/>
          </w:rPr>
          <w:fldChar w:fldCharType="end"/>
        </w:r>
      </w:hyperlink>
    </w:p>
    <w:p w14:paraId="78A18F60" w14:textId="77777777" w:rsidR="00AD2671" w:rsidRPr="003C35E1" w:rsidRDefault="00AD2671">
      <w:pPr>
        <w:pStyle w:val="TOC2"/>
        <w:rPr>
          <w:rFonts w:ascii="Calibri" w:hAnsi="Calibri"/>
          <w:noProof/>
          <w:sz w:val="22"/>
          <w:szCs w:val="22"/>
        </w:rPr>
      </w:pPr>
      <w:hyperlink w:anchor="_Toc449341829" w:history="1">
        <w:r w:rsidRPr="00E60463">
          <w:rPr>
            <w:rStyle w:val="Hyperlink"/>
            <w:noProof/>
          </w:rPr>
          <w:t>7.3</w:t>
        </w:r>
        <w:r w:rsidRPr="003C35E1">
          <w:rPr>
            <w:rFonts w:ascii="Calibri" w:hAnsi="Calibri"/>
            <w:noProof/>
            <w:sz w:val="22"/>
            <w:szCs w:val="22"/>
          </w:rPr>
          <w:tab/>
        </w:r>
        <w:r w:rsidRPr="00E60463">
          <w:rPr>
            <w:rStyle w:val="Hyperlink"/>
            <w:noProof/>
          </w:rPr>
          <w:t>Searches against nucleotide sequences</w:t>
        </w:r>
        <w:r>
          <w:rPr>
            <w:noProof/>
            <w:webHidden/>
          </w:rPr>
          <w:tab/>
        </w:r>
        <w:r>
          <w:rPr>
            <w:noProof/>
            <w:webHidden/>
          </w:rPr>
          <w:fldChar w:fldCharType="begin"/>
        </w:r>
        <w:r>
          <w:rPr>
            <w:noProof/>
            <w:webHidden/>
          </w:rPr>
          <w:instrText xml:space="preserve"> PAGEREF _Toc449341829 \h </w:instrText>
        </w:r>
        <w:r>
          <w:rPr>
            <w:noProof/>
            <w:webHidden/>
          </w:rPr>
        </w:r>
        <w:r>
          <w:rPr>
            <w:noProof/>
            <w:webHidden/>
          </w:rPr>
          <w:fldChar w:fldCharType="separate"/>
        </w:r>
        <w:r w:rsidR="003C46AF">
          <w:rPr>
            <w:noProof/>
            <w:webHidden/>
          </w:rPr>
          <w:t>73</w:t>
        </w:r>
        <w:r>
          <w:rPr>
            <w:noProof/>
            <w:webHidden/>
          </w:rPr>
          <w:fldChar w:fldCharType="end"/>
        </w:r>
      </w:hyperlink>
    </w:p>
    <w:p w14:paraId="69063D33" w14:textId="77777777" w:rsidR="00AD2671" w:rsidRPr="003C35E1" w:rsidRDefault="00AD2671">
      <w:pPr>
        <w:pStyle w:val="TOC2"/>
        <w:rPr>
          <w:rFonts w:ascii="Calibri" w:hAnsi="Calibri"/>
          <w:noProof/>
          <w:sz w:val="22"/>
          <w:szCs w:val="22"/>
        </w:rPr>
      </w:pPr>
      <w:hyperlink w:anchor="_Toc449341830" w:history="1">
        <w:r w:rsidRPr="00E60463">
          <w:rPr>
            <w:rStyle w:val="Hyperlink"/>
            <w:noProof/>
          </w:rPr>
          <w:t>7.4</w:t>
        </w:r>
        <w:r w:rsidRPr="003C35E1">
          <w:rPr>
            <w:rFonts w:ascii="Calibri" w:hAnsi="Calibri"/>
            <w:noProof/>
            <w:sz w:val="22"/>
            <w:szCs w:val="22"/>
          </w:rPr>
          <w:tab/>
        </w:r>
        <w:r w:rsidRPr="00E60463">
          <w:rPr>
            <w:rStyle w:val="Hyperlink"/>
            <w:noProof/>
          </w:rPr>
          <w:t>Reporting peptide and protein identifications passing a significance threshold</w:t>
        </w:r>
        <w:r>
          <w:rPr>
            <w:noProof/>
            <w:webHidden/>
          </w:rPr>
          <w:tab/>
        </w:r>
        <w:r>
          <w:rPr>
            <w:noProof/>
            <w:webHidden/>
          </w:rPr>
          <w:fldChar w:fldCharType="begin"/>
        </w:r>
        <w:r>
          <w:rPr>
            <w:noProof/>
            <w:webHidden/>
          </w:rPr>
          <w:instrText xml:space="preserve"> PAGEREF _Toc449341830 \h </w:instrText>
        </w:r>
        <w:r>
          <w:rPr>
            <w:noProof/>
            <w:webHidden/>
          </w:rPr>
        </w:r>
        <w:r>
          <w:rPr>
            <w:noProof/>
            <w:webHidden/>
          </w:rPr>
          <w:fldChar w:fldCharType="separate"/>
        </w:r>
        <w:r w:rsidR="003C46AF">
          <w:rPr>
            <w:noProof/>
            <w:webHidden/>
          </w:rPr>
          <w:t>74</w:t>
        </w:r>
        <w:r>
          <w:rPr>
            <w:noProof/>
            <w:webHidden/>
          </w:rPr>
          <w:fldChar w:fldCharType="end"/>
        </w:r>
      </w:hyperlink>
    </w:p>
    <w:p w14:paraId="2F66B9F3" w14:textId="77777777" w:rsidR="00AD2671" w:rsidRPr="003C35E1" w:rsidRDefault="00AD2671">
      <w:pPr>
        <w:pStyle w:val="TOC2"/>
        <w:rPr>
          <w:rFonts w:ascii="Calibri" w:hAnsi="Calibri"/>
          <w:noProof/>
          <w:sz w:val="22"/>
          <w:szCs w:val="22"/>
        </w:rPr>
      </w:pPr>
      <w:hyperlink w:anchor="_Toc449341831" w:history="1">
        <w:r w:rsidRPr="00E60463">
          <w:rPr>
            <w:rStyle w:val="Hyperlink"/>
            <w:noProof/>
          </w:rPr>
          <w:t>7.5</w:t>
        </w:r>
        <w:r w:rsidRPr="003C35E1">
          <w:rPr>
            <w:rFonts w:ascii="Calibri" w:hAnsi="Calibri"/>
            <w:noProof/>
            <w:sz w:val="22"/>
            <w:szCs w:val="22"/>
          </w:rPr>
          <w:tab/>
        </w:r>
        <w:r w:rsidRPr="00E60463">
          <w:rPr>
            <w:rStyle w:val="Hyperlink"/>
            <w:noProof/>
          </w:rPr>
          <w:t>Using decoy databases to set different thresholds of false discovery rate</w:t>
        </w:r>
        <w:r>
          <w:rPr>
            <w:noProof/>
            <w:webHidden/>
          </w:rPr>
          <w:tab/>
        </w:r>
        <w:r>
          <w:rPr>
            <w:noProof/>
            <w:webHidden/>
          </w:rPr>
          <w:fldChar w:fldCharType="begin"/>
        </w:r>
        <w:r>
          <w:rPr>
            <w:noProof/>
            <w:webHidden/>
          </w:rPr>
          <w:instrText xml:space="preserve"> PAGEREF _Toc449341831 \h </w:instrText>
        </w:r>
        <w:r>
          <w:rPr>
            <w:noProof/>
            <w:webHidden/>
          </w:rPr>
        </w:r>
        <w:r>
          <w:rPr>
            <w:noProof/>
            <w:webHidden/>
          </w:rPr>
          <w:fldChar w:fldCharType="separate"/>
        </w:r>
        <w:r w:rsidR="003C46AF">
          <w:rPr>
            <w:noProof/>
            <w:webHidden/>
          </w:rPr>
          <w:t>74</w:t>
        </w:r>
        <w:r>
          <w:rPr>
            <w:noProof/>
            <w:webHidden/>
          </w:rPr>
          <w:fldChar w:fldCharType="end"/>
        </w:r>
      </w:hyperlink>
    </w:p>
    <w:p w14:paraId="12F872C0" w14:textId="77777777" w:rsidR="00AD2671" w:rsidRPr="003C35E1" w:rsidRDefault="00AD2671">
      <w:pPr>
        <w:pStyle w:val="TOC2"/>
        <w:rPr>
          <w:rFonts w:ascii="Calibri" w:hAnsi="Calibri"/>
          <w:noProof/>
          <w:sz w:val="22"/>
          <w:szCs w:val="22"/>
        </w:rPr>
      </w:pPr>
      <w:hyperlink w:anchor="_Toc449341832" w:history="1">
        <w:r w:rsidRPr="00E60463">
          <w:rPr>
            <w:rStyle w:val="Hyperlink"/>
            <w:noProof/>
          </w:rPr>
          <w:t>7.6</w:t>
        </w:r>
        <w:r w:rsidRPr="003C35E1">
          <w:rPr>
            <w:rFonts w:ascii="Calibri" w:hAnsi="Calibri"/>
            <w:noProof/>
            <w:sz w:val="22"/>
            <w:szCs w:val="22"/>
          </w:rPr>
          <w:tab/>
        </w:r>
        <w:r w:rsidRPr="00E60463">
          <w:rPr>
            <w:rStyle w:val="Hyperlink"/>
            <w:noProof/>
          </w:rPr>
          <w:t>Database Filter</w:t>
        </w:r>
        <w:r>
          <w:rPr>
            <w:noProof/>
            <w:webHidden/>
          </w:rPr>
          <w:tab/>
        </w:r>
        <w:r>
          <w:rPr>
            <w:noProof/>
            <w:webHidden/>
          </w:rPr>
          <w:fldChar w:fldCharType="begin"/>
        </w:r>
        <w:r>
          <w:rPr>
            <w:noProof/>
            <w:webHidden/>
          </w:rPr>
          <w:instrText xml:space="preserve"> PAGEREF _Toc449341832 \h </w:instrText>
        </w:r>
        <w:r>
          <w:rPr>
            <w:noProof/>
            <w:webHidden/>
          </w:rPr>
        </w:r>
        <w:r>
          <w:rPr>
            <w:noProof/>
            <w:webHidden/>
          </w:rPr>
          <w:fldChar w:fldCharType="separate"/>
        </w:r>
        <w:r w:rsidR="003C46AF">
          <w:rPr>
            <w:noProof/>
            <w:webHidden/>
          </w:rPr>
          <w:t>75</w:t>
        </w:r>
        <w:r>
          <w:rPr>
            <w:noProof/>
            <w:webHidden/>
          </w:rPr>
          <w:fldChar w:fldCharType="end"/>
        </w:r>
      </w:hyperlink>
    </w:p>
    <w:p w14:paraId="6056F090" w14:textId="77777777" w:rsidR="00AD2671" w:rsidRPr="003C35E1" w:rsidRDefault="00AD2671">
      <w:pPr>
        <w:pStyle w:val="TOC2"/>
        <w:rPr>
          <w:rFonts w:ascii="Calibri" w:hAnsi="Calibri"/>
          <w:noProof/>
          <w:sz w:val="22"/>
          <w:szCs w:val="22"/>
        </w:rPr>
      </w:pPr>
      <w:hyperlink w:anchor="_Toc449341833" w:history="1">
        <w:r w:rsidRPr="00E60463">
          <w:rPr>
            <w:rStyle w:val="Hyperlink"/>
            <w:noProof/>
          </w:rPr>
          <w:t>7.7</w:t>
        </w:r>
        <w:r w:rsidRPr="003C35E1">
          <w:rPr>
            <w:rFonts w:ascii="Calibri" w:hAnsi="Calibri"/>
            <w:noProof/>
            <w:sz w:val="22"/>
            <w:szCs w:val="22"/>
          </w:rPr>
          <w:tab/>
        </w:r>
        <w:r w:rsidRPr="00E60463">
          <w:rPr>
            <w:rStyle w:val="Hyperlink"/>
            <w:noProof/>
          </w:rPr>
          <w:t>Types of parameters and values</w:t>
        </w:r>
        <w:r>
          <w:rPr>
            <w:noProof/>
            <w:webHidden/>
          </w:rPr>
          <w:tab/>
        </w:r>
        <w:r>
          <w:rPr>
            <w:noProof/>
            <w:webHidden/>
          </w:rPr>
          <w:fldChar w:fldCharType="begin"/>
        </w:r>
        <w:r>
          <w:rPr>
            <w:noProof/>
            <w:webHidden/>
          </w:rPr>
          <w:instrText xml:space="preserve"> PAGEREF _Toc449341833 \h </w:instrText>
        </w:r>
        <w:r>
          <w:rPr>
            <w:noProof/>
            <w:webHidden/>
          </w:rPr>
        </w:r>
        <w:r>
          <w:rPr>
            <w:noProof/>
            <w:webHidden/>
          </w:rPr>
          <w:fldChar w:fldCharType="separate"/>
        </w:r>
        <w:r w:rsidR="003C46AF">
          <w:rPr>
            <w:noProof/>
            <w:webHidden/>
          </w:rPr>
          <w:t>75</w:t>
        </w:r>
        <w:r>
          <w:rPr>
            <w:noProof/>
            <w:webHidden/>
          </w:rPr>
          <w:fldChar w:fldCharType="end"/>
        </w:r>
      </w:hyperlink>
    </w:p>
    <w:p w14:paraId="0257A2BA" w14:textId="77777777" w:rsidR="00AD2671" w:rsidRPr="003C35E1" w:rsidRDefault="00AD2671">
      <w:pPr>
        <w:pStyle w:val="TOC2"/>
        <w:rPr>
          <w:rFonts w:ascii="Calibri" w:hAnsi="Calibri"/>
          <w:noProof/>
          <w:sz w:val="22"/>
          <w:szCs w:val="22"/>
        </w:rPr>
      </w:pPr>
      <w:hyperlink w:anchor="_Toc449341834" w:history="1">
        <w:r w:rsidRPr="00E60463">
          <w:rPr>
            <w:rStyle w:val="Hyperlink"/>
            <w:noProof/>
          </w:rPr>
          <w:t>7.8</w:t>
        </w:r>
        <w:r w:rsidRPr="003C35E1">
          <w:rPr>
            <w:rFonts w:ascii="Calibri" w:hAnsi="Calibri"/>
            <w:noProof/>
            <w:sz w:val="22"/>
            <w:szCs w:val="22"/>
          </w:rPr>
          <w:tab/>
        </w:r>
        <w:r w:rsidRPr="00E60463">
          <w:rPr>
            <w:rStyle w:val="Hyperlink"/>
            <w:noProof/>
          </w:rPr>
          <w:t>Reporting fragmentation ions</w:t>
        </w:r>
        <w:r>
          <w:rPr>
            <w:noProof/>
            <w:webHidden/>
          </w:rPr>
          <w:tab/>
        </w:r>
        <w:r>
          <w:rPr>
            <w:noProof/>
            <w:webHidden/>
          </w:rPr>
          <w:fldChar w:fldCharType="begin"/>
        </w:r>
        <w:r>
          <w:rPr>
            <w:noProof/>
            <w:webHidden/>
          </w:rPr>
          <w:instrText xml:space="preserve"> PAGEREF _Toc449341834 \h </w:instrText>
        </w:r>
        <w:r>
          <w:rPr>
            <w:noProof/>
            <w:webHidden/>
          </w:rPr>
        </w:r>
        <w:r>
          <w:rPr>
            <w:noProof/>
            <w:webHidden/>
          </w:rPr>
          <w:fldChar w:fldCharType="separate"/>
        </w:r>
        <w:r w:rsidR="003C46AF">
          <w:rPr>
            <w:noProof/>
            <w:webHidden/>
          </w:rPr>
          <w:t>75</w:t>
        </w:r>
        <w:r>
          <w:rPr>
            <w:noProof/>
            <w:webHidden/>
          </w:rPr>
          <w:fldChar w:fldCharType="end"/>
        </w:r>
      </w:hyperlink>
    </w:p>
    <w:p w14:paraId="770A67F3" w14:textId="77777777" w:rsidR="00AD2671" w:rsidRPr="003C35E1" w:rsidRDefault="00AD2671">
      <w:pPr>
        <w:pStyle w:val="TOC3"/>
        <w:tabs>
          <w:tab w:val="left" w:pos="1200"/>
          <w:tab w:val="right" w:leader="dot" w:pos="9962"/>
        </w:tabs>
        <w:rPr>
          <w:rFonts w:ascii="Calibri" w:hAnsi="Calibri"/>
          <w:noProof/>
          <w:sz w:val="22"/>
          <w:szCs w:val="22"/>
        </w:rPr>
      </w:pPr>
      <w:hyperlink w:anchor="_Toc449341835" w:history="1">
        <w:r w:rsidRPr="00E60463">
          <w:rPr>
            <w:rStyle w:val="Hyperlink"/>
            <w:noProof/>
          </w:rPr>
          <w:t>7.8.1</w:t>
        </w:r>
        <w:r w:rsidRPr="003C35E1">
          <w:rPr>
            <w:rFonts w:ascii="Calibri" w:hAnsi="Calibri"/>
            <w:noProof/>
            <w:sz w:val="22"/>
            <w:szCs w:val="22"/>
          </w:rPr>
          <w:tab/>
        </w:r>
        <w:r w:rsidRPr="00E60463">
          <w:rPr>
            <w:rStyle w:val="Hyperlink"/>
            <w:noProof/>
          </w:rPr>
          <w:t>Internal fragments and immonium ions</w:t>
        </w:r>
        <w:r>
          <w:rPr>
            <w:noProof/>
            <w:webHidden/>
          </w:rPr>
          <w:tab/>
        </w:r>
        <w:r>
          <w:rPr>
            <w:noProof/>
            <w:webHidden/>
          </w:rPr>
          <w:fldChar w:fldCharType="begin"/>
        </w:r>
        <w:r>
          <w:rPr>
            <w:noProof/>
            <w:webHidden/>
          </w:rPr>
          <w:instrText xml:space="preserve"> PAGEREF _Toc449341835 \h </w:instrText>
        </w:r>
        <w:r>
          <w:rPr>
            <w:noProof/>
            <w:webHidden/>
          </w:rPr>
        </w:r>
        <w:r>
          <w:rPr>
            <w:noProof/>
            <w:webHidden/>
          </w:rPr>
          <w:fldChar w:fldCharType="separate"/>
        </w:r>
        <w:r w:rsidR="003C46AF">
          <w:rPr>
            <w:noProof/>
            <w:webHidden/>
          </w:rPr>
          <w:t>76</w:t>
        </w:r>
        <w:r>
          <w:rPr>
            <w:noProof/>
            <w:webHidden/>
          </w:rPr>
          <w:fldChar w:fldCharType="end"/>
        </w:r>
      </w:hyperlink>
    </w:p>
    <w:p w14:paraId="6542BFD3" w14:textId="77777777" w:rsidR="00AD2671" w:rsidRPr="003C35E1" w:rsidRDefault="00AD2671">
      <w:pPr>
        <w:pStyle w:val="TOC2"/>
        <w:rPr>
          <w:rFonts w:ascii="Calibri" w:hAnsi="Calibri"/>
          <w:noProof/>
          <w:sz w:val="22"/>
          <w:szCs w:val="22"/>
        </w:rPr>
      </w:pPr>
      <w:hyperlink w:anchor="_Toc449341836" w:history="1">
        <w:r w:rsidRPr="00E60463">
          <w:rPr>
            <w:rStyle w:val="Hyperlink"/>
            <w:noProof/>
          </w:rPr>
          <w:t>7.9</w:t>
        </w:r>
        <w:r w:rsidRPr="003C35E1">
          <w:rPr>
            <w:rFonts w:ascii="Calibri" w:hAnsi="Calibri"/>
            <w:noProof/>
            <w:sz w:val="22"/>
            <w:szCs w:val="22"/>
          </w:rPr>
          <w:tab/>
        </w:r>
        <w:r w:rsidRPr="00E60463">
          <w:rPr>
            <w:rStyle w:val="Hyperlink"/>
            <w:noProof/>
          </w:rPr>
          <w:t>Enzyme definition</w:t>
        </w:r>
        <w:r>
          <w:rPr>
            <w:noProof/>
            <w:webHidden/>
          </w:rPr>
          <w:tab/>
        </w:r>
        <w:r>
          <w:rPr>
            <w:noProof/>
            <w:webHidden/>
          </w:rPr>
          <w:fldChar w:fldCharType="begin"/>
        </w:r>
        <w:r>
          <w:rPr>
            <w:noProof/>
            <w:webHidden/>
          </w:rPr>
          <w:instrText xml:space="preserve"> PAGEREF _Toc449341836 \h </w:instrText>
        </w:r>
        <w:r>
          <w:rPr>
            <w:noProof/>
            <w:webHidden/>
          </w:rPr>
        </w:r>
        <w:r>
          <w:rPr>
            <w:noProof/>
            <w:webHidden/>
          </w:rPr>
          <w:fldChar w:fldCharType="separate"/>
        </w:r>
        <w:r w:rsidR="003C46AF">
          <w:rPr>
            <w:noProof/>
            <w:webHidden/>
          </w:rPr>
          <w:t>77</w:t>
        </w:r>
        <w:r>
          <w:rPr>
            <w:noProof/>
            <w:webHidden/>
          </w:rPr>
          <w:fldChar w:fldCharType="end"/>
        </w:r>
      </w:hyperlink>
    </w:p>
    <w:p w14:paraId="4CC5FDCF" w14:textId="77777777" w:rsidR="00AD2671" w:rsidRPr="003C35E1" w:rsidRDefault="00AD2671">
      <w:pPr>
        <w:pStyle w:val="TOC2"/>
        <w:rPr>
          <w:rFonts w:ascii="Calibri" w:hAnsi="Calibri"/>
          <w:noProof/>
          <w:sz w:val="22"/>
          <w:szCs w:val="22"/>
        </w:rPr>
      </w:pPr>
      <w:hyperlink w:anchor="_Toc449341837" w:history="1">
        <w:r w:rsidRPr="00E60463">
          <w:rPr>
            <w:rStyle w:val="Hyperlink"/>
            <w:noProof/>
          </w:rPr>
          <w:t>7.10</w:t>
        </w:r>
        <w:r w:rsidRPr="003C35E1">
          <w:rPr>
            <w:rFonts w:ascii="Calibri" w:hAnsi="Calibri"/>
            <w:noProof/>
            <w:sz w:val="22"/>
            <w:szCs w:val="22"/>
          </w:rPr>
          <w:tab/>
        </w:r>
        <w:r w:rsidRPr="00E60463">
          <w:rPr>
            <w:rStyle w:val="Hyperlink"/>
            <w:noProof/>
          </w:rPr>
          <w:t>Unknown modifications</w:t>
        </w:r>
        <w:r>
          <w:rPr>
            <w:noProof/>
            <w:webHidden/>
          </w:rPr>
          <w:tab/>
        </w:r>
        <w:r>
          <w:rPr>
            <w:noProof/>
            <w:webHidden/>
          </w:rPr>
          <w:fldChar w:fldCharType="begin"/>
        </w:r>
        <w:r>
          <w:rPr>
            <w:noProof/>
            <w:webHidden/>
          </w:rPr>
          <w:instrText xml:space="preserve"> PAGEREF _Toc449341837 \h </w:instrText>
        </w:r>
        <w:r>
          <w:rPr>
            <w:noProof/>
            <w:webHidden/>
          </w:rPr>
        </w:r>
        <w:r>
          <w:rPr>
            <w:noProof/>
            <w:webHidden/>
          </w:rPr>
          <w:fldChar w:fldCharType="separate"/>
        </w:r>
        <w:r w:rsidR="003C46AF">
          <w:rPr>
            <w:noProof/>
            <w:webHidden/>
          </w:rPr>
          <w:t>78</w:t>
        </w:r>
        <w:r>
          <w:rPr>
            <w:noProof/>
            <w:webHidden/>
          </w:rPr>
          <w:fldChar w:fldCharType="end"/>
        </w:r>
      </w:hyperlink>
    </w:p>
    <w:p w14:paraId="62A6C736" w14:textId="77777777" w:rsidR="00AD2671" w:rsidRPr="003C35E1" w:rsidRDefault="00AD2671">
      <w:pPr>
        <w:pStyle w:val="TOC1"/>
        <w:tabs>
          <w:tab w:val="left" w:pos="400"/>
          <w:tab w:val="right" w:leader="dot" w:pos="9962"/>
        </w:tabs>
        <w:rPr>
          <w:rFonts w:ascii="Calibri" w:hAnsi="Calibri"/>
          <w:noProof/>
          <w:sz w:val="22"/>
          <w:szCs w:val="22"/>
        </w:rPr>
      </w:pPr>
      <w:hyperlink w:anchor="_Toc449341838" w:history="1">
        <w:r w:rsidRPr="00E60463">
          <w:rPr>
            <w:rStyle w:val="Hyperlink"/>
            <w:noProof/>
          </w:rPr>
          <w:t>8.</w:t>
        </w:r>
        <w:r w:rsidRPr="003C35E1">
          <w:rPr>
            <w:rFonts w:ascii="Calibri" w:hAnsi="Calibri"/>
            <w:noProof/>
            <w:sz w:val="22"/>
            <w:szCs w:val="22"/>
          </w:rPr>
          <w:tab/>
        </w:r>
        <w:r w:rsidRPr="00E60463">
          <w:rPr>
            <w:rStyle w:val="Hyperlink"/>
            <w:noProof/>
          </w:rPr>
          <w:t>Conclusions</w:t>
        </w:r>
        <w:r>
          <w:rPr>
            <w:noProof/>
            <w:webHidden/>
          </w:rPr>
          <w:tab/>
        </w:r>
        <w:r>
          <w:rPr>
            <w:noProof/>
            <w:webHidden/>
          </w:rPr>
          <w:fldChar w:fldCharType="begin"/>
        </w:r>
        <w:r>
          <w:rPr>
            <w:noProof/>
            <w:webHidden/>
          </w:rPr>
          <w:instrText xml:space="preserve"> PAGEREF _Toc449341838 \h </w:instrText>
        </w:r>
        <w:r>
          <w:rPr>
            <w:noProof/>
            <w:webHidden/>
          </w:rPr>
        </w:r>
        <w:r>
          <w:rPr>
            <w:noProof/>
            <w:webHidden/>
          </w:rPr>
          <w:fldChar w:fldCharType="separate"/>
        </w:r>
        <w:r w:rsidR="003C46AF">
          <w:rPr>
            <w:noProof/>
            <w:webHidden/>
          </w:rPr>
          <w:t>78</w:t>
        </w:r>
        <w:r>
          <w:rPr>
            <w:noProof/>
            <w:webHidden/>
          </w:rPr>
          <w:fldChar w:fldCharType="end"/>
        </w:r>
      </w:hyperlink>
    </w:p>
    <w:p w14:paraId="33355ABA" w14:textId="77777777" w:rsidR="00AD2671" w:rsidRPr="003C35E1" w:rsidRDefault="00AD2671">
      <w:pPr>
        <w:pStyle w:val="TOC1"/>
        <w:tabs>
          <w:tab w:val="left" w:pos="400"/>
          <w:tab w:val="right" w:leader="dot" w:pos="9962"/>
        </w:tabs>
        <w:rPr>
          <w:rFonts w:ascii="Calibri" w:hAnsi="Calibri"/>
          <w:noProof/>
          <w:sz w:val="22"/>
          <w:szCs w:val="22"/>
        </w:rPr>
      </w:pPr>
      <w:hyperlink w:anchor="_Toc449341839" w:history="1">
        <w:r w:rsidRPr="00E60463">
          <w:rPr>
            <w:rStyle w:val="Hyperlink"/>
            <w:noProof/>
          </w:rPr>
          <w:t>9.</w:t>
        </w:r>
        <w:r w:rsidRPr="003C35E1">
          <w:rPr>
            <w:rFonts w:ascii="Calibri" w:hAnsi="Calibri"/>
            <w:noProof/>
            <w:sz w:val="22"/>
            <w:szCs w:val="22"/>
          </w:rPr>
          <w:tab/>
        </w:r>
        <w:r w:rsidRPr="00E60463">
          <w:rPr>
            <w:rStyle w:val="Hyperlink"/>
            <w:noProof/>
          </w:rPr>
          <w:t>Authors and Contributors</w:t>
        </w:r>
        <w:r>
          <w:rPr>
            <w:noProof/>
            <w:webHidden/>
          </w:rPr>
          <w:tab/>
        </w:r>
        <w:r>
          <w:rPr>
            <w:noProof/>
            <w:webHidden/>
          </w:rPr>
          <w:fldChar w:fldCharType="begin"/>
        </w:r>
        <w:r>
          <w:rPr>
            <w:noProof/>
            <w:webHidden/>
          </w:rPr>
          <w:instrText xml:space="preserve"> PAGEREF _Toc449341839 \h </w:instrText>
        </w:r>
        <w:r>
          <w:rPr>
            <w:noProof/>
            <w:webHidden/>
          </w:rPr>
        </w:r>
        <w:r>
          <w:rPr>
            <w:noProof/>
            <w:webHidden/>
          </w:rPr>
          <w:fldChar w:fldCharType="separate"/>
        </w:r>
        <w:r w:rsidR="003C46AF">
          <w:rPr>
            <w:noProof/>
            <w:webHidden/>
          </w:rPr>
          <w:t>78</w:t>
        </w:r>
        <w:r>
          <w:rPr>
            <w:noProof/>
            <w:webHidden/>
          </w:rPr>
          <w:fldChar w:fldCharType="end"/>
        </w:r>
      </w:hyperlink>
    </w:p>
    <w:p w14:paraId="20E671EE" w14:textId="77777777" w:rsidR="00AD2671" w:rsidRPr="003C35E1" w:rsidRDefault="00AD2671">
      <w:pPr>
        <w:pStyle w:val="TOC1"/>
        <w:tabs>
          <w:tab w:val="left" w:pos="600"/>
          <w:tab w:val="right" w:leader="dot" w:pos="9962"/>
        </w:tabs>
        <w:rPr>
          <w:rFonts w:ascii="Calibri" w:hAnsi="Calibri"/>
          <w:noProof/>
          <w:sz w:val="22"/>
          <w:szCs w:val="22"/>
        </w:rPr>
      </w:pPr>
      <w:hyperlink w:anchor="_Toc449341840" w:history="1">
        <w:r w:rsidRPr="00E60463">
          <w:rPr>
            <w:rStyle w:val="Hyperlink"/>
            <w:noProof/>
          </w:rPr>
          <w:t>10.</w:t>
        </w:r>
        <w:r w:rsidRPr="003C35E1">
          <w:rPr>
            <w:rFonts w:ascii="Calibri" w:hAnsi="Calibri"/>
            <w:noProof/>
            <w:sz w:val="22"/>
            <w:szCs w:val="22"/>
          </w:rPr>
          <w:tab/>
        </w:r>
        <w:r w:rsidRPr="00E60463">
          <w:rPr>
            <w:rStyle w:val="Hyperlink"/>
            <w:noProof/>
          </w:rPr>
          <w:t>References</w:t>
        </w:r>
        <w:r>
          <w:rPr>
            <w:noProof/>
            <w:webHidden/>
          </w:rPr>
          <w:tab/>
        </w:r>
        <w:r>
          <w:rPr>
            <w:noProof/>
            <w:webHidden/>
          </w:rPr>
          <w:fldChar w:fldCharType="begin"/>
        </w:r>
        <w:r>
          <w:rPr>
            <w:noProof/>
            <w:webHidden/>
          </w:rPr>
          <w:instrText xml:space="preserve"> PAGEREF _Toc449341840 \h </w:instrText>
        </w:r>
        <w:r>
          <w:rPr>
            <w:noProof/>
            <w:webHidden/>
          </w:rPr>
        </w:r>
        <w:r>
          <w:rPr>
            <w:noProof/>
            <w:webHidden/>
          </w:rPr>
          <w:fldChar w:fldCharType="separate"/>
        </w:r>
        <w:r w:rsidR="003C46AF">
          <w:rPr>
            <w:noProof/>
            <w:webHidden/>
          </w:rPr>
          <w:t>79</w:t>
        </w:r>
        <w:r>
          <w:rPr>
            <w:noProof/>
            <w:webHidden/>
          </w:rPr>
          <w:fldChar w:fldCharType="end"/>
        </w:r>
      </w:hyperlink>
    </w:p>
    <w:p w14:paraId="43AD8191" w14:textId="77777777" w:rsidR="00AD2671" w:rsidRPr="003C35E1" w:rsidRDefault="00AD2671">
      <w:pPr>
        <w:pStyle w:val="TOC1"/>
        <w:tabs>
          <w:tab w:val="left" w:pos="600"/>
          <w:tab w:val="right" w:leader="dot" w:pos="9962"/>
        </w:tabs>
        <w:rPr>
          <w:rFonts w:ascii="Calibri" w:hAnsi="Calibri"/>
          <w:noProof/>
          <w:sz w:val="22"/>
          <w:szCs w:val="22"/>
        </w:rPr>
      </w:pPr>
      <w:hyperlink w:anchor="_Toc449341841" w:history="1">
        <w:r w:rsidRPr="00E60463">
          <w:rPr>
            <w:rStyle w:val="Hyperlink"/>
            <w:noProof/>
          </w:rPr>
          <w:t>11.</w:t>
        </w:r>
        <w:r w:rsidRPr="003C35E1">
          <w:rPr>
            <w:rFonts w:ascii="Calibri" w:hAnsi="Calibri"/>
            <w:noProof/>
            <w:sz w:val="22"/>
            <w:szCs w:val="22"/>
          </w:rPr>
          <w:tab/>
        </w:r>
        <w:r w:rsidRPr="00E60463">
          <w:rPr>
            <w:rStyle w:val="Hyperlink"/>
            <w:noProof/>
          </w:rPr>
          <w:t>Intellectual Property Statement</w:t>
        </w:r>
        <w:r>
          <w:rPr>
            <w:noProof/>
            <w:webHidden/>
          </w:rPr>
          <w:tab/>
        </w:r>
        <w:r>
          <w:rPr>
            <w:noProof/>
            <w:webHidden/>
          </w:rPr>
          <w:fldChar w:fldCharType="begin"/>
        </w:r>
        <w:r>
          <w:rPr>
            <w:noProof/>
            <w:webHidden/>
          </w:rPr>
          <w:instrText xml:space="preserve"> PAGEREF _Toc449341841 \h </w:instrText>
        </w:r>
        <w:r>
          <w:rPr>
            <w:noProof/>
            <w:webHidden/>
          </w:rPr>
        </w:r>
        <w:r>
          <w:rPr>
            <w:noProof/>
            <w:webHidden/>
          </w:rPr>
          <w:fldChar w:fldCharType="separate"/>
        </w:r>
        <w:r w:rsidR="003C46AF">
          <w:rPr>
            <w:noProof/>
            <w:webHidden/>
          </w:rPr>
          <w:t>79</w:t>
        </w:r>
        <w:r>
          <w:rPr>
            <w:noProof/>
            <w:webHidden/>
          </w:rPr>
          <w:fldChar w:fldCharType="end"/>
        </w:r>
      </w:hyperlink>
    </w:p>
    <w:p w14:paraId="725063CD" w14:textId="77777777" w:rsidR="00AD2671" w:rsidRPr="003C35E1" w:rsidRDefault="00AD2671">
      <w:pPr>
        <w:pStyle w:val="TOC1"/>
        <w:tabs>
          <w:tab w:val="right" w:leader="dot" w:pos="9962"/>
        </w:tabs>
        <w:rPr>
          <w:rFonts w:ascii="Calibri" w:hAnsi="Calibri"/>
          <w:noProof/>
          <w:sz w:val="22"/>
          <w:szCs w:val="22"/>
        </w:rPr>
      </w:pPr>
      <w:hyperlink w:anchor="_Toc449341842" w:history="1">
        <w:r w:rsidRPr="00E60463">
          <w:rPr>
            <w:rStyle w:val="Hyperlink"/>
            <w:noProof/>
          </w:rPr>
          <w:t>Copyright Notice</w:t>
        </w:r>
        <w:r>
          <w:rPr>
            <w:noProof/>
            <w:webHidden/>
          </w:rPr>
          <w:tab/>
        </w:r>
        <w:r>
          <w:rPr>
            <w:noProof/>
            <w:webHidden/>
          </w:rPr>
          <w:fldChar w:fldCharType="begin"/>
        </w:r>
        <w:r>
          <w:rPr>
            <w:noProof/>
            <w:webHidden/>
          </w:rPr>
          <w:instrText xml:space="preserve"> PAGEREF _Toc449341842 \h </w:instrText>
        </w:r>
        <w:r>
          <w:rPr>
            <w:noProof/>
            <w:webHidden/>
          </w:rPr>
        </w:r>
        <w:r>
          <w:rPr>
            <w:noProof/>
            <w:webHidden/>
          </w:rPr>
          <w:fldChar w:fldCharType="separate"/>
        </w:r>
        <w:r w:rsidR="003C46AF">
          <w:rPr>
            <w:noProof/>
            <w:webHidden/>
          </w:rPr>
          <w:t>80</w:t>
        </w:r>
        <w:r>
          <w:rPr>
            <w:noProof/>
            <w:webHidden/>
          </w:rPr>
          <w:fldChar w:fldCharType="end"/>
        </w:r>
      </w:hyperlink>
    </w:p>
    <w:p w14:paraId="11119E4B" w14:textId="77777777" w:rsidR="007B0DFD" w:rsidRPr="00E86995" w:rsidRDefault="003A117B" w:rsidP="00466496">
      <w:pPr>
        <w:rPr>
          <w:highlight w:val="yellow"/>
        </w:rPr>
      </w:pPr>
      <w:r w:rsidRPr="00E86995">
        <w:rPr>
          <w:highlight w:val="yellow"/>
        </w:rPr>
        <w:fldChar w:fldCharType="end"/>
      </w:r>
    </w:p>
    <w:p w14:paraId="6BF26F98" w14:textId="77777777" w:rsidR="008F1CA6" w:rsidRPr="00DB3ECF" w:rsidRDefault="008F1CA6" w:rsidP="00466496">
      <w:pPr>
        <w:pStyle w:val="Heading1"/>
      </w:pPr>
      <w:bookmarkStart w:id="4" w:name="_Ref116882289"/>
      <w:bookmarkStart w:id="5" w:name="_Toc118017562"/>
      <w:bookmarkStart w:id="6" w:name="_Toc156877856"/>
      <w:bookmarkStart w:id="7" w:name="_Toc449341717"/>
      <w:r w:rsidRPr="00DB3ECF">
        <w:t>Introduction</w:t>
      </w:r>
      <w:bookmarkEnd w:id="4"/>
      <w:bookmarkEnd w:id="5"/>
      <w:bookmarkEnd w:id="6"/>
      <w:bookmarkEnd w:id="7"/>
    </w:p>
    <w:p w14:paraId="4EB01DF1" w14:textId="77777777" w:rsidR="008F1CA6" w:rsidRPr="00DB3ECF" w:rsidRDefault="008F1CA6" w:rsidP="00466496">
      <w:pPr>
        <w:pStyle w:val="Heading2"/>
      </w:pPr>
      <w:bookmarkStart w:id="8" w:name="_Toc449341718"/>
      <w:r w:rsidRPr="00DB3ECF">
        <w:t>Background</w:t>
      </w:r>
      <w:bookmarkEnd w:id="8"/>
    </w:p>
    <w:p w14:paraId="55798CFA" w14:textId="77777777" w:rsidR="002D794A" w:rsidRDefault="002D794A" w:rsidP="00466496">
      <w:r>
        <w:t xml:space="preserve">This document addresses the systematic description of </w:t>
      </w:r>
      <w:r w:rsidR="009C311D">
        <w:t>(</w:t>
      </w:r>
      <w:r>
        <w:t>poly</w:t>
      </w:r>
      <w:r w:rsidR="009C311D">
        <w:t>)</w:t>
      </w:r>
      <w:r>
        <w:t>peptide identification</w:t>
      </w:r>
      <w:r w:rsidR="0047671D">
        <w:t xml:space="preserve"> and</w:t>
      </w:r>
      <w:r>
        <w:t xml:space="preserve"> characterisation based upon mass spectrometry</w:t>
      </w:r>
      <w:r w:rsidR="00C4740C">
        <w:t xml:space="preserve"> (MS)</w:t>
      </w:r>
      <w:r>
        <w:t xml:space="preserve">. A large number of different proteomics search engines are available that produce output in a variety of different formats. It is intended that </w:t>
      </w:r>
      <w:r w:rsidR="006D41B9">
        <w:t>mzIdentML</w:t>
      </w:r>
      <w:r>
        <w:t xml:space="preserve"> will provide a common </w:t>
      </w:r>
      <w:r w:rsidR="00C4740C">
        <w:t xml:space="preserve">standard </w:t>
      </w:r>
      <w:r>
        <w:t xml:space="preserve">format for </w:t>
      </w:r>
      <w:r w:rsidR="003B7EDB">
        <w:t>identification</w:t>
      </w:r>
      <w:r>
        <w:t xml:space="preserve"> results </w:t>
      </w:r>
      <w:r w:rsidR="00C4740C">
        <w:t xml:space="preserve">to support a range of scenarios encountered in proteome informatics. </w:t>
      </w:r>
      <w:r w:rsidR="006D41B9">
        <w:t>mzIdentML</w:t>
      </w:r>
      <w:r>
        <w:t xml:space="preserve"> has been developed with a view to supporting the following </w:t>
      </w:r>
      <w:r w:rsidR="00512DAA">
        <w:t xml:space="preserve">general </w:t>
      </w:r>
      <w:r>
        <w:t>tasks</w:t>
      </w:r>
      <w:r w:rsidR="00512DAA">
        <w:t xml:space="preserve"> (more specific use cases are provided in Section </w:t>
      </w:r>
      <w:r w:rsidR="00512DAA">
        <w:fldChar w:fldCharType="begin"/>
      </w:r>
      <w:r w:rsidR="00512DAA">
        <w:instrText xml:space="preserve"> REF _Ref211659702 \r \h </w:instrText>
      </w:r>
      <w:r w:rsidR="00466496">
        <w:instrText xml:space="preserve"> \* MERGEFORMAT </w:instrText>
      </w:r>
      <w:r w:rsidR="00512DAA">
        <w:fldChar w:fldCharType="separate"/>
      </w:r>
      <w:r w:rsidR="003C46AF">
        <w:t>2</w:t>
      </w:r>
      <w:r w:rsidR="00512DAA">
        <w:fldChar w:fldCharType="end"/>
      </w:r>
      <w:r w:rsidR="00512DAA">
        <w:t>)</w:t>
      </w:r>
      <w:r>
        <w:t>:</w:t>
      </w:r>
    </w:p>
    <w:p w14:paraId="33223846" w14:textId="77777777" w:rsidR="002D794A" w:rsidRDefault="002D794A" w:rsidP="00466496"/>
    <w:p w14:paraId="42D5AD05" w14:textId="77777777" w:rsidR="002D794A" w:rsidRDefault="002D794A" w:rsidP="00466496">
      <w:pPr>
        <w:numPr>
          <w:ilvl w:val="0"/>
          <w:numId w:val="12"/>
        </w:numPr>
      </w:pPr>
      <w:r>
        <w:rPr>
          <w:i/>
        </w:rPr>
        <w:t xml:space="preserve">The discovery of relevant results, </w:t>
      </w:r>
      <w:r>
        <w:t>so that, for example, data sets in a database that use a particular technique or combination of techniques can be identified and studied by experimentalists during experiment design or data analysis.</w:t>
      </w:r>
    </w:p>
    <w:p w14:paraId="1A5B7F9F" w14:textId="77777777" w:rsidR="002D794A" w:rsidRDefault="002D794A" w:rsidP="00466496">
      <w:pPr>
        <w:numPr>
          <w:ilvl w:val="0"/>
          <w:numId w:val="12"/>
        </w:numPr>
      </w:pPr>
      <w:r>
        <w:rPr>
          <w:i/>
        </w:rPr>
        <w:lastRenderedPageBreak/>
        <w:t>The sharing of best practice</w:t>
      </w:r>
      <w:r w:rsidR="001614C1">
        <w:t xml:space="preserve">, so that, for example, </w:t>
      </w:r>
      <w:r w:rsidR="00512DAA">
        <w:t xml:space="preserve">analyses </w:t>
      </w:r>
      <w:r w:rsidR="00A50A1E">
        <w:t>that have been particularly successful at identifying a certain group of peptides</w:t>
      </w:r>
      <w:r w:rsidR="009E750A">
        <w:t>/proteins</w:t>
      </w:r>
      <w:r w:rsidR="00A50A1E">
        <w:t xml:space="preserve"> can be interpreted by consumers of the data.</w:t>
      </w:r>
    </w:p>
    <w:p w14:paraId="433BB254" w14:textId="77777777" w:rsidR="002D794A" w:rsidRDefault="002D794A" w:rsidP="00466496">
      <w:pPr>
        <w:numPr>
          <w:ilvl w:val="0"/>
          <w:numId w:val="12"/>
        </w:numPr>
      </w:pPr>
      <w:r>
        <w:rPr>
          <w:i/>
        </w:rPr>
        <w:t>The evaluation of results</w:t>
      </w:r>
      <w:r w:rsidR="00347A46">
        <w:t>, so that</w:t>
      </w:r>
      <w:r w:rsidR="00C43714">
        <w:t>, for example,</w:t>
      </w:r>
      <w:r w:rsidR="00347A46">
        <w:t xml:space="preserve"> sufficient information is provided </w:t>
      </w:r>
      <w:r w:rsidR="00C43714">
        <w:t xml:space="preserve">about </w:t>
      </w:r>
      <w:r w:rsidR="003412B3">
        <w:t xml:space="preserve">how </w:t>
      </w:r>
      <w:r w:rsidR="00C43714">
        <w:t>a particular</w:t>
      </w:r>
      <w:r w:rsidR="003412B3">
        <w:t xml:space="preserve"> </w:t>
      </w:r>
      <w:r w:rsidR="00C43714">
        <w:t xml:space="preserve">analysis was performed </w:t>
      </w:r>
      <w:r w:rsidR="00016521">
        <w:t>to allow the results to be critically evaluated</w:t>
      </w:r>
      <w:r>
        <w:t>.</w:t>
      </w:r>
    </w:p>
    <w:p w14:paraId="643529DD" w14:textId="77777777" w:rsidR="002D794A" w:rsidRDefault="002D794A" w:rsidP="00466496">
      <w:pPr>
        <w:numPr>
          <w:ilvl w:val="0"/>
          <w:numId w:val="12"/>
        </w:numPr>
      </w:pPr>
      <w:r>
        <w:rPr>
          <w:i/>
        </w:rPr>
        <w:t xml:space="preserve">The sharing of data sets, </w:t>
      </w:r>
      <w:r>
        <w:t>so that, for example, public repositories can import or export data, or multi-site projects can share results to support integrated analysis.</w:t>
      </w:r>
    </w:p>
    <w:p w14:paraId="6693EBF5" w14:textId="77777777" w:rsidR="002D794A" w:rsidRDefault="00E740E1" w:rsidP="00466496">
      <w:pPr>
        <w:numPr>
          <w:ilvl w:val="0"/>
          <w:numId w:val="12"/>
        </w:numPr>
      </w:pPr>
      <w:r>
        <w:rPr>
          <w:i/>
          <w:iCs/>
        </w:rPr>
        <w:t>The creation of a</w:t>
      </w:r>
      <w:r w:rsidR="002D794A">
        <w:rPr>
          <w:i/>
          <w:iCs/>
        </w:rPr>
        <w:t xml:space="preserve"> format for input to analysis software</w:t>
      </w:r>
      <w:r w:rsidR="002D794A">
        <w:t xml:space="preserve">, for example, </w:t>
      </w:r>
      <w:r w:rsidR="00750EB3">
        <w:t xml:space="preserve">allowing </w:t>
      </w:r>
      <w:r w:rsidR="002D794A">
        <w:t xml:space="preserve">software </w:t>
      </w:r>
      <w:r w:rsidR="00EC3EAA">
        <w:t>to be designed that</w:t>
      </w:r>
      <w:r w:rsidR="002D794A">
        <w:t xml:space="preserve"> provide</w:t>
      </w:r>
      <w:r w:rsidR="00EC3EAA">
        <w:t>s</w:t>
      </w:r>
      <w:r w:rsidR="002D794A">
        <w:t xml:space="preserve"> a meta-score over the output from several search engines.</w:t>
      </w:r>
    </w:p>
    <w:p w14:paraId="53D00CB0" w14:textId="77777777" w:rsidR="00F9664C" w:rsidRDefault="00F9664C" w:rsidP="00466496">
      <w:pPr>
        <w:numPr>
          <w:ilvl w:val="0"/>
          <w:numId w:val="12"/>
        </w:numPr>
      </w:pPr>
      <w:r>
        <w:rPr>
          <w:i/>
          <w:iCs/>
        </w:rPr>
        <w:t>An internal format for pipeline analysis software</w:t>
      </w:r>
      <w:r>
        <w:rPr>
          <w:iCs/>
        </w:rPr>
        <w:t>, for example, allowing analysis software to store intermediate results from different stages of an identification pipeline, prior to the final results being assembled in a single mzIdentML file.</w:t>
      </w:r>
    </w:p>
    <w:p w14:paraId="6F83B159" w14:textId="77777777" w:rsidR="002D794A" w:rsidRDefault="002D794A" w:rsidP="00466496">
      <w:pPr>
        <w:ind w:left="360"/>
      </w:pPr>
    </w:p>
    <w:p w14:paraId="2A379560" w14:textId="77777777" w:rsidR="002D794A" w:rsidRDefault="002D794A" w:rsidP="00466496">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w:t>
      </w:r>
      <w:r w:rsidR="00C4740C">
        <w:t xml:space="preserve">Associated tutorial material is available as outlined in </w:t>
      </w:r>
      <w:r w:rsidR="00C4740C" w:rsidRPr="00071A7F">
        <w:rPr>
          <w:highlight w:val="yellow"/>
        </w:rPr>
        <w:t>Section X</w:t>
      </w:r>
      <w:r w:rsidR="00C4740C">
        <w:t>.</w:t>
      </w:r>
    </w:p>
    <w:p w14:paraId="316A4909" w14:textId="77777777" w:rsidR="002E0228" w:rsidRPr="00DB3ECF" w:rsidRDefault="002E0228" w:rsidP="00466496">
      <w:pPr>
        <w:rPr>
          <w:highlight w:val="cyan"/>
        </w:rPr>
      </w:pPr>
    </w:p>
    <w:p w14:paraId="5580AAD8" w14:textId="77777777" w:rsidR="00DB3ECF" w:rsidRPr="00E85AED" w:rsidRDefault="00DB3ECF" w:rsidP="00466496">
      <w:pPr>
        <w:pStyle w:val="Heading2"/>
      </w:pPr>
      <w:bookmarkStart w:id="9" w:name="_Toc449341719"/>
      <w:r w:rsidRPr="00E85AED">
        <w:t>Document Structure</w:t>
      </w:r>
      <w:bookmarkEnd w:id="9"/>
    </w:p>
    <w:p w14:paraId="442712BC" w14:textId="77777777" w:rsidR="00970B31" w:rsidRPr="00E86995" w:rsidRDefault="00970B31" w:rsidP="00466496">
      <w:pPr>
        <w:rPr>
          <w:highlight w:val="yellow"/>
        </w:rPr>
      </w:pPr>
      <w:r>
        <w:t>The remainder of this document is structured as follows. Section</w:t>
      </w:r>
      <w:r w:rsidR="00717537">
        <w:t xml:space="preserve"> </w:t>
      </w:r>
      <w:r w:rsidR="00717537">
        <w:fldChar w:fldCharType="begin"/>
      </w:r>
      <w:r w:rsidR="00717537">
        <w:instrText xml:space="preserve"> REF _Ref216758743 \r \h </w:instrText>
      </w:r>
      <w:r w:rsidR="00466496">
        <w:instrText xml:space="preserve"> \* MERGEFORMAT </w:instrText>
      </w:r>
      <w:r w:rsidR="00717537">
        <w:fldChar w:fldCharType="separate"/>
      </w:r>
      <w:r w:rsidR="003C46AF">
        <w:t>2</w:t>
      </w:r>
      <w:r w:rsidR="00717537">
        <w:fldChar w:fldCharType="end"/>
      </w:r>
      <w:r>
        <w:t xml:space="preserve"> </w:t>
      </w:r>
      <w:r w:rsidR="00DB3ECF">
        <w:t>lists</w:t>
      </w:r>
      <w:r>
        <w:t xml:space="preserve"> </w:t>
      </w:r>
      <w:r w:rsidR="00DB3ECF">
        <w:t xml:space="preserve">use cases </w:t>
      </w:r>
      <w:r w:rsidR="006D41B9">
        <w:t>mzIdentML</w:t>
      </w:r>
      <w:r w:rsidR="00DB3ECF">
        <w:t xml:space="preserve"> is </w:t>
      </w:r>
      <w:r w:rsidR="00792676">
        <w:t>designed</w:t>
      </w:r>
      <w:r w:rsidR="00EA6550">
        <w:t xml:space="preserve"> to support</w:t>
      </w:r>
      <w:r>
        <w:t xml:space="preserve">. </w:t>
      </w:r>
      <w:r w:rsidR="00DB3ECF">
        <w:t xml:space="preserve">Section </w:t>
      </w:r>
      <w:r w:rsidR="00DB3ECF">
        <w:fldChar w:fldCharType="begin"/>
      </w:r>
      <w:r w:rsidR="00DB3ECF">
        <w:instrText xml:space="preserve"> REF _Ref206411919 \r \h </w:instrText>
      </w:r>
      <w:r w:rsidR="00466496">
        <w:instrText xml:space="preserve"> \* MERGEFORMAT </w:instrText>
      </w:r>
      <w:r w:rsidR="00DB3ECF">
        <w:fldChar w:fldCharType="separate"/>
      </w:r>
      <w:r w:rsidR="003C46AF">
        <w:t>3</w:t>
      </w:r>
      <w:r w:rsidR="00DB3ECF">
        <w:fldChar w:fldCharType="end"/>
      </w:r>
      <w:r w:rsidR="00DB3ECF">
        <w:t xml:space="preserve"> describes the terminology</w:t>
      </w:r>
      <w:r w:rsidR="004271FC" w:rsidRPr="004271FC">
        <w:t xml:space="preserve"> used</w:t>
      </w:r>
      <w:r w:rsidR="00DB3ECF">
        <w:t xml:space="preserve">. </w:t>
      </w:r>
      <w:r>
        <w:t>Section</w:t>
      </w:r>
      <w:r w:rsidR="00717537">
        <w:t xml:space="preserve"> </w:t>
      </w:r>
      <w:r w:rsidR="00717537">
        <w:fldChar w:fldCharType="begin"/>
      </w:r>
      <w:r w:rsidR="00717537">
        <w:instrText xml:space="preserve"> REF _Ref216758768 \r \h </w:instrText>
      </w:r>
      <w:r w:rsidR="00466496">
        <w:instrText xml:space="preserve"> \* MERGEFORMAT </w:instrText>
      </w:r>
      <w:r w:rsidR="00717537">
        <w:fldChar w:fldCharType="separate"/>
      </w:r>
      <w:r w:rsidR="003C46AF">
        <w:t>4</w:t>
      </w:r>
      <w:r w:rsidR="00717537">
        <w:fldChar w:fldCharType="end"/>
      </w:r>
      <w:r>
        <w:t xml:space="preserve"> describes how the specification presented in Section</w:t>
      </w:r>
      <w:r w:rsidR="00807D71">
        <w:t xml:space="preserve"> </w:t>
      </w:r>
      <w:r w:rsidR="00807D71">
        <w:fldChar w:fldCharType="begin"/>
      </w:r>
      <w:r w:rsidR="00807D71">
        <w:instrText xml:space="preserve"> REF _Ref116791170 \r \h </w:instrText>
      </w:r>
      <w:r w:rsidR="00466496">
        <w:instrText xml:space="preserve"> \* MERGEFORMAT </w:instrText>
      </w:r>
      <w:r w:rsidR="00807D71">
        <w:fldChar w:fldCharType="separate"/>
      </w:r>
      <w:r w:rsidR="003C46AF">
        <w:t>6</w:t>
      </w:r>
      <w:r w:rsidR="00807D71">
        <w:fldChar w:fldCharType="end"/>
      </w:r>
      <w:r>
        <w:t xml:space="preserve"> relates to other specifications, both those that it extends and those that it is intended to complement. </w:t>
      </w:r>
      <w:r w:rsidR="00455175">
        <w:t>Section</w:t>
      </w:r>
      <w:r w:rsidR="00ED0DB5">
        <w:t xml:space="preserve"> </w:t>
      </w:r>
      <w:r w:rsidR="00ED0DB5">
        <w:fldChar w:fldCharType="begin"/>
      </w:r>
      <w:r w:rsidR="00ED0DB5">
        <w:instrText xml:space="preserve"> REF _Ref217199251 \r \h </w:instrText>
      </w:r>
      <w:r w:rsidR="00466496">
        <w:instrText xml:space="preserve"> \* MERGEFORMAT </w:instrText>
      </w:r>
      <w:r w:rsidR="00ED0DB5">
        <w:fldChar w:fldCharType="separate"/>
      </w:r>
      <w:r w:rsidR="003C46AF">
        <w:rPr>
          <w:b/>
          <w:bCs/>
          <w:lang w:val="en-US"/>
        </w:rPr>
        <w:t>Error! Reference source not found.</w:t>
      </w:r>
      <w:r w:rsidR="00ED0DB5">
        <w:fldChar w:fldCharType="end"/>
      </w:r>
      <w:r w:rsidR="00455175">
        <w:t xml:space="preserve"> </w:t>
      </w:r>
      <w:r w:rsidR="00ED0DB5">
        <w:t>discusses the reasoning behind several design decisions taken.</w:t>
      </w:r>
      <w:r w:rsidR="00455175">
        <w:t xml:space="preserve"> </w:t>
      </w:r>
      <w:r w:rsidR="00AB581B" w:rsidRPr="00AB581B">
        <w:t>Section</w:t>
      </w:r>
      <w:r w:rsidR="00807D71">
        <w:t xml:space="preserve"> </w:t>
      </w:r>
      <w:r w:rsidR="00807D71">
        <w:fldChar w:fldCharType="begin"/>
      </w:r>
      <w:r w:rsidR="00807D71">
        <w:instrText xml:space="preserve"> REF _Ref116791170 \r \h </w:instrText>
      </w:r>
      <w:r w:rsidR="00466496">
        <w:instrText xml:space="preserve"> \* MERGEFORMAT </w:instrText>
      </w:r>
      <w:r w:rsidR="00807D71">
        <w:fldChar w:fldCharType="separate"/>
      </w:r>
      <w:r w:rsidR="003C46AF">
        <w:t>6</w:t>
      </w:r>
      <w:r w:rsidR="00807D71">
        <w:fldChar w:fldCharType="end"/>
      </w:r>
      <w:r w:rsidR="00AB581B" w:rsidRPr="00AB581B">
        <w:t xml:space="preserve"> </w:t>
      </w:r>
      <w:r w:rsidR="00AB581B">
        <w:t>contains the documentation for the</w:t>
      </w:r>
      <w:r>
        <w:t xml:space="preserve"> XML schema</w:t>
      </w:r>
      <w:r w:rsidR="00503DF9">
        <w:t xml:space="preserve"> which is generated automatically and several parts of the schema are documented in more detail in Section </w:t>
      </w:r>
      <w:r w:rsidR="00503DF9">
        <w:fldChar w:fldCharType="begin"/>
      </w:r>
      <w:r w:rsidR="00503DF9">
        <w:instrText xml:space="preserve"> REF _Ref217199331 \r \h </w:instrText>
      </w:r>
      <w:r w:rsidR="00466496">
        <w:instrText xml:space="preserve"> \* MERGEFORMAT </w:instrText>
      </w:r>
      <w:r w:rsidR="00503DF9">
        <w:fldChar w:fldCharType="separate"/>
      </w:r>
      <w:r w:rsidR="003C46AF">
        <w:t>6.1</w:t>
      </w:r>
      <w:r w:rsidR="00503DF9">
        <w:fldChar w:fldCharType="end"/>
      </w:r>
      <w:r w:rsidR="00503DF9">
        <w:t>. C</w:t>
      </w:r>
      <w:r>
        <w:t xml:space="preserve">onclusions are presented in Section </w:t>
      </w:r>
      <w:r>
        <w:fldChar w:fldCharType="begin"/>
      </w:r>
      <w:r>
        <w:instrText xml:space="preserve"> REF _Ref170622236 \r \h </w:instrText>
      </w:r>
      <w:r w:rsidR="00466496">
        <w:instrText xml:space="preserve"> \* MERGEFORMAT </w:instrText>
      </w:r>
      <w:r>
        <w:fldChar w:fldCharType="separate"/>
      </w:r>
      <w:r w:rsidR="003C46AF">
        <w:t>8</w:t>
      </w:r>
      <w:r>
        <w:fldChar w:fldCharType="end"/>
      </w:r>
      <w:r>
        <w:t>.</w:t>
      </w:r>
    </w:p>
    <w:p w14:paraId="2A069036" w14:textId="77777777" w:rsidR="00970B31" w:rsidRDefault="00970B31" w:rsidP="00466496">
      <w:pPr>
        <w:rPr>
          <w:highlight w:val="yellow"/>
        </w:rPr>
      </w:pPr>
    </w:p>
    <w:p w14:paraId="58D74042" w14:textId="77777777" w:rsidR="00970B31" w:rsidRDefault="00970B31" w:rsidP="00466496">
      <w:pPr>
        <w:pStyle w:val="Heading1"/>
      </w:pPr>
      <w:bookmarkStart w:id="10" w:name="_Toc170636040"/>
      <w:bookmarkStart w:id="11" w:name="_Ref211659702"/>
      <w:bookmarkStart w:id="12" w:name="_Ref216758743"/>
      <w:bookmarkStart w:id="13" w:name="_Toc449341720"/>
      <w:r>
        <w:t xml:space="preserve">Use Cases for </w:t>
      </w:r>
      <w:r w:rsidR="006D41B9">
        <w:t>mzIdentML</w:t>
      </w:r>
      <w:bookmarkEnd w:id="10"/>
      <w:bookmarkEnd w:id="11"/>
      <w:bookmarkEnd w:id="12"/>
      <w:bookmarkEnd w:id="13"/>
    </w:p>
    <w:p w14:paraId="54C8F93E" w14:textId="77777777" w:rsidR="00970B31" w:rsidRDefault="00970B31" w:rsidP="00466496">
      <w:r>
        <w:t xml:space="preserve">The following use cases have driven the development of the </w:t>
      </w:r>
      <w:r w:rsidR="006D41B9">
        <w:t>mzIdentML</w:t>
      </w:r>
      <w:r>
        <w:t xml:space="preserve"> data model and XML schema</w:t>
      </w:r>
      <w:r w:rsidR="00B42BC1">
        <w:t>, and are used to define the scope of the format</w:t>
      </w:r>
      <w:r w:rsidR="000B7E48">
        <w:t xml:space="preserve"> </w:t>
      </w:r>
      <w:r w:rsidR="009B06C5">
        <w:t>in the current version</w:t>
      </w:r>
      <w:r w:rsidR="000B7E48">
        <w:t>.</w:t>
      </w:r>
      <w:r>
        <w:t xml:space="preserve"> </w:t>
      </w:r>
    </w:p>
    <w:p w14:paraId="3D0EB47D" w14:textId="77777777" w:rsidR="000B7E48" w:rsidRPr="000A1F2D" w:rsidRDefault="000B7E48" w:rsidP="00466496"/>
    <w:p w14:paraId="782EE7A3" w14:textId="77777777" w:rsidR="000A1F2D" w:rsidRPr="000A1F2D" w:rsidRDefault="00DA3F55" w:rsidP="00466496">
      <w:pPr>
        <w:numPr>
          <w:ilvl w:val="0"/>
          <w:numId w:val="27"/>
        </w:numPr>
        <w:tabs>
          <w:tab w:val="clear" w:pos="720"/>
          <w:tab w:val="num" w:pos="360"/>
        </w:tabs>
        <w:ind w:left="360"/>
      </w:pPr>
      <w:r w:rsidRPr="00DA3F55">
        <w:t>It should be possible to create a tool that loads an mzIdentML document and enables users to examine results from an MS or MSn analysis. However, there is no support for aggregating evidence from multiple MS levels</w:t>
      </w:r>
      <w:r>
        <w:t>.</w:t>
      </w:r>
      <w:r w:rsidRPr="00DA3F55">
        <w:t xml:space="preserve"> </w:t>
      </w:r>
      <w:r w:rsidR="000A1F2D" w:rsidRPr="000A1F2D">
        <w:t>There should be sufficient information for the tool to generate output reports that conform to the requirements made by journals for publication and that conform to the relevant MIAPE guidelines. For example:</w:t>
      </w:r>
      <w:r w:rsidR="000A1F2D" w:rsidRPr="000A1F2D">
        <w:br/>
        <w:t xml:space="preserve">·    For a </w:t>
      </w:r>
      <w:r w:rsidR="00F653BC">
        <w:t>Peptide Mass Fingerprint (</w:t>
      </w:r>
      <w:r w:rsidR="000A1F2D" w:rsidRPr="000A1F2D">
        <w:t>PMF</w:t>
      </w:r>
      <w:r w:rsidR="00F653BC">
        <w:t>)</w:t>
      </w:r>
      <w:r w:rsidR="000A1F2D" w:rsidRPr="000A1F2D">
        <w:t xml:space="preserve"> search, it should be possible to display the spectrum and show the matches of the peaks to the relevant peptides.</w:t>
      </w:r>
      <w:r w:rsidR="000A1F2D" w:rsidRPr="000A1F2D">
        <w:br/>
        <w:t>·    For an MS</w:t>
      </w:r>
      <w:r w:rsidR="00F63CE9">
        <w:t>/</w:t>
      </w:r>
      <w:r w:rsidR="000A1F2D" w:rsidRPr="000A1F2D">
        <w:t>MS search, it should be possible to locate whi</w:t>
      </w:r>
      <w:r w:rsidR="00505C8C">
        <w:t>c</w:t>
      </w:r>
      <w:r w:rsidR="000A1F2D" w:rsidRPr="000A1F2D">
        <w:t>h spectrum matched to which peptide in the original file.</w:t>
      </w:r>
    </w:p>
    <w:p w14:paraId="3A795C50" w14:textId="77777777" w:rsidR="000A1F2D" w:rsidRPr="000A1F2D" w:rsidRDefault="000A1F2D" w:rsidP="00466496">
      <w:pPr>
        <w:numPr>
          <w:ilvl w:val="0"/>
          <w:numId w:val="27"/>
        </w:numPr>
        <w:tabs>
          <w:tab w:val="clear" w:pos="720"/>
          <w:tab w:val="num" w:pos="360"/>
        </w:tabs>
        <w:ind w:left="360"/>
      </w:pPr>
      <w:r w:rsidRPr="000A1F2D">
        <w:t xml:space="preserve">There should be sufficient information stored in the instance document to enable a user to run </w:t>
      </w:r>
      <w:r w:rsidR="006F1E04" w:rsidRPr="006F1E04">
        <w:t>the same or a similar</w:t>
      </w:r>
      <w:r w:rsidR="006F1E04">
        <w:t xml:space="preserve"> </w:t>
      </w:r>
      <w:r w:rsidRPr="000A1F2D">
        <w:t>search on the same or another search engine. This means that all search parameters should be described in sufficient detail and that sufficient information is available to determine which database (if any) the data were searched against. The peak lists data do not need to be included in the instance document, but do need to be suitably referenced.</w:t>
      </w:r>
    </w:p>
    <w:p w14:paraId="5CD74BE4" w14:textId="77777777" w:rsidR="000A1F2D" w:rsidRPr="000A1F2D" w:rsidRDefault="000A1F2D" w:rsidP="00466496">
      <w:pPr>
        <w:numPr>
          <w:ilvl w:val="0"/>
          <w:numId w:val="27"/>
        </w:numPr>
        <w:tabs>
          <w:tab w:val="clear" w:pos="720"/>
          <w:tab w:val="num" w:pos="360"/>
        </w:tabs>
        <w:ind w:left="360"/>
      </w:pPr>
      <w:r w:rsidRPr="000A1F2D">
        <w:t xml:space="preserve">It should be possible to save the results of searching a decoy database in the same instance document as the results from the </w:t>
      </w:r>
      <w:r w:rsidR="00505659">
        <w:t>target</w:t>
      </w:r>
      <w:r w:rsidRPr="000A1F2D">
        <w:t xml:space="preserve"> database. It should then be possible to write a viewer application that enables a user to investigate the effect of changing, for example, a threshold value on the false discovery rate. This would only be possible if results</w:t>
      </w:r>
      <w:r w:rsidR="00556B7A">
        <w:t xml:space="preserve"> that are generally considered lower quality</w:t>
      </w:r>
      <w:r w:rsidRPr="000A1F2D">
        <w:t xml:space="preserve"> from the search are </w:t>
      </w:r>
      <w:r w:rsidR="00556B7A">
        <w:t xml:space="preserve">also </w:t>
      </w:r>
      <w:r w:rsidRPr="000A1F2D">
        <w:t xml:space="preserve">saved in the </w:t>
      </w:r>
      <w:r w:rsidR="006D41B9">
        <w:t>mzIdentML</w:t>
      </w:r>
      <w:r w:rsidRPr="000A1F2D">
        <w:t xml:space="preserve"> document</w:t>
      </w:r>
      <w:r w:rsidR="00F40E42">
        <w:t xml:space="preserve"> </w:t>
      </w:r>
      <w:r w:rsidR="00F40E42" w:rsidRPr="00F40E42">
        <w:t xml:space="preserve">(rather than just top matches) </w:t>
      </w:r>
      <w:r w:rsidRPr="000A1F2D">
        <w:t>and if the results from the decoy search are also saved. It would only be possible to do this at the</w:t>
      </w:r>
      <w:r w:rsidR="001E5B8E">
        <w:t xml:space="preserve"> peptide level for an MS</w:t>
      </w:r>
      <w:r w:rsidR="009B06C5">
        <w:t>/</w:t>
      </w:r>
      <w:r w:rsidR="001E5B8E">
        <w:t>MS</w:t>
      </w:r>
      <w:r w:rsidRPr="000A1F2D">
        <w:t xml:space="preserve"> search, because changing thresholds would normally have some effect on the protein grouping algorithm.</w:t>
      </w:r>
    </w:p>
    <w:p w14:paraId="4A875A12" w14:textId="77777777" w:rsidR="000A1F2D" w:rsidRPr="000A1F2D" w:rsidRDefault="000A1F2D" w:rsidP="00466496">
      <w:pPr>
        <w:numPr>
          <w:ilvl w:val="0"/>
          <w:numId w:val="27"/>
        </w:numPr>
        <w:tabs>
          <w:tab w:val="clear" w:pos="720"/>
          <w:tab w:val="num" w:pos="360"/>
        </w:tabs>
        <w:ind w:left="360"/>
      </w:pPr>
      <w:r w:rsidRPr="000A1F2D">
        <w:t>It should be possible to save manual or automated annotation of proteins/peptides in an instance document. A third party tool could be used to save annotations and validations of identified proteins/peptides to an existing instance document</w:t>
      </w:r>
      <w:r w:rsidR="00CB36C0">
        <w:t>.</w:t>
      </w:r>
    </w:p>
    <w:p w14:paraId="45974220" w14:textId="77777777" w:rsidR="000A1F2D" w:rsidRPr="000A1F2D" w:rsidRDefault="000A1F2D" w:rsidP="00466496">
      <w:pPr>
        <w:numPr>
          <w:ilvl w:val="0"/>
          <w:numId w:val="27"/>
        </w:numPr>
        <w:tabs>
          <w:tab w:val="clear" w:pos="720"/>
          <w:tab w:val="num" w:pos="360"/>
        </w:tabs>
        <w:ind w:left="360"/>
      </w:pPr>
      <w:r w:rsidRPr="000A1F2D">
        <w:t>It should be possible to save the results from a search of a metabolically labe</w:t>
      </w:r>
      <w:r w:rsidR="001E5B8E">
        <w:t>l</w:t>
      </w:r>
      <w:r w:rsidRPr="000A1F2D">
        <w:t>led sample. For example, with a 14N/15N experiment, two separate sets of amino acid masses are used, and it must be possible to tell which masses were used for each peptide result.</w:t>
      </w:r>
    </w:p>
    <w:p w14:paraId="56D09A71" w14:textId="77777777" w:rsidR="000A1F2D" w:rsidRPr="000A1F2D" w:rsidRDefault="000C659D" w:rsidP="00466496">
      <w:pPr>
        <w:numPr>
          <w:ilvl w:val="0"/>
          <w:numId w:val="27"/>
        </w:numPr>
        <w:tabs>
          <w:tab w:val="clear" w:pos="720"/>
          <w:tab w:val="num" w:pos="360"/>
        </w:tabs>
        <w:ind w:left="360"/>
      </w:pPr>
      <w:r>
        <w:lastRenderedPageBreak/>
        <w:t>For a search of multiple peak</w:t>
      </w:r>
      <w:r w:rsidR="000A1F2D" w:rsidRPr="000A1F2D">
        <w:t xml:space="preserve"> lists, it should be possible to identify the spectrum that match</w:t>
      </w:r>
      <w:r w:rsidR="00E25811">
        <w:t>ed</w:t>
      </w:r>
      <w:r w:rsidR="000A1F2D" w:rsidRPr="000A1F2D">
        <w:t xml:space="preserve"> a particular peptide or protein reported by the search engine. For example, in an LC-MS</w:t>
      </w:r>
      <w:r w:rsidR="009B06C5">
        <w:t>/</w:t>
      </w:r>
      <w:r w:rsidR="000A1F2D" w:rsidRPr="000A1F2D">
        <w:t>MS run, it should be possible to refer back to the spectrum in the peak list file that was searched and from there, if the information is available</w:t>
      </w:r>
      <w:r w:rsidR="00A233FF">
        <w:t>,</w:t>
      </w:r>
      <w:r w:rsidR="000A1F2D" w:rsidRPr="000A1F2D">
        <w:t xml:space="preserve"> to be able to determine the retention time of the spectrum..</w:t>
      </w:r>
    </w:p>
    <w:p w14:paraId="1BC1D292" w14:textId="77777777" w:rsidR="000A1F2D" w:rsidRPr="000A1F2D" w:rsidRDefault="000A1F2D" w:rsidP="00466496">
      <w:pPr>
        <w:numPr>
          <w:ilvl w:val="0"/>
          <w:numId w:val="27"/>
        </w:numPr>
        <w:tabs>
          <w:tab w:val="clear" w:pos="720"/>
          <w:tab w:val="num" w:pos="360"/>
        </w:tabs>
        <w:ind w:left="360"/>
      </w:pPr>
      <w:r w:rsidRPr="000A1F2D">
        <w:t>It should be possible to search a file to retrieve all molecules that have a specified modification.</w:t>
      </w:r>
    </w:p>
    <w:p w14:paraId="75B7E5A1" w14:textId="77777777" w:rsidR="000A1F2D" w:rsidRPr="000A1F2D" w:rsidRDefault="000A1F2D" w:rsidP="00466496">
      <w:pPr>
        <w:numPr>
          <w:ilvl w:val="0"/>
          <w:numId w:val="27"/>
        </w:numPr>
        <w:tabs>
          <w:tab w:val="clear" w:pos="720"/>
          <w:tab w:val="num" w:pos="360"/>
        </w:tabs>
        <w:ind w:left="360"/>
      </w:pPr>
      <w:r w:rsidRPr="000A1F2D">
        <w:t>It should be possible to store the results of a search of spectra against other spectra - i.e. a spectral library search.</w:t>
      </w:r>
    </w:p>
    <w:p w14:paraId="2AF15357" w14:textId="77777777" w:rsidR="000A1F2D" w:rsidRPr="000A1F2D" w:rsidRDefault="000A1F2D" w:rsidP="00466496">
      <w:pPr>
        <w:numPr>
          <w:ilvl w:val="0"/>
          <w:numId w:val="27"/>
        </w:numPr>
        <w:tabs>
          <w:tab w:val="clear" w:pos="720"/>
          <w:tab w:val="num" w:pos="360"/>
        </w:tabs>
        <w:ind w:left="360"/>
      </w:pPr>
      <w:r w:rsidRPr="000A1F2D">
        <w:t xml:space="preserve">It should be possible to store the results of a top down search i.e. analysis of complete proteins. </w:t>
      </w:r>
    </w:p>
    <w:p w14:paraId="07170235" w14:textId="77777777" w:rsidR="000A1F2D" w:rsidRPr="000A1F2D" w:rsidRDefault="000A1F2D" w:rsidP="00466496">
      <w:pPr>
        <w:numPr>
          <w:ilvl w:val="0"/>
          <w:numId w:val="27"/>
        </w:numPr>
        <w:tabs>
          <w:tab w:val="clear" w:pos="720"/>
          <w:tab w:val="num" w:pos="360"/>
        </w:tabs>
        <w:ind w:left="360"/>
      </w:pPr>
      <w:r w:rsidRPr="000A1F2D">
        <w:t>Support</w:t>
      </w:r>
      <w:r w:rsidR="00A951EF">
        <w:t xml:space="preserve"> </w:t>
      </w:r>
      <w:r w:rsidR="00271AC5">
        <w:t>should</w:t>
      </w:r>
      <w:r w:rsidR="00A951EF">
        <w:t xml:space="preserve"> be provided</w:t>
      </w:r>
      <w:r w:rsidRPr="000A1F2D">
        <w:t xml:space="preserve"> for storing fragmentation data so that for example viewers could display which ions in the input data match predicted ion fragment masses.</w:t>
      </w:r>
    </w:p>
    <w:p w14:paraId="18BC5751" w14:textId="77777777" w:rsidR="000A1F2D" w:rsidRPr="000A1F2D" w:rsidRDefault="000A1F2D" w:rsidP="00466496">
      <w:pPr>
        <w:numPr>
          <w:ilvl w:val="0"/>
          <w:numId w:val="27"/>
        </w:numPr>
        <w:tabs>
          <w:tab w:val="clear" w:pos="720"/>
          <w:tab w:val="num" w:pos="360"/>
        </w:tabs>
        <w:ind w:left="360"/>
      </w:pPr>
      <w:r w:rsidRPr="000A1F2D">
        <w:t xml:space="preserve">There should be support for storing the results of searches of peptides against nucleic acid databases, including the information about which translation frame the matches were found in. </w:t>
      </w:r>
    </w:p>
    <w:p w14:paraId="0C6E6A6A" w14:textId="77777777" w:rsidR="000A1F2D" w:rsidRDefault="000A1F2D" w:rsidP="00466496">
      <w:pPr>
        <w:numPr>
          <w:ilvl w:val="0"/>
          <w:numId w:val="27"/>
        </w:numPr>
        <w:tabs>
          <w:tab w:val="clear" w:pos="720"/>
          <w:tab w:val="num" w:pos="360"/>
        </w:tabs>
        <w:ind w:left="360"/>
      </w:pPr>
      <w:r w:rsidRPr="000A1F2D">
        <w:t xml:space="preserve">It should be possible to combine the results from multiple search engines into one </w:t>
      </w:r>
      <w:r w:rsidR="006D41B9">
        <w:t>mzIdentML</w:t>
      </w:r>
      <w:r w:rsidRPr="000A1F2D">
        <w:t xml:space="preserve"> document. For example, the peptide </w:t>
      </w:r>
      <w:r w:rsidR="00AF1566">
        <w:t>spectrum matches (PSMs)</w:t>
      </w:r>
      <w:r w:rsidRPr="000A1F2D">
        <w:t xml:space="preserve"> from two</w:t>
      </w:r>
      <w:r w:rsidR="00AF1566">
        <w:t xml:space="preserve"> or more</w:t>
      </w:r>
      <w:r w:rsidRPr="000A1F2D">
        <w:t xml:space="preserve"> different search engines could be combined using a third tool to give one set of protein results.</w:t>
      </w:r>
    </w:p>
    <w:p w14:paraId="02F50987" w14:textId="77777777" w:rsidR="009B06C5" w:rsidRDefault="009B06C5" w:rsidP="00466496">
      <w:pPr>
        <w:numPr>
          <w:ilvl w:val="0"/>
          <w:numId w:val="27"/>
        </w:numPr>
        <w:tabs>
          <w:tab w:val="clear" w:pos="720"/>
          <w:tab w:val="num" w:pos="360"/>
        </w:tabs>
        <w:ind w:left="360"/>
      </w:pPr>
      <w:r>
        <w:t xml:space="preserve">It should be possible to store </w:t>
      </w:r>
    </w:p>
    <w:p w14:paraId="0D7B292F" w14:textId="77777777" w:rsidR="009B06C5" w:rsidRDefault="009B06C5" w:rsidP="00071A7F">
      <w:pPr>
        <w:numPr>
          <w:ilvl w:val="0"/>
          <w:numId w:val="27"/>
        </w:numPr>
        <w:tabs>
          <w:tab w:val="clear" w:pos="720"/>
          <w:tab w:val="num" w:pos="360"/>
        </w:tabs>
        <w:ind w:left="360"/>
      </w:pPr>
      <w:r>
        <w:t xml:space="preserve">It should be possible to store </w:t>
      </w:r>
      <w:r>
        <w:rPr>
          <w:i/>
        </w:rPr>
        <w:t xml:space="preserve">de novo </w:t>
      </w:r>
      <w:r>
        <w:t xml:space="preserve">peptide sequencing results, </w:t>
      </w:r>
      <w:r w:rsidR="000A1F2D" w:rsidRPr="00FF75C6">
        <w:t xml:space="preserve">to the extent that it will </w:t>
      </w:r>
      <w:r w:rsidR="00936AC1" w:rsidRPr="00FF75C6">
        <w:t>be possible to enumerate</w:t>
      </w:r>
      <w:r w:rsidR="000A1F2D" w:rsidRPr="00FF75C6">
        <w:t xml:space="preserve"> and record all possible matches found by a </w:t>
      </w:r>
      <w:r w:rsidR="00FA723C" w:rsidRPr="00FF75C6">
        <w:rPr>
          <w:i/>
        </w:rPr>
        <w:t>de novo</w:t>
      </w:r>
      <w:r w:rsidR="00FA723C" w:rsidRPr="00FF75C6">
        <w:t xml:space="preserve"> </w:t>
      </w:r>
      <w:r w:rsidR="000A1F2D" w:rsidRPr="00FF75C6">
        <w:t xml:space="preserve">technique, however, we anticipate that this </w:t>
      </w:r>
      <w:r>
        <w:t>can</w:t>
      </w:r>
      <w:r w:rsidRPr="00FF75C6">
        <w:t xml:space="preserve"> </w:t>
      </w:r>
      <w:r w:rsidR="000A1F2D" w:rsidRPr="00FF75C6">
        <w:t xml:space="preserve">produce </w:t>
      </w:r>
      <w:r w:rsidR="00362C3D" w:rsidRPr="00FF75C6">
        <w:t xml:space="preserve">large files. </w:t>
      </w:r>
    </w:p>
    <w:p w14:paraId="48E798D6" w14:textId="77777777" w:rsidR="000A1F2D" w:rsidRDefault="009B06C5" w:rsidP="00071A7F">
      <w:pPr>
        <w:numPr>
          <w:ilvl w:val="0"/>
          <w:numId w:val="27"/>
        </w:numPr>
        <w:tabs>
          <w:tab w:val="clear" w:pos="720"/>
          <w:tab w:val="num" w:pos="360"/>
        </w:tabs>
        <w:ind w:left="360"/>
      </w:pPr>
      <w:r>
        <w:t>It should be possible to store the results of cross-linking approaches, whereby two peptides cross-linked using chemical reagents or biologically occurring modifications have been identified (newly added in mzIdentML 1.2)</w:t>
      </w:r>
      <w:r w:rsidR="00FF75C6">
        <w:t>.</w:t>
      </w:r>
    </w:p>
    <w:p w14:paraId="77DF3363" w14:textId="77777777" w:rsidR="009B06C5" w:rsidRDefault="009B06C5" w:rsidP="00071A7F">
      <w:pPr>
        <w:numPr>
          <w:ilvl w:val="0"/>
          <w:numId w:val="27"/>
        </w:numPr>
        <w:tabs>
          <w:tab w:val="clear" w:pos="720"/>
          <w:tab w:val="num" w:pos="360"/>
        </w:tabs>
        <w:ind w:left="360"/>
      </w:pPr>
      <w:r>
        <w:t xml:space="preserve">It should be possible to represent statistical </w:t>
      </w:r>
      <w:r w:rsidR="00FF75C6">
        <w:t>values or scores associated with the the positions of modifications on a peptide chain (newly added in mzIdentML 1.2).</w:t>
      </w:r>
    </w:p>
    <w:p w14:paraId="48C36183" w14:textId="77777777" w:rsidR="00FF75C6" w:rsidRDefault="00FF75C6" w:rsidP="00071A7F">
      <w:pPr>
        <w:numPr>
          <w:ilvl w:val="0"/>
          <w:numId w:val="27"/>
        </w:numPr>
        <w:tabs>
          <w:tab w:val="clear" w:pos="720"/>
          <w:tab w:val="num" w:pos="360"/>
        </w:tabs>
        <w:ind w:left="360"/>
      </w:pPr>
      <w:r>
        <w:t>It should be possible to represent statistical values or scores associated with peptide identifications, formed from groups of redundant peptide-spectrum matches (PSMs) reporting on the same peptide (newly added in mzIdentML 1.2).</w:t>
      </w:r>
    </w:p>
    <w:p w14:paraId="0A80C4DF" w14:textId="77777777" w:rsidR="009B06C5" w:rsidRDefault="009B06C5" w:rsidP="00071A7F"/>
    <w:p w14:paraId="090D502B" w14:textId="77777777" w:rsidR="009B06C5" w:rsidRPr="00FF75C6" w:rsidRDefault="009B06C5" w:rsidP="00071A7F">
      <w:r>
        <w:t>There should be limited support for:</w:t>
      </w:r>
    </w:p>
    <w:p w14:paraId="5EC93B17" w14:textId="77777777" w:rsidR="005B41D3" w:rsidRPr="005B41D3" w:rsidRDefault="005B41D3" w:rsidP="00466496">
      <w:pPr>
        <w:numPr>
          <w:ilvl w:val="0"/>
          <w:numId w:val="28"/>
        </w:numPr>
        <w:tabs>
          <w:tab w:val="clear" w:pos="720"/>
          <w:tab w:val="num" w:pos="360"/>
        </w:tabs>
        <w:ind w:left="360"/>
      </w:pPr>
      <w:r w:rsidRPr="005B41D3">
        <w:t xml:space="preserve">Support for sequence tagging, in which short sequences defined by a </w:t>
      </w:r>
      <w:r w:rsidRPr="005B41D3">
        <w:rPr>
          <w:i/>
        </w:rPr>
        <w:t xml:space="preserve">de novo </w:t>
      </w:r>
      <w:r w:rsidRPr="005B41D3">
        <w:t xml:space="preserve">process are used to characterize spectra. </w:t>
      </w:r>
      <w:r w:rsidR="006807FB">
        <w:t>Th</w:t>
      </w:r>
      <w:r w:rsidRPr="005B41D3">
        <w:t>e final results from a sequence-tag-filtered search can be stored in mzIdentML, but the details of tag generation and filtering cannot</w:t>
      </w:r>
      <w:r w:rsidR="006807FB">
        <w:t>.</w:t>
      </w:r>
    </w:p>
    <w:p w14:paraId="68ECC768" w14:textId="77777777" w:rsidR="00000E51" w:rsidRDefault="00000E51" w:rsidP="00466496"/>
    <w:p w14:paraId="5EAAC9C1" w14:textId="77777777" w:rsidR="000A1F2D" w:rsidRPr="000A1F2D" w:rsidRDefault="000A1F2D" w:rsidP="00466496">
      <w:r w:rsidRPr="000A1F2D">
        <w:t xml:space="preserve">The following use cases </w:t>
      </w:r>
      <w:r w:rsidRPr="000A1F2D">
        <w:rPr>
          <w:u w:val="single"/>
        </w:rPr>
        <w:t>will not be</w:t>
      </w:r>
      <w:r w:rsidRPr="000A1F2D">
        <w:t xml:space="preserve"> supported in version 1</w:t>
      </w:r>
      <w:r w:rsidR="00212EF3">
        <w:t>.</w:t>
      </w:r>
      <w:r w:rsidR="00F07F9F">
        <w:t>2</w:t>
      </w:r>
      <w:r w:rsidRPr="000A1F2D">
        <w:t xml:space="preserve"> of </w:t>
      </w:r>
      <w:r w:rsidR="006D41B9">
        <w:t>mzIdentML</w:t>
      </w:r>
      <w:r w:rsidRPr="000A1F2D">
        <w:t>:</w:t>
      </w:r>
    </w:p>
    <w:p w14:paraId="590ADD4F" w14:textId="77777777" w:rsidR="000A1F2D" w:rsidRPr="000A1F2D" w:rsidRDefault="000A1F2D" w:rsidP="00466496">
      <w:pPr>
        <w:numPr>
          <w:ilvl w:val="0"/>
          <w:numId w:val="29"/>
        </w:numPr>
        <w:tabs>
          <w:tab w:val="clear" w:pos="720"/>
          <w:tab w:val="num" w:pos="360"/>
        </w:tabs>
        <w:ind w:left="360"/>
      </w:pPr>
      <w:r w:rsidRPr="000A1F2D">
        <w:t>It should be possible to store relative and absolute quantitation information at the peptide and protein level using all the popular te</w:t>
      </w:r>
      <w:r w:rsidR="00D91E8B">
        <w:t>chniques</w:t>
      </w:r>
      <w:r w:rsidR="00F07F9F">
        <w:t xml:space="preserve"> – this is captured in mzQuantML</w:t>
      </w:r>
      <w:r w:rsidRPr="000A1F2D">
        <w:t>.</w:t>
      </w:r>
    </w:p>
    <w:p w14:paraId="10D904A1" w14:textId="77777777" w:rsidR="000A1F2D" w:rsidRDefault="000A1F2D" w:rsidP="00466496">
      <w:pPr>
        <w:numPr>
          <w:ilvl w:val="0"/>
          <w:numId w:val="29"/>
        </w:numPr>
        <w:tabs>
          <w:tab w:val="clear" w:pos="720"/>
          <w:tab w:val="num" w:pos="360"/>
        </w:tabs>
        <w:ind w:left="360"/>
      </w:pPr>
      <w:r w:rsidRPr="000A1F2D">
        <w:t xml:space="preserve">Support for complex workflows where multiple data processing algorithms are </w:t>
      </w:r>
      <w:r w:rsidR="00D6464A" w:rsidRPr="00D6464A">
        <w:t>combined in a pipeline</w:t>
      </w:r>
      <w:r w:rsidRPr="000A1F2D">
        <w:t xml:space="preserve">; i.e. only “final” results are represented in </w:t>
      </w:r>
      <w:r w:rsidR="006D41B9">
        <w:t>mzIdentML</w:t>
      </w:r>
      <w:r w:rsidRPr="000A1F2D">
        <w:t xml:space="preserve"> v1</w:t>
      </w:r>
      <w:r w:rsidR="00212EF3">
        <w:t>.</w:t>
      </w:r>
      <w:r w:rsidR="00F07F9F">
        <w:t xml:space="preserve">2 in </w:t>
      </w:r>
      <w:r w:rsidR="00212EF3">
        <w:t>one protein list</w:t>
      </w:r>
      <w:r w:rsidR="00F07F9F">
        <w:t xml:space="preserve">. A minor exception to this rule is support for multiple search engine approaches, as described in Section </w:t>
      </w:r>
      <w:r w:rsidR="00F07F9F">
        <w:fldChar w:fldCharType="begin"/>
      </w:r>
      <w:r w:rsidR="00F07F9F">
        <w:instrText xml:space="preserve"> REF _Ref359851738 \r \h </w:instrText>
      </w:r>
      <w:r w:rsidR="00F07F9F">
        <w:fldChar w:fldCharType="separate"/>
      </w:r>
      <w:r w:rsidR="003C46AF">
        <w:t>5.2.4</w:t>
      </w:r>
      <w:r w:rsidR="00F07F9F">
        <w:fldChar w:fldCharType="end"/>
      </w:r>
      <w:r w:rsidR="00AD03A2" w:rsidRPr="00AD03A2">
        <w:t>.</w:t>
      </w:r>
    </w:p>
    <w:p w14:paraId="709361A9" w14:textId="77777777" w:rsidR="002E2D3E" w:rsidRDefault="002E2D3E" w:rsidP="00466496">
      <w:pPr>
        <w:rPr>
          <w:highlight w:val="yellow"/>
        </w:rPr>
      </w:pPr>
    </w:p>
    <w:p w14:paraId="6116940B" w14:textId="77777777" w:rsidR="00FC1295" w:rsidRDefault="00FC1295" w:rsidP="00466496">
      <w:pPr>
        <w:pStyle w:val="Heading1"/>
      </w:pPr>
      <w:bookmarkStart w:id="14" w:name="_Toc170636041"/>
      <w:bookmarkStart w:id="15" w:name="_Ref206411919"/>
      <w:bookmarkStart w:id="16" w:name="_Toc449341721"/>
      <w:r>
        <w:t>Concepts and Terminology</w:t>
      </w:r>
      <w:bookmarkEnd w:id="14"/>
      <w:bookmarkEnd w:id="15"/>
      <w:bookmarkEnd w:id="16"/>
    </w:p>
    <w:p w14:paraId="3A3A4961" w14:textId="77777777" w:rsidR="00FC1295" w:rsidRDefault="00FC1295" w:rsidP="00466496">
      <w:pPr>
        <w:rPr>
          <w:rFonts w:cs="Arial"/>
        </w:rPr>
      </w:pPr>
      <w:r>
        <w:t>This document assumes familiarity with XML Schema</w:t>
      </w:r>
      <w:r w:rsidR="00E45FD0">
        <w:t xml:space="preserve"> notation</w:t>
      </w:r>
      <w:r>
        <w:t xml:space="preserve"> (</w:t>
      </w:r>
      <w:hyperlink r:id="rId8" w:history="1">
        <w:r>
          <w:rPr>
            <w:rStyle w:val="Hyperlink"/>
          </w:rPr>
          <w:t>www.w3.org/XML/Schema</w:t>
        </w:r>
      </w:hyperlink>
      <w:r>
        <w:t xml:space="preserve">). </w:t>
      </w:r>
      <w:r>
        <w:rPr>
          <w:rFonts w:cs="Arial"/>
        </w:rPr>
        <w:t>The key words “MUST,” “MUST NOT,” “REQUIRED,” “SHALL,” “SHALL NOT,” “SHOULD,” “SHOULD NOT,”</w:t>
      </w:r>
      <w:r w:rsidR="002D22C4">
        <w:rPr>
          <w:rFonts w:cs="Arial"/>
        </w:rPr>
        <w:t xml:space="preserve"> </w:t>
      </w:r>
      <w:r>
        <w:rPr>
          <w:rFonts w:cs="Arial"/>
        </w:rPr>
        <w:t>“RECOMMENDED,” “MAY,” and “OPTIONAL” are to be interpreted as described in RFC-2119 [RFC2119].</w:t>
      </w:r>
    </w:p>
    <w:p w14:paraId="691DF0D7" w14:textId="77777777" w:rsidR="00FC1295" w:rsidRDefault="00FC1295" w:rsidP="00466496"/>
    <w:p w14:paraId="3CAD69CF" w14:textId="77777777" w:rsidR="00FC1295" w:rsidRDefault="00FC1295" w:rsidP="00466496">
      <w:pPr>
        <w:pStyle w:val="Heading1"/>
      </w:pPr>
      <w:bookmarkStart w:id="17" w:name="_Toc170636042"/>
      <w:bookmarkStart w:id="18" w:name="_Ref216758768"/>
      <w:bookmarkStart w:id="19" w:name="_Toc449341722"/>
      <w:r>
        <w:t>Relationship to Other Specifications</w:t>
      </w:r>
      <w:bookmarkEnd w:id="17"/>
      <w:bookmarkEnd w:id="18"/>
      <w:bookmarkEnd w:id="19"/>
    </w:p>
    <w:p w14:paraId="63C0EDC8" w14:textId="77777777" w:rsidR="00FC1295" w:rsidRDefault="00FC1295" w:rsidP="00466496">
      <w:r>
        <w:t>The specification described in this document is not being developed in isolation; indeed, it is designed to be complementary to, and thus used in conjunction with, several existing and emerging models. Related specifications include the following:</w:t>
      </w:r>
    </w:p>
    <w:p w14:paraId="7B6F0BB6" w14:textId="77777777" w:rsidR="00FC1295" w:rsidRDefault="00FC1295" w:rsidP="00466496"/>
    <w:p w14:paraId="6E214132" w14:textId="77777777" w:rsidR="00F763EA" w:rsidRPr="00F763EA" w:rsidRDefault="00F763EA" w:rsidP="00466496">
      <w:pPr>
        <w:numPr>
          <w:ilvl w:val="0"/>
          <w:numId w:val="13"/>
        </w:numPr>
      </w:pPr>
      <w:r w:rsidRPr="00F763EA">
        <w:rPr>
          <w:i/>
        </w:rPr>
        <w:t>MIAPE MSI</w:t>
      </w:r>
      <w:r w:rsidRPr="00F763EA">
        <w:t xml:space="preserve"> (</w:t>
      </w:r>
      <w:hyperlink r:id="rId9" w:history="1">
        <w:r w:rsidR="006F5C66" w:rsidRPr="008D7EB4">
          <w:rPr>
            <w:rStyle w:val="Hyperlink"/>
          </w:rPr>
          <w:t>http://www.psidev.info/miape/msi/</w:t>
        </w:r>
      </w:hyperlink>
      <w:r w:rsidRPr="00F763EA">
        <w:t xml:space="preserve">). </w:t>
      </w:r>
      <w:r w:rsidR="006D4009">
        <w:t xml:space="preserve">The Minimum Information About a Proteomics Experiment: Mass spectrometry Informatics document defines </w:t>
      </w:r>
      <w:r w:rsidR="00C07F84">
        <w:t xml:space="preserve">a checklist of information that should be reported about such a study. It is expected that </w:t>
      </w:r>
      <w:r w:rsidR="006D41B9">
        <w:t>mzIdentML</w:t>
      </w:r>
      <w:r w:rsidR="00C07F84">
        <w:t xml:space="preserve"> will be used to support </w:t>
      </w:r>
      <w:r w:rsidR="00111B15">
        <w:t>MIAPE:MSI compliant submissions to public repositories.</w:t>
      </w:r>
    </w:p>
    <w:p w14:paraId="0CCF1394" w14:textId="77777777" w:rsidR="00FC1295" w:rsidRDefault="00FC1295" w:rsidP="00466496">
      <w:pPr>
        <w:numPr>
          <w:ilvl w:val="0"/>
          <w:numId w:val="13"/>
        </w:numPr>
      </w:pPr>
      <w:r>
        <w:rPr>
          <w:i/>
        </w:rPr>
        <w:t xml:space="preserve">mzML </w:t>
      </w:r>
      <w:r>
        <w:t>(</w:t>
      </w:r>
      <w:hyperlink r:id="rId10" w:history="1">
        <w:r w:rsidR="00B83F5F">
          <w:rPr>
            <w:rStyle w:val="Hyperlink"/>
          </w:rPr>
          <w:t>http://www.psidev.info/mzml</w:t>
        </w:r>
      </w:hyperlink>
      <w:r>
        <w:t xml:space="preserve">). mzML is the PSI standard for capturing </w:t>
      </w:r>
      <w:r w:rsidR="00C743E3">
        <w:t xml:space="preserve">mass spectra / </w:t>
      </w:r>
      <w:r>
        <w:t xml:space="preserve">peak lists resulting from mass spectrometry in proteomics. It is </w:t>
      </w:r>
      <w:r w:rsidR="00C743E3" w:rsidRPr="00C743E3">
        <w:t>RECOMMENDED</w:t>
      </w:r>
      <w:r>
        <w:t xml:space="preserve"> that </w:t>
      </w:r>
      <w:r w:rsidR="006D41B9">
        <w:t>mzIdentML</w:t>
      </w:r>
      <w:r>
        <w:t xml:space="preserve"> </w:t>
      </w:r>
      <w:r w:rsidR="00C743E3">
        <w:t>should</w:t>
      </w:r>
      <w:r>
        <w:t xml:space="preserve"> be used </w:t>
      </w:r>
      <w:r>
        <w:lastRenderedPageBreak/>
        <w:t>in conjunction with mzML</w:t>
      </w:r>
      <w:r w:rsidR="00EC16E1">
        <w:t xml:space="preserve">, although </w:t>
      </w:r>
      <w:r w:rsidR="00C743E3">
        <w:t xml:space="preserve">it will be possible to </w:t>
      </w:r>
      <w:r w:rsidR="008B6F10">
        <w:t xml:space="preserve">use </w:t>
      </w:r>
      <w:r w:rsidR="006D41B9">
        <w:t>mzIdentML</w:t>
      </w:r>
      <w:r w:rsidR="008B6F10">
        <w:t xml:space="preserve"> with other formats of mass spectra.</w:t>
      </w:r>
      <w:r>
        <w:t xml:space="preserve"> This document does not assume familiarity with mzML</w:t>
      </w:r>
      <w:r w:rsidR="0031233F">
        <w:t xml:space="preserve"> </w:t>
      </w:r>
      <w:r w:rsidR="0031233F">
        <w:fldChar w:fldCharType="begin"/>
      </w:r>
      <w:r w:rsidR="0031233F">
        <w:instrText xml:space="preserve"> ADDIN EN.CITE &lt;EndNote&gt;&lt;Cite&gt;&lt;Author&gt;Martens&lt;/Author&gt;&lt;Year&gt;2011&lt;/Year&gt;&lt;RecNum&gt;417&lt;/RecNum&gt;&lt;DisplayText&gt;(1)&lt;/DisplayText&gt;&lt;record&gt;&lt;rec-number&gt;417&lt;/rec-number&gt;&lt;foreign-keys&gt;&lt;key app="EN" db-id="s9ww2zr5qvr0poev0pqx9a9990fptzrpfzfr" timestamp="0"&gt;417&lt;/key&gt;&lt;/foreign-keys&gt;&lt;ref-type name="Journal Article"&gt;17&lt;/ref-type&gt;&lt;contributors&gt;&lt;authors&gt;&lt;author&gt;Martens, Lennart&lt;/author&gt;&lt;author&gt;Chambers, Matthew&lt;/author&gt;&lt;author&gt;Sturm, Marc&lt;/author&gt;&lt;author&gt;Kessner, Darren&lt;/author&gt;&lt;author&gt;Levander, Fredrik&lt;/author&gt;&lt;author&gt;Shofstahl, Jim&lt;/author&gt;&lt;author&gt;Tang, Wilfred H.&lt;/author&gt;&lt;author&gt;Römpp, Andreas&lt;/author&gt;&lt;author&gt;Neumann, Steffen&lt;/author&gt;&lt;author&gt;Pizarro, Angel D.&lt;/author&gt;&lt;author&gt;Montecchi-Palazzi, Luisa&lt;/author&gt;&lt;author&gt;Tasman, Natalie&lt;/author&gt;&lt;author&gt;Coleman, Mike&lt;/author&gt;&lt;author&gt;Reisinger, Florian&lt;/author&gt;&lt;author&gt;Souda, Puneet&lt;/author&gt;&lt;author&gt;Hermjakob, Henning&lt;/author&gt;&lt;author&gt;Binz, Pierre-Alain&lt;/author&gt;&lt;author&gt;Deutsch, Eric W.&lt;/author&gt;&lt;/authors&gt;&lt;/contributors&gt;&lt;titles&gt;&lt;title&gt;mzML—a Community Standard for Mass Spectrometry Data&lt;/title&gt;&lt;secondary-title&gt;Molecular &amp;amp; Cellular Proteomics&lt;/secondary-title&gt;&lt;/titles&gt;&lt;periodical&gt;&lt;full-title&gt;Molecular &amp;amp; Cellular Proteomics&lt;/full-title&gt;&lt;/periodical&gt;&lt;pages&gt;R110.000133&lt;/pages&gt;&lt;volume&gt;10&lt;/volume&gt;&lt;number&gt;1&lt;/number&gt;&lt;dates&gt;&lt;year&gt;2011&lt;/year&gt;&lt;pub-dates&gt;&lt;date&gt;January 1, 2011&lt;/date&gt;&lt;/pub-dates&gt;&lt;/dates&gt;&lt;urls&gt;&lt;related-urls&gt;&lt;url&gt;http://www.mcponline.org/content/10/1/R110.000133.abstract&lt;/url&gt;&lt;/related-urls&gt;&lt;/urls&gt;&lt;electronic-resource-num&gt;10.1074/mcp.R110.000133&lt;/electronic-resource-num&gt;&lt;/record&gt;&lt;/Cite&gt;&lt;/EndNote&gt;</w:instrText>
      </w:r>
      <w:r w:rsidR="0031233F">
        <w:fldChar w:fldCharType="separate"/>
      </w:r>
      <w:r w:rsidR="0031233F">
        <w:rPr>
          <w:noProof/>
        </w:rPr>
        <w:t>(1)</w:t>
      </w:r>
      <w:r w:rsidR="0031233F">
        <w:fldChar w:fldCharType="end"/>
      </w:r>
      <w:r>
        <w:t>.</w:t>
      </w:r>
    </w:p>
    <w:p w14:paraId="7F2EC457" w14:textId="77777777" w:rsidR="00B83F5F" w:rsidRDefault="00B83F5F" w:rsidP="00466496">
      <w:pPr>
        <w:numPr>
          <w:ilvl w:val="0"/>
          <w:numId w:val="13"/>
        </w:numPr>
      </w:pPr>
      <w:r>
        <w:rPr>
          <w:i/>
        </w:rPr>
        <w:t xml:space="preserve">mzQuantML </w:t>
      </w:r>
      <w:r>
        <w:t>(</w:t>
      </w:r>
      <w:hyperlink r:id="rId11" w:history="1">
        <w:r w:rsidRPr="009D2946">
          <w:rPr>
            <w:rStyle w:val="Hyperlink"/>
          </w:rPr>
          <w:t>http://www.psidev.info/mzquantml</w:t>
        </w:r>
      </w:hyperlink>
      <w:r>
        <w:t>). mzQuantML is the PSI standard for capturing quantitative proteomics data from mass spectrometry</w:t>
      </w:r>
      <w:r w:rsidR="00B14558">
        <w:t xml:space="preserve"> </w:t>
      </w:r>
      <w:r w:rsidR="00B14558">
        <w:fldChar w:fldCharType="begin">
          <w:fldData xml:space="preserve">PEVuZE5vdGU+PENpdGU+PEF1dGhvcj5XYWx6ZXI8L0F1dGhvcj48WWVhcj4yMDEzPC9ZZWFyPjxS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</w:fldData>
        </w:fldChar>
      </w:r>
      <w:r w:rsidR="00B14558">
        <w:instrText xml:space="preserve"> ADDIN EN.CITE </w:instrText>
      </w:r>
      <w:r w:rsidR="00B14558">
        <w:fldChar w:fldCharType="begin">
          <w:fldData xml:space="preserve">PEVuZE5vdGU+PENpdGU+PEF1dGhvcj5XYWx6ZXI8L0F1dGhvcj48WWVhcj4yMDEzPC9ZZWFyPjxS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</w:fldData>
        </w:fldChar>
      </w:r>
      <w:r w:rsidR="00B14558">
        <w:instrText xml:space="preserve"> ADDIN EN.CITE.DATA </w:instrText>
      </w:r>
      <w:r w:rsidR="00B14558">
        <w:fldChar w:fldCharType="end"/>
      </w:r>
      <w:r w:rsidR="00B14558">
        <w:fldChar w:fldCharType="separate"/>
      </w:r>
      <w:r w:rsidR="00B14558">
        <w:rPr>
          <w:noProof/>
        </w:rPr>
        <w:t>(2)</w:t>
      </w:r>
      <w:r w:rsidR="00B14558">
        <w:fldChar w:fldCharType="end"/>
      </w:r>
      <w:r>
        <w:t xml:space="preserve"> mz</w:t>
      </w:r>
      <w:r w:rsidR="00AD49BF">
        <w:t>QuantML</w:t>
      </w:r>
      <w:r>
        <w:t xml:space="preserve"> files that report quantitative data MAY </w:t>
      </w:r>
      <w:r w:rsidR="00F86CB5">
        <w:t>reference mzIdentML files containing the detailed identification data.</w:t>
      </w:r>
    </w:p>
    <w:p w14:paraId="402F4AEC" w14:textId="77777777" w:rsidR="00F86CB5" w:rsidRPr="00F63CE9" w:rsidRDefault="00F86CB5" w:rsidP="00466496">
      <w:pPr>
        <w:numPr>
          <w:ilvl w:val="0"/>
          <w:numId w:val="13"/>
        </w:numPr>
      </w:pPr>
      <w:r w:rsidRPr="00F63CE9">
        <w:rPr>
          <w:i/>
        </w:rPr>
        <w:t>mzTab</w:t>
      </w:r>
      <w:r w:rsidRPr="00071A7F">
        <w:t xml:space="preserve"> (</w:t>
      </w:r>
      <w:hyperlink r:id="rId12" w:history="1">
        <w:r w:rsidR="00250801" w:rsidRPr="00071A7F">
          <w:rPr>
            <w:rStyle w:val="Hyperlink"/>
          </w:rPr>
          <w:t>http://www.psidev.info/mztab</w:t>
        </w:r>
      </w:hyperlink>
      <w:r w:rsidRPr="00071A7F">
        <w:t>).</w:t>
      </w:r>
      <w:r w:rsidR="00250801" w:rsidRPr="00071A7F">
        <w:t xml:space="preserve"> mzTab is the P</w:t>
      </w:r>
      <w:r w:rsidR="00F63CE9" w:rsidRPr="00071A7F">
        <w:t>SI standard that can represent identification and quantification results at different levels of detail, in a tab-delimited format</w:t>
      </w:r>
      <w:r w:rsidR="007D14B4">
        <w:t xml:space="preserve"> </w:t>
      </w:r>
      <w:r w:rsidR="007D14B4">
        <w:fldChar w:fldCharType="begin">
          <w:fldData xml:space="preserve">PEVuZE5vdGU+PENpdGU+PEF1dGhvcj5HcmlzczwvQXV0aG9yPjxZZWFyPjIwMTQ8L1llYXI+PFJl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</w:fldData>
        </w:fldChar>
      </w:r>
      <w:r w:rsidR="007D14B4">
        <w:instrText xml:space="preserve"> ADDIN EN.CITE </w:instrText>
      </w:r>
      <w:r w:rsidR="007D14B4">
        <w:fldChar w:fldCharType="begin">
          <w:fldData xml:space="preserve">PEVuZE5vdGU+PENpdGU+PEF1dGhvcj5HcmlzczwvQXV0aG9yPjxZZWFyPjIwMTQ8L1llYXI+PFJl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</w:fldData>
        </w:fldChar>
      </w:r>
      <w:r w:rsidR="007D14B4">
        <w:instrText xml:space="preserve"> ADDIN EN.CITE.DATA </w:instrText>
      </w:r>
      <w:r w:rsidR="007D14B4">
        <w:fldChar w:fldCharType="end"/>
      </w:r>
      <w:r w:rsidR="007D14B4">
        <w:fldChar w:fldCharType="separate"/>
      </w:r>
      <w:r w:rsidR="007D14B4">
        <w:rPr>
          <w:noProof/>
        </w:rPr>
        <w:t>{Griss, 2014 #925}</w:t>
      </w:r>
      <w:r w:rsidR="007D14B4">
        <w:fldChar w:fldCharType="end"/>
      </w:r>
      <w:r w:rsidR="00F63CE9" w:rsidRPr="00071A7F">
        <w:t>.</w:t>
      </w:r>
      <w:r w:rsidR="00F63CE9">
        <w:t xml:space="preserve"> mzTab results can represent a subset of the all the information included in a mzidentML file. However, in mzTab 1.0 while there is support for some of the new features represented in mzidentML 1.2 (e.g. ambiguity in the modification position), other features are not explicitly supported (e.g. crosslinking).</w:t>
      </w:r>
    </w:p>
    <w:p w14:paraId="715A0963" w14:textId="77777777" w:rsidR="002E0228" w:rsidRDefault="00250801" w:rsidP="00466496">
      <w:pPr>
        <w:rPr>
          <w:highlight w:val="yellow"/>
        </w:rPr>
      </w:pPr>
      <w:r>
        <w:rPr>
          <w:highlight w:val="yellow"/>
        </w:rPr>
        <w:t xml:space="preserve"> </w:t>
      </w:r>
    </w:p>
    <w:p w14:paraId="26270A03" w14:textId="77777777" w:rsidR="008B6BE0" w:rsidRDefault="008B6BE0" w:rsidP="00466496"/>
    <w:p w14:paraId="42B7D00F" w14:textId="77777777" w:rsidR="008B6BE0" w:rsidRPr="009A02DC" w:rsidRDefault="008B6BE0" w:rsidP="00466496">
      <w:pPr>
        <w:pStyle w:val="Heading2"/>
      </w:pPr>
      <w:bookmarkStart w:id="20" w:name="_Toc449341723"/>
      <w:r w:rsidRPr="009A02DC">
        <w:t xml:space="preserve">The PSI </w:t>
      </w:r>
      <w:r w:rsidR="0004488F">
        <w:t>Mass Spectrometry</w:t>
      </w:r>
      <w:r w:rsidRPr="009A02DC">
        <w:t xml:space="preserve"> Controlled Vocabulary (CV)</w:t>
      </w:r>
      <w:bookmarkEnd w:id="20"/>
    </w:p>
    <w:p w14:paraId="20B5A76B" w14:textId="77777777" w:rsidR="00583A14" w:rsidRDefault="00EF53DA" w:rsidP="00466496">
      <w:r>
        <w:t>The PSI-</w:t>
      </w:r>
      <w:r w:rsidR="00C6605C">
        <w:t>MS</w:t>
      </w:r>
      <w:r>
        <w:t xml:space="preserve"> controlled vocabulary is intended to provide terms for annotation of</w:t>
      </w:r>
      <w:r w:rsidR="005650CC">
        <w:t xml:space="preserve"> mzML</w:t>
      </w:r>
      <w:r w:rsidR="00F63CE9">
        <w:t xml:space="preserve">, </w:t>
      </w:r>
      <w:r w:rsidR="006D41B9">
        <w:t>mzIdentML</w:t>
      </w:r>
      <w:r>
        <w:t xml:space="preserve"> </w:t>
      </w:r>
      <w:r w:rsidR="00F63CE9">
        <w:t>and other PSI standard file formats</w:t>
      </w:r>
      <w:r>
        <w:t xml:space="preserve">. </w:t>
      </w:r>
      <w:r w:rsidR="001922DF">
        <w:t xml:space="preserve">The CV has been </w:t>
      </w:r>
      <w:commentRangeStart w:id="21"/>
      <w:r w:rsidR="001922DF">
        <w:t>generated</w:t>
      </w:r>
      <w:commentRangeEnd w:id="21"/>
      <w:r w:rsidR="00F63CE9">
        <w:rPr>
          <w:rStyle w:val="CommentReference"/>
          <w:lang w:val="x-none" w:eastAsia="x-none"/>
        </w:rPr>
        <w:commentReference w:id="21"/>
      </w:r>
      <w:r w:rsidR="001922DF">
        <w:t xml:space="preserve"> by collection of terms from software vendors and academic groups working in the area of</w:t>
      </w:r>
      <w:r w:rsidR="00D97157">
        <w:t xml:space="preserve"> mass spectrometry</w:t>
      </w:r>
      <w:r w:rsidR="00E4150E">
        <w:t xml:space="preserve"> and</w:t>
      </w:r>
      <w:r w:rsidR="001922DF">
        <w:t xml:space="preserve"> proteome informatics. </w:t>
      </w:r>
      <w:r w:rsidR="0047525B">
        <w:t xml:space="preserve">Some terms describe attributes that must be coupled with a numerical value attribute in the </w:t>
      </w:r>
      <w:r w:rsidR="00C6483D">
        <w:t>&lt;</w:t>
      </w:r>
      <w:r w:rsidR="009A5C82">
        <w:t>c</w:t>
      </w:r>
      <w:r w:rsidR="0047525B">
        <w:t>vParam</w:t>
      </w:r>
      <w:r w:rsidR="00C6483D">
        <w:t>&gt;</w:t>
      </w:r>
      <w:r w:rsidR="0047525B">
        <w:t xml:space="preserve"> element (e.g. </w:t>
      </w:r>
      <w:r w:rsidR="005127EA" w:rsidRPr="005127EA">
        <w:t xml:space="preserve">MS:1001191 </w:t>
      </w:r>
      <w:r w:rsidR="00D24377">
        <w:t>“</w:t>
      </w:r>
      <w:r w:rsidR="00D24377" w:rsidRPr="00D24377">
        <w:t>p-value</w:t>
      </w:r>
      <w:r w:rsidR="00D24377">
        <w:t xml:space="preserve">”) </w:t>
      </w:r>
      <w:r w:rsidR="0047525B">
        <w:t xml:space="preserve">and optionally a unit for that value (e.g. </w:t>
      </w:r>
      <w:r w:rsidR="005127EA" w:rsidRPr="005127EA">
        <w:t>MS:1001117</w:t>
      </w:r>
      <w:r w:rsidR="00003933">
        <w:t>, “</w:t>
      </w:r>
      <w:r w:rsidR="00003933" w:rsidRPr="00003933">
        <w:t>theoretical mass</w:t>
      </w:r>
      <w:r w:rsidR="005E0695">
        <w:t>”</w:t>
      </w:r>
      <w:r w:rsidR="00705E2D">
        <w:t>,</w:t>
      </w:r>
      <w:r w:rsidR="00003933">
        <w:t xml:space="preserve"> units = </w:t>
      </w:r>
      <w:r w:rsidR="00C6483D">
        <w:t>d</w:t>
      </w:r>
      <w:r w:rsidR="00003933">
        <w:t>alton</w:t>
      </w:r>
      <w:r w:rsidR="00C6483D">
        <w:t>)</w:t>
      </w:r>
      <w:r w:rsidR="0047525B">
        <w:t>. The terms that require a value are denoted by having a “datatype” key-value pair in the CV itself</w:t>
      </w:r>
      <w:r w:rsidR="00C1223F">
        <w:t>:</w:t>
      </w:r>
      <w:r w:rsidR="00DF1C2A">
        <w:t xml:space="preserve"> </w:t>
      </w:r>
      <w:r w:rsidR="006D76D2" w:rsidRPr="006D76D2">
        <w:t xml:space="preserve">MS:1001172 </w:t>
      </w:r>
      <w:r w:rsidR="00C1223F" w:rsidRPr="00C1223F">
        <w:t>"mascot:expectation value"  value-type:xsd:</w:t>
      </w:r>
      <w:r w:rsidR="00722456">
        <w:t>double</w:t>
      </w:r>
      <w:r w:rsidR="0047525B">
        <w:t xml:space="preserve">. </w:t>
      </w:r>
      <w:r w:rsidR="00B65D04">
        <w:t>T</w:t>
      </w:r>
      <w:r w:rsidR="0047525B">
        <w:t>erms that need to be qualified with units are denoted by have a “</w:t>
      </w:r>
      <w:r w:rsidR="00891007">
        <w:t>has</w:t>
      </w:r>
      <w:r w:rsidR="0047525B">
        <w:t>_units” key in the CV itself</w:t>
      </w:r>
      <w:r w:rsidR="009B730A">
        <w:t xml:space="preserve"> (</w:t>
      </w:r>
      <w:r w:rsidR="009B730A" w:rsidRPr="009B730A">
        <w:t xml:space="preserve">relationship: has_units: UO:0000221 ! </w:t>
      </w:r>
      <w:r w:rsidR="00667192">
        <w:t>d</w:t>
      </w:r>
      <w:r w:rsidR="009B730A">
        <w:t>alton)</w:t>
      </w:r>
      <w:r w:rsidR="0047525B">
        <w:t>.</w:t>
      </w:r>
      <w:r w:rsidR="006166EA">
        <w:t xml:space="preserve"> </w:t>
      </w:r>
      <w:r w:rsidR="00B92D1E">
        <w:t>T</w:t>
      </w:r>
      <w:r w:rsidR="00583A14">
        <w:t>he details of which terms are allowed</w:t>
      </w:r>
      <w:r w:rsidR="00604518">
        <w:t xml:space="preserve"> or required</w:t>
      </w:r>
      <w:r w:rsidR="00583A14">
        <w:t xml:space="preserve"> in a given schema section is reported in the mapping file</w:t>
      </w:r>
      <w:r w:rsidR="009B4EBE">
        <w:t xml:space="preserve"> (Section </w:t>
      </w:r>
      <w:r w:rsidR="009B4EBE">
        <w:fldChar w:fldCharType="begin"/>
      </w:r>
      <w:r w:rsidR="009B4EBE">
        <w:instrText xml:space="preserve"> REF _Ref217200132 \r \h </w:instrText>
      </w:r>
      <w:r w:rsidR="00466496">
        <w:instrText xml:space="preserve"> \* MERGEFORMAT </w:instrText>
      </w:r>
      <w:r w:rsidR="009B4EBE">
        <w:fldChar w:fldCharType="separate"/>
      </w:r>
      <w:r w:rsidR="003C46AF">
        <w:t>4.2</w:t>
      </w:r>
      <w:r w:rsidR="009B4EBE">
        <w:fldChar w:fldCharType="end"/>
      </w:r>
      <w:r w:rsidR="009B4EBE">
        <w:t>)</w:t>
      </w:r>
      <w:r w:rsidR="00583A14">
        <w:t xml:space="preserve">. </w:t>
      </w:r>
    </w:p>
    <w:p w14:paraId="73E470C9" w14:textId="77777777" w:rsidR="00583A14" w:rsidRDefault="00583A14" w:rsidP="00466496"/>
    <w:p w14:paraId="1DC7C2B6" w14:textId="77777777" w:rsidR="00583A14" w:rsidRDefault="00583A14" w:rsidP="00071A7F">
      <w:r>
        <w:t>As recommended by the PSI CV guidelines,</w:t>
      </w:r>
      <w:r w:rsidRPr="006C3251">
        <w:t xml:space="preserve"> </w:t>
      </w:r>
      <w:r>
        <w:t>psi-</w:t>
      </w:r>
      <w:r w:rsidR="00CF74F8">
        <w:t>ms</w:t>
      </w:r>
      <w:r>
        <w:t xml:space="preserve">.obo should be dynamically maintained via the </w:t>
      </w:r>
      <w:hyperlink r:id="rId15" w:history="1">
        <w:r w:rsidR="003F7B56" w:rsidRPr="003F7B56">
          <w:rPr>
            <w:rStyle w:val="Hyperlink"/>
          </w:rPr>
          <w:t>psidev-ms-vocab@lists.sourceforge.net</w:t>
        </w:r>
      </w:hyperlink>
      <w:r w:rsidR="0023446F">
        <w:t xml:space="preserve"> </w:t>
      </w:r>
      <w:r w:rsidRPr="006C3251">
        <w:t>mailing list that allow</w:t>
      </w:r>
      <w:r w:rsidR="00A86F1A">
        <w:t>s</w:t>
      </w:r>
      <w:r w:rsidRPr="006C3251">
        <w:t xml:space="preserve"> any user to request new terms</w:t>
      </w:r>
      <w:r w:rsidR="00FF75C6">
        <w:t>,</w:t>
      </w:r>
      <w:r w:rsidR="003B20EC">
        <w:t xml:space="preserve"> </w:t>
      </w:r>
      <w:r w:rsidRPr="006C3251">
        <w:t xml:space="preserve">in agreement with the community involved. Once a consensus is reached </w:t>
      </w:r>
      <w:r>
        <w:t xml:space="preserve">among the community </w:t>
      </w:r>
      <w:r w:rsidRPr="006C3251">
        <w:t xml:space="preserve">the new terms are added </w:t>
      </w:r>
      <w:r w:rsidR="00CC5EEA" w:rsidRPr="00CC5EEA">
        <w:t>within a few business days</w:t>
      </w:r>
      <w:r w:rsidRPr="006C3251">
        <w:t xml:space="preserve">. </w:t>
      </w:r>
    </w:p>
    <w:p w14:paraId="138584FB" w14:textId="77777777" w:rsidR="00071A7F" w:rsidRDefault="00071A7F" w:rsidP="00071A7F"/>
    <w:p w14:paraId="044B41E4" w14:textId="77777777" w:rsidR="00071A7F" w:rsidRPr="00AA0EF9" w:rsidRDefault="00071A7F" w:rsidP="00071A7F">
      <w:r>
        <w:t>In general, modifications SHOULD be sourced from Unimod</w:t>
      </w:r>
      <w:r w:rsidR="00376799">
        <w:t xml:space="preserve"> (</w:t>
      </w:r>
      <w:hyperlink r:id="rId16" w:history="1">
        <w:r w:rsidR="00A32ACE" w:rsidRPr="00FF75C6">
          <w:rPr>
            <w:rStyle w:val="Hyperlink"/>
            <w:rFonts w:cs="Arial"/>
          </w:rPr>
          <w:t>http://www.unimod.org/obo/unimod.obo</w:t>
        </w:r>
      </w:hyperlink>
      <w:r w:rsidR="00376799">
        <w:t>)</w:t>
      </w:r>
      <w:r>
        <w:t xml:space="preserve"> where possible.</w:t>
      </w:r>
    </w:p>
    <w:p w14:paraId="562B7DDA" w14:textId="77777777" w:rsidR="0047525B" w:rsidRDefault="0047525B" w:rsidP="00466496"/>
    <w:p w14:paraId="5D87EC9C" w14:textId="77777777" w:rsidR="00EF53DA" w:rsidRPr="009C1236" w:rsidRDefault="00EF53DA" w:rsidP="00466496">
      <w:pPr>
        <w:rPr>
          <w:rFonts w:cs="Arial"/>
        </w:rPr>
      </w:pPr>
      <w:r w:rsidRPr="009C1236">
        <w:rPr>
          <w:rFonts w:cs="Arial"/>
        </w:rPr>
        <w:t xml:space="preserve">The following ontologies or controlled vocabularies specified below </w:t>
      </w:r>
      <w:r>
        <w:rPr>
          <w:rFonts w:cs="Arial"/>
        </w:rPr>
        <w:t>may also be</w:t>
      </w:r>
      <w:r w:rsidRPr="009C1236">
        <w:rPr>
          <w:rFonts w:cs="Arial"/>
        </w:rPr>
        <w:t xml:space="preserve"> suitable or required in certain instances:</w:t>
      </w:r>
    </w:p>
    <w:p w14:paraId="428D0366" w14:textId="77777777" w:rsidR="00EF53DA" w:rsidRPr="00A51BF8" w:rsidRDefault="00EF53DA" w:rsidP="00466496">
      <w:pPr>
        <w:numPr>
          <w:ilvl w:val="0"/>
          <w:numId w:val="15"/>
        </w:numPr>
        <w:rPr>
          <w:rFonts w:cs="Arial"/>
        </w:rPr>
      </w:pPr>
      <w:r w:rsidRPr="00A51BF8">
        <w:rPr>
          <w:rFonts w:cs="Arial"/>
        </w:rPr>
        <w:t>Unit Ontology (</w:t>
      </w:r>
      <w:commentRangeStart w:id="22"/>
      <w:r w:rsidR="00BC1FDF">
        <w:rPr>
          <w:rFonts w:cs="Arial"/>
        </w:rPr>
        <w:fldChar w:fldCharType="begin"/>
      </w:r>
      <w:r w:rsidR="00BC1FDF">
        <w:rPr>
          <w:rFonts w:cs="Arial"/>
        </w:rPr>
        <w:instrText xml:space="preserve"> HYPERLINK "</w:instrText>
      </w:r>
      <w:r w:rsidR="00BC1FDF" w:rsidRPr="00A51BF8">
        <w:rPr>
          <w:rFonts w:cs="Arial"/>
        </w:rPr>
        <w:instrText>http://www.obofoundry.org/cgi-bin/detail.cgi?id=unit</w:instrText>
      </w:r>
      <w:r w:rsidR="00BC1FDF">
        <w:rPr>
          <w:rFonts w:cs="Arial"/>
        </w:rPr>
        <w:instrText xml:space="preserve">" </w:instrText>
      </w:r>
      <w:r w:rsidR="0007285B">
        <w:rPr>
          <w:rFonts w:cs="Arial"/>
        </w:rPr>
      </w:r>
      <w:r w:rsidR="00BC1FDF">
        <w:rPr>
          <w:rFonts w:cs="Arial"/>
        </w:rPr>
        <w:fldChar w:fldCharType="separate"/>
      </w:r>
      <w:r w:rsidR="00BC1FDF" w:rsidRPr="008D7EB4">
        <w:rPr>
          <w:rStyle w:val="Hyperlink"/>
          <w:rFonts w:cs="Arial"/>
        </w:rPr>
        <w:t>http://www.obofoundry.org/cgi-bin/detail.cgi?id=unit</w:t>
      </w:r>
      <w:r w:rsidR="00BC1FDF">
        <w:rPr>
          <w:rFonts w:cs="Arial"/>
        </w:rPr>
        <w:fldChar w:fldCharType="end"/>
      </w:r>
      <w:commentRangeEnd w:id="22"/>
      <w:r w:rsidR="00FF75C6">
        <w:rPr>
          <w:rStyle w:val="CommentReference"/>
          <w:lang w:val="x-none" w:eastAsia="x-none"/>
        </w:rPr>
        <w:commentReference w:id="22"/>
      </w:r>
      <w:r w:rsidRPr="00A51BF8">
        <w:rPr>
          <w:rFonts w:cs="Arial"/>
        </w:rPr>
        <w:t>)</w:t>
      </w:r>
    </w:p>
    <w:p w14:paraId="36C83B05" w14:textId="77777777" w:rsidR="00EF53DA" w:rsidRPr="006E4345" w:rsidRDefault="00EF53DA" w:rsidP="00466496">
      <w:pPr>
        <w:numPr>
          <w:ilvl w:val="0"/>
          <w:numId w:val="15"/>
        </w:numPr>
        <w:rPr>
          <w:rFonts w:cs="Arial"/>
          <w:lang w:val="pt-BR"/>
        </w:rPr>
      </w:pPr>
      <w:r w:rsidRPr="006E4345">
        <w:rPr>
          <w:rFonts w:cs="Arial"/>
          <w:lang w:val="pt-BR"/>
        </w:rPr>
        <w:t>ChEBI (</w:t>
      </w:r>
      <w:hyperlink r:id="rId17" w:history="1">
        <w:r w:rsidRPr="006E4345">
          <w:rPr>
            <w:rStyle w:val="Hyperlink"/>
            <w:rFonts w:cs="Arial"/>
            <w:lang w:val="pt-BR"/>
          </w:rPr>
          <w:t>http://www.ebi.ac.uk/chebi/</w:t>
        </w:r>
      </w:hyperlink>
      <w:r w:rsidRPr="006E4345">
        <w:rPr>
          <w:rFonts w:cs="Arial"/>
          <w:lang w:val="pt-BR"/>
        </w:rPr>
        <w:t>)</w:t>
      </w:r>
    </w:p>
    <w:p w14:paraId="3A8CF5ED" w14:textId="77777777" w:rsidR="00421D24" w:rsidRDefault="00421D24" w:rsidP="00512A26">
      <w:pPr>
        <w:numPr>
          <w:ilvl w:val="0"/>
          <w:numId w:val="15"/>
        </w:numPr>
        <w:rPr>
          <w:rFonts w:cs="Arial"/>
        </w:rPr>
      </w:pPr>
      <w:r w:rsidRPr="00FF75C6">
        <w:rPr>
          <w:rFonts w:cs="Arial"/>
        </w:rPr>
        <w:t xml:space="preserve">PSI Protein modifications workgroup - </w:t>
      </w:r>
      <w:commentRangeStart w:id="23"/>
      <w:r w:rsidR="00FF75C6" w:rsidRPr="00FF75C6">
        <w:rPr>
          <w:rFonts w:cs="Arial"/>
        </w:rPr>
        <w:t>http://psidev.cvs.sourceforge.net/viewvc/psidev/psi/mod/data/PSI-MOD.obo</w:t>
      </w:r>
      <w:r w:rsidR="00B27768">
        <w:rPr>
          <w:rFonts w:cs="Arial"/>
        </w:rPr>
        <w:t xml:space="preserve"> </w:t>
      </w:r>
      <w:commentRangeEnd w:id="23"/>
      <w:r w:rsidR="00464274">
        <w:rPr>
          <w:rStyle w:val="CommentReference"/>
          <w:lang w:val="x-none" w:eastAsia="x-none"/>
        </w:rPr>
        <w:commentReference w:id="23"/>
      </w:r>
      <w:r w:rsidR="00B27768">
        <w:rPr>
          <w:rFonts w:cs="Arial"/>
        </w:rPr>
        <w:t>(</w:t>
      </w:r>
      <w:commentRangeStart w:id="24"/>
      <w:r w:rsidR="00B27768">
        <w:rPr>
          <w:rFonts w:cs="Arial"/>
        </w:rPr>
        <w:t xml:space="preserve">DEPRECATED </w:t>
      </w:r>
      <w:r w:rsidR="001C7CFE">
        <w:rPr>
          <w:rFonts w:cs="Arial"/>
        </w:rPr>
        <w:t>- it is RECOMMENDED to use Unimod wherever possible</w:t>
      </w:r>
      <w:commentRangeEnd w:id="24"/>
      <w:r w:rsidR="00464274">
        <w:rPr>
          <w:rStyle w:val="CommentReference"/>
          <w:lang w:val="x-none" w:eastAsia="x-none"/>
        </w:rPr>
        <w:commentReference w:id="24"/>
      </w:r>
      <w:r w:rsidR="00B27768">
        <w:rPr>
          <w:rFonts w:cs="Arial"/>
        </w:rPr>
        <w:t>)</w:t>
      </w:r>
      <w:r w:rsidR="001C7CFE">
        <w:rPr>
          <w:rFonts w:cs="Arial"/>
        </w:rPr>
        <w:t>.</w:t>
      </w:r>
    </w:p>
    <w:p w14:paraId="4CC34709" w14:textId="77777777" w:rsidR="0046366E" w:rsidRPr="00FF75C6" w:rsidRDefault="0046366E" w:rsidP="00512A26">
      <w:pPr>
        <w:numPr>
          <w:ilvl w:val="0"/>
          <w:numId w:val="15"/>
        </w:numPr>
        <w:rPr>
          <w:rFonts w:cs="Arial"/>
        </w:rPr>
      </w:pPr>
      <w:r>
        <w:rPr>
          <w:rFonts w:cs="Arial"/>
        </w:rPr>
        <w:t>For describing sample types, any suitable and stable ontologies MAY be used.</w:t>
      </w:r>
    </w:p>
    <w:p w14:paraId="7A88F81C" w14:textId="77777777" w:rsidR="00EF53DA" w:rsidRDefault="00EF53DA" w:rsidP="00466496"/>
    <w:p w14:paraId="73A35430" w14:textId="77777777" w:rsidR="00145A50" w:rsidRDefault="00145A50" w:rsidP="00466496"/>
    <w:p w14:paraId="5BE1A5C1" w14:textId="77777777" w:rsidR="0060744A" w:rsidRDefault="0060744A" w:rsidP="00466496">
      <w:pPr>
        <w:pStyle w:val="Heading2"/>
      </w:pPr>
      <w:bookmarkStart w:id="25" w:name="_Ref217200132"/>
      <w:bookmarkStart w:id="26" w:name="_Toc449341724"/>
      <w:r>
        <w:t>Validation of controlled vocabulary terms</w:t>
      </w:r>
      <w:bookmarkEnd w:id="25"/>
      <w:bookmarkEnd w:id="26"/>
    </w:p>
    <w:p w14:paraId="7AA0C1BD" w14:textId="77777777" w:rsidR="005F1B2B" w:rsidRDefault="00DF1B7D" w:rsidP="00466496">
      <w:r>
        <w:t>The correct usage of c</w:t>
      </w:r>
      <w:r w:rsidR="00145A50">
        <w:t xml:space="preserve">ontrolled vocabulary terms </w:t>
      </w:r>
      <w:r>
        <w:t xml:space="preserve">within </w:t>
      </w:r>
      <w:r w:rsidR="006D41B9">
        <w:t>mzIdentML</w:t>
      </w:r>
      <w:r>
        <w:t xml:space="preserve"> is governed by the use of a mapping file which defines each </w:t>
      </w:r>
      <w:r w:rsidR="00D861D4">
        <w:t>XML location (XPath)</w:t>
      </w:r>
      <w:r>
        <w:t xml:space="preserve"> where a &lt;cvParam&gt; instance can be used, and the allowed terms from the </w:t>
      </w:r>
      <w:r w:rsidR="00FC2ABA">
        <w:t>PSI-MS</w:t>
      </w:r>
      <w:r>
        <w:t>, or other, controlled vocabularies.</w:t>
      </w:r>
      <w:r w:rsidR="00D861D4" w:rsidRPr="00D861D4">
        <w:t xml:space="preserve"> Th</w:t>
      </w:r>
      <w:r w:rsidR="00D861D4">
        <w:t>e mapping</w:t>
      </w:r>
      <w:r w:rsidR="00D861D4" w:rsidRPr="00D861D4">
        <w:t xml:space="preserve"> file is read and interpreted by validation software, checking that the data annotation is consistent. The mapping file needs to be checked and updated when the structure of CV is changed, and in some instances when new terms are added to the CV.</w:t>
      </w:r>
      <w:r w:rsidR="007D5AB6">
        <w:t xml:space="preserve"> </w:t>
      </w:r>
      <w:r w:rsidR="000463BA">
        <w:t>X</w:t>
      </w:r>
      <w:r w:rsidR="005F1B2B">
        <w:t>ML paths are a</w:t>
      </w:r>
      <w:r w:rsidR="00D1777A">
        <w:t xml:space="preserve">ssociated with </w:t>
      </w:r>
      <w:r w:rsidR="005F1B2B">
        <w:t xml:space="preserve">CV terms along with a requirement level (MAY, SHOULD or MUST) defining what should be reported by validation software if one of the mapped terms is not </w:t>
      </w:r>
      <w:r w:rsidR="009214A0">
        <w:t xml:space="preserve">provided in an instance document. </w:t>
      </w:r>
      <w:r w:rsidR="00E24B95">
        <w:t xml:space="preserve">Syntactic and semantic validation SHOULD be checked using the official Java-based validator available from </w:t>
      </w:r>
      <w:commentRangeStart w:id="27"/>
      <w:r w:rsidR="00E24B95" w:rsidRPr="00E24B95">
        <w:rPr>
          <w:highlight w:val="yellow"/>
        </w:rPr>
        <w:t>XXXX</w:t>
      </w:r>
      <w:commentRangeEnd w:id="27"/>
      <w:r w:rsidR="00402E77">
        <w:rPr>
          <w:rStyle w:val="CommentReference"/>
          <w:lang w:val="x-none" w:eastAsia="x-none"/>
        </w:rPr>
        <w:commentReference w:id="27"/>
      </w:r>
      <w:r w:rsidR="00E24B95">
        <w:t>.</w:t>
      </w:r>
    </w:p>
    <w:p w14:paraId="04356DB2" w14:textId="77777777" w:rsidR="00B271B4" w:rsidRDefault="00B271B4" w:rsidP="00466496"/>
    <w:p w14:paraId="10BDE6DC" w14:textId="77777777" w:rsidR="000B2162" w:rsidRDefault="00202BF1" w:rsidP="00071A7F">
      <w:pPr>
        <w:pStyle w:val="Heading2"/>
      </w:pPr>
      <w:bookmarkStart w:id="28" w:name="_Toc449341725"/>
      <w:r>
        <w:t>Changes from version 1.1</w:t>
      </w:r>
      <w:r w:rsidR="00C96C4E">
        <w:t>.0</w:t>
      </w:r>
      <w:r w:rsidR="003C1531">
        <w:t xml:space="preserve"> to version 1.2.0</w:t>
      </w:r>
      <w:bookmarkEnd w:id="28"/>
    </w:p>
    <w:p w14:paraId="604E4B4E" w14:textId="77777777" w:rsidR="000B2162" w:rsidRDefault="00873DE8" w:rsidP="00466496">
      <w:r>
        <w:t>The primary update requiring the change from version 1.1.0 to version 1.2.0 is in the inclusion of guidelines for</w:t>
      </w:r>
      <w:r w:rsidR="00FF5B81">
        <w:t xml:space="preserve"> encoding protein group results (Section </w:t>
      </w:r>
      <w:r w:rsidR="00FF5B81">
        <w:fldChar w:fldCharType="begin"/>
      </w:r>
      <w:r w:rsidR="00FF5B81">
        <w:instrText xml:space="preserve"> REF _Ref374439841 \r \h </w:instrText>
      </w:r>
      <w:r w:rsidR="00FF5B81">
        <w:fldChar w:fldCharType="separate"/>
      </w:r>
      <w:r w:rsidR="003C46AF">
        <w:t>5.2.1</w:t>
      </w:r>
      <w:r w:rsidR="00FF5B81">
        <w:fldChar w:fldCharType="end"/>
      </w:r>
      <w:r w:rsidR="00FF5B81">
        <w:t xml:space="preserve">). </w:t>
      </w:r>
      <w:r w:rsidR="00F67CD1">
        <w:t>Several examples referenced throughout the document are annotated with version 1.1.0. In these cases, it can be assumed that these files are also valid 1.2.0 files, since they do not include protein inference results. Other m</w:t>
      </w:r>
      <w:r w:rsidR="00202BF1">
        <w:t>inor changes have been made to the specification since version 1.1</w:t>
      </w:r>
      <w:r w:rsidR="00E804B6">
        <w:t>.0</w:t>
      </w:r>
      <w:r w:rsidR="00202BF1">
        <w:t>, with regards to the encoding of specific workflows – notably searches where pre-fractionation has been performed</w:t>
      </w:r>
      <w:r w:rsidR="00014AEF">
        <w:t xml:space="preserve"> (Section </w:t>
      </w:r>
      <w:r w:rsidR="00014AEF">
        <w:fldChar w:fldCharType="begin"/>
      </w:r>
      <w:r w:rsidR="00014AEF">
        <w:instrText xml:space="preserve"> REF _Ref359851724 \r \h </w:instrText>
      </w:r>
      <w:r w:rsidR="00014AEF">
        <w:fldChar w:fldCharType="separate"/>
      </w:r>
      <w:r w:rsidR="003C46AF">
        <w:t>5.2.5</w:t>
      </w:r>
      <w:r w:rsidR="00014AEF">
        <w:fldChar w:fldCharType="end"/>
      </w:r>
      <w:r w:rsidR="00014AEF">
        <w:t>)</w:t>
      </w:r>
      <w:r w:rsidR="00AD2274">
        <w:t xml:space="preserve">, </w:t>
      </w:r>
      <w:r w:rsidR="00202BF1">
        <w:t>and searches employing multiple search engines</w:t>
      </w:r>
      <w:r w:rsidR="00014AEF">
        <w:t xml:space="preserve"> (Section </w:t>
      </w:r>
      <w:r w:rsidR="00E36941">
        <w:fldChar w:fldCharType="begin"/>
      </w:r>
      <w:r w:rsidR="00E36941">
        <w:instrText xml:space="preserve"> REF _Ref359851738 \r \h </w:instrText>
      </w:r>
      <w:r w:rsidR="00E36941">
        <w:fldChar w:fldCharType="separate"/>
      </w:r>
      <w:r w:rsidR="003C46AF">
        <w:t>5.2.4</w:t>
      </w:r>
      <w:r w:rsidR="00E36941">
        <w:fldChar w:fldCharType="end"/>
      </w:r>
      <w:r w:rsidR="00E36941">
        <w:t>)</w:t>
      </w:r>
      <w:r w:rsidR="00202BF1">
        <w:t>.</w:t>
      </w:r>
      <w:r w:rsidR="00AD2274">
        <w:t xml:space="preserve"> </w:t>
      </w:r>
      <w:r w:rsidR="00205724">
        <w:t xml:space="preserve">In addition, </w:t>
      </w:r>
      <w:r w:rsidR="00AD2274">
        <w:t xml:space="preserve"> minor changes have been made to </w:t>
      </w:r>
      <w:r w:rsidR="00FD5941">
        <w:t xml:space="preserve">the </w:t>
      </w:r>
      <w:r w:rsidR="00AD2274">
        <w:t>recommended encoding of information, such as retention time</w:t>
      </w:r>
      <w:r w:rsidR="00E10446">
        <w:t xml:space="preserve"> (Section </w:t>
      </w:r>
      <w:r w:rsidR="00E10446">
        <w:lastRenderedPageBreak/>
        <w:fldChar w:fldCharType="begin"/>
      </w:r>
      <w:r w:rsidR="00E10446">
        <w:instrText xml:space="preserve"> REF _Ref359845626 \r \h </w:instrText>
      </w:r>
      <w:r w:rsidR="00E10446">
        <w:fldChar w:fldCharType="separate"/>
      </w:r>
      <w:r w:rsidR="003C46AF">
        <w:rPr>
          <w:b/>
          <w:bCs/>
          <w:lang w:val="en-US"/>
        </w:rPr>
        <w:t>Error! Reference source not found.</w:t>
      </w:r>
      <w:r w:rsidR="00E10446">
        <w:fldChar w:fldCharType="end"/>
      </w:r>
      <w:r w:rsidR="00E10446">
        <w:t>)</w:t>
      </w:r>
      <w:r w:rsidR="00F16019">
        <w:t xml:space="preserve"> and for encoding approaches from </w:t>
      </w:r>
      <w:r w:rsidR="00F16019">
        <w:rPr>
          <w:i/>
        </w:rPr>
        <w:t xml:space="preserve">de novo </w:t>
      </w:r>
      <w:r w:rsidR="00F16019">
        <w:t xml:space="preserve">sequencing (Section </w:t>
      </w:r>
      <w:r w:rsidR="00F16019">
        <w:fldChar w:fldCharType="begin"/>
      </w:r>
      <w:r w:rsidR="00F16019">
        <w:instrText xml:space="preserve"> REF _Ref381196471 \r \h </w:instrText>
      </w:r>
      <w:r w:rsidR="00F16019">
        <w:fldChar w:fldCharType="separate"/>
      </w:r>
      <w:r w:rsidR="003C46AF">
        <w:t>5.2.2</w:t>
      </w:r>
      <w:r w:rsidR="00F16019">
        <w:fldChar w:fldCharType="end"/>
      </w:r>
      <w:r w:rsidR="00F16019">
        <w:t xml:space="preserve">). </w:t>
      </w:r>
      <w:r w:rsidR="00C96C4E">
        <w:t>No changes have been made to the XML Schema or mapping file from version 1.1.0</w:t>
      </w:r>
      <w:r w:rsidR="00F31852">
        <w:t>, although several open issues have been identified that may be resolved in future major version updates (</w:t>
      </w:r>
      <w:r w:rsidR="00881865">
        <w:t xml:space="preserve">Section </w:t>
      </w:r>
      <w:r w:rsidR="00881865">
        <w:fldChar w:fldCharType="begin"/>
      </w:r>
      <w:r w:rsidR="00881865">
        <w:instrText xml:space="preserve"> REF _Ref359851772 \r \h </w:instrText>
      </w:r>
      <w:r w:rsidR="00881865">
        <w:fldChar w:fldCharType="separate"/>
      </w:r>
      <w:r w:rsidR="003C46AF">
        <w:rPr>
          <w:b/>
          <w:bCs/>
          <w:lang w:val="en-US"/>
        </w:rPr>
        <w:t>Error! Reference source not found.</w:t>
      </w:r>
      <w:r w:rsidR="00881865">
        <w:fldChar w:fldCharType="end"/>
      </w:r>
      <w:r w:rsidR="00881865">
        <w:t>).</w:t>
      </w:r>
      <w:r w:rsidR="00917732">
        <w:t xml:space="preserve"> </w:t>
      </w:r>
    </w:p>
    <w:p w14:paraId="36ABD0D2" w14:textId="77777777" w:rsidR="00857454" w:rsidRDefault="00857454" w:rsidP="00466496"/>
    <w:p w14:paraId="7876C7D3" w14:textId="77777777" w:rsidR="000835AD" w:rsidRDefault="00857454" w:rsidP="00466496">
      <w:pPr>
        <w:rPr>
          <w:b/>
        </w:rPr>
      </w:pPr>
      <w:r>
        <w:t>Several new CV terms are now mandatory within the &lt;SpectrumIdentificationProtocol&gt; - enabling the new features to be differentiated and recognised automatically by processing software, as follows.</w:t>
      </w:r>
      <w:r w:rsidR="00C103BC">
        <w:rPr>
          <w:b/>
        </w:rPr>
        <w:t xml:space="preserve"> </w:t>
      </w:r>
      <w:r w:rsidR="000835AD" w:rsidRPr="00071A7F">
        <w:rPr>
          <w:b/>
        </w:rPr>
        <w:t>1..n  of the following terms MUST be present:</w:t>
      </w:r>
    </w:p>
    <w:p w14:paraId="7FDCEB0D" w14:textId="77777777" w:rsidR="00C103BC" w:rsidRPr="00071A7F" w:rsidRDefault="00C103BC" w:rsidP="00466496">
      <w:pPr>
        <w:rPr>
          <w:b/>
        </w:rPr>
      </w:pPr>
    </w:p>
    <w:tbl>
      <w:tblPr>
        <w:tblW w:w="0" w:type="auto"/>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3686"/>
        <w:gridCol w:w="2410"/>
        <w:gridCol w:w="3984"/>
        <w:tblGridChange w:id="29">
          <w:tblGrid>
            <w:gridCol w:w="3686"/>
            <w:gridCol w:w="2410"/>
            <w:gridCol w:w="3984"/>
          </w:tblGrid>
        </w:tblGridChange>
      </w:tblGrid>
      <w:tr w:rsidR="00301214" w14:paraId="724687A3" w14:textId="77777777" w:rsidTr="000510E5">
        <w:tc>
          <w:tcPr>
            <w:tcW w:w="3686" w:type="dxa"/>
            <w:tcBorders>
              <w:top w:val="single" w:sz="8" w:space="0" w:color="4F81BD"/>
              <w:left w:val="single" w:sz="8" w:space="0" w:color="4F81BD"/>
              <w:bottom w:val="single" w:sz="18" w:space="0" w:color="4F81BD"/>
              <w:right w:val="single" w:sz="8" w:space="0" w:color="4F81BD"/>
            </w:tcBorders>
            <w:shd w:val="clear" w:color="auto" w:fill="auto"/>
          </w:tcPr>
          <w:p w14:paraId="5932463C" w14:textId="77777777" w:rsidR="00301214" w:rsidRPr="000510E5" w:rsidRDefault="00301214" w:rsidP="00466496">
            <w:pPr>
              <w:rPr>
                <w:b/>
                <w:bCs/>
              </w:rPr>
            </w:pPr>
            <w:r w:rsidRPr="000510E5">
              <w:rPr>
                <w:b/>
                <w:bCs/>
              </w:rPr>
              <w:t>Term name</w:t>
            </w:r>
          </w:p>
        </w:tc>
        <w:tc>
          <w:tcPr>
            <w:tcW w:w="2410" w:type="dxa"/>
            <w:tcBorders>
              <w:top w:val="single" w:sz="8" w:space="0" w:color="4F81BD"/>
              <w:left w:val="single" w:sz="8" w:space="0" w:color="4F81BD"/>
              <w:bottom w:val="single" w:sz="18" w:space="0" w:color="4F81BD"/>
              <w:right w:val="single" w:sz="8" w:space="0" w:color="4F81BD"/>
            </w:tcBorders>
            <w:shd w:val="clear" w:color="auto" w:fill="auto"/>
          </w:tcPr>
          <w:p w14:paraId="78BD5704" w14:textId="77777777" w:rsidR="00301214" w:rsidRPr="000510E5" w:rsidRDefault="00301214" w:rsidP="00466496">
            <w:pPr>
              <w:rPr>
                <w:b/>
                <w:bCs/>
              </w:rPr>
            </w:pPr>
            <w:r w:rsidRPr="000510E5">
              <w:rPr>
                <w:b/>
                <w:bCs/>
              </w:rPr>
              <w:t>Accession</w:t>
            </w:r>
          </w:p>
        </w:tc>
        <w:tc>
          <w:tcPr>
            <w:tcW w:w="3984" w:type="dxa"/>
            <w:tcBorders>
              <w:top w:val="single" w:sz="8" w:space="0" w:color="4F81BD"/>
              <w:left w:val="single" w:sz="8" w:space="0" w:color="4F81BD"/>
              <w:bottom w:val="single" w:sz="18" w:space="0" w:color="4F81BD"/>
              <w:right w:val="single" w:sz="8" w:space="0" w:color="4F81BD"/>
            </w:tcBorders>
            <w:shd w:val="clear" w:color="auto" w:fill="auto"/>
          </w:tcPr>
          <w:p w14:paraId="12C031E3" w14:textId="77777777" w:rsidR="00301214" w:rsidRPr="000510E5" w:rsidRDefault="00301214" w:rsidP="00466496">
            <w:pPr>
              <w:rPr>
                <w:b/>
                <w:bCs/>
              </w:rPr>
            </w:pPr>
            <w:r w:rsidRPr="000510E5">
              <w:rPr>
                <w:b/>
                <w:bCs/>
              </w:rPr>
              <w:t>Reference to section within this document</w:t>
            </w:r>
          </w:p>
        </w:tc>
      </w:tr>
      <w:tr w:rsidR="00301214" w14:paraId="452EEB84" w14:textId="77777777" w:rsidTr="000510E5">
        <w:tc>
          <w:tcPr>
            <w:tcW w:w="3686" w:type="dxa"/>
            <w:tcBorders>
              <w:top w:val="single" w:sz="8" w:space="0" w:color="4F81BD"/>
              <w:left w:val="single" w:sz="8" w:space="0" w:color="4F81BD"/>
              <w:bottom w:val="single" w:sz="8" w:space="0" w:color="4F81BD"/>
              <w:right w:val="single" w:sz="8" w:space="0" w:color="4F81BD"/>
            </w:tcBorders>
            <w:shd w:val="clear" w:color="auto" w:fill="D3DFEE"/>
          </w:tcPr>
          <w:p w14:paraId="16CE5E92" w14:textId="77777777" w:rsidR="00301214" w:rsidRPr="00624282" w:rsidRDefault="00301214" w:rsidP="00071A7F">
            <w:pPr>
              <w:ind w:left="720" w:hanging="720"/>
              <w:rPr>
                <w:bCs/>
              </w:rPr>
            </w:pPr>
            <w:r w:rsidRPr="000510E5">
              <w:rPr>
                <w:bCs/>
              </w:rPr>
              <w:t>peptide-level scoring</w:t>
            </w:r>
          </w:p>
        </w:tc>
        <w:tc>
          <w:tcPr>
            <w:tcW w:w="2410" w:type="dxa"/>
            <w:tcBorders>
              <w:top w:val="single" w:sz="8" w:space="0" w:color="4F81BD"/>
              <w:left w:val="single" w:sz="8" w:space="0" w:color="4F81BD"/>
              <w:bottom w:val="single" w:sz="8" w:space="0" w:color="4F81BD"/>
              <w:right w:val="single" w:sz="8" w:space="0" w:color="4F81BD"/>
            </w:tcBorders>
            <w:shd w:val="clear" w:color="auto" w:fill="D3DFEE"/>
          </w:tcPr>
          <w:p w14:paraId="060EBF50" w14:textId="77777777" w:rsidR="00301214" w:rsidRPr="002F05C3" w:rsidRDefault="00301214" w:rsidP="00466496">
            <w:r w:rsidRPr="002F05C3">
              <w:t>MS:1002490</w:t>
            </w:r>
          </w:p>
        </w:tc>
        <w:tc>
          <w:tcPr>
            <w:tcW w:w="3984" w:type="dxa"/>
            <w:tcBorders>
              <w:top w:val="single" w:sz="8" w:space="0" w:color="4F81BD"/>
              <w:left w:val="single" w:sz="8" w:space="0" w:color="4F81BD"/>
              <w:bottom w:val="single" w:sz="8" w:space="0" w:color="4F81BD"/>
              <w:right w:val="single" w:sz="8" w:space="0" w:color="4F81BD"/>
            </w:tcBorders>
            <w:shd w:val="clear" w:color="auto" w:fill="D3DFEE"/>
          </w:tcPr>
          <w:p w14:paraId="7ECE2358" w14:textId="77777777" w:rsidR="00301214" w:rsidRPr="000835AD" w:rsidRDefault="00C37342" w:rsidP="00466496">
            <w:r>
              <w:fldChar w:fldCharType="begin"/>
            </w:r>
            <w:r>
              <w:instrText xml:space="preserve"> REF _Ref409017290 \r \h </w:instrText>
            </w:r>
            <w:r>
              <w:fldChar w:fldCharType="separate"/>
            </w:r>
            <w:r w:rsidR="003C46AF">
              <w:t>5.2.6</w:t>
            </w:r>
            <w:r>
              <w:fldChar w:fldCharType="end"/>
            </w:r>
          </w:p>
        </w:tc>
      </w:tr>
      <w:tr w:rsidR="00301214" w14:paraId="19DED93A" w14:textId="77777777" w:rsidTr="000510E5">
        <w:tc>
          <w:tcPr>
            <w:tcW w:w="3686" w:type="dxa"/>
            <w:tcBorders>
              <w:top w:val="single" w:sz="8" w:space="0" w:color="4F81BD"/>
              <w:left w:val="single" w:sz="8" w:space="0" w:color="4F81BD"/>
              <w:bottom w:val="single" w:sz="8" w:space="0" w:color="4F81BD"/>
              <w:right w:val="single" w:sz="8" w:space="0" w:color="4F81BD"/>
            </w:tcBorders>
            <w:shd w:val="clear" w:color="auto" w:fill="auto"/>
          </w:tcPr>
          <w:p w14:paraId="340E0D3B" w14:textId="77777777" w:rsidR="00301214" w:rsidRPr="00624282" w:rsidRDefault="00301214" w:rsidP="00466496">
            <w:pPr>
              <w:rPr>
                <w:bCs/>
              </w:rPr>
            </w:pPr>
            <w:r w:rsidRPr="00624282">
              <w:rPr>
                <w:bCs/>
              </w:rPr>
              <w:t>modification localization scoring</w:t>
            </w:r>
          </w:p>
        </w:tc>
        <w:tc>
          <w:tcPr>
            <w:tcW w:w="2410" w:type="dxa"/>
            <w:tcBorders>
              <w:top w:val="single" w:sz="8" w:space="0" w:color="4F81BD"/>
              <w:left w:val="single" w:sz="8" w:space="0" w:color="4F81BD"/>
              <w:bottom w:val="single" w:sz="8" w:space="0" w:color="4F81BD"/>
              <w:right w:val="single" w:sz="8" w:space="0" w:color="4F81BD"/>
            </w:tcBorders>
            <w:shd w:val="clear" w:color="auto" w:fill="auto"/>
          </w:tcPr>
          <w:p w14:paraId="1A1E67F4" w14:textId="77777777" w:rsidR="00301214" w:rsidRPr="00624282" w:rsidRDefault="00301214" w:rsidP="00466496">
            <w:r w:rsidRPr="002F05C3">
              <w:t>MS:1002491</w:t>
            </w:r>
          </w:p>
        </w:tc>
        <w:tc>
          <w:tcPr>
            <w:tcW w:w="3984" w:type="dxa"/>
            <w:tcBorders>
              <w:top w:val="single" w:sz="8" w:space="0" w:color="4F81BD"/>
              <w:left w:val="single" w:sz="8" w:space="0" w:color="4F81BD"/>
              <w:bottom w:val="single" w:sz="8" w:space="0" w:color="4F81BD"/>
              <w:right w:val="single" w:sz="8" w:space="0" w:color="4F81BD"/>
            </w:tcBorders>
            <w:shd w:val="clear" w:color="auto" w:fill="auto"/>
          </w:tcPr>
          <w:p w14:paraId="1B86B51D" w14:textId="77777777" w:rsidR="00301214" w:rsidRDefault="00C37342" w:rsidP="00466496">
            <w:r>
              <w:fldChar w:fldCharType="begin"/>
            </w:r>
            <w:r>
              <w:instrText xml:space="preserve"> REF _Ref409017297 \r \h </w:instrText>
            </w:r>
            <w:r>
              <w:fldChar w:fldCharType="separate"/>
            </w:r>
            <w:r w:rsidR="003C46AF">
              <w:t>5.2.7</w:t>
            </w:r>
            <w:r>
              <w:fldChar w:fldCharType="end"/>
            </w:r>
          </w:p>
        </w:tc>
      </w:tr>
      <w:tr w:rsidR="00301214" w14:paraId="05FF044C" w14:textId="77777777" w:rsidTr="000510E5">
        <w:tc>
          <w:tcPr>
            <w:tcW w:w="3686" w:type="dxa"/>
            <w:tcBorders>
              <w:top w:val="single" w:sz="8" w:space="0" w:color="4F81BD"/>
              <w:left w:val="single" w:sz="8" w:space="0" w:color="4F81BD"/>
              <w:bottom w:val="single" w:sz="8" w:space="0" w:color="4F81BD"/>
              <w:right w:val="single" w:sz="8" w:space="0" w:color="4F81BD"/>
            </w:tcBorders>
            <w:shd w:val="clear" w:color="auto" w:fill="D3DFEE"/>
          </w:tcPr>
          <w:p w14:paraId="154048AF" w14:textId="77777777" w:rsidR="00301214" w:rsidRPr="00624282" w:rsidRDefault="00301214" w:rsidP="00466496">
            <w:pPr>
              <w:rPr>
                <w:bCs/>
              </w:rPr>
            </w:pPr>
            <w:r w:rsidRPr="00624282">
              <w:rPr>
                <w:bCs/>
              </w:rPr>
              <w:t>consensus scoring</w:t>
            </w:r>
          </w:p>
        </w:tc>
        <w:tc>
          <w:tcPr>
            <w:tcW w:w="2410" w:type="dxa"/>
            <w:tcBorders>
              <w:top w:val="single" w:sz="8" w:space="0" w:color="4F81BD"/>
              <w:left w:val="single" w:sz="8" w:space="0" w:color="4F81BD"/>
              <w:bottom w:val="single" w:sz="8" w:space="0" w:color="4F81BD"/>
              <w:right w:val="single" w:sz="8" w:space="0" w:color="4F81BD"/>
            </w:tcBorders>
            <w:shd w:val="clear" w:color="auto" w:fill="D3DFEE"/>
          </w:tcPr>
          <w:p w14:paraId="5E312768" w14:textId="77777777" w:rsidR="00301214" w:rsidRPr="00624282" w:rsidRDefault="00301214" w:rsidP="00466496">
            <w:r w:rsidRPr="002F05C3">
              <w:t>MS:1002492</w:t>
            </w:r>
          </w:p>
        </w:tc>
        <w:tc>
          <w:tcPr>
            <w:tcW w:w="3984" w:type="dxa"/>
            <w:tcBorders>
              <w:top w:val="single" w:sz="8" w:space="0" w:color="4F81BD"/>
              <w:left w:val="single" w:sz="8" w:space="0" w:color="4F81BD"/>
              <w:bottom w:val="single" w:sz="8" w:space="0" w:color="4F81BD"/>
              <w:right w:val="single" w:sz="8" w:space="0" w:color="4F81BD"/>
            </w:tcBorders>
            <w:shd w:val="clear" w:color="auto" w:fill="D3DFEE"/>
          </w:tcPr>
          <w:p w14:paraId="1EC1A5B6" w14:textId="77777777" w:rsidR="00301214" w:rsidRDefault="00C37342" w:rsidP="00466496">
            <w:r>
              <w:fldChar w:fldCharType="begin"/>
            </w:r>
            <w:r>
              <w:instrText xml:space="preserve"> REF _Ref359851738 \r \h </w:instrText>
            </w:r>
            <w:r>
              <w:fldChar w:fldCharType="separate"/>
            </w:r>
            <w:r w:rsidR="003C46AF">
              <w:t>5.2.4</w:t>
            </w:r>
            <w:r>
              <w:fldChar w:fldCharType="end"/>
            </w:r>
          </w:p>
        </w:tc>
      </w:tr>
      <w:tr w:rsidR="00301214" w14:paraId="56558C6E" w14:textId="77777777" w:rsidTr="000510E5">
        <w:tc>
          <w:tcPr>
            <w:tcW w:w="3686" w:type="dxa"/>
            <w:tcBorders>
              <w:top w:val="single" w:sz="8" w:space="0" w:color="4F81BD"/>
              <w:left w:val="single" w:sz="8" w:space="0" w:color="4F81BD"/>
              <w:bottom w:val="single" w:sz="8" w:space="0" w:color="4F81BD"/>
              <w:right w:val="single" w:sz="8" w:space="0" w:color="4F81BD"/>
            </w:tcBorders>
            <w:shd w:val="clear" w:color="auto" w:fill="auto"/>
          </w:tcPr>
          <w:p w14:paraId="23548E89" w14:textId="77777777" w:rsidR="00301214" w:rsidRPr="0053685B" w:rsidRDefault="00301214" w:rsidP="00466496">
            <w:pPr>
              <w:rPr>
                <w:bCs/>
              </w:rPr>
            </w:pPr>
            <w:r w:rsidRPr="00624282">
              <w:rPr>
                <w:bCs/>
              </w:rPr>
              <w:t>sample pre-fractionation</w:t>
            </w:r>
          </w:p>
        </w:tc>
        <w:tc>
          <w:tcPr>
            <w:tcW w:w="2410" w:type="dxa"/>
            <w:tcBorders>
              <w:top w:val="single" w:sz="8" w:space="0" w:color="4F81BD"/>
              <w:left w:val="single" w:sz="8" w:space="0" w:color="4F81BD"/>
              <w:bottom w:val="single" w:sz="8" w:space="0" w:color="4F81BD"/>
              <w:right w:val="single" w:sz="8" w:space="0" w:color="4F81BD"/>
            </w:tcBorders>
            <w:shd w:val="clear" w:color="auto" w:fill="auto"/>
          </w:tcPr>
          <w:p w14:paraId="7DECD6B6" w14:textId="77777777" w:rsidR="00301214" w:rsidRPr="00624282" w:rsidRDefault="00301214" w:rsidP="00466496">
            <w:r w:rsidRPr="002F05C3">
              <w:t>MS:1002493</w:t>
            </w:r>
          </w:p>
        </w:tc>
        <w:tc>
          <w:tcPr>
            <w:tcW w:w="3984" w:type="dxa"/>
            <w:tcBorders>
              <w:top w:val="single" w:sz="8" w:space="0" w:color="4F81BD"/>
              <w:left w:val="single" w:sz="8" w:space="0" w:color="4F81BD"/>
              <w:bottom w:val="single" w:sz="8" w:space="0" w:color="4F81BD"/>
              <w:right w:val="single" w:sz="8" w:space="0" w:color="4F81BD"/>
            </w:tcBorders>
            <w:shd w:val="clear" w:color="auto" w:fill="auto"/>
          </w:tcPr>
          <w:p w14:paraId="01F6061F" w14:textId="77777777" w:rsidR="00301214" w:rsidRDefault="00C37342" w:rsidP="00466496">
            <w:r>
              <w:fldChar w:fldCharType="begin"/>
            </w:r>
            <w:r>
              <w:instrText xml:space="preserve"> REF _Ref409017323 \r \h </w:instrText>
            </w:r>
            <w:r>
              <w:fldChar w:fldCharType="separate"/>
            </w:r>
            <w:r w:rsidR="003C46AF">
              <w:t>5.2.5</w:t>
            </w:r>
            <w:r>
              <w:fldChar w:fldCharType="end"/>
            </w:r>
          </w:p>
        </w:tc>
      </w:tr>
      <w:tr w:rsidR="00301214" w14:paraId="29AE467A" w14:textId="77777777" w:rsidTr="000510E5">
        <w:tc>
          <w:tcPr>
            <w:tcW w:w="3686" w:type="dxa"/>
            <w:tcBorders>
              <w:top w:val="single" w:sz="8" w:space="0" w:color="4F81BD"/>
              <w:left w:val="single" w:sz="8" w:space="0" w:color="4F81BD"/>
              <w:bottom w:val="single" w:sz="8" w:space="0" w:color="4F81BD"/>
              <w:right w:val="single" w:sz="8" w:space="0" w:color="4F81BD"/>
            </w:tcBorders>
            <w:shd w:val="clear" w:color="auto" w:fill="D3DFEE"/>
          </w:tcPr>
          <w:p w14:paraId="2AF94882" w14:textId="77777777" w:rsidR="00301214" w:rsidRPr="00624282" w:rsidRDefault="00301214" w:rsidP="00466496">
            <w:pPr>
              <w:rPr>
                <w:bCs/>
              </w:rPr>
            </w:pPr>
            <w:r w:rsidRPr="00624282">
              <w:rPr>
                <w:bCs/>
              </w:rPr>
              <w:t>cross-linking search</w:t>
            </w:r>
          </w:p>
        </w:tc>
        <w:tc>
          <w:tcPr>
            <w:tcW w:w="2410" w:type="dxa"/>
            <w:tcBorders>
              <w:top w:val="single" w:sz="8" w:space="0" w:color="4F81BD"/>
              <w:left w:val="single" w:sz="8" w:space="0" w:color="4F81BD"/>
              <w:bottom w:val="single" w:sz="8" w:space="0" w:color="4F81BD"/>
              <w:right w:val="single" w:sz="8" w:space="0" w:color="4F81BD"/>
            </w:tcBorders>
            <w:shd w:val="clear" w:color="auto" w:fill="D3DFEE"/>
          </w:tcPr>
          <w:p w14:paraId="385F66F6" w14:textId="77777777" w:rsidR="00301214" w:rsidRPr="002F05C3" w:rsidRDefault="00301214" w:rsidP="00466496">
            <w:r w:rsidRPr="002F05C3">
              <w:t>MS:1002494</w:t>
            </w:r>
          </w:p>
        </w:tc>
        <w:tc>
          <w:tcPr>
            <w:tcW w:w="3984" w:type="dxa"/>
            <w:tcBorders>
              <w:top w:val="single" w:sz="8" w:space="0" w:color="4F81BD"/>
              <w:left w:val="single" w:sz="8" w:space="0" w:color="4F81BD"/>
              <w:bottom w:val="single" w:sz="8" w:space="0" w:color="4F81BD"/>
              <w:right w:val="single" w:sz="8" w:space="0" w:color="4F81BD"/>
            </w:tcBorders>
            <w:shd w:val="clear" w:color="auto" w:fill="D3DFEE"/>
          </w:tcPr>
          <w:p w14:paraId="3EFDCD00" w14:textId="77777777" w:rsidR="00301214" w:rsidRPr="000835AD" w:rsidRDefault="00C37342" w:rsidP="00466496">
            <w:r>
              <w:fldChar w:fldCharType="begin"/>
            </w:r>
            <w:r>
              <w:instrText xml:space="preserve"> REF _Ref409017331 \r \h </w:instrText>
            </w:r>
            <w:r>
              <w:fldChar w:fldCharType="separate"/>
            </w:r>
            <w:r w:rsidR="003C46AF">
              <w:t>5.2.8</w:t>
            </w:r>
            <w:r>
              <w:fldChar w:fldCharType="end"/>
            </w:r>
          </w:p>
        </w:tc>
      </w:tr>
      <w:tr w:rsidR="001C0CA0" w14:paraId="73AFA157" w14:textId="77777777" w:rsidTr="000510E5">
        <w:tc>
          <w:tcPr>
            <w:tcW w:w="3686" w:type="dxa"/>
            <w:tcBorders>
              <w:top w:val="single" w:sz="8" w:space="0" w:color="4F81BD"/>
              <w:left w:val="single" w:sz="8" w:space="0" w:color="4F81BD"/>
              <w:bottom w:val="single" w:sz="8" w:space="0" w:color="4F81BD"/>
              <w:right w:val="single" w:sz="8" w:space="0" w:color="4F81BD"/>
            </w:tcBorders>
            <w:shd w:val="clear" w:color="auto" w:fill="D3DFEE"/>
          </w:tcPr>
          <w:p w14:paraId="1DD2891E" w14:textId="77777777" w:rsidR="001C0CA0" w:rsidRPr="00624282" w:rsidRDefault="001C0CA0" w:rsidP="00466496">
            <w:pPr>
              <w:rPr>
                <w:bCs/>
              </w:rPr>
            </w:pPr>
            <w:r w:rsidRPr="001C0CA0">
              <w:rPr>
                <w:bCs/>
              </w:rPr>
              <w:t>de novo search</w:t>
            </w:r>
          </w:p>
        </w:tc>
        <w:tc>
          <w:tcPr>
            <w:tcW w:w="2410" w:type="dxa"/>
            <w:tcBorders>
              <w:top w:val="single" w:sz="8" w:space="0" w:color="4F81BD"/>
              <w:left w:val="single" w:sz="8" w:space="0" w:color="4F81BD"/>
              <w:bottom w:val="single" w:sz="8" w:space="0" w:color="4F81BD"/>
              <w:right w:val="single" w:sz="8" w:space="0" w:color="4F81BD"/>
            </w:tcBorders>
            <w:shd w:val="clear" w:color="auto" w:fill="D3DFEE"/>
          </w:tcPr>
          <w:p w14:paraId="30E312B9" w14:textId="77777777" w:rsidR="001C0CA0" w:rsidRPr="002F05C3" w:rsidRDefault="001C0CA0" w:rsidP="00466496">
            <w:bookmarkStart w:id="30" w:name="_GoBack"/>
            <w:r w:rsidRPr="001C0CA0">
              <w:t>MS:1001010</w:t>
            </w:r>
            <w:bookmarkEnd w:id="30"/>
          </w:p>
        </w:tc>
        <w:tc>
          <w:tcPr>
            <w:tcW w:w="3984" w:type="dxa"/>
            <w:tcBorders>
              <w:top w:val="single" w:sz="8" w:space="0" w:color="4F81BD"/>
              <w:left w:val="single" w:sz="8" w:space="0" w:color="4F81BD"/>
              <w:bottom w:val="single" w:sz="8" w:space="0" w:color="4F81BD"/>
              <w:right w:val="single" w:sz="8" w:space="0" w:color="4F81BD"/>
            </w:tcBorders>
            <w:shd w:val="clear" w:color="auto" w:fill="D3DFEE"/>
          </w:tcPr>
          <w:p w14:paraId="12522059" w14:textId="77777777" w:rsidR="001C0CA0" w:rsidRDefault="001C0CA0" w:rsidP="00466496">
            <w:r>
              <w:t>XXX</w:t>
            </w:r>
          </w:p>
        </w:tc>
      </w:tr>
      <w:tr w:rsidR="001C0CA0" w14:paraId="4AB792E3" w14:textId="77777777" w:rsidTr="000510E5">
        <w:tc>
          <w:tcPr>
            <w:tcW w:w="3686" w:type="dxa"/>
            <w:tcBorders>
              <w:top w:val="single" w:sz="8" w:space="0" w:color="4F81BD"/>
              <w:left w:val="single" w:sz="8" w:space="0" w:color="4F81BD"/>
              <w:bottom w:val="single" w:sz="8" w:space="0" w:color="4F81BD"/>
              <w:right w:val="single" w:sz="8" w:space="0" w:color="4F81BD"/>
            </w:tcBorders>
            <w:shd w:val="clear" w:color="auto" w:fill="D3DFEE"/>
          </w:tcPr>
          <w:p w14:paraId="33CD6A7C" w14:textId="77777777" w:rsidR="001C0CA0" w:rsidRPr="00624282" w:rsidRDefault="001C0CA0" w:rsidP="00466496">
            <w:pPr>
              <w:rPr>
                <w:bCs/>
              </w:rPr>
            </w:pPr>
            <w:commentRangeStart w:id="31"/>
            <w:r w:rsidRPr="001C0CA0">
              <w:rPr>
                <w:bCs/>
              </w:rPr>
              <w:t>spectral library search</w:t>
            </w:r>
          </w:p>
        </w:tc>
        <w:tc>
          <w:tcPr>
            <w:tcW w:w="2410" w:type="dxa"/>
            <w:tcBorders>
              <w:top w:val="single" w:sz="8" w:space="0" w:color="4F81BD"/>
              <w:left w:val="single" w:sz="8" w:space="0" w:color="4F81BD"/>
              <w:bottom w:val="single" w:sz="8" w:space="0" w:color="4F81BD"/>
              <w:right w:val="single" w:sz="8" w:space="0" w:color="4F81BD"/>
            </w:tcBorders>
            <w:shd w:val="clear" w:color="auto" w:fill="D3DFEE"/>
          </w:tcPr>
          <w:p w14:paraId="6A7AF5D4" w14:textId="77777777" w:rsidR="001C0CA0" w:rsidRPr="002F05C3" w:rsidRDefault="001C0CA0" w:rsidP="00466496">
            <w:r w:rsidRPr="001C0CA0">
              <w:t>MS:1001031</w:t>
            </w:r>
          </w:p>
        </w:tc>
        <w:tc>
          <w:tcPr>
            <w:tcW w:w="3984" w:type="dxa"/>
            <w:tcBorders>
              <w:top w:val="single" w:sz="8" w:space="0" w:color="4F81BD"/>
              <w:left w:val="single" w:sz="8" w:space="0" w:color="4F81BD"/>
              <w:bottom w:val="single" w:sz="8" w:space="0" w:color="4F81BD"/>
              <w:right w:val="single" w:sz="8" w:space="0" w:color="4F81BD"/>
            </w:tcBorders>
            <w:shd w:val="clear" w:color="auto" w:fill="D3DFEE"/>
          </w:tcPr>
          <w:p w14:paraId="0A35BD9B" w14:textId="77777777" w:rsidR="001C0CA0" w:rsidRDefault="001C0CA0" w:rsidP="00466496">
            <w:r>
              <w:t>XXX</w:t>
            </w:r>
            <w:commentRangeEnd w:id="31"/>
            <w:r>
              <w:rPr>
                <w:rStyle w:val="CommentReference"/>
                <w:lang w:val="x-none" w:eastAsia="x-none"/>
              </w:rPr>
              <w:commentReference w:id="31"/>
            </w:r>
          </w:p>
        </w:tc>
      </w:tr>
      <w:tr w:rsidR="00FF75C6" w14:paraId="3AD8687B" w14:textId="77777777" w:rsidTr="000510E5">
        <w:tc>
          <w:tcPr>
            <w:tcW w:w="3686" w:type="dxa"/>
            <w:tcBorders>
              <w:top w:val="single" w:sz="8" w:space="0" w:color="4F81BD"/>
              <w:left w:val="single" w:sz="8" w:space="0" w:color="4F81BD"/>
              <w:bottom w:val="single" w:sz="8" w:space="0" w:color="4F81BD"/>
              <w:right w:val="single" w:sz="8" w:space="0" w:color="4F81BD"/>
            </w:tcBorders>
            <w:shd w:val="clear" w:color="auto" w:fill="D3DFEE"/>
          </w:tcPr>
          <w:p w14:paraId="7F8AF56A" w14:textId="77777777" w:rsidR="00FF75C6" w:rsidRPr="00624282" w:rsidRDefault="00FF75C6" w:rsidP="00466496">
            <w:pPr>
              <w:rPr>
                <w:bCs/>
              </w:rPr>
            </w:pPr>
            <w:r>
              <w:rPr>
                <w:bCs/>
              </w:rPr>
              <w:t>p</w:t>
            </w:r>
            <w:commentRangeStart w:id="32"/>
            <w:r>
              <w:rPr>
                <w:bCs/>
              </w:rPr>
              <w:t>roteogenomics search</w:t>
            </w:r>
          </w:p>
        </w:tc>
        <w:tc>
          <w:tcPr>
            <w:tcW w:w="2410" w:type="dxa"/>
            <w:tcBorders>
              <w:top w:val="single" w:sz="8" w:space="0" w:color="4F81BD"/>
              <w:left w:val="single" w:sz="8" w:space="0" w:color="4F81BD"/>
              <w:bottom w:val="single" w:sz="8" w:space="0" w:color="4F81BD"/>
              <w:right w:val="single" w:sz="8" w:space="0" w:color="4F81BD"/>
            </w:tcBorders>
            <w:shd w:val="clear" w:color="auto" w:fill="D3DFEE"/>
          </w:tcPr>
          <w:p w14:paraId="10F5D361" w14:textId="77777777" w:rsidR="00FF75C6" w:rsidRPr="002F05C3" w:rsidRDefault="001C0CA0" w:rsidP="00466496">
            <w:r w:rsidRPr="001C0CA0">
              <w:t>MS:1002635</w:t>
            </w:r>
          </w:p>
        </w:tc>
        <w:tc>
          <w:tcPr>
            <w:tcW w:w="3984" w:type="dxa"/>
            <w:tcBorders>
              <w:top w:val="single" w:sz="8" w:space="0" w:color="4F81BD"/>
              <w:left w:val="single" w:sz="8" w:space="0" w:color="4F81BD"/>
              <w:bottom w:val="single" w:sz="8" w:space="0" w:color="4F81BD"/>
              <w:right w:val="single" w:sz="8" w:space="0" w:color="4F81BD"/>
            </w:tcBorders>
            <w:shd w:val="clear" w:color="auto" w:fill="D3DFEE"/>
          </w:tcPr>
          <w:p w14:paraId="41BAEB0F" w14:textId="77777777" w:rsidR="00FF75C6" w:rsidRDefault="00FF75C6" w:rsidP="00466496">
            <w:r>
              <w:t>XXX</w:t>
            </w:r>
            <w:commentRangeEnd w:id="32"/>
            <w:r>
              <w:rPr>
                <w:rStyle w:val="CommentReference"/>
                <w:lang w:val="x-none" w:eastAsia="x-none"/>
              </w:rPr>
              <w:commentReference w:id="32"/>
            </w:r>
          </w:p>
        </w:tc>
      </w:tr>
      <w:tr w:rsidR="00301214" w14:paraId="6B22C640" w14:textId="77777777" w:rsidTr="000510E5">
        <w:tc>
          <w:tcPr>
            <w:tcW w:w="3686" w:type="dxa"/>
            <w:tcBorders>
              <w:top w:val="single" w:sz="8" w:space="0" w:color="4F81BD"/>
              <w:left w:val="single" w:sz="8" w:space="0" w:color="4F81BD"/>
              <w:bottom w:val="single" w:sz="8" w:space="0" w:color="4F81BD"/>
              <w:right w:val="single" w:sz="8" w:space="0" w:color="4F81BD"/>
            </w:tcBorders>
            <w:shd w:val="clear" w:color="auto" w:fill="auto"/>
          </w:tcPr>
          <w:p w14:paraId="1B2CFBD8" w14:textId="77777777" w:rsidR="00301214" w:rsidRPr="00624282" w:rsidRDefault="00301214" w:rsidP="00466496">
            <w:pPr>
              <w:rPr>
                <w:bCs/>
              </w:rPr>
            </w:pPr>
            <w:r w:rsidRPr="00624282">
              <w:rPr>
                <w:bCs/>
              </w:rPr>
              <w:t>no special processing</w:t>
            </w:r>
          </w:p>
        </w:tc>
        <w:tc>
          <w:tcPr>
            <w:tcW w:w="2410" w:type="dxa"/>
            <w:tcBorders>
              <w:top w:val="single" w:sz="8" w:space="0" w:color="4F81BD"/>
              <w:left w:val="single" w:sz="8" w:space="0" w:color="4F81BD"/>
              <w:bottom w:val="single" w:sz="8" w:space="0" w:color="4F81BD"/>
              <w:right w:val="single" w:sz="8" w:space="0" w:color="4F81BD"/>
            </w:tcBorders>
            <w:shd w:val="clear" w:color="auto" w:fill="auto"/>
          </w:tcPr>
          <w:p w14:paraId="27C65A0C" w14:textId="77777777" w:rsidR="00301214" w:rsidRPr="00624282" w:rsidRDefault="00301214" w:rsidP="00466496">
            <w:r w:rsidRPr="002F05C3">
              <w:t>MS:1002495</w:t>
            </w:r>
          </w:p>
        </w:tc>
        <w:tc>
          <w:tcPr>
            <w:tcW w:w="3984" w:type="dxa"/>
            <w:tcBorders>
              <w:top w:val="single" w:sz="8" w:space="0" w:color="4F81BD"/>
              <w:left w:val="single" w:sz="8" w:space="0" w:color="4F81BD"/>
              <w:bottom w:val="single" w:sz="8" w:space="0" w:color="4F81BD"/>
              <w:right w:val="single" w:sz="8" w:space="0" w:color="4F81BD"/>
            </w:tcBorders>
            <w:shd w:val="clear" w:color="auto" w:fill="auto"/>
          </w:tcPr>
          <w:p w14:paraId="7F794A42" w14:textId="77777777" w:rsidR="00301214" w:rsidRDefault="00C37342" w:rsidP="00466496">
            <w:r>
              <w:t>Used to indicate that none of the above (new) features have been included in the file.</w:t>
            </w:r>
          </w:p>
        </w:tc>
      </w:tr>
    </w:tbl>
    <w:p w14:paraId="301C8441" w14:textId="77777777" w:rsidR="000835AD" w:rsidRDefault="00C103BC" w:rsidP="00466496">
      <w:r w:rsidRPr="00071A7F">
        <w:rPr>
          <w:b/>
        </w:rPr>
        <w:t xml:space="preserve">Table </w:t>
      </w:r>
      <w:r>
        <w:rPr>
          <w:b/>
        </w:rPr>
        <w:t>1</w:t>
      </w:r>
      <w:r w:rsidRPr="00071A7F">
        <w:rPr>
          <w:b/>
        </w:rPr>
        <w:t>.</w:t>
      </w:r>
      <w:r>
        <w:t xml:space="preserve"> New CV terms now mandatory</w:t>
      </w:r>
      <w:r w:rsidR="00FF75C6">
        <w:t xml:space="preserve"> (1..n terms MUST be present)</w:t>
      </w:r>
      <w:r>
        <w:t xml:space="preserve"> within the &lt;SpectrumIdentificationProtocol&gt; in mzIdentML 1.2.</w:t>
      </w:r>
    </w:p>
    <w:p w14:paraId="510A86F5" w14:textId="77777777" w:rsidR="00873DE8" w:rsidRDefault="00873DE8" w:rsidP="00466496"/>
    <w:p w14:paraId="1BE83A93" w14:textId="77777777" w:rsidR="00202BF1" w:rsidRDefault="00202BF1" w:rsidP="00466496"/>
    <w:p w14:paraId="371BDD83" w14:textId="77777777" w:rsidR="00637045" w:rsidRPr="00637045" w:rsidRDefault="00402E77" w:rsidP="00466496">
      <w:pPr>
        <w:pStyle w:val="Heading1"/>
      </w:pPr>
      <w:bookmarkStart w:id="33" w:name="_Toc449341726"/>
      <w:r>
        <w:t>Format scope and specific use cases</w:t>
      </w:r>
      <w:bookmarkEnd w:id="33"/>
    </w:p>
    <w:p w14:paraId="430DC8B3" w14:textId="77777777" w:rsidR="002373B0" w:rsidRPr="003A3150" w:rsidRDefault="002373B0" w:rsidP="00466496"/>
    <w:p w14:paraId="02D95A44" w14:textId="77777777" w:rsidR="008B6BE0" w:rsidRPr="003A3150" w:rsidRDefault="00F33978" w:rsidP="00466496">
      <w:pPr>
        <w:pStyle w:val="Heading3"/>
      </w:pPr>
      <w:bookmarkStart w:id="34" w:name="_Toc449341727"/>
      <w:r w:rsidRPr="003A3150">
        <w:t>Handling updates to the controlled vocabulary</w:t>
      </w:r>
      <w:bookmarkEnd w:id="34"/>
    </w:p>
    <w:p w14:paraId="67689102" w14:textId="77777777" w:rsidR="00481062" w:rsidRDefault="009D6398" w:rsidP="00466496">
      <w:r>
        <w:t xml:space="preserve">In brief, </w:t>
      </w:r>
      <w:r w:rsidR="003B40E4">
        <w:t xml:space="preserve">when a new term is required, the file producers must contact the CV working group </w:t>
      </w:r>
      <w:r w:rsidR="003F7C1B">
        <w:t>via e-mail (</w:t>
      </w:r>
      <w:r w:rsidR="003F7C1B" w:rsidRPr="003F7C1B">
        <w:t>psidev-ms-vocab@lists.sourceforge.net</w:t>
      </w:r>
      <w:r w:rsidR="003F7C1B">
        <w:t xml:space="preserve">) </w:t>
      </w:r>
      <w:r w:rsidR="003B40E4">
        <w:t xml:space="preserve">and request the new term. </w:t>
      </w:r>
      <w:r w:rsidR="00EC44DB">
        <w:t xml:space="preserve">It is anticipated that problems may arise if a consumer of the file </w:t>
      </w:r>
      <w:r w:rsidR="00B067EF">
        <w:t>encounters a new CV term and they are not working from the latest version of the CV file.</w:t>
      </w:r>
      <w:r w:rsidR="009432A1">
        <w:t xml:space="preserve"> </w:t>
      </w:r>
      <w:r w:rsidR="004D0FE2">
        <w:t xml:space="preserve">It has been decided that rather than aim for a workaround to this issue, </w:t>
      </w:r>
      <w:r w:rsidR="00134123">
        <w:t>it can be expected that data file consumers must ensure that the OBO file is up-to-date.</w:t>
      </w:r>
      <w:r w:rsidR="00B067EF">
        <w:t xml:space="preserve"> </w:t>
      </w:r>
    </w:p>
    <w:p w14:paraId="318FDD4F" w14:textId="77777777" w:rsidR="00E24CA1" w:rsidRDefault="00E24CA1" w:rsidP="00466496"/>
    <w:p w14:paraId="7729F989" w14:textId="77777777" w:rsidR="00E24CA1" w:rsidRPr="00C40422" w:rsidRDefault="00E24CA1" w:rsidP="00466496">
      <w:pPr>
        <w:pStyle w:val="Heading3"/>
      </w:pPr>
      <w:bookmarkStart w:id="35" w:name="_Ref295297557"/>
      <w:bookmarkStart w:id="36" w:name="_Toc449341728"/>
      <w:r w:rsidRPr="00C40422">
        <w:t>Use of identifiers for input spectra to a search</w:t>
      </w:r>
      <w:bookmarkEnd w:id="35"/>
      <w:bookmarkEnd w:id="36"/>
    </w:p>
    <w:p w14:paraId="2056F4CF" w14:textId="77777777" w:rsidR="00A67501" w:rsidRDefault="000E3951" w:rsidP="00466496">
      <w:pPr>
        <w:rPr>
          <w:i/>
        </w:rPr>
      </w:pPr>
      <w:r>
        <w:t>A</w:t>
      </w:r>
      <w:r w:rsidR="00C708FC">
        <w:t xml:space="preserve"> </w:t>
      </w:r>
      <w:r w:rsidR="00DA1E94">
        <w:t>&lt;</w:t>
      </w:r>
      <w:r w:rsidR="00C708FC">
        <w:t>SpectrumIdentificationResult</w:t>
      </w:r>
      <w:r w:rsidR="00DA1E94">
        <w:t>&gt;</w:t>
      </w:r>
      <w:r w:rsidR="00C708FC">
        <w:t xml:space="preserve"> is linked to the source spectrum</w:t>
      </w:r>
      <w:r w:rsidR="00F7723A">
        <w:t xml:space="preserve"> (in an external file)</w:t>
      </w:r>
      <w:r w:rsidR="00C708FC">
        <w:t xml:space="preserve"> from which the identifications are made by way of a reference</w:t>
      </w:r>
      <w:r w:rsidR="00D65EF2">
        <w:t xml:space="preserve"> i</w:t>
      </w:r>
      <w:r w:rsidR="00C708FC">
        <w:t>n the spectrumID attribute</w:t>
      </w:r>
      <w:r w:rsidR="00D87A2A">
        <w:t xml:space="preserve"> </w:t>
      </w:r>
      <w:r w:rsidR="00F528CC">
        <w:t>and via</w:t>
      </w:r>
      <w:r w:rsidR="00D65EF2">
        <w:t xml:space="preserve"> the </w:t>
      </w:r>
      <w:r w:rsidR="000B491A">
        <w:t>&lt;</w:t>
      </w:r>
      <w:r w:rsidR="00D65EF2">
        <w:t>SpectraData</w:t>
      </w:r>
      <w:r w:rsidR="000B491A">
        <w:t>&gt;</w:t>
      </w:r>
      <w:r w:rsidR="00D65EF2">
        <w:t xml:space="preserve"> element which </w:t>
      </w:r>
      <w:r w:rsidR="003925D3">
        <w:t>stores the</w:t>
      </w:r>
      <w:r w:rsidR="00D65EF2">
        <w:t xml:space="preserve"> URL</w:t>
      </w:r>
      <w:r w:rsidR="003925D3">
        <w:t xml:space="preserve"> of the file</w:t>
      </w:r>
      <w:r w:rsidR="00D65EF2">
        <w:t xml:space="preserve"> in the location attribute</w:t>
      </w:r>
      <w:r w:rsidR="00C708FC">
        <w:t xml:space="preserve">. </w:t>
      </w:r>
      <w:r w:rsidR="00F7723A">
        <w:t xml:space="preserve">It is advantageous if there is a consistent system for identifying spectra in different file formats. </w:t>
      </w:r>
      <w:r w:rsidR="00F81842">
        <w:t xml:space="preserve">The following table is implemented in the </w:t>
      </w:r>
      <w:r w:rsidR="00687DF4">
        <w:t xml:space="preserve">PSI-MS </w:t>
      </w:r>
      <w:r w:rsidR="00F81842">
        <w:t>CV for providing consistent identifiers for different spectrum file formats</w:t>
      </w:r>
      <w:r w:rsidR="00F40BFF">
        <w:t>.</w:t>
      </w:r>
      <w:r w:rsidR="00FD1372">
        <w:t xml:space="preserve"> A CV term MUST be imported into the &lt;SpectraData&gt; element to demonstrate which system for identifying input spectra is being used in the spectrumID attribute of </w:t>
      </w:r>
      <w:r w:rsidR="00FD1372" w:rsidRPr="00FD1372">
        <w:t>&lt;SpectrumIdentificationResult&gt;</w:t>
      </w:r>
      <w:r w:rsidR="00FD1372">
        <w:t>.</w:t>
      </w:r>
      <w:r w:rsidR="00FD1372" w:rsidRPr="00FD1372">
        <w:t xml:space="preserve"> </w:t>
      </w:r>
    </w:p>
    <w:p w14:paraId="42FA5C60" w14:textId="77777777" w:rsidR="00A67501" w:rsidRDefault="00A67501" w:rsidP="00466496">
      <w:pPr>
        <w:rPr>
          <w:i/>
        </w:rPr>
      </w:pPr>
    </w:p>
    <w:p w14:paraId="19B6AB0A" w14:textId="77777777" w:rsidR="00A67501" w:rsidRPr="006A4610" w:rsidRDefault="00A67501" w:rsidP="00466496">
      <w:pPr>
        <w:rPr>
          <w:b/>
        </w:rPr>
      </w:pPr>
      <w:r w:rsidRPr="006A4610">
        <w:rPr>
          <w:b/>
        </w:rPr>
        <w:t>Update in version 1.</w:t>
      </w:r>
      <w:r w:rsidR="00917732" w:rsidRPr="006A4610">
        <w:rPr>
          <w:b/>
        </w:rPr>
        <w:t>2</w:t>
      </w:r>
      <w:r w:rsidRPr="006A4610">
        <w:rPr>
          <w:b/>
        </w:rPr>
        <w:t>:</w:t>
      </w:r>
    </w:p>
    <w:p w14:paraId="0FCC6225" w14:textId="77777777" w:rsidR="00E24CA1" w:rsidRPr="00071A7F" w:rsidRDefault="00A67501" w:rsidP="00466496">
      <w:r w:rsidRPr="00071A7F">
        <w:t>Version 1.1.0 of the specification document states “t</w:t>
      </w:r>
      <w:r w:rsidR="00F40BFF" w:rsidRPr="00071A7F">
        <w:t>he CV holds the definite specification for legal encodings of spectrumID value</w:t>
      </w:r>
      <w:r w:rsidR="00C61416" w:rsidRPr="00071A7F">
        <w:t>s”. In version 1.</w:t>
      </w:r>
      <w:r w:rsidR="00917732" w:rsidRPr="00071A7F">
        <w:t>2</w:t>
      </w:r>
      <w:r w:rsidR="00C61416" w:rsidRPr="00071A7F">
        <w:t>, the only legal ways of referencing a spectrum identification format are provided below in Table 1. Any new spectral formats that cannot fit into this schema require an update to this</w:t>
      </w:r>
      <w:r w:rsidR="00144D4C" w:rsidRPr="00071A7F">
        <w:t xml:space="preserve"> document.</w:t>
      </w:r>
    </w:p>
    <w:p w14:paraId="2EDDF22B" w14:textId="77777777" w:rsidR="00A67501" w:rsidRDefault="00A67501" w:rsidP="00466496">
      <w:pPr>
        <w:rPr>
          <w:i/>
        </w:rPr>
      </w:pPr>
    </w:p>
    <w:p w14:paraId="13A03577" w14:textId="77777777" w:rsidR="00A67501" w:rsidRDefault="00A67501" w:rsidP="004664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1473"/>
        <w:gridCol w:w="3805"/>
        <w:gridCol w:w="3447"/>
      </w:tblGrid>
      <w:tr w:rsidR="00535DF3" w:rsidRPr="004837A6" w14:paraId="7C241B52" w14:textId="77777777" w:rsidTr="000F55FF">
        <w:trPr>
          <w:trHeight w:val="308"/>
        </w:trPr>
        <w:tc>
          <w:tcPr>
            <w:tcW w:w="1351" w:type="dxa"/>
            <w:noWrap/>
          </w:tcPr>
          <w:p w14:paraId="042FC18B" w14:textId="77777777" w:rsidR="00535DF3" w:rsidRPr="002151B4" w:rsidRDefault="00535DF3" w:rsidP="000F55FF">
            <w:pPr>
              <w:rPr>
                <w:rFonts w:cs="Arial"/>
                <w:b/>
                <w:color w:val="000000"/>
              </w:rPr>
            </w:pPr>
            <w:r w:rsidRPr="002151B4">
              <w:rPr>
                <w:rFonts w:cs="Arial"/>
                <w:b/>
                <w:color w:val="000000"/>
              </w:rPr>
              <w:t>ID</w:t>
            </w:r>
          </w:p>
        </w:tc>
        <w:tc>
          <w:tcPr>
            <w:tcW w:w="1473" w:type="dxa"/>
            <w:noWrap/>
          </w:tcPr>
          <w:p w14:paraId="3720A486" w14:textId="77777777" w:rsidR="00535DF3" w:rsidRPr="002151B4" w:rsidRDefault="00535DF3" w:rsidP="000F55FF">
            <w:pPr>
              <w:rPr>
                <w:rFonts w:cs="Arial"/>
                <w:b/>
                <w:color w:val="000000"/>
              </w:rPr>
            </w:pPr>
            <w:r w:rsidRPr="002151B4">
              <w:rPr>
                <w:rFonts w:cs="Arial"/>
                <w:b/>
                <w:color w:val="000000"/>
              </w:rPr>
              <w:t>Term</w:t>
            </w:r>
          </w:p>
        </w:tc>
        <w:tc>
          <w:tcPr>
            <w:tcW w:w="3805" w:type="dxa"/>
            <w:noWrap/>
          </w:tcPr>
          <w:p w14:paraId="7A5476E7" w14:textId="77777777" w:rsidR="00535DF3" w:rsidRPr="002151B4" w:rsidRDefault="00535DF3" w:rsidP="000F55FF">
            <w:pPr>
              <w:rPr>
                <w:rFonts w:cs="Arial"/>
                <w:b/>
                <w:color w:val="000000"/>
              </w:rPr>
            </w:pPr>
            <w:r w:rsidRPr="002151B4">
              <w:rPr>
                <w:rFonts w:cs="Arial"/>
                <w:b/>
                <w:color w:val="000000"/>
              </w:rPr>
              <w:t>Data type</w:t>
            </w:r>
          </w:p>
        </w:tc>
        <w:tc>
          <w:tcPr>
            <w:tcW w:w="3447" w:type="dxa"/>
            <w:noWrap/>
          </w:tcPr>
          <w:p w14:paraId="15626E09" w14:textId="77777777" w:rsidR="00535DF3" w:rsidRPr="002151B4" w:rsidRDefault="00535DF3" w:rsidP="000F55FF">
            <w:pPr>
              <w:rPr>
                <w:rFonts w:cs="Arial"/>
                <w:b/>
                <w:color w:val="000000"/>
              </w:rPr>
            </w:pPr>
            <w:r w:rsidRPr="002151B4">
              <w:rPr>
                <w:rFonts w:cs="Arial"/>
                <w:b/>
                <w:color w:val="000000"/>
              </w:rPr>
              <w:t>Comment</w:t>
            </w:r>
          </w:p>
        </w:tc>
      </w:tr>
      <w:tr w:rsidR="00535DF3" w:rsidRPr="004837A6" w14:paraId="4B32323B" w14:textId="77777777" w:rsidTr="000F55FF">
        <w:trPr>
          <w:trHeight w:val="308"/>
        </w:trPr>
        <w:tc>
          <w:tcPr>
            <w:tcW w:w="1351" w:type="dxa"/>
            <w:noWrap/>
          </w:tcPr>
          <w:p w14:paraId="103900A5" w14:textId="77777777" w:rsidR="00535DF3" w:rsidRPr="00573DF8" w:rsidRDefault="00535DF3" w:rsidP="000F55FF">
            <w:pPr>
              <w:rPr>
                <w:rFonts w:cs="Arial"/>
                <w:color w:val="000000"/>
              </w:rPr>
            </w:pPr>
            <w:r w:rsidRPr="00573DF8">
              <w:rPr>
                <w:rFonts w:cs="Arial"/>
                <w:color w:val="000000"/>
              </w:rPr>
              <w:t>MS:1000768</w:t>
            </w:r>
          </w:p>
        </w:tc>
        <w:tc>
          <w:tcPr>
            <w:tcW w:w="1473" w:type="dxa"/>
            <w:noWrap/>
          </w:tcPr>
          <w:p w14:paraId="75DA6420" w14:textId="77777777" w:rsidR="00535DF3" w:rsidRPr="00573DF8" w:rsidRDefault="00535DF3" w:rsidP="000F55FF">
            <w:pPr>
              <w:rPr>
                <w:rFonts w:cs="Arial"/>
                <w:color w:val="000000"/>
              </w:rPr>
            </w:pPr>
            <w:r w:rsidRPr="00573DF8">
              <w:rPr>
                <w:rFonts w:cs="Arial"/>
                <w:color w:val="000000"/>
              </w:rPr>
              <w:t>Thermo nativeID format</w:t>
            </w:r>
          </w:p>
        </w:tc>
        <w:tc>
          <w:tcPr>
            <w:tcW w:w="3805" w:type="dxa"/>
            <w:noWrap/>
          </w:tcPr>
          <w:p w14:paraId="56400394" w14:textId="77777777" w:rsidR="00535DF3" w:rsidRPr="00573DF8" w:rsidRDefault="00535DF3" w:rsidP="000F55FF">
            <w:pPr>
              <w:rPr>
                <w:rFonts w:cs="Arial"/>
                <w:color w:val="000000"/>
              </w:rPr>
            </w:pPr>
            <w:r w:rsidRPr="00573DF8">
              <w:rPr>
                <w:rFonts w:cs="Arial"/>
                <w:color w:val="000000"/>
              </w:rPr>
              <w:t>controllerType=xsd:nonNegativeInteger controllerNumber=xsd:positiveI</w:t>
            </w:r>
            <w:r w:rsidR="00261A15">
              <w:rPr>
                <w:rFonts w:cs="Arial"/>
                <w:color w:val="000000"/>
              </w:rPr>
              <w:t>nteger scan=xsd:positiveInteger</w:t>
            </w:r>
          </w:p>
          <w:p w14:paraId="70D62A97" w14:textId="77777777" w:rsidR="00535DF3" w:rsidRPr="00573DF8" w:rsidRDefault="00535DF3" w:rsidP="000F55FF">
            <w:pPr>
              <w:rPr>
                <w:rFonts w:cs="Arial"/>
                <w:color w:val="000000"/>
              </w:rPr>
            </w:pPr>
          </w:p>
        </w:tc>
        <w:tc>
          <w:tcPr>
            <w:tcW w:w="3447" w:type="dxa"/>
            <w:noWrap/>
          </w:tcPr>
          <w:p w14:paraId="632CDD49" w14:textId="77777777" w:rsidR="00535DF3" w:rsidRPr="00573DF8" w:rsidRDefault="00535DF3" w:rsidP="000F55FF">
            <w:pPr>
              <w:rPr>
                <w:rFonts w:cs="Arial"/>
                <w:color w:val="000000"/>
              </w:rPr>
            </w:pPr>
            <w:r w:rsidRPr="00573DF8">
              <w:rPr>
                <w:rFonts w:cs="Arial"/>
                <w:color w:val="000000"/>
              </w:rPr>
              <w:t>controller=0 is usually the mass spectrometer</w:t>
            </w:r>
            <w:r w:rsidR="00261A15">
              <w:rPr>
                <w:rFonts w:cs="Arial"/>
                <w:color w:val="000000"/>
              </w:rPr>
              <w:t>. Space-separated values.</w:t>
            </w:r>
          </w:p>
        </w:tc>
      </w:tr>
      <w:tr w:rsidR="00535DF3" w:rsidRPr="004837A6" w14:paraId="4A0B1EA2" w14:textId="77777777" w:rsidTr="000F55FF">
        <w:trPr>
          <w:trHeight w:val="308"/>
        </w:trPr>
        <w:tc>
          <w:tcPr>
            <w:tcW w:w="1351" w:type="dxa"/>
            <w:noWrap/>
          </w:tcPr>
          <w:p w14:paraId="5FBDCCCF" w14:textId="77777777" w:rsidR="00535DF3" w:rsidRPr="00573DF8" w:rsidRDefault="00535DF3" w:rsidP="000F55FF">
            <w:pPr>
              <w:rPr>
                <w:rFonts w:cs="Arial"/>
                <w:color w:val="000000"/>
              </w:rPr>
            </w:pPr>
            <w:r w:rsidRPr="00573DF8">
              <w:rPr>
                <w:rFonts w:cs="Arial"/>
                <w:color w:val="000000"/>
              </w:rPr>
              <w:lastRenderedPageBreak/>
              <w:t>MS:1000769</w:t>
            </w:r>
          </w:p>
        </w:tc>
        <w:tc>
          <w:tcPr>
            <w:tcW w:w="1473" w:type="dxa"/>
            <w:noWrap/>
          </w:tcPr>
          <w:p w14:paraId="0F671711" w14:textId="77777777" w:rsidR="00535DF3" w:rsidRPr="00573DF8" w:rsidRDefault="00535DF3" w:rsidP="000F55FF">
            <w:pPr>
              <w:rPr>
                <w:rFonts w:cs="Arial"/>
                <w:color w:val="000000"/>
              </w:rPr>
            </w:pPr>
            <w:r w:rsidRPr="00573DF8">
              <w:rPr>
                <w:rFonts w:cs="Arial"/>
                <w:color w:val="000000"/>
              </w:rPr>
              <w:t>Waters nativeID format</w:t>
            </w:r>
          </w:p>
        </w:tc>
        <w:tc>
          <w:tcPr>
            <w:tcW w:w="3805" w:type="dxa"/>
            <w:noWrap/>
          </w:tcPr>
          <w:p w14:paraId="00EC8FF1" w14:textId="77777777" w:rsidR="00535DF3" w:rsidRPr="00573DF8" w:rsidRDefault="00535DF3" w:rsidP="000F55FF">
            <w:pPr>
              <w:rPr>
                <w:rFonts w:cs="Arial"/>
                <w:color w:val="000000"/>
              </w:rPr>
            </w:pPr>
            <w:r w:rsidRPr="00573DF8">
              <w:rPr>
                <w:rFonts w:cs="Arial"/>
                <w:color w:val="000000"/>
              </w:rPr>
              <w:t>function=xsd:positiveInteger process=xsd:nonNegativeInteger scan=xsd:nonNegativeInteger</w:t>
            </w:r>
          </w:p>
        </w:tc>
        <w:tc>
          <w:tcPr>
            <w:tcW w:w="3447" w:type="dxa"/>
          </w:tcPr>
          <w:p w14:paraId="0E5ABCD6" w14:textId="77777777" w:rsidR="00535DF3" w:rsidRPr="00573DF8" w:rsidRDefault="006A4610" w:rsidP="000F55FF">
            <w:pPr>
              <w:rPr>
                <w:rFonts w:cs="Arial"/>
                <w:color w:val="000000"/>
              </w:rPr>
            </w:pPr>
            <w:r>
              <w:rPr>
                <w:rFonts w:cs="Arial"/>
                <w:color w:val="000000"/>
              </w:rPr>
              <w:t>Space-separated values.</w:t>
            </w:r>
          </w:p>
        </w:tc>
      </w:tr>
      <w:tr w:rsidR="00535DF3" w:rsidRPr="004837A6" w14:paraId="50E81958" w14:textId="77777777" w:rsidTr="000F55FF">
        <w:trPr>
          <w:trHeight w:val="308"/>
        </w:trPr>
        <w:tc>
          <w:tcPr>
            <w:tcW w:w="1351" w:type="dxa"/>
            <w:noWrap/>
          </w:tcPr>
          <w:p w14:paraId="27A2F75F" w14:textId="77777777" w:rsidR="00535DF3" w:rsidRPr="00573DF8" w:rsidRDefault="00535DF3" w:rsidP="000F55FF">
            <w:pPr>
              <w:rPr>
                <w:rFonts w:cs="Arial"/>
                <w:color w:val="000000"/>
              </w:rPr>
            </w:pPr>
            <w:r w:rsidRPr="00573DF8">
              <w:rPr>
                <w:rFonts w:cs="Arial"/>
                <w:color w:val="000000"/>
              </w:rPr>
              <w:t>MS:1000770</w:t>
            </w:r>
          </w:p>
        </w:tc>
        <w:tc>
          <w:tcPr>
            <w:tcW w:w="1473" w:type="dxa"/>
            <w:noWrap/>
          </w:tcPr>
          <w:p w14:paraId="31F8B075" w14:textId="77777777" w:rsidR="00535DF3" w:rsidRPr="00573DF8" w:rsidRDefault="00535DF3" w:rsidP="000F55FF">
            <w:pPr>
              <w:rPr>
                <w:rFonts w:cs="Arial"/>
                <w:color w:val="000000"/>
              </w:rPr>
            </w:pPr>
            <w:r w:rsidRPr="00573DF8">
              <w:rPr>
                <w:rFonts w:cs="Arial"/>
                <w:color w:val="000000"/>
              </w:rPr>
              <w:t>WIFF nativeID format</w:t>
            </w:r>
          </w:p>
        </w:tc>
        <w:tc>
          <w:tcPr>
            <w:tcW w:w="3805" w:type="dxa"/>
            <w:noWrap/>
          </w:tcPr>
          <w:p w14:paraId="2C965425" w14:textId="77777777" w:rsidR="00535DF3" w:rsidRPr="00573DF8" w:rsidRDefault="00535DF3" w:rsidP="000F55FF">
            <w:pPr>
              <w:rPr>
                <w:rFonts w:cs="Arial"/>
                <w:color w:val="000000"/>
              </w:rPr>
            </w:pPr>
            <w:r w:rsidRPr="00573DF8">
              <w:rPr>
                <w:rFonts w:cs="Arial"/>
                <w:color w:val="000000"/>
              </w:rPr>
              <w:t>sample=xsd:nonNegativeInteger period=xsd:nonNegativeInteger cycle=xsd:nonNegativeInteger experiment=xsd:nonNegativeInteger</w:t>
            </w:r>
          </w:p>
        </w:tc>
        <w:tc>
          <w:tcPr>
            <w:tcW w:w="3447" w:type="dxa"/>
          </w:tcPr>
          <w:p w14:paraId="1E26C88A" w14:textId="77777777" w:rsidR="00535DF3" w:rsidRPr="00573DF8" w:rsidRDefault="00261A15" w:rsidP="000F55FF">
            <w:pPr>
              <w:rPr>
                <w:rFonts w:cs="Arial"/>
                <w:color w:val="000000"/>
              </w:rPr>
            </w:pPr>
            <w:r>
              <w:rPr>
                <w:rFonts w:cs="Arial"/>
                <w:color w:val="000000"/>
              </w:rPr>
              <w:t>Space-separated values.</w:t>
            </w:r>
          </w:p>
        </w:tc>
      </w:tr>
      <w:tr w:rsidR="00535DF3" w:rsidRPr="004837A6" w14:paraId="216CB6AC" w14:textId="77777777" w:rsidTr="000F55FF">
        <w:trPr>
          <w:trHeight w:val="308"/>
        </w:trPr>
        <w:tc>
          <w:tcPr>
            <w:tcW w:w="1351" w:type="dxa"/>
            <w:noWrap/>
          </w:tcPr>
          <w:p w14:paraId="73211C2F" w14:textId="77777777" w:rsidR="00535DF3" w:rsidRPr="00573DF8" w:rsidRDefault="00535DF3" w:rsidP="000F55FF">
            <w:pPr>
              <w:rPr>
                <w:rFonts w:cs="Arial"/>
                <w:color w:val="000000"/>
              </w:rPr>
            </w:pPr>
            <w:r w:rsidRPr="00573DF8">
              <w:rPr>
                <w:rFonts w:cs="Arial"/>
                <w:color w:val="000000"/>
              </w:rPr>
              <w:t>MS:1000771</w:t>
            </w:r>
          </w:p>
        </w:tc>
        <w:tc>
          <w:tcPr>
            <w:tcW w:w="1473" w:type="dxa"/>
            <w:noWrap/>
          </w:tcPr>
          <w:p w14:paraId="58432165" w14:textId="77777777" w:rsidR="00535DF3" w:rsidRPr="00573DF8" w:rsidRDefault="00535DF3" w:rsidP="000F55FF">
            <w:pPr>
              <w:rPr>
                <w:rFonts w:cs="Arial"/>
                <w:color w:val="000000"/>
              </w:rPr>
            </w:pPr>
            <w:r w:rsidRPr="00573DF8">
              <w:rPr>
                <w:rFonts w:cs="Arial"/>
                <w:color w:val="000000"/>
              </w:rPr>
              <w:t>Bruker/Agilent YEP nativeID format</w:t>
            </w:r>
          </w:p>
        </w:tc>
        <w:tc>
          <w:tcPr>
            <w:tcW w:w="3805" w:type="dxa"/>
            <w:noWrap/>
          </w:tcPr>
          <w:p w14:paraId="2265164E" w14:textId="77777777" w:rsidR="00535DF3" w:rsidRPr="00573DF8" w:rsidRDefault="00535DF3" w:rsidP="000F55FF">
            <w:pPr>
              <w:rPr>
                <w:rFonts w:cs="Arial"/>
                <w:color w:val="000000"/>
              </w:rPr>
            </w:pPr>
            <w:r w:rsidRPr="00573DF8">
              <w:rPr>
                <w:rFonts w:cs="Arial"/>
                <w:color w:val="000000"/>
              </w:rPr>
              <w:t>scan=xsd:nonNegativeInteger</w:t>
            </w:r>
          </w:p>
        </w:tc>
        <w:tc>
          <w:tcPr>
            <w:tcW w:w="3447" w:type="dxa"/>
          </w:tcPr>
          <w:p w14:paraId="1B15766B" w14:textId="77777777" w:rsidR="00535DF3" w:rsidRPr="00573DF8" w:rsidRDefault="00535DF3" w:rsidP="000F55FF">
            <w:pPr>
              <w:rPr>
                <w:rFonts w:cs="Arial"/>
                <w:color w:val="000000"/>
              </w:rPr>
            </w:pPr>
          </w:p>
        </w:tc>
      </w:tr>
      <w:tr w:rsidR="00535DF3" w:rsidRPr="004837A6" w14:paraId="78C2BFC6" w14:textId="77777777" w:rsidTr="000F55FF">
        <w:trPr>
          <w:trHeight w:val="308"/>
        </w:trPr>
        <w:tc>
          <w:tcPr>
            <w:tcW w:w="1351" w:type="dxa"/>
            <w:noWrap/>
          </w:tcPr>
          <w:p w14:paraId="62A8A91E" w14:textId="77777777" w:rsidR="00535DF3" w:rsidRPr="00573DF8" w:rsidRDefault="00535DF3" w:rsidP="000F55FF">
            <w:pPr>
              <w:rPr>
                <w:rFonts w:cs="Arial"/>
                <w:color w:val="000000"/>
              </w:rPr>
            </w:pPr>
            <w:r w:rsidRPr="00573DF8">
              <w:rPr>
                <w:rFonts w:cs="Arial"/>
                <w:color w:val="000000"/>
              </w:rPr>
              <w:t>MS:1000772</w:t>
            </w:r>
          </w:p>
        </w:tc>
        <w:tc>
          <w:tcPr>
            <w:tcW w:w="1473" w:type="dxa"/>
            <w:noWrap/>
          </w:tcPr>
          <w:p w14:paraId="7B6CCC6C" w14:textId="77777777" w:rsidR="00535DF3" w:rsidRPr="00573DF8" w:rsidRDefault="00535DF3" w:rsidP="000F55FF">
            <w:pPr>
              <w:rPr>
                <w:rFonts w:cs="Arial"/>
                <w:color w:val="000000"/>
              </w:rPr>
            </w:pPr>
            <w:r w:rsidRPr="00573DF8">
              <w:rPr>
                <w:rFonts w:cs="Arial"/>
                <w:color w:val="000000"/>
              </w:rPr>
              <w:t>Bruker BAF nativeID format</w:t>
            </w:r>
          </w:p>
        </w:tc>
        <w:tc>
          <w:tcPr>
            <w:tcW w:w="3805" w:type="dxa"/>
            <w:noWrap/>
          </w:tcPr>
          <w:p w14:paraId="17EB33FD" w14:textId="77777777" w:rsidR="00535DF3" w:rsidRPr="00573DF8" w:rsidRDefault="00535DF3" w:rsidP="000F55FF">
            <w:pPr>
              <w:rPr>
                <w:rFonts w:cs="Arial"/>
                <w:color w:val="000000"/>
              </w:rPr>
            </w:pPr>
            <w:r w:rsidRPr="00573DF8">
              <w:rPr>
                <w:rFonts w:cs="Arial"/>
                <w:color w:val="000000"/>
              </w:rPr>
              <w:t>scan=xsd:nonNegativeInteger</w:t>
            </w:r>
          </w:p>
        </w:tc>
        <w:tc>
          <w:tcPr>
            <w:tcW w:w="3447" w:type="dxa"/>
          </w:tcPr>
          <w:p w14:paraId="353621FD" w14:textId="77777777" w:rsidR="00535DF3" w:rsidRPr="00573DF8" w:rsidRDefault="00535DF3" w:rsidP="000F55FF">
            <w:pPr>
              <w:rPr>
                <w:rFonts w:cs="Arial"/>
                <w:color w:val="000000"/>
              </w:rPr>
            </w:pPr>
          </w:p>
        </w:tc>
      </w:tr>
      <w:tr w:rsidR="00535DF3" w:rsidRPr="004837A6" w14:paraId="47D0512C" w14:textId="77777777" w:rsidTr="000F55FF">
        <w:trPr>
          <w:trHeight w:val="308"/>
        </w:trPr>
        <w:tc>
          <w:tcPr>
            <w:tcW w:w="1351" w:type="dxa"/>
            <w:noWrap/>
          </w:tcPr>
          <w:p w14:paraId="6243F91A" w14:textId="77777777" w:rsidR="00535DF3" w:rsidRPr="00573DF8" w:rsidRDefault="00535DF3" w:rsidP="000F55FF">
            <w:pPr>
              <w:rPr>
                <w:rFonts w:cs="Arial"/>
                <w:color w:val="000000"/>
              </w:rPr>
            </w:pPr>
            <w:r w:rsidRPr="00573DF8">
              <w:rPr>
                <w:rFonts w:cs="Arial"/>
                <w:color w:val="000000"/>
              </w:rPr>
              <w:t>MS:1000773</w:t>
            </w:r>
          </w:p>
        </w:tc>
        <w:tc>
          <w:tcPr>
            <w:tcW w:w="1473" w:type="dxa"/>
            <w:noWrap/>
          </w:tcPr>
          <w:p w14:paraId="64B8431E" w14:textId="77777777" w:rsidR="00535DF3" w:rsidRPr="00573DF8" w:rsidRDefault="00535DF3" w:rsidP="000F55FF">
            <w:pPr>
              <w:rPr>
                <w:rFonts w:cs="Arial"/>
                <w:color w:val="000000"/>
              </w:rPr>
            </w:pPr>
            <w:r w:rsidRPr="00573DF8">
              <w:rPr>
                <w:rFonts w:cs="Arial"/>
                <w:color w:val="000000"/>
              </w:rPr>
              <w:t>Bruker FID nativeID format</w:t>
            </w:r>
          </w:p>
        </w:tc>
        <w:tc>
          <w:tcPr>
            <w:tcW w:w="3805" w:type="dxa"/>
            <w:noWrap/>
          </w:tcPr>
          <w:p w14:paraId="0BF3CC97" w14:textId="77777777" w:rsidR="00535DF3" w:rsidRPr="00573DF8" w:rsidRDefault="00535DF3" w:rsidP="000F55FF">
            <w:pPr>
              <w:rPr>
                <w:rFonts w:cs="Arial"/>
                <w:color w:val="000000"/>
              </w:rPr>
            </w:pPr>
            <w:r w:rsidRPr="00573DF8">
              <w:rPr>
                <w:rFonts w:cs="Arial"/>
                <w:color w:val="000000"/>
              </w:rPr>
              <w:t>file=xsd:IDREF</w:t>
            </w:r>
          </w:p>
        </w:tc>
        <w:tc>
          <w:tcPr>
            <w:tcW w:w="3447" w:type="dxa"/>
            <w:noWrap/>
          </w:tcPr>
          <w:p w14:paraId="22FC658B" w14:textId="77777777" w:rsidR="00535DF3" w:rsidRPr="00573DF8" w:rsidRDefault="00535DF3" w:rsidP="000F55FF">
            <w:pPr>
              <w:rPr>
                <w:rFonts w:cs="Arial"/>
                <w:color w:val="000000"/>
              </w:rPr>
            </w:pPr>
            <w:r w:rsidRPr="00573DF8">
              <w:rPr>
                <w:rFonts w:cs="Arial"/>
                <w:color w:val="000000"/>
              </w:rPr>
              <w:t>The nativeID must be the same as the source file ID</w:t>
            </w:r>
          </w:p>
        </w:tc>
      </w:tr>
      <w:tr w:rsidR="00535DF3" w:rsidRPr="004837A6" w14:paraId="0E3EDA2E" w14:textId="77777777" w:rsidTr="000F55FF">
        <w:trPr>
          <w:trHeight w:val="308"/>
        </w:trPr>
        <w:tc>
          <w:tcPr>
            <w:tcW w:w="1351" w:type="dxa"/>
            <w:noWrap/>
          </w:tcPr>
          <w:p w14:paraId="1DC6F05C" w14:textId="77777777" w:rsidR="00535DF3" w:rsidRPr="00573DF8" w:rsidRDefault="00535DF3" w:rsidP="000F55FF">
            <w:pPr>
              <w:rPr>
                <w:rFonts w:cs="Arial"/>
                <w:color w:val="000000"/>
              </w:rPr>
            </w:pPr>
            <w:r w:rsidRPr="00573DF8">
              <w:rPr>
                <w:rFonts w:cs="Arial"/>
                <w:color w:val="000000"/>
              </w:rPr>
              <w:t>MS:1000774</w:t>
            </w:r>
          </w:p>
        </w:tc>
        <w:tc>
          <w:tcPr>
            <w:tcW w:w="1473" w:type="dxa"/>
            <w:noWrap/>
          </w:tcPr>
          <w:p w14:paraId="73FFB80F" w14:textId="77777777" w:rsidR="00535DF3" w:rsidRPr="00573DF8" w:rsidRDefault="00535DF3" w:rsidP="000F55FF">
            <w:pPr>
              <w:rPr>
                <w:rFonts w:cs="Arial"/>
                <w:color w:val="000000"/>
              </w:rPr>
            </w:pPr>
            <w:r w:rsidRPr="00573DF8">
              <w:rPr>
                <w:rFonts w:cs="Arial"/>
                <w:color w:val="000000"/>
              </w:rPr>
              <w:t>multiple peak list nativeID format</w:t>
            </w:r>
          </w:p>
        </w:tc>
        <w:tc>
          <w:tcPr>
            <w:tcW w:w="3805" w:type="dxa"/>
            <w:noWrap/>
          </w:tcPr>
          <w:p w14:paraId="344511F5" w14:textId="77777777" w:rsidR="00535DF3" w:rsidRPr="00573DF8" w:rsidRDefault="00535DF3" w:rsidP="000F55FF">
            <w:pPr>
              <w:rPr>
                <w:rFonts w:cs="Arial"/>
                <w:color w:val="000000"/>
              </w:rPr>
            </w:pPr>
            <w:r w:rsidRPr="00573DF8">
              <w:rPr>
                <w:rFonts w:cs="Arial"/>
                <w:color w:val="000000"/>
              </w:rPr>
              <w:t>index=xsd:nonNegativeInteger</w:t>
            </w:r>
          </w:p>
        </w:tc>
        <w:tc>
          <w:tcPr>
            <w:tcW w:w="3447" w:type="dxa"/>
            <w:noWrap/>
          </w:tcPr>
          <w:p w14:paraId="58CEBD3E" w14:textId="77777777" w:rsidR="00535DF3" w:rsidRPr="00573DF8" w:rsidRDefault="00535DF3" w:rsidP="000F55FF">
            <w:pPr>
              <w:rPr>
                <w:rFonts w:cs="Arial"/>
                <w:color w:val="000000"/>
              </w:rPr>
            </w:pPr>
            <w:r w:rsidRPr="00573DF8">
              <w:rPr>
                <w:rFonts w:cs="Arial"/>
                <w:color w:val="000000"/>
              </w:rPr>
              <w:t xml:space="preserve">Used for </w:t>
            </w:r>
            <w:r>
              <w:rPr>
                <w:rFonts w:cs="Arial"/>
                <w:color w:val="000000"/>
              </w:rPr>
              <w:t>referencing</w:t>
            </w:r>
            <w:r w:rsidRPr="00573DF8">
              <w:rPr>
                <w:rFonts w:cs="Arial"/>
                <w:color w:val="000000"/>
              </w:rPr>
              <w:t xml:space="preserve"> peak list files with multiple spectra, i.e. MGF, PKL, merged DTA files. Index is the spectrum number in the file, starting from 0.</w:t>
            </w:r>
          </w:p>
        </w:tc>
      </w:tr>
      <w:tr w:rsidR="00535DF3" w:rsidRPr="004837A6" w14:paraId="3AD5111B" w14:textId="77777777" w:rsidTr="000F55FF">
        <w:trPr>
          <w:trHeight w:val="308"/>
        </w:trPr>
        <w:tc>
          <w:tcPr>
            <w:tcW w:w="1351" w:type="dxa"/>
            <w:noWrap/>
          </w:tcPr>
          <w:p w14:paraId="1C44C458" w14:textId="77777777" w:rsidR="00535DF3" w:rsidRPr="00573DF8" w:rsidRDefault="00535DF3" w:rsidP="000F55FF">
            <w:pPr>
              <w:rPr>
                <w:rFonts w:cs="Arial"/>
                <w:color w:val="000000"/>
              </w:rPr>
            </w:pPr>
            <w:r w:rsidRPr="00573DF8">
              <w:rPr>
                <w:rFonts w:cs="Arial"/>
                <w:color w:val="000000"/>
              </w:rPr>
              <w:t>MS:1000775</w:t>
            </w:r>
          </w:p>
        </w:tc>
        <w:tc>
          <w:tcPr>
            <w:tcW w:w="1473" w:type="dxa"/>
            <w:noWrap/>
          </w:tcPr>
          <w:p w14:paraId="152D2F33" w14:textId="77777777" w:rsidR="00535DF3" w:rsidRPr="00573DF8" w:rsidRDefault="00535DF3" w:rsidP="000F55FF">
            <w:pPr>
              <w:rPr>
                <w:rFonts w:cs="Arial"/>
                <w:color w:val="000000"/>
              </w:rPr>
            </w:pPr>
            <w:r w:rsidRPr="00573DF8">
              <w:rPr>
                <w:rFonts w:cs="Arial"/>
                <w:color w:val="000000"/>
              </w:rPr>
              <w:t>single peak list nativeID format</w:t>
            </w:r>
          </w:p>
        </w:tc>
        <w:tc>
          <w:tcPr>
            <w:tcW w:w="3805" w:type="dxa"/>
            <w:noWrap/>
          </w:tcPr>
          <w:p w14:paraId="01787918" w14:textId="77777777" w:rsidR="00535DF3" w:rsidRPr="00573DF8" w:rsidRDefault="00535DF3" w:rsidP="000F55FF">
            <w:pPr>
              <w:rPr>
                <w:rFonts w:cs="Arial"/>
                <w:color w:val="000000"/>
              </w:rPr>
            </w:pPr>
            <w:r w:rsidRPr="00573DF8">
              <w:rPr>
                <w:rFonts w:cs="Arial"/>
                <w:color w:val="000000"/>
              </w:rPr>
              <w:t>file=xsd:IDREF</w:t>
            </w:r>
          </w:p>
        </w:tc>
        <w:tc>
          <w:tcPr>
            <w:tcW w:w="3447" w:type="dxa"/>
            <w:noWrap/>
          </w:tcPr>
          <w:p w14:paraId="05CA3EBA" w14:textId="77777777" w:rsidR="00535DF3" w:rsidRPr="00573DF8" w:rsidRDefault="00535DF3" w:rsidP="000F55FF">
            <w:pPr>
              <w:rPr>
                <w:rFonts w:cs="Arial"/>
                <w:color w:val="000000"/>
              </w:rPr>
            </w:pPr>
            <w:r w:rsidRPr="00573DF8">
              <w:rPr>
                <w:rFonts w:cs="Arial"/>
                <w:color w:val="000000"/>
              </w:rPr>
              <w:t xml:space="preserve">The nativeID must be the same as the source file ID. Used for </w:t>
            </w:r>
            <w:r>
              <w:rPr>
                <w:rFonts w:cs="Arial"/>
                <w:color w:val="000000"/>
              </w:rPr>
              <w:t>referencing</w:t>
            </w:r>
            <w:r w:rsidRPr="00573DF8">
              <w:rPr>
                <w:rFonts w:cs="Arial"/>
                <w:color w:val="000000"/>
              </w:rPr>
              <w:t xml:space="preserve"> peak list files with one spectrum per file, typically in a folder of PKL or DTAs, where each sourceFileRef is different</w:t>
            </w:r>
          </w:p>
        </w:tc>
      </w:tr>
      <w:tr w:rsidR="00535DF3" w:rsidRPr="004837A6" w14:paraId="3CE82FC7" w14:textId="77777777" w:rsidTr="000F55FF">
        <w:trPr>
          <w:trHeight w:val="308"/>
        </w:trPr>
        <w:tc>
          <w:tcPr>
            <w:tcW w:w="1351" w:type="dxa"/>
            <w:noWrap/>
          </w:tcPr>
          <w:p w14:paraId="1AFE0C3D" w14:textId="77777777" w:rsidR="00535DF3" w:rsidRPr="00573DF8" w:rsidRDefault="00535DF3" w:rsidP="000F55FF">
            <w:pPr>
              <w:rPr>
                <w:rFonts w:cs="Arial"/>
                <w:color w:val="000000"/>
              </w:rPr>
            </w:pPr>
            <w:r w:rsidRPr="00573DF8">
              <w:rPr>
                <w:rFonts w:cs="Arial"/>
                <w:color w:val="000000"/>
              </w:rPr>
              <w:t>MS:1000776</w:t>
            </w:r>
          </w:p>
        </w:tc>
        <w:tc>
          <w:tcPr>
            <w:tcW w:w="1473" w:type="dxa"/>
            <w:noWrap/>
          </w:tcPr>
          <w:p w14:paraId="1F284911" w14:textId="77777777" w:rsidR="00535DF3" w:rsidRPr="00573DF8" w:rsidRDefault="00535DF3" w:rsidP="000F55FF">
            <w:pPr>
              <w:rPr>
                <w:rFonts w:cs="Arial"/>
                <w:color w:val="000000"/>
              </w:rPr>
            </w:pPr>
            <w:r w:rsidRPr="00573DF8">
              <w:rPr>
                <w:rFonts w:cs="Arial"/>
                <w:color w:val="000000"/>
              </w:rPr>
              <w:t>scan number only nativeID format</w:t>
            </w:r>
          </w:p>
        </w:tc>
        <w:tc>
          <w:tcPr>
            <w:tcW w:w="3805" w:type="dxa"/>
            <w:noWrap/>
          </w:tcPr>
          <w:p w14:paraId="6787E0E6" w14:textId="77777777" w:rsidR="00535DF3" w:rsidRPr="00573DF8" w:rsidRDefault="00535DF3" w:rsidP="000F55FF">
            <w:pPr>
              <w:rPr>
                <w:rFonts w:cs="Arial"/>
                <w:color w:val="000000"/>
              </w:rPr>
            </w:pPr>
            <w:r w:rsidRPr="00573DF8">
              <w:rPr>
                <w:rFonts w:cs="Arial"/>
                <w:color w:val="000000"/>
              </w:rPr>
              <w:t>scan=xsd:nonNegativeInteger</w:t>
            </w:r>
          </w:p>
        </w:tc>
        <w:tc>
          <w:tcPr>
            <w:tcW w:w="3447" w:type="dxa"/>
            <w:noWrap/>
          </w:tcPr>
          <w:p w14:paraId="62CBBB95" w14:textId="77777777" w:rsidR="00535DF3" w:rsidRPr="00573DF8" w:rsidRDefault="00535DF3" w:rsidP="000F55FF">
            <w:pPr>
              <w:rPr>
                <w:rFonts w:cs="Arial"/>
                <w:color w:val="000000"/>
              </w:rPr>
            </w:pPr>
            <w:r w:rsidRPr="00573DF8">
              <w:rPr>
                <w:rFonts w:cs="Arial"/>
                <w:color w:val="000000"/>
              </w:rPr>
              <w:t xml:space="preserve">Used for </w:t>
            </w:r>
            <w:r>
              <w:rPr>
                <w:rFonts w:cs="Arial"/>
                <w:color w:val="000000"/>
              </w:rPr>
              <w:t>referencing</w:t>
            </w:r>
            <w:r w:rsidRPr="00573DF8">
              <w:rPr>
                <w:rFonts w:cs="Arial"/>
                <w:color w:val="000000"/>
              </w:rPr>
              <w:t xml:space="preserve"> mzXML, or a DTA folder where native scan numbers can be derived.</w:t>
            </w:r>
          </w:p>
        </w:tc>
      </w:tr>
      <w:tr w:rsidR="00535DF3" w:rsidRPr="004837A6" w14:paraId="5A58801D" w14:textId="77777777" w:rsidTr="000F55FF">
        <w:trPr>
          <w:trHeight w:val="308"/>
        </w:trPr>
        <w:tc>
          <w:tcPr>
            <w:tcW w:w="1351" w:type="dxa"/>
            <w:noWrap/>
          </w:tcPr>
          <w:p w14:paraId="327DA74E" w14:textId="77777777" w:rsidR="00535DF3" w:rsidRPr="00573DF8" w:rsidRDefault="00535DF3" w:rsidP="000F55FF">
            <w:pPr>
              <w:rPr>
                <w:rFonts w:cs="Arial"/>
                <w:color w:val="000000"/>
              </w:rPr>
            </w:pPr>
            <w:r w:rsidRPr="00573DF8">
              <w:rPr>
                <w:rFonts w:cs="Arial"/>
                <w:color w:val="000000"/>
              </w:rPr>
              <w:t>MS:1000777</w:t>
            </w:r>
          </w:p>
        </w:tc>
        <w:tc>
          <w:tcPr>
            <w:tcW w:w="1473" w:type="dxa"/>
            <w:noWrap/>
          </w:tcPr>
          <w:p w14:paraId="19883627" w14:textId="77777777" w:rsidR="00535DF3" w:rsidRPr="00573DF8" w:rsidRDefault="00535DF3" w:rsidP="000F55FF">
            <w:pPr>
              <w:rPr>
                <w:rFonts w:cs="Arial"/>
                <w:color w:val="000000"/>
              </w:rPr>
            </w:pPr>
            <w:r w:rsidRPr="00573DF8">
              <w:rPr>
                <w:rFonts w:cs="Arial"/>
                <w:color w:val="000000"/>
              </w:rPr>
              <w:t>spectrum identifier nativeID format</w:t>
            </w:r>
          </w:p>
        </w:tc>
        <w:tc>
          <w:tcPr>
            <w:tcW w:w="3805" w:type="dxa"/>
            <w:noWrap/>
          </w:tcPr>
          <w:p w14:paraId="19922F57" w14:textId="77777777" w:rsidR="00535DF3" w:rsidRPr="00573DF8" w:rsidRDefault="00535DF3" w:rsidP="000F55FF">
            <w:pPr>
              <w:rPr>
                <w:rFonts w:cs="Arial"/>
                <w:color w:val="000000"/>
              </w:rPr>
            </w:pPr>
            <w:r w:rsidRPr="00573DF8">
              <w:rPr>
                <w:rFonts w:cs="Arial"/>
                <w:color w:val="000000"/>
              </w:rPr>
              <w:t>spectrum=xsd:nonNegativeInteger</w:t>
            </w:r>
          </w:p>
        </w:tc>
        <w:tc>
          <w:tcPr>
            <w:tcW w:w="3447" w:type="dxa"/>
            <w:noWrap/>
          </w:tcPr>
          <w:p w14:paraId="182EE6CA" w14:textId="77777777" w:rsidR="00535DF3" w:rsidRPr="00573DF8" w:rsidRDefault="00535DF3" w:rsidP="000F55FF">
            <w:pPr>
              <w:rPr>
                <w:rFonts w:cs="Arial"/>
                <w:color w:val="000000"/>
              </w:rPr>
            </w:pPr>
            <w:r w:rsidRPr="00573DF8">
              <w:rPr>
                <w:rFonts w:cs="Arial"/>
                <w:color w:val="000000"/>
              </w:rPr>
              <w:t xml:space="preserve">Used for </w:t>
            </w:r>
            <w:r>
              <w:rPr>
                <w:rFonts w:cs="Arial"/>
                <w:color w:val="000000"/>
              </w:rPr>
              <w:t>referencing</w:t>
            </w:r>
            <w:r w:rsidRPr="00573DF8">
              <w:rPr>
                <w:rFonts w:cs="Arial"/>
                <w:color w:val="000000"/>
              </w:rPr>
              <w:t xml:space="preserve"> mzData. The spectrum id attribute is referenced.</w:t>
            </w:r>
          </w:p>
        </w:tc>
      </w:tr>
      <w:tr w:rsidR="00535DF3" w:rsidRPr="004837A6" w14:paraId="15EED91A" w14:textId="77777777" w:rsidTr="000F55FF">
        <w:trPr>
          <w:trHeight w:val="308"/>
        </w:trPr>
        <w:tc>
          <w:tcPr>
            <w:tcW w:w="1351" w:type="dxa"/>
            <w:noWrap/>
          </w:tcPr>
          <w:p w14:paraId="1037C33C" w14:textId="77777777" w:rsidR="00535DF3" w:rsidRPr="00573DF8" w:rsidRDefault="00535DF3" w:rsidP="000F55FF">
            <w:pPr>
              <w:rPr>
                <w:rFonts w:cs="Arial"/>
                <w:color w:val="000000"/>
              </w:rPr>
            </w:pPr>
            <w:r w:rsidRPr="007F1152">
              <w:rPr>
                <w:rFonts w:cs="Arial"/>
                <w:color w:val="000000"/>
              </w:rPr>
              <w:t>MS:1001530</w:t>
            </w:r>
          </w:p>
        </w:tc>
        <w:tc>
          <w:tcPr>
            <w:tcW w:w="1473" w:type="dxa"/>
            <w:noWrap/>
          </w:tcPr>
          <w:p w14:paraId="4649A173" w14:textId="77777777" w:rsidR="00535DF3" w:rsidRPr="00573DF8" w:rsidRDefault="00535DF3" w:rsidP="000F55FF">
            <w:pPr>
              <w:rPr>
                <w:rFonts w:cs="Arial"/>
                <w:color w:val="000000"/>
              </w:rPr>
            </w:pPr>
            <w:r w:rsidRPr="007F1152">
              <w:rPr>
                <w:rFonts w:cs="Arial"/>
                <w:color w:val="000000"/>
              </w:rPr>
              <w:t>mzML unique identifier</w:t>
            </w:r>
          </w:p>
        </w:tc>
        <w:tc>
          <w:tcPr>
            <w:tcW w:w="3805" w:type="dxa"/>
            <w:noWrap/>
          </w:tcPr>
          <w:p w14:paraId="11C38BA7" w14:textId="77777777" w:rsidR="00535DF3" w:rsidRPr="00573DF8" w:rsidRDefault="00535DF3" w:rsidP="000F55FF">
            <w:pPr>
              <w:rPr>
                <w:rFonts w:cs="Arial"/>
                <w:color w:val="000000"/>
              </w:rPr>
            </w:pPr>
            <w:r>
              <w:rPr>
                <w:rFonts w:cs="Arial"/>
                <w:color w:val="000000"/>
              </w:rPr>
              <w:t>xsd:string</w:t>
            </w:r>
          </w:p>
        </w:tc>
        <w:tc>
          <w:tcPr>
            <w:tcW w:w="3447" w:type="dxa"/>
            <w:noWrap/>
          </w:tcPr>
          <w:p w14:paraId="15D1351A" w14:textId="77777777" w:rsidR="00535DF3" w:rsidRPr="00573DF8" w:rsidRDefault="00535DF3" w:rsidP="000F55FF">
            <w:pPr>
              <w:rPr>
                <w:rFonts w:cs="Arial"/>
                <w:color w:val="000000"/>
              </w:rPr>
            </w:pPr>
            <w:r w:rsidRPr="00573DF8">
              <w:rPr>
                <w:rFonts w:cs="Arial"/>
                <w:color w:val="000000"/>
              </w:rPr>
              <w:t xml:space="preserve">Used for </w:t>
            </w:r>
            <w:r>
              <w:rPr>
                <w:rFonts w:cs="Arial"/>
                <w:color w:val="000000"/>
              </w:rPr>
              <w:t>referencing</w:t>
            </w:r>
            <w:r w:rsidRPr="00573DF8">
              <w:rPr>
                <w:rFonts w:cs="Arial"/>
                <w:color w:val="000000"/>
              </w:rPr>
              <w:t xml:space="preserve"> mz</w:t>
            </w:r>
            <w:r>
              <w:rPr>
                <w:rFonts w:cs="Arial"/>
                <w:color w:val="000000"/>
              </w:rPr>
              <w:t>ML</w:t>
            </w:r>
            <w:r w:rsidRPr="00573DF8">
              <w:rPr>
                <w:rFonts w:cs="Arial"/>
                <w:color w:val="000000"/>
              </w:rPr>
              <w:t>. The</w:t>
            </w:r>
            <w:r>
              <w:rPr>
                <w:rFonts w:cs="Arial"/>
                <w:color w:val="000000"/>
              </w:rPr>
              <w:t xml:space="preserve"> value of the</w:t>
            </w:r>
            <w:r w:rsidRPr="00573DF8">
              <w:rPr>
                <w:rFonts w:cs="Arial"/>
                <w:color w:val="000000"/>
              </w:rPr>
              <w:t xml:space="preserve"> spectrum id attribute is referenced</w:t>
            </w:r>
            <w:r>
              <w:rPr>
                <w:rFonts w:cs="Arial"/>
                <w:color w:val="000000"/>
              </w:rPr>
              <w:t xml:space="preserve"> directly</w:t>
            </w:r>
            <w:r w:rsidRPr="00573DF8">
              <w:rPr>
                <w:rFonts w:cs="Arial"/>
                <w:color w:val="000000"/>
              </w:rPr>
              <w:t>.</w:t>
            </w:r>
          </w:p>
        </w:tc>
      </w:tr>
      <w:tr w:rsidR="002962FE" w:rsidRPr="004837A6" w14:paraId="01882486" w14:textId="77777777" w:rsidTr="000F55FF">
        <w:trPr>
          <w:trHeight w:val="308"/>
        </w:trPr>
        <w:tc>
          <w:tcPr>
            <w:tcW w:w="1351" w:type="dxa"/>
            <w:noWrap/>
          </w:tcPr>
          <w:p w14:paraId="070B65D5" w14:textId="77777777" w:rsidR="002962FE" w:rsidRPr="007F1152" w:rsidRDefault="002962FE" w:rsidP="000F55FF">
            <w:pPr>
              <w:rPr>
                <w:rFonts w:cs="Arial"/>
                <w:color w:val="000000"/>
              </w:rPr>
            </w:pPr>
            <w:r w:rsidRPr="00AD4A1D">
              <w:rPr>
                <w:rFonts w:cs="Arial"/>
                <w:color w:val="000000"/>
                <w:highlight w:val="yellow"/>
              </w:rPr>
              <w:t>MS:100XXX</w:t>
            </w:r>
            <w:r>
              <w:rPr>
                <w:rFonts w:cs="Arial"/>
                <w:color w:val="000000"/>
              </w:rPr>
              <w:t xml:space="preserve"> </w:t>
            </w:r>
          </w:p>
        </w:tc>
        <w:tc>
          <w:tcPr>
            <w:tcW w:w="1473" w:type="dxa"/>
            <w:noWrap/>
          </w:tcPr>
          <w:p w14:paraId="5B4E565F" w14:textId="77777777" w:rsidR="002962FE" w:rsidRPr="007F1152" w:rsidRDefault="002962FE" w:rsidP="000F55FF">
            <w:pPr>
              <w:rPr>
                <w:rFonts w:cs="Arial"/>
                <w:color w:val="000000"/>
              </w:rPr>
            </w:pPr>
            <w:r w:rsidRPr="00573DF8">
              <w:rPr>
                <w:rFonts w:cs="Arial"/>
                <w:color w:val="000000"/>
              </w:rPr>
              <w:t>multiple peak list nativeID format</w:t>
            </w:r>
            <w:r>
              <w:rPr>
                <w:rFonts w:cs="Arial"/>
                <w:color w:val="000000"/>
              </w:rPr>
              <w:t>, combined spectra</w:t>
            </w:r>
          </w:p>
        </w:tc>
        <w:tc>
          <w:tcPr>
            <w:tcW w:w="3805" w:type="dxa"/>
            <w:noWrap/>
          </w:tcPr>
          <w:p w14:paraId="67546AFA" w14:textId="77777777" w:rsidR="002962FE" w:rsidRDefault="002962FE" w:rsidP="000F55FF">
            <w:pPr>
              <w:rPr>
                <w:rFonts w:cs="Arial"/>
                <w:color w:val="000000"/>
              </w:rPr>
            </w:pPr>
            <w:r w:rsidRPr="00573DF8">
              <w:rPr>
                <w:rFonts w:cs="Arial"/>
                <w:color w:val="000000"/>
              </w:rPr>
              <w:t>index=xsd:nonNegativeInteger</w:t>
            </w:r>
            <w:r>
              <w:rPr>
                <w:rFonts w:cs="Arial"/>
                <w:color w:val="000000"/>
              </w:rPr>
              <w:t xml:space="preserve">, </w:t>
            </w:r>
            <w:r w:rsidRPr="00573DF8">
              <w:rPr>
                <w:rFonts w:cs="Arial"/>
                <w:color w:val="000000"/>
              </w:rPr>
              <w:t>index=xsd:nonNegativeInteger</w:t>
            </w:r>
            <w:r>
              <w:rPr>
                <w:rFonts w:cs="Arial"/>
                <w:color w:val="000000"/>
              </w:rPr>
              <w:t>,</w:t>
            </w:r>
            <w:r w:rsidRPr="00573DF8">
              <w:rPr>
                <w:rFonts w:cs="Arial"/>
                <w:color w:val="000000"/>
              </w:rPr>
              <w:t xml:space="preserve"> index=xsd:nonNegativeInteger</w:t>
            </w:r>
            <w:r w:rsidR="006A4610">
              <w:rPr>
                <w:rFonts w:cs="Arial"/>
                <w:color w:val="000000"/>
              </w:rPr>
              <w:t>…</w:t>
            </w:r>
          </w:p>
        </w:tc>
        <w:tc>
          <w:tcPr>
            <w:tcW w:w="3447" w:type="dxa"/>
            <w:noWrap/>
          </w:tcPr>
          <w:p w14:paraId="2C98EB50" w14:textId="77777777" w:rsidR="002962FE" w:rsidRPr="00573DF8" w:rsidRDefault="002962FE" w:rsidP="00261A15">
            <w:pPr>
              <w:rPr>
                <w:rFonts w:cs="Arial"/>
                <w:color w:val="000000"/>
              </w:rPr>
            </w:pPr>
            <w:r>
              <w:rPr>
                <w:rFonts w:cs="Arial"/>
                <w:color w:val="000000"/>
              </w:rPr>
              <w:t>Comma separated list of</w:t>
            </w:r>
            <w:r w:rsidR="00261A15">
              <w:rPr>
                <w:rFonts w:cs="Arial"/>
                <w:color w:val="000000"/>
              </w:rPr>
              <w:t xml:space="preserve"> spectra that have been merged</w:t>
            </w:r>
            <w:r w:rsidR="00D56908">
              <w:rPr>
                <w:rFonts w:cs="Arial"/>
                <w:color w:val="000000"/>
              </w:rPr>
              <w:t xml:space="preserve"> prior to searching</w:t>
            </w:r>
            <w:r w:rsidR="00261A15">
              <w:rPr>
                <w:rFonts w:cs="Arial"/>
                <w:color w:val="000000"/>
              </w:rPr>
              <w:t xml:space="preserve"> or used together in some other manner intrinsic to the search</w:t>
            </w:r>
            <w:r>
              <w:rPr>
                <w:rFonts w:cs="Arial"/>
                <w:color w:val="000000"/>
              </w:rPr>
              <w:t>.</w:t>
            </w:r>
          </w:p>
        </w:tc>
      </w:tr>
      <w:tr w:rsidR="007B64F8" w:rsidRPr="004837A6" w14:paraId="657626D6" w14:textId="77777777" w:rsidTr="000F55FF">
        <w:trPr>
          <w:trHeight w:val="308"/>
        </w:trPr>
        <w:tc>
          <w:tcPr>
            <w:tcW w:w="1351" w:type="dxa"/>
            <w:noWrap/>
          </w:tcPr>
          <w:p w14:paraId="5EEDCE98" w14:textId="77777777" w:rsidR="007B64F8" w:rsidRPr="00AD4A1D" w:rsidRDefault="007B64F8" w:rsidP="000F55FF">
            <w:pPr>
              <w:rPr>
                <w:rFonts w:cs="Arial"/>
                <w:color w:val="000000"/>
                <w:highlight w:val="yellow"/>
              </w:rPr>
            </w:pPr>
            <w:r>
              <w:rPr>
                <w:rFonts w:cs="Arial"/>
                <w:color w:val="000000"/>
                <w:highlight w:val="yellow"/>
              </w:rPr>
              <w:t>Duplicating all terms by this mechanism above, to allow for comma separated lists of spectral IDs</w:t>
            </w:r>
          </w:p>
        </w:tc>
        <w:tc>
          <w:tcPr>
            <w:tcW w:w="1473" w:type="dxa"/>
            <w:noWrap/>
          </w:tcPr>
          <w:p w14:paraId="641B739C" w14:textId="77777777" w:rsidR="007B64F8" w:rsidRPr="00573DF8" w:rsidRDefault="007B64F8" w:rsidP="000F55FF">
            <w:pPr>
              <w:rPr>
                <w:rFonts w:cs="Arial"/>
                <w:color w:val="000000"/>
              </w:rPr>
            </w:pPr>
          </w:p>
        </w:tc>
        <w:tc>
          <w:tcPr>
            <w:tcW w:w="3805" w:type="dxa"/>
            <w:noWrap/>
          </w:tcPr>
          <w:p w14:paraId="0C2F1D8A" w14:textId="77777777" w:rsidR="007B64F8" w:rsidRPr="00573DF8" w:rsidRDefault="007B64F8" w:rsidP="000F55FF">
            <w:pPr>
              <w:rPr>
                <w:rFonts w:cs="Arial"/>
                <w:color w:val="000000"/>
              </w:rPr>
            </w:pPr>
          </w:p>
        </w:tc>
        <w:tc>
          <w:tcPr>
            <w:tcW w:w="3447" w:type="dxa"/>
            <w:noWrap/>
          </w:tcPr>
          <w:p w14:paraId="068CDFE6" w14:textId="77777777" w:rsidR="007B64F8" w:rsidRDefault="007B64F8" w:rsidP="000F55FF">
            <w:pPr>
              <w:rPr>
                <w:rFonts w:cs="Arial"/>
                <w:color w:val="000000"/>
              </w:rPr>
            </w:pPr>
          </w:p>
        </w:tc>
      </w:tr>
    </w:tbl>
    <w:p w14:paraId="00BCC6FF" w14:textId="77777777" w:rsidR="002151B4" w:rsidRDefault="00193B5E" w:rsidP="00466496">
      <w:pPr>
        <w:pStyle w:val="Caption"/>
      </w:pPr>
      <w:bookmarkStart w:id="37" w:name="_Ref216759912"/>
      <w:r>
        <w:t xml:space="preserve">Table </w:t>
      </w:r>
      <w:bookmarkEnd w:id="37"/>
      <w:r w:rsidR="00C103BC">
        <w:t>2</w:t>
      </w:r>
      <w:r w:rsidR="003F7C1B">
        <w:t>.</w:t>
      </w:r>
      <w:r>
        <w:t xml:space="preserve"> </w:t>
      </w:r>
      <w:r w:rsidRPr="00071A7F">
        <w:rPr>
          <w:b w:val="0"/>
        </w:rPr>
        <w:t>Controlled vocabulary terms and rules implemented in the PSI-MS CV for formulating the “nativeID” to identify spectra in different file formats.</w:t>
      </w:r>
    </w:p>
    <w:p w14:paraId="652AE3A6" w14:textId="77777777" w:rsidR="00635072" w:rsidRDefault="00C018F9" w:rsidP="00466496">
      <w:r>
        <w:t xml:space="preserve">In </w:t>
      </w:r>
      <w:r w:rsidR="006D41B9">
        <w:t>mzIdentML</w:t>
      </w:r>
      <w:r>
        <w:t xml:space="preserve">, the spectrumID attribute should be constructed following the data type specification in </w:t>
      </w:r>
      <w:r>
        <w:fldChar w:fldCharType="begin"/>
      </w:r>
      <w:r>
        <w:instrText xml:space="preserve"> REF _Ref216759912 \h </w:instrText>
      </w:r>
      <w:r w:rsidR="00466496">
        <w:instrText xml:space="preserve"> \* MERGEFORMAT </w:instrText>
      </w:r>
      <w:r>
        <w:fldChar w:fldCharType="separate"/>
      </w:r>
      <w:r w:rsidR="003C46AF">
        <w:t xml:space="preserve">Table </w:t>
      </w:r>
      <w:r>
        <w:fldChar w:fldCharType="end"/>
      </w:r>
      <w:r>
        <w:t xml:space="preserve">. As an example, to reference the </w:t>
      </w:r>
      <w:r w:rsidR="00244A4E">
        <w:t>third</w:t>
      </w:r>
      <w:r>
        <w:t xml:space="preserve"> spectrum</w:t>
      </w:r>
      <w:r w:rsidR="009F7758">
        <w:t xml:space="preserve"> (index=2)</w:t>
      </w:r>
      <w:r>
        <w:t xml:space="preserve"> in an mgf (Mascot Generic Format) file</w:t>
      </w:r>
      <w:r w:rsidR="00635072">
        <w:t>:</w:t>
      </w:r>
    </w:p>
    <w:p w14:paraId="396C4E4B" w14:textId="77777777" w:rsidR="00712422" w:rsidRDefault="00712422" w:rsidP="00466496">
      <w:pPr>
        <w:rPr>
          <w:rFonts w:ascii="Courier New" w:hAnsi="Courier New" w:cs="Courier New"/>
          <w:sz w:val="16"/>
          <w:szCs w:val="16"/>
        </w:rPr>
      </w:pPr>
    </w:p>
    <w:p w14:paraId="0B046346" w14:textId="77777777" w:rsidR="00635072" w:rsidRPr="001F6387" w:rsidRDefault="001F6387" w:rsidP="00466496">
      <w:pPr>
        <w:rPr>
          <w:rFonts w:ascii="Courier New" w:hAnsi="Courier New" w:cs="Courier New"/>
          <w:sz w:val="16"/>
          <w:szCs w:val="16"/>
        </w:rPr>
      </w:pPr>
      <w:r w:rsidRPr="001F6387">
        <w:rPr>
          <w:rFonts w:ascii="Courier New" w:hAnsi="Courier New" w:cs="Courier New"/>
          <w:sz w:val="16"/>
          <w:szCs w:val="16"/>
        </w:rPr>
        <w:lastRenderedPageBreak/>
        <w:t>&lt;SpectrumIdentificationResult id="Res1" spectrumID="index=</w:t>
      </w:r>
      <w:r w:rsidR="00C945F8">
        <w:rPr>
          <w:rFonts w:ascii="Courier New" w:hAnsi="Courier New" w:cs="Courier New"/>
          <w:sz w:val="16"/>
          <w:szCs w:val="16"/>
        </w:rPr>
        <w:t>2</w:t>
      </w:r>
      <w:r w:rsidRPr="001F6387">
        <w:rPr>
          <w:rFonts w:ascii="Courier New" w:hAnsi="Courier New" w:cs="Courier New"/>
          <w:sz w:val="16"/>
          <w:szCs w:val="16"/>
        </w:rPr>
        <w:t xml:space="preserve">" SpectraData_ref="InputSpectra1"&gt; </w:t>
      </w:r>
    </w:p>
    <w:p w14:paraId="4261279B" w14:textId="77777777" w:rsidR="00C018F9" w:rsidRDefault="00C018F9" w:rsidP="00466496"/>
    <w:p w14:paraId="24394179" w14:textId="77777777" w:rsidR="006C5C9F" w:rsidRDefault="006C5C9F" w:rsidP="00466496">
      <w:r>
        <w:t>...</w:t>
      </w:r>
    </w:p>
    <w:p w14:paraId="43918278" w14:textId="77777777" w:rsidR="006C5C9F" w:rsidRDefault="006C5C9F" w:rsidP="00466496"/>
    <w:p w14:paraId="40470252" w14:textId="77777777" w:rsidR="006C5C9F" w:rsidRPr="006C5C9F" w:rsidRDefault="006C5C9F" w:rsidP="00466496">
      <w:pPr>
        <w:rPr>
          <w:rFonts w:ascii="Courier New" w:hAnsi="Courier New" w:cs="Courier New"/>
          <w:sz w:val="16"/>
          <w:szCs w:val="16"/>
        </w:rPr>
      </w:pPr>
      <w:r w:rsidRPr="006C5C9F">
        <w:rPr>
          <w:rFonts w:ascii="Courier New" w:hAnsi="Courier New" w:cs="Courier New"/>
          <w:sz w:val="16"/>
          <w:szCs w:val="16"/>
        </w:rPr>
        <w:t>&lt;SpectraData location="local/mgf/merge.mgf" id="SD_1" &gt;</w:t>
      </w:r>
    </w:p>
    <w:p w14:paraId="7F30DDA0" w14:textId="77777777" w:rsidR="006C5C9F" w:rsidRPr="006C5C9F" w:rsidRDefault="006C5C9F" w:rsidP="00466496">
      <w:pPr>
        <w:rPr>
          <w:rFonts w:ascii="Courier New" w:hAnsi="Courier New" w:cs="Courier New"/>
          <w:sz w:val="16"/>
          <w:szCs w:val="16"/>
        </w:rPr>
      </w:pPr>
      <w:r>
        <w:rPr>
          <w:rFonts w:ascii="Courier New" w:hAnsi="Courier New" w:cs="Courier New"/>
          <w:sz w:val="16"/>
          <w:szCs w:val="16"/>
        </w:rPr>
        <w:t xml:space="preserve">  </w:t>
      </w:r>
      <w:r w:rsidRPr="006C5C9F">
        <w:rPr>
          <w:rFonts w:ascii="Courier New" w:hAnsi="Courier New" w:cs="Courier New"/>
          <w:sz w:val="16"/>
          <w:szCs w:val="16"/>
        </w:rPr>
        <w:t>&lt;</w:t>
      </w:r>
      <w:r w:rsidR="004E2A3B">
        <w:rPr>
          <w:rFonts w:ascii="Courier New" w:hAnsi="Courier New" w:cs="Courier New"/>
          <w:sz w:val="16"/>
          <w:szCs w:val="16"/>
        </w:rPr>
        <w:t>F</w:t>
      </w:r>
      <w:r w:rsidRPr="006C5C9F">
        <w:rPr>
          <w:rFonts w:ascii="Courier New" w:hAnsi="Courier New" w:cs="Courier New"/>
          <w:sz w:val="16"/>
          <w:szCs w:val="16"/>
        </w:rPr>
        <w:t>ileFormat&gt;</w:t>
      </w:r>
    </w:p>
    <w:p w14:paraId="10B33B2A" w14:textId="77777777" w:rsidR="006C5C9F" w:rsidRPr="006C5C9F" w:rsidRDefault="006C5C9F" w:rsidP="00466496">
      <w:pPr>
        <w:rPr>
          <w:rFonts w:ascii="Courier New" w:hAnsi="Courier New" w:cs="Courier New"/>
          <w:sz w:val="16"/>
          <w:szCs w:val="16"/>
        </w:rPr>
      </w:pPr>
      <w:r>
        <w:rPr>
          <w:rFonts w:ascii="Courier New" w:hAnsi="Courier New" w:cs="Courier New"/>
          <w:sz w:val="16"/>
          <w:szCs w:val="16"/>
        </w:rPr>
        <w:t xml:space="preserve">    </w:t>
      </w:r>
      <w:r w:rsidRPr="006C5C9F">
        <w:rPr>
          <w:rFonts w:ascii="Courier New" w:hAnsi="Courier New" w:cs="Courier New"/>
          <w:sz w:val="16"/>
          <w:szCs w:val="16"/>
        </w:rPr>
        <w:t>&lt;cvParam accession="MS:1001062" name="Mascot MGF file" cvRef="PSI-MS" /&gt;</w:t>
      </w:r>
    </w:p>
    <w:p w14:paraId="46F16D6F" w14:textId="77777777" w:rsidR="006C5C9F" w:rsidRPr="006C5C9F" w:rsidRDefault="006C5C9F" w:rsidP="00466496">
      <w:pPr>
        <w:rPr>
          <w:rFonts w:ascii="Courier New" w:hAnsi="Courier New" w:cs="Courier New"/>
          <w:sz w:val="16"/>
          <w:szCs w:val="16"/>
        </w:rPr>
      </w:pPr>
      <w:r>
        <w:rPr>
          <w:rFonts w:ascii="Courier New" w:hAnsi="Courier New" w:cs="Courier New"/>
          <w:sz w:val="16"/>
          <w:szCs w:val="16"/>
        </w:rPr>
        <w:t xml:space="preserve">  </w:t>
      </w:r>
      <w:r w:rsidRPr="006C5C9F">
        <w:rPr>
          <w:rFonts w:ascii="Courier New" w:hAnsi="Courier New" w:cs="Courier New"/>
          <w:sz w:val="16"/>
          <w:szCs w:val="16"/>
        </w:rPr>
        <w:t>&lt;/</w:t>
      </w:r>
      <w:r w:rsidR="004E2A3B">
        <w:rPr>
          <w:rFonts w:ascii="Courier New" w:hAnsi="Courier New" w:cs="Courier New"/>
          <w:sz w:val="16"/>
          <w:szCs w:val="16"/>
        </w:rPr>
        <w:t>F</w:t>
      </w:r>
      <w:r w:rsidRPr="006C5C9F">
        <w:rPr>
          <w:rFonts w:ascii="Courier New" w:hAnsi="Courier New" w:cs="Courier New"/>
          <w:sz w:val="16"/>
          <w:szCs w:val="16"/>
        </w:rPr>
        <w:t>ileFormat&gt;</w:t>
      </w:r>
    </w:p>
    <w:p w14:paraId="3700177D" w14:textId="77777777" w:rsidR="006C5C9F" w:rsidRPr="006C5C9F" w:rsidRDefault="006C5C9F" w:rsidP="00466496">
      <w:pPr>
        <w:rPr>
          <w:rFonts w:ascii="Courier New" w:hAnsi="Courier New" w:cs="Courier New"/>
          <w:sz w:val="16"/>
          <w:szCs w:val="16"/>
        </w:rPr>
      </w:pPr>
      <w:r>
        <w:rPr>
          <w:rFonts w:ascii="Courier New" w:hAnsi="Courier New" w:cs="Courier New"/>
          <w:sz w:val="16"/>
          <w:szCs w:val="16"/>
        </w:rPr>
        <w:t xml:space="preserve">  </w:t>
      </w:r>
      <w:r w:rsidRPr="006C5C9F">
        <w:rPr>
          <w:rFonts w:ascii="Courier New" w:hAnsi="Courier New" w:cs="Courier New"/>
          <w:sz w:val="16"/>
          <w:szCs w:val="16"/>
        </w:rPr>
        <w:t>&lt;</w:t>
      </w:r>
      <w:r w:rsidR="004E2A3B">
        <w:rPr>
          <w:rFonts w:ascii="Courier New" w:hAnsi="Courier New" w:cs="Courier New"/>
          <w:sz w:val="16"/>
          <w:szCs w:val="16"/>
        </w:rPr>
        <w:t>S</w:t>
      </w:r>
      <w:r w:rsidRPr="006C5C9F">
        <w:rPr>
          <w:rFonts w:ascii="Courier New" w:hAnsi="Courier New" w:cs="Courier New"/>
          <w:sz w:val="16"/>
          <w:szCs w:val="16"/>
        </w:rPr>
        <w:t>pectrumIDFormat&gt;</w:t>
      </w:r>
    </w:p>
    <w:p w14:paraId="1991D9EC" w14:textId="77777777" w:rsidR="006C5C9F" w:rsidRPr="006C5C9F" w:rsidRDefault="006C5C9F" w:rsidP="00466496">
      <w:pPr>
        <w:rPr>
          <w:rFonts w:ascii="Courier New" w:hAnsi="Courier New" w:cs="Courier New"/>
          <w:sz w:val="16"/>
          <w:szCs w:val="16"/>
        </w:rPr>
      </w:pPr>
      <w:r>
        <w:rPr>
          <w:rFonts w:ascii="Courier New" w:hAnsi="Courier New" w:cs="Courier New"/>
          <w:sz w:val="16"/>
          <w:szCs w:val="16"/>
        </w:rPr>
        <w:t xml:space="preserve">    </w:t>
      </w:r>
      <w:r w:rsidRPr="006C5C9F">
        <w:rPr>
          <w:rFonts w:ascii="Courier New" w:hAnsi="Courier New" w:cs="Courier New"/>
          <w:sz w:val="16"/>
          <w:szCs w:val="16"/>
        </w:rPr>
        <w:t>&lt;cvParam accession="MS:1000774" name="multiple peak list nativeID format" cvRef="PSI-MS" /&gt;</w:t>
      </w:r>
    </w:p>
    <w:p w14:paraId="0B61FF77" w14:textId="77777777" w:rsidR="006C5C9F" w:rsidRPr="006C5C9F" w:rsidRDefault="006C5C9F" w:rsidP="00466496">
      <w:pPr>
        <w:rPr>
          <w:rFonts w:ascii="Courier New" w:hAnsi="Courier New" w:cs="Courier New"/>
          <w:sz w:val="16"/>
          <w:szCs w:val="16"/>
        </w:rPr>
      </w:pPr>
      <w:r>
        <w:rPr>
          <w:rFonts w:ascii="Courier New" w:hAnsi="Courier New" w:cs="Courier New"/>
          <w:sz w:val="16"/>
          <w:szCs w:val="16"/>
        </w:rPr>
        <w:t xml:space="preserve">  </w:t>
      </w:r>
      <w:r w:rsidRPr="006C5C9F">
        <w:rPr>
          <w:rFonts w:ascii="Courier New" w:hAnsi="Courier New" w:cs="Courier New"/>
          <w:sz w:val="16"/>
          <w:szCs w:val="16"/>
        </w:rPr>
        <w:t>&lt;/</w:t>
      </w:r>
      <w:r w:rsidR="004E2A3B">
        <w:rPr>
          <w:rFonts w:ascii="Courier New" w:hAnsi="Courier New" w:cs="Courier New"/>
          <w:sz w:val="16"/>
          <w:szCs w:val="16"/>
        </w:rPr>
        <w:t>S</w:t>
      </w:r>
      <w:r w:rsidRPr="006C5C9F">
        <w:rPr>
          <w:rFonts w:ascii="Courier New" w:hAnsi="Courier New" w:cs="Courier New"/>
          <w:sz w:val="16"/>
          <w:szCs w:val="16"/>
        </w:rPr>
        <w:t>pectrumIDFormat&gt;</w:t>
      </w:r>
    </w:p>
    <w:p w14:paraId="49922BB5" w14:textId="77777777" w:rsidR="006C5C9F" w:rsidRPr="006C5C9F" w:rsidRDefault="006C5C9F" w:rsidP="00466496">
      <w:pPr>
        <w:rPr>
          <w:rFonts w:ascii="Courier New" w:hAnsi="Courier New" w:cs="Courier New"/>
          <w:sz w:val="16"/>
          <w:szCs w:val="16"/>
        </w:rPr>
      </w:pPr>
      <w:r w:rsidRPr="006C5C9F">
        <w:rPr>
          <w:rFonts w:ascii="Courier New" w:hAnsi="Courier New" w:cs="Courier New"/>
          <w:sz w:val="16"/>
          <w:szCs w:val="16"/>
        </w:rPr>
        <w:t>&lt;/SpectraData&gt;</w:t>
      </w:r>
    </w:p>
    <w:p w14:paraId="07A3906E" w14:textId="77777777" w:rsidR="006C5C9F" w:rsidRDefault="006C5C9F" w:rsidP="00466496"/>
    <w:p w14:paraId="28E87EFD" w14:textId="77777777" w:rsidR="00402E77" w:rsidRDefault="00402E77" w:rsidP="00466496"/>
    <w:p w14:paraId="7A5C7E22" w14:textId="77777777" w:rsidR="00402E77" w:rsidRPr="00D77D22" w:rsidRDefault="00402E77" w:rsidP="00402E77">
      <w:pPr>
        <w:pStyle w:val="Heading2"/>
        <w:tabs>
          <w:tab w:val="num" w:pos="709"/>
        </w:tabs>
        <w:ind w:left="709" w:hanging="709"/>
      </w:pPr>
      <w:bookmarkStart w:id="38" w:name="_Toc449341729"/>
      <w:r w:rsidRPr="00D77D22">
        <w:t>Comments on Specific Use Cases</w:t>
      </w:r>
      <w:bookmarkEnd w:id="38"/>
    </w:p>
    <w:p w14:paraId="495FD078" w14:textId="77777777" w:rsidR="00402E77" w:rsidRPr="00D77D22" w:rsidRDefault="00402E77" w:rsidP="00402E77">
      <w:r w:rsidRPr="00D77D22">
        <w:t xml:space="preserve">Many special use cases for </w:t>
      </w:r>
      <w:r>
        <w:t>mzIdentML</w:t>
      </w:r>
      <w:r w:rsidRPr="00D77D22">
        <w:t xml:space="preserve"> were considered during its development. </w:t>
      </w:r>
      <w:r>
        <w:t>Each</w:t>
      </w:r>
      <w:r w:rsidRPr="00D77D22">
        <w:t xml:space="preserve"> of these use cases ha</w:t>
      </w:r>
      <w:r>
        <w:t>s</w:t>
      </w:r>
      <w:r w:rsidRPr="00D77D22">
        <w:t xml:space="preserve"> a corresponding example file that exercise</w:t>
      </w:r>
      <w:r>
        <w:t>s</w:t>
      </w:r>
      <w:r w:rsidRPr="00D77D22">
        <w:t xml:space="preserve"> the relevant part of the schema and provide</w:t>
      </w:r>
      <w:r>
        <w:t>s</w:t>
      </w:r>
      <w:r w:rsidRPr="00D77D22">
        <w:t xml:space="preserve"> a reference implementation example</w:t>
      </w:r>
      <w:r>
        <w:t xml:space="preserve"> (see supporting documentation)</w:t>
      </w:r>
      <w:r w:rsidRPr="00D77D22">
        <w:t xml:space="preserve">. Authors of software </w:t>
      </w:r>
      <w:r>
        <w:t xml:space="preserve">that create </w:t>
      </w:r>
      <w:r w:rsidRPr="00A732A3">
        <w:t>mzIdentML</w:t>
      </w:r>
      <w:r>
        <w:t xml:space="preserve"> </w:t>
      </w:r>
      <w:r w:rsidRPr="00D77D22">
        <w:t>are encouraged to examine the examples that accompany this format release before implementing the writer. Further, such authors are encouraged to use the validator before releasing any new writer code and working with the PSI PI Working Group to resolve an</w:t>
      </w:r>
      <w:r>
        <w:t>y</w:t>
      </w:r>
      <w:r w:rsidRPr="00D77D22">
        <w:t xml:space="preserve"> issues. In the subsections below, we comment on a few of the notable use cases that were considered</w:t>
      </w:r>
      <w:r>
        <w:t xml:space="preserve"> – in particular those newly added in mzIdentML 1.2</w:t>
      </w:r>
      <w:r w:rsidRPr="00D77D22">
        <w:t>.</w:t>
      </w:r>
    </w:p>
    <w:p w14:paraId="7BCD57A5" w14:textId="77777777" w:rsidR="00402E77" w:rsidRDefault="00402E77" w:rsidP="00466496"/>
    <w:p w14:paraId="0FA83CCC" w14:textId="77777777" w:rsidR="00873DE8" w:rsidRDefault="00873DE8" w:rsidP="00466496"/>
    <w:p w14:paraId="4431084B" w14:textId="77777777" w:rsidR="00873DE8" w:rsidRDefault="00873DE8" w:rsidP="00071A7F">
      <w:pPr>
        <w:pStyle w:val="Heading3"/>
      </w:pPr>
      <w:bookmarkStart w:id="39" w:name="_Ref374439841"/>
      <w:bookmarkStart w:id="40" w:name="_Toc449341730"/>
      <w:r>
        <w:t>Protein grouping encoding</w:t>
      </w:r>
      <w:bookmarkEnd w:id="39"/>
      <w:bookmarkEnd w:id="40"/>
    </w:p>
    <w:p w14:paraId="28180934" w14:textId="77777777" w:rsidR="00873DE8" w:rsidRPr="00917732" w:rsidRDefault="00873DE8" w:rsidP="00071A7F">
      <w:pPr>
        <w:pStyle w:val="nobreak"/>
      </w:pPr>
      <w:r>
        <w:t>This section is newly inserted in the mzIdentML version 1.2 specifications.</w:t>
      </w:r>
      <w:r w:rsidR="00F82756">
        <w:t xml:space="preserve"> In version 1.1.0, CV terms had been proposed for representing set relationships between different proteins within groups, but there was requirement that particular terms were used. A given data structure from software could be mapped onto the hierarchy &lt;ProteinAmbiguityGroup&gt; and &lt;ProteinDetectionHypothesis&gt; in mzIdentML in different ways, leading to difficulties for data consumers. As such, a working group has now agreed a m</w:t>
      </w:r>
      <w:r w:rsidR="00FD06C5">
        <w:t>ore rigid encoding detailed as follows and in</w:t>
      </w:r>
      <w:r w:rsidR="00A22C5E">
        <w:t xml:space="preserve"> </w:t>
      </w:r>
      <w:r w:rsidR="0031233F">
        <w:fldChar w:fldCharType="begin"/>
      </w:r>
      <w:r w:rsidR="00B14558">
        <w:instrText xml:space="preserve"> ADDIN EN.CITE &lt;EndNote&gt;&lt;Cite&gt;&lt;Author&gt;Seymour&lt;/Author&gt;&lt;Year&gt;2014&lt;/Year&gt;&lt;RecNum&gt;841&lt;/RecNum&gt;&lt;DisplayText&gt;(3)&lt;/DisplayText&gt;&lt;record&gt;&lt;rec-number&gt;841&lt;/rec-number&gt;&lt;foreign-keys&gt;&lt;key app="EN" db-id="s9ww2zr5qvr0poev0pqx9a9990fptzrpfzfr" timestamp="0"&gt;841&lt;/key&gt;&lt;/foreign-keys&gt;&lt;ref-type name="Journal Article"&gt;17&lt;/ref-type&gt;&lt;contributors&gt;&lt;authors&gt;&lt;author&gt;Seymour, S. L.&lt;/author&gt;&lt;author&gt;Farrah, T.&lt;/author&gt;&lt;author&gt;Binz, P. A.&lt;/author&gt;&lt;author&gt;Chalkley, R. J.&lt;/author&gt;&lt;author&gt;Cottrell, J. S.&lt;/author&gt;&lt;author&gt;Searle, B. C.&lt;/author&gt;&lt;author&gt;Tabb, D. L.&lt;/author&gt;&lt;author&gt;Vizcaino, J. A.&lt;/author&gt;&lt;author&gt;Prieto, G.&lt;/author&gt;&lt;author&gt;Uszkoreit, J.&lt;/author&gt;&lt;author&gt;Eisenacher, M.&lt;/author&gt;&lt;author&gt;Martinez-Bartolome, S.&lt;/author&gt;&lt;author&gt;Ghali, F.&lt;/author&gt;&lt;author&gt;Jones, A. R.&lt;/author&gt;&lt;/authors&gt;&lt;/contributors&gt;&lt;auth-address&gt;AB SCIEX, Redwood City, CA, USA.&lt;/auth-address&gt;&lt;titles&gt;&lt;title&gt;A standardized framing for reporting protein identifications in mzIdentML 1.2&lt;/title&gt;&lt;secondary-title&gt;Proteomics&lt;/secondary-title&gt;&lt;alt-title&gt;Proteomics&lt;/alt-title&gt;&lt;/titles&gt;&lt;periodical&gt;&lt;full-title&gt;Proteomics&lt;/full-title&gt;&lt;/periodical&gt;&lt;alt-periodical&gt;&lt;full-title&gt;Proteomics&lt;/full-title&gt;&lt;/alt-periodical&gt;&lt;pages&gt;2389-99&lt;/pages&gt;&lt;volume&gt;14&lt;/volume&gt;&lt;number&gt;21-22&lt;/number&gt;&lt;dates&gt;&lt;year&gt;2014&lt;/year&gt;&lt;pub-dates&gt;&lt;date&gt;Nov&lt;/date&gt;&lt;/pub-dates&gt;&lt;/dates&gt;&lt;isbn&gt;1615-9861 (Electronic)&amp;#xD;1615-9853 (Linking)&lt;/isbn&gt;&lt;accession-num&gt;25092112&lt;/accession-num&gt;&lt;urls&gt;&lt;related-urls&gt;&lt;url&gt;http://www.ncbi.nlm.nih.gov/pubmed/25092112&lt;/url&gt;&lt;/related-urls&gt;&lt;/urls&gt;&lt;electronic-resource-num&gt;10.1002/pmic.201400080&lt;/electronic-resource-num&gt;&lt;/record&gt;&lt;/Cite&gt;&lt;/EndNote&gt;</w:instrText>
      </w:r>
      <w:r w:rsidR="0031233F">
        <w:fldChar w:fldCharType="separate"/>
      </w:r>
      <w:r w:rsidR="00B14558">
        <w:rPr>
          <w:noProof/>
        </w:rPr>
        <w:t>(3)</w:t>
      </w:r>
      <w:r w:rsidR="0031233F">
        <w:fldChar w:fldCharType="end"/>
      </w:r>
      <w:r w:rsidR="00F82756">
        <w:t xml:space="preserve">. </w:t>
      </w:r>
    </w:p>
    <w:p w14:paraId="3D25CF35" w14:textId="77777777" w:rsidR="00873DE8" w:rsidRDefault="00873DE8" w:rsidP="00466496"/>
    <w:p w14:paraId="6E8AEA62" w14:textId="77777777" w:rsidR="007B4D15" w:rsidRPr="00624B67" w:rsidRDefault="007B4D15" w:rsidP="00071A7F">
      <w:pPr>
        <w:pStyle w:val="ColorfulList-Accent1"/>
        <w:numPr>
          <w:ilvl w:val="0"/>
          <w:numId w:val="39"/>
        </w:numPr>
        <w:spacing w:line="240" w:lineRule="auto"/>
        <w:jc w:val="both"/>
        <w:rPr>
          <w:rFonts w:ascii="Arial" w:hAnsi="Arial" w:cs="Arial"/>
          <w:sz w:val="20"/>
          <w:szCs w:val="20"/>
          <w:lang w:val="en-US"/>
        </w:rPr>
      </w:pPr>
      <w:r w:rsidRPr="00624B67">
        <w:rPr>
          <w:rFonts w:ascii="Arial" w:hAnsi="Arial" w:cs="Arial"/>
          <w:sz w:val="20"/>
          <w:szCs w:val="20"/>
          <w:lang w:val="en-US"/>
        </w:rPr>
        <w:t xml:space="preserve">As in mzIdentML version 1.1, a single protein accession that has been cited by software is captured in mzIdentML in &lt;ProteinDetectionHypothesis&gt; (PDH). </w:t>
      </w:r>
    </w:p>
    <w:p w14:paraId="624EB267" w14:textId="77777777" w:rsidR="007B4D15" w:rsidRPr="00624B67" w:rsidRDefault="007B4D15" w:rsidP="00071A7F">
      <w:pPr>
        <w:pStyle w:val="ColorfulList-Accent1"/>
        <w:numPr>
          <w:ilvl w:val="1"/>
          <w:numId w:val="39"/>
        </w:numPr>
        <w:spacing w:line="240" w:lineRule="auto"/>
        <w:jc w:val="both"/>
        <w:rPr>
          <w:rFonts w:ascii="Arial" w:hAnsi="Arial" w:cs="Arial"/>
          <w:sz w:val="20"/>
          <w:szCs w:val="20"/>
          <w:lang w:val="en-US"/>
        </w:rPr>
      </w:pPr>
      <w:r w:rsidRPr="00624B67">
        <w:rPr>
          <w:rFonts w:ascii="Arial" w:hAnsi="Arial" w:cs="Arial"/>
          <w:sz w:val="20"/>
          <w:szCs w:val="20"/>
          <w:lang w:val="en-US"/>
        </w:rPr>
        <w:t>A PDH MAY contain scores or statistical values produced by the export software, encoded as CV terms.</w:t>
      </w:r>
    </w:p>
    <w:p w14:paraId="001EFC8D" w14:textId="77777777" w:rsidR="007B4D15" w:rsidRPr="00624B67" w:rsidRDefault="007B4D15" w:rsidP="00071A7F">
      <w:pPr>
        <w:pStyle w:val="ColorfulList-Accent1"/>
        <w:numPr>
          <w:ilvl w:val="0"/>
          <w:numId w:val="39"/>
        </w:numPr>
        <w:spacing w:line="240" w:lineRule="auto"/>
        <w:jc w:val="both"/>
        <w:rPr>
          <w:rFonts w:ascii="Arial" w:hAnsi="Arial" w:cs="Arial"/>
          <w:sz w:val="20"/>
          <w:szCs w:val="20"/>
          <w:lang w:val="en-US"/>
        </w:rPr>
      </w:pPr>
      <w:r w:rsidRPr="00624B67">
        <w:rPr>
          <w:rFonts w:ascii="Arial" w:hAnsi="Arial" w:cs="Arial"/>
          <w:sz w:val="20"/>
          <w:szCs w:val="20"/>
          <w:lang w:val="en-US"/>
        </w:rPr>
        <w:t xml:space="preserve">A “protein group”, representing a “biological entity” for which the software claims independent evidence is present, MUST be mapped onto &lt;ProteinAmbiguityGroup&gt; (PAG). </w:t>
      </w:r>
    </w:p>
    <w:p w14:paraId="3FCB6C9D" w14:textId="77777777" w:rsidR="007B4D15" w:rsidRPr="00624B67" w:rsidRDefault="007B4D15" w:rsidP="00071A7F">
      <w:pPr>
        <w:pStyle w:val="ColorfulList-Accent1"/>
        <w:numPr>
          <w:ilvl w:val="1"/>
          <w:numId w:val="39"/>
        </w:numPr>
        <w:spacing w:line="240" w:lineRule="auto"/>
        <w:jc w:val="both"/>
        <w:rPr>
          <w:rFonts w:ascii="Arial" w:hAnsi="Arial" w:cs="Arial"/>
          <w:sz w:val="20"/>
          <w:szCs w:val="20"/>
          <w:lang w:val="en-US"/>
        </w:rPr>
      </w:pPr>
      <w:r w:rsidRPr="00624B67">
        <w:rPr>
          <w:rFonts w:ascii="Arial" w:hAnsi="Arial" w:cs="Arial"/>
          <w:sz w:val="20"/>
          <w:szCs w:val="20"/>
          <w:lang w:val="en-US"/>
        </w:rPr>
        <w:t>A PAG MAY have additional scores produced by the export software, encoded as CV terms.</w:t>
      </w:r>
    </w:p>
    <w:p w14:paraId="7A129022" w14:textId="77777777" w:rsidR="007B4D15" w:rsidRPr="00624B67" w:rsidRDefault="007B4D15" w:rsidP="00071A7F">
      <w:pPr>
        <w:pStyle w:val="ColorfulList-Accent1"/>
        <w:numPr>
          <w:ilvl w:val="0"/>
          <w:numId w:val="39"/>
        </w:numPr>
        <w:spacing w:line="240" w:lineRule="auto"/>
        <w:jc w:val="both"/>
        <w:rPr>
          <w:rFonts w:ascii="Arial" w:hAnsi="Arial" w:cs="Arial"/>
          <w:sz w:val="20"/>
          <w:szCs w:val="20"/>
          <w:lang w:val="en-US"/>
        </w:rPr>
      </w:pPr>
      <w:r w:rsidRPr="00624B67">
        <w:rPr>
          <w:rFonts w:ascii="Arial" w:hAnsi="Arial" w:cs="Arial"/>
          <w:sz w:val="20"/>
          <w:szCs w:val="20"/>
          <w:lang w:val="en-US"/>
        </w:rPr>
        <w:t>The reporting of protein identification thresholds is now mapped onto PAGs. There is no desire to change the core XML Schema Document (XSD) for mzIdentML and as such, a new CV term “protein group passes threshold” value= “xsd:boolean” MUST be present on every PAG (MS:1002415). If no thresholding has been done by the software, all protein groups MUST be annotated as “protein group passes threshold” value= “true”.</w:t>
      </w:r>
    </w:p>
    <w:p w14:paraId="3530736B" w14:textId="77777777" w:rsidR="007B4D15" w:rsidRPr="00624B67" w:rsidRDefault="007B4D15" w:rsidP="00071A7F">
      <w:pPr>
        <w:pStyle w:val="ColorfulList-Accent1"/>
        <w:numPr>
          <w:ilvl w:val="1"/>
          <w:numId w:val="39"/>
        </w:numPr>
        <w:spacing w:line="240" w:lineRule="auto"/>
        <w:jc w:val="both"/>
        <w:rPr>
          <w:rFonts w:ascii="Arial" w:hAnsi="Arial" w:cs="Arial"/>
          <w:sz w:val="20"/>
          <w:szCs w:val="20"/>
          <w:lang w:val="en-US"/>
        </w:rPr>
      </w:pPr>
      <w:r w:rsidRPr="00624B67">
        <w:rPr>
          <w:rFonts w:ascii="Arial" w:hAnsi="Arial" w:cs="Arial"/>
          <w:sz w:val="20"/>
          <w:szCs w:val="20"/>
          <w:lang w:val="en-US"/>
        </w:rPr>
        <w:t xml:space="preserve">The attribute </w:t>
      </w:r>
      <w:r w:rsidRPr="00624B67">
        <w:rPr>
          <w:rFonts w:ascii="Arial" w:hAnsi="Arial" w:cs="Arial"/>
          <w:i/>
          <w:sz w:val="20"/>
          <w:szCs w:val="20"/>
          <w:lang w:val="en-US"/>
        </w:rPr>
        <w:t>passThreshold</w:t>
      </w:r>
      <w:r w:rsidRPr="00624B67">
        <w:rPr>
          <w:rFonts w:ascii="Arial" w:hAnsi="Arial" w:cs="Arial"/>
          <w:sz w:val="20"/>
          <w:szCs w:val="20"/>
          <w:lang w:val="en-US"/>
        </w:rPr>
        <w:t xml:space="preserve"> = “true|false” remains present on PDH and MAY be used if software packages wish to report a two-level hierarchy of thresholds applied, however, it is not expected that consuming software will use this attribute to determine which proteins have been reported as identified. </w:t>
      </w:r>
    </w:p>
    <w:p w14:paraId="1EC8AE82" w14:textId="77777777" w:rsidR="007B4D15" w:rsidRPr="00624B67" w:rsidRDefault="007B4D15" w:rsidP="00071A7F">
      <w:pPr>
        <w:pStyle w:val="ColorfulList-Accent1"/>
        <w:numPr>
          <w:ilvl w:val="0"/>
          <w:numId w:val="39"/>
        </w:numPr>
        <w:spacing w:line="240" w:lineRule="auto"/>
        <w:jc w:val="both"/>
        <w:rPr>
          <w:rFonts w:ascii="Arial" w:hAnsi="Arial" w:cs="Arial"/>
          <w:sz w:val="20"/>
          <w:szCs w:val="20"/>
          <w:lang w:val="en-US"/>
        </w:rPr>
      </w:pPr>
      <w:r w:rsidRPr="00624B67">
        <w:rPr>
          <w:rFonts w:ascii="Arial" w:hAnsi="Arial" w:cs="Arial"/>
          <w:sz w:val="20"/>
          <w:szCs w:val="20"/>
          <w:lang w:val="en-US"/>
        </w:rPr>
        <w:t>The &lt;ProteinDetectionList&gt; MUST contain the CV term “count of identified proteins” value= “xsd:integer” (MS:1002404). The value MUST be derived from the count of PAGs passing the threshold reported in the file and will be checked by validation software.</w:t>
      </w:r>
    </w:p>
    <w:p w14:paraId="13DB7484" w14:textId="77777777" w:rsidR="007B4D15" w:rsidRPr="00624B67" w:rsidRDefault="007B4D15" w:rsidP="00071A7F">
      <w:pPr>
        <w:pStyle w:val="ColorfulList-Accent1"/>
        <w:numPr>
          <w:ilvl w:val="0"/>
          <w:numId w:val="39"/>
        </w:numPr>
        <w:spacing w:line="240" w:lineRule="auto"/>
        <w:jc w:val="both"/>
        <w:rPr>
          <w:rFonts w:ascii="Arial" w:hAnsi="Arial" w:cs="Arial"/>
          <w:sz w:val="20"/>
          <w:szCs w:val="20"/>
          <w:lang w:val="en-US"/>
        </w:rPr>
      </w:pPr>
      <w:r w:rsidRPr="00624B67">
        <w:rPr>
          <w:rFonts w:ascii="Arial" w:hAnsi="Arial" w:cs="Arial"/>
          <w:sz w:val="20"/>
          <w:szCs w:val="20"/>
          <w:lang w:val="en-US"/>
        </w:rPr>
        <w:t>Few software packages report “protein clusters” at present, but for those packages that wish to report clusters, a CV term “cluster identifier” value = “xsd:integer” SHOULD be used (MS:1002407). The integer identifier MUST be shared by all PAGs belonging to the same cluster. An optional term “count of identified clusters” value = “xsd:integer” (MS:1002406) MAY be annotated on the &lt;ProteinDetectionList&gt;.</w:t>
      </w:r>
    </w:p>
    <w:p w14:paraId="6511A3C6" w14:textId="77777777" w:rsidR="007B4D15" w:rsidRPr="00624B67" w:rsidRDefault="007B4D15" w:rsidP="00071A7F">
      <w:pPr>
        <w:pStyle w:val="ColorfulList-Accent1"/>
        <w:numPr>
          <w:ilvl w:val="0"/>
          <w:numId w:val="39"/>
        </w:numPr>
        <w:spacing w:line="240" w:lineRule="auto"/>
        <w:jc w:val="both"/>
        <w:rPr>
          <w:rFonts w:ascii="Arial" w:hAnsi="Arial" w:cs="Arial"/>
          <w:sz w:val="20"/>
          <w:szCs w:val="20"/>
          <w:lang w:val="en-US"/>
        </w:rPr>
      </w:pPr>
      <w:r w:rsidRPr="00624B67">
        <w:rPr>
          <w:rFonts w:ascii="Arial" w:hAnsi="Arial" w:cs="Arial"/>
          <w:sz w:val="20"/>
          <w:szCs w:val="20"/>
          <w:lang w:val="en-US"/>
        </w:rPr>
        <w:t>Every PDH MUST be annotated as either a “leading protein” (MS:1002401) or a “non-leading protein” (MS:1002402), as defined in Table 2, within a PAG.  This recommendation thus makes it explicit for consuming software whether one or more proteins have stronger evidence than others in the group (see Table 2 for examples).</w:t>
      </w:r>
    </w:p>
    <w:p w14:paraId="70C4C921" w14:textId="77777777" w:rsidR="007B4D15" w:rsidRPr="00624B67" w:rsidRDefault="007B4D15" w:rsidP="00071A7F">
      <w:pPr>
        <w:pStyle w:val="ColorfulList-Accent1"/>
        <w:numPr>
          <w:ilvl w:val="1"/>
          <w:numId w:val="39"/>
        </w:numPr>
        <w:spacing w:line="240" w:lineRule="auto"/>
        <w:jc w:val="both"/>
        <w:rPr>
          <w:rFonts w:ascii="Arial" w:hAnsi="Arial" w:cs="Arial"/>
          <w:sz w:val="20"/>
          <w:szCs w:val="20"/>
          <w:lang w:val="en-US"/>
        </w:rPr>
      </w:pPr>
      <w:r w:rsidRPr="00624B67">
        <w:rPr>
          <w:rFonts w:ascii="Arial" w:hAnsi="Arial" w:cs="Arial"/>
          <w:sz w:val="20"/>
          <w:szCs w:val="20"/>
          <w:lang w:val="en-US"/>
        </w:rPr>
        <w:lastRenderedPageBreak/>
        <w:t>An additional term, “group representative” (MS:1002403) MAY be used to annotate one PDH, which is also flagged as a “leading protein”, if the export software wishes to enforce that only one of potential several “leading proteins” will be interpreted by the consuming software as the representative of the group, for example acting as a tiebreaker.</w:t>
      </w:r>
    </w:p>
    <w:p w14:paraId="4864EDE6" w14:textId="77777777" w:rsidR="007B4D15" w:rsidRPr="00624B67" w:rsidRDefault="007B4D15" w:rsidP="00071A7F">
      <w:pPr>
        <w:pStyle w:val="ColorfulList-Accent1"/>
        <w:numPr>
          <w:ilvl w:val="1"/>
          <w:numId w:val="39"/>
        </w:numPr>
        <w:spacing w:line="240" w:lineRule="auto"/>
        <w:jc w:val="both"/>
        <w:rPr>
          <w:rFonts w:ascii="Arial" w:hAnsi="Arial" w:cs="Arial"/>
          <w:sz w:val="20"/>
          <w:szCs w:val="20"/>
          <w:lang w:val="en-US"/>
        </w:rPr>
      </w:pPr>
      <w:r w:rsidRPr="00624B67">
        <w:rPr>
          <w:rFonts w:ascii="Arial" w:hAnsi="Arial" w:cs="Arial"/>
          <w:sz w:val="20"/>
          <w:szCs w:val="20"/>
          <w:lang w:val="en-US"/>
        </w:rPr>
        <w:t>If the export software does not explicitly flag one protein as the “group representative”, it is assumed that if consuming software requires a single accession to represent the group, an arbitrary choice will be made (among “leading proteins” only if these exist).</w:t>
      </w:r>
    </w:p>
    <w:p w14:paraId="63077495" w14:textId="77777777" w:rsidR="007B4D15" w:rsidRPr="00624B67" w:rsidRDefault="007B4D15" w:rsidP="00071A7F">
      <w:pPr>
        <w:pStyle w:val="ColorfulList-Accent1"/>
        <w:numPr>
          <w:ilvl w:val="0"/>
          <w:numId w:val="39"/>
        </w:numPr>
        <w:spacing w:line="240" w:lineRule="auto"/>
        <w:jc w:val="both"/>
        <w:rPr>
          <w:rFonts w:ascii="Arial" w:hAnsi="Arial" w:cs="Arial"/>
          <w:sz w:val="20"/>
          <w:szCs w:val="20"/>
          <w:lang w:val="en-US"/>
        </w:rPr>
      </w:pPr>
      <w:r w:rsidRPr="00624B67">
        <w:rPr>
          <w:rFonts w:ascii="Arial" w:hAnsi="Arial" w:cs="Arial"/>
          <w:sz w:val="20"/>
          <w:szCs w:val="20"/>
          <w:lang w:val="en-US"/>
        </w:rPr>
        <w:t xml:space="preserve">Any PDHs MAY be annotated with terms present in the CV for spectrum/sequence same-set, spectrum/sequence subset, spectrum/sequence subsumable, marginally distinguished and so on (Table 2). </w:t>
      </w:r>
    </w:p>
    <w:p w14:paraId="301064C7" w14:textId="77777777" w:rsidR="007B4D15" w:rsidRPr="00624B67" w:rsidRDefault="007B4D15" w:rsidP="00071A7F">
      <w:pPr>
        <w:pStyle w:val="ColorfulList-Accent1"/>
        <w:numPr>
          <w:ilvl w:val="1"/>
          <w:numId w:val="39"/>
        </w:numPr>
        <w:spacing w:line="240" w:lineRule="auto"/>
        <w:jc w:val="both"/>
        <w:rPr>
          <w:rFonts w:ascii="Arial" w:hAnsi="Arial" w:cs="Arial"/>
          <w:sz w:val="20"/>
          <w:szCs w:val="20"/>
          <w:lang w:val="en-US"/>
        </w:rPr>
      </w:pPr>
      <w:r w:rsidRPr="00624B67">
        <w:rPr>
          <w:rFonts w:ascii="Arial" w:hAnsi="Arial" w:cs="Arial"/>
          <w:sz w:val="20"/>
          <w:szCs w:val="20"/>
          <w:lang w:val="en-US"/>
        </w:rPr>
        <w:t>A PDH MAY be annotated with more than one of these terms if appropriate to describe the complex set relationships that exist within a group.</w:t>
      </w:r>
    </w:p>
    <w:p w14:paraId="7FF6E84D" w14:textId="77777777" w:rsidR="007B4D15" w:rsidRPr="00624B67" w:rsidRDefault="007B4D15" w:rsidP="00071A7F">
      <w:pPr>
        <w:pStyle w:val="ColorfulList-Accent1"/>
        <w:numPr>
          <w:ilvl w:val="1"/>
          <w:numId w:val="39"/>
        </w:numPr>
        <w:spacing w:line="240" w:lineRule="auto"/>
        <w:jc w:val="both"/>
        <w:rPr>
          <w:rFonts w:ascii="Arial" w:hAnsi="Arial" w:cs="Arial"/>
          <w:sz w:val="20"/>
          <w:szCs w:val="20"/>
          <w:lang w:val="en-US"/>
        </w:rPr>
      </w:pPr>
      <w:r w:rsidRPr="00624B67">
        <w:rPr>
          <w:rFonts w:ascii="Arial" w:hAnsi="Arial" w:cs="Arial"/>
          <w:sz w:val="20"/>
          <w:szCs w:val="20"/>
          <w:lang w:val="en-US"/>
        </w:rPr>
        <w:t>Developers of software packages MAY propose additional terms for describing group membership of PDHs,</w:t>
      </w:r>
      <w:r w:rsidRPr="00624B67">
        <w:rPr>
          <w:rFonts w:ascii="Arial" w:hAnsi="Arial" w:cs="Arial"/>
          <w:sz w:val="20"/>
          <w:szCs w:val="20"/>
        </w:rPr>
        <w:t xml:space="preserve"> which will be incorporated into the CV</w:t>
      </w:r>
      <w:r w:rsidRPr="00624B67">
        <w:rPr>
          <w:rFonts w:ascii="Arial" w:hAnsi="Arial" w:cs="Arial"/>
          <w:sz w:val="20"/>
          <w:szCs w:val="20"/>
          <w:lang w:val="en-US"/>
        </w:rPr>
        <w:t xml:space="preserve">. </w:t>
      </w:r>
    </w:p>
    <w:p w14:paraId="3E3AD326" w14:textId="77777777" w:rsidR="007B4D15" w:rsidRPr="00624B67" w:rsidRDefault="007B4D15" w:rsidP="00071A7F">
      <w:pPr>
        <w:pStyle w:val="ColorfulList-Accent1"/>
        <w:numPr>
          <w:ilvl w:val="1"/>
          <w:numId w:val="39"/>
        </w:numPr>
        <w:spacing w:line="240" w:lineRule="auto"/>
        <w:jc w:val="both"/>
        <w:rPr>
          <w:rFonts w:ascii="Arial" w:hAnsi="Arial" w:cs="Arial"/>
          <w:sz w:val="20"/>
          <w:szCs w:val="20"/>
          <w:lang w:val="en-US"/>
        </w:rPr>
      </w:pPr>
      <w:r w:rsidRPr="00624B67">
        <w:rPr>
          <w:rFonts w:ascii="Arial" w:hAnsi="Arial" w:cs="Arial"/>
          <w:sz w:val="20"/>
          <w:szCs w:val="20"/>
          <w:lang w:val="en-US"/>
        </w:rPr>
        <w:t>The associated value for these CV terms MAY be used to annotate which PDH(s) are the super/same-set of the annotated PDH.</w:t>
      </w:r>
    </w:p>
    <w:p w14:paraId="71C33856" w14:textId="77777777" w:rsidR="007B4D15" w:rsidRPr="00624B67" w:rsidRDefault="007B4D15" w:rsidP="00071A7F">
      <w:pPr>
        <w:pStyle w:val="ColorfulList-Accent1"/>
        <w:numPr>
          <w:ilvl w:val="1"/>
          <w:numId w:val="39"/>
        </w:numPr>
        <w:spacing w:line="240" w:lineRule="auto"/>
        <w:jc w:val="both"/>
        <w:rPr>
          <w:rFonts w:ascii="Arial" w:hAnsi="Arial" w:cs="Arial"/>
          <w:sz w:val="20"/>
          <w:szCs w:val="20"/>
          <w:lang w:val="en-US"/>
        </w:rPr>
      </w:pPr>
      <w:r w:rsidRPr="00624B67">
        <w:rPr>
          <w:rFonts w:ascii="Arial" w:hAnsi="Arial" w:cs="Arial"/>
          <w:sz w:val="20"/>
          <w:szCs w:val="20"/>
          <w:lang w:val="en-US"/>
        </w:rPr>
        <w:t>There is no expectation that consuming software should be aware of these terms, but they may be useful in internal pipeline or visualization software packages that are specifically designed to work with this terminology set.</w:t>
      </w:r>
    </w:p>
    <w:p w14:paraId="69552BC8" w14:textId="77777777" w:rsidR="007B4D15" w:rsidRPr="00624B67" w:rsidRDefault="007B4D15" w:rsidP="00071A7F">
      <w:pPr>
        <w:pStyle w:val="ColorfulList-Accent1"/>
        <w:numPr>
          <w:ilvl w:val="0"/>
          <w:numId w:val="39"/>
        </w:numPr>
        <w:spacing w:line="240" w:lineRule="auto"/>
        <w:jc w:val="both"/>
        <w:rPr>
          <w:rFonts w:ascii="Arial" w:hAnsi="Arial" w:cs="Arial"/>
          <w:sz w:val="20"/>
          <w:szCs w:val="20"/>
          <w:lang w:val="en-US"/>
        </w:rPr>
      </w:pPr>
      <w:r w:rsidRPr="00624B67">
        <w:rPr>
          <w:rFonts w:ascii="Arial" w:hAnsi="Arial" w:cs="Arial"/>
          <w:sz w:val="20"/>
          <w:szCs w:val="20"/>
          <w:lang w:val="en-US"/>
        </w:rPr>
        <w:t>Some PDHs could be mapped to more than one PAG, for example where proteins are multiply subsumed. To capture these cases, multiple PDHs in different PAGs MAY reference the same &lt;DBSequence&gt;.</w:t>
      </w:r>
    </w:p>
    <w:p w14:paraId="037D9145" w14:textId="77777777" w:rsidR="00A219AB" w:rsidRPr="00624B67" w:rsidRDefault="00A219AB" w:rsidP="00071A7F">
      <w:pPr>
        <w:pStyle w:val="DefaultStyle"/>
        <w:spacing w:after="0" w:line="240" w:lineRule="auto"/>
        <w:jc w:val="both"/>
        <w:rPr>
          <w:rFonts w:ascii="Arial" w:hAnsi="Arial" w:cs="Arial"/>
          <w:sz w:val="20"/>
          <w:szCs w:val="20"/>
        </w:rPr>
      </w:pPr>
      <w:r w:rsidRPr="00624B67">
        <w:rPr>
          <w:rFonts w:ascii="Arial" w:hAnsi="Arial" w:cs="Arial"/>
          <w:sz w:val="20"/>
          <w:szCs w:val="20"/>
        </w:rPr>
        <w:t xml:space="preserve">The semantic validation software has been updated to encode these rules and report errors (“MUST” rule), warnings (“SHOULD” rule) or informational messages (“MAY” rule). </w:t>
      </w:r>
    </w:p>
    <w:p w14:paraId="033AAFFA" w14:textId="77777777" w:rsidR="00A219AB" w:rsidRDefault="00A219AB" w:rsidP="004664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tblCellMar>
        <w:tblLook w:val="04A0" w:firstRow="1" w:lastRow="0" w:firstColumn="1" w:lastColumn="0" w:noHBand="0" w:noVBand="1"/>
      </w:tblPr>
      <w:tblGrid>
        <w:gridCol w:w="1525"/>
        <w:gridCol w:w="1559"/>
        <w:gridCol w:w="1134"/>
        <w:gridCol w:w="1134"/>
        <w:gridCol w:w="3889"/>
      </w:tblGrid>
      <w:tr w:rsidR="00510B4F" w:rsidRPr="00BB5C3D" w14:paraId="398793AC" w14:textId="77777777" w:rsidTr="00200237">
        <w:tc>
          <w:tcPr>
            <w:tcW w:w="1525" w:type="dxa"/>
            <w:shd w:val="clear" w:color="auto" w:fill="4F81BD"/>
            <w:tcMar>
              <w:left w:w="107" w:type="dxa"/>
            </w:tcMar>
          </w:tcPr>
          <w:p w14:paraId="7D7DCE3A" w14:textId="77777777" w:rsidR="00510B4F" w:rsidRPr="00BB5C3D" w:rsidRDefault="00510B4F" w:rsidP="00200237">
            <w:pPr>
              <w:pStyle w:val="DefaultStyle"/>
              <w:tabs>
                <w:tab w:val="right" w:pos="2288"/>
              </w:tabs>
              <w:spacing w:after="0" w:line="100" w:lineRule="atLeast"/>
              <w:jc w:val="both"/>
              <w:rPr>
                <w:lang w:val="en-US"/>
              </w:rPr>
            </w:pPr>
            <w:r w:rsidRPr="00BB5C3D">
              <w:rPr>
                <w:b/>
                <w:bCs/>
                <w:color w:val="FFFFFF"/>
                <w:sz w:val="16"/>
                <w:szCs w:val="16"/>
                <w:lang w:val="en-US"/>
              </w:rPr>
              <w:t>mzIdentML context</w:t>
            </w:r>
            <w:r w:rsidRPr="00BB5C3D">
              <w:rPr>
                <w:b/>
                <w:bCs/>
                <w:color w:val="FFFFFF"/>
                <w:sz w:val="16"/>
                <w:szCs w:val="16"/>
                <w:lang w:val="en-US"/>
              </w:rPr>
              <w:tab/>
            </w:r>
          </w:p>
        </w:tc>
        <w:tc>
          <w:tcPr>
            <w:tcW w:w="1559" w:type="dxa"/>
            <w:shd w:val="clear" w:color="auto" w:fill="4F81BD"/>
          </w:tcPr>
          <w:p w14:paraId="5E5D810E" w14:textId="77777777" w:rsidR="00510B4F" w:rsidRPr="00BB5C3D" w:rsidRDefault="00510B4F" w:rsidP="00200237">
            <w:pPr>
              <w:pStyle w:val="DefaultStyle"/>
              <w:spacing w:after="0" w:line="100" w:lineRule="atLeast"/>
              <w:jc w:val="both"/>
              <w:rPr>
                <w:lang w:val="en-US"/>
              </w:rPr>
            </w:pPr>
            <w:r w:rsidRPr="00BB5C3D">
              <w:rPr>
                <w:b/>
                <w:bCs/>
                <w:color w:val="FFFFFF"/>
                <w:sz w:val="16"/>
                <w:szCs w:val="16"/>
                <w:lang w:val="en-US"/>
              </w:rPr>
              <w:t>CV term</w:t>
            </w:r>
          </w:p>
        </w:tc>
        <w:tc>
          <w:tcPr>
            <w:tcW w:w="1134" w:type="dxa"/>
            <w:shd w:val="clear" w:color="auto" w:fill="4F81BD"/>
          </w:tcPr>
          <w:p w14:paraId="442CDBEA" w14:textId="77777777" w:rsidR="00510B4F" w:rsidRPr="00BB5C3D" w:rsidRDefault="00510B4F" w:rsidP="00200237">
            <w:pPr>
              <w:pStyle w:val="DefaultStyle"/>
              <w:spacing w:after="0" w:line="100" w:lineRule="atLeast"/>
              <w:jc w:val="both"/>
              <w:rPr>
                <w:lang w:val="en-US"/>
              </w:rPr>
            </w:pPr>
            <w:r w:rsidRPr="00BB5C3D">
              <w:rPr>
                <w:b/>
                <w:bCs/>
                <w:color w:val="FFFFFF"/>
                <w:sz w:val="16"/>
                <w:szCs w:val="16"/>
                <w:lang w:val="en-US"/>
              </w:rPr>
              <w:t>Values</w:t>
            </w:r>
          </w:p>
        </w:tc>
        <w:tc>
          <w:tcPr>
            <w:tcW w:w="1134" w:type="dxa"/>
            <w:shd w:val="clear" w:color="auto" w:fill="4F81BD"/>
          </w:tcPr>
          <w:p w14:paraId="07FD7415" w14:textId="77777777" w:rsidR="00510B4F" w:rsidRPr="00BB5C3D" w:rsidRDefault="00510B4F" w:rsidP="00200237">
            <w:pPr>
              <w:pStyle w:val="DefaultStyle"/>
              <w:spacing w:after="0" w:line="100" w:lineRule="atLeast"/>
              <w:jc w:val="both"/>
              <w:rPr>
                <w:lang w:val="en-US"/>
              </w:rPr>
            </w:pPr>
            <w:r w:rsidRPr="00BB5C3D">
              <w:rPr>
                <w:b/>
                <w:bCs/>
                <w:color w:val="FFFFFF"/>
                <w:sz w:val="16"/>
                <w:szCs w:val="16"/>
                <w:lang w:val="en-US"/>
              </w:rPr>
              <w:t>Require-ment level</w:t>
            </w:r>
          </w:p>
        </w:tc>
        <w:tc>
          <w:tcPr>
            <w:tcW w:w="3889" w:type="dxa"/>
            <w:shd w:val="clear" w:color="auto" w:fill="4F81BD"/>
          </w:tcPr>
          <w:p w14:paraId="215AF577" w14:textId="77777777" w:rsidR="00510B4F" w:rsidRPr="00BB5C3D" w:rsidRDefault="00510B4F" w:rsidP="00200237">
            <w:pPr>
              <w:pStyle w:val="DefaultStyle"/>
              <w:spacing w:after="0" w:line="100" w:lineRule="atLeast"/>
              <w:jc w:val="both"/>
              <w:rPr>
                <w:lang w:val="en-US"/>
              </w:rPr>
            </w:pPr>
            <w:r w:rsidRPr="00BB5C3D">
              <w:rPr>
                <w:b/>
                <w:bCs/>
                <w:color w:val="FFFFFF"/>
                <w:sz w:val="16"/>
                <w:szCs w:val="16"/>
                <w:lang w:val="en-US"/>
              </w:rPr>
              <w:t>Description</w:t>
            </w:r>
          </w:p>
        </w:tc>
      </w:tr>
      <w:tr w:rsidR="00510B4F" w:rsidRPr="00BB5C3D" w14:paraId="22C35F77" w14:textId="77777777" w:rsidTr="00200237">
        <w:tc>
          <w:tcPr>
            <w:tcW w:w="1525" w:type="dxa"/>
            <w:shd w:val="clear" w:color="auto" w:fill="auto"/>
            <w:tcMar>
              <w:left w:w="107" w:type="dxa"/>
            </w:tcMar>
          </w:tcPr>
          <w:p w14:paraId="2139053A" w14:textId="77777777" w:rsidR="00510B4F" w:rsidRPr="00BB5C3D" w:rsidRDefault="00510B4F" w:rsidP="00200237">
            <w:pPr>
              <w:pStyle w:val="DefaultStyle"/>
              <w:spacing w:after="0" w:line="100" w:lineRule="atLeast"/>
              <w:rPr>
                <w:lang w:val="en-US"/>
              </w:rPr>
            </w:pPr>
            <w:r w:rsidRPr="00BB5C3D">
              <w:rPr>
                <w:bCs/>
                <w:sz w:val="16"/>
                <w:szCs w:val="16"/>
                <w:lang w:val="en-US"/>
              </w:rPr>
              <w:t>ProteinDetection-List</w:t>
            </w:r>
          </w:p>
        </w:tc>
        <w:tc>
          <w:tcPr>
            <w:tcW w:w="1559" w:type="dxa"/>
            <w:shd w:val="clear" w:color="auto" w:fill="auto"/>
          </w:tcPr>
          <w:p w14:paraId="238A5073" w14:textId="77777777" w:rsidR="00510B4F" w:rsidRPr="00BB5C3D" w:rsidRDefault="00510B4F" w:rsidP="00200237">
            <w:pPr>
              <w:pStyle w:val="DefaultStyle"/>
              <w:spacing w:after="0" w:line="100" w:lineRule="atLeast"/>
              <w:rPr>
                <w:lang w:val="en-US"/>
              </w:rPr>
            </w:pPr>
            <w:r w:rsidRPr="00BB5C3D">
              <w:rPr>
                <w:sz w:val="16"/>
                <w:szCs w:val="16"/>
                <w:lang w:val="en-US"/>
              </w:rPr>
              <w:t>count of identified proteins</w:t>
            </w:r>
          </w:p>
        </w:tc>
        <w:tc>
          <w:tcPr>
            <w:tcW w:w="1134" w:type="dxa"/>
            <w:shd w:val="clear" w:color="auto" w:fill="auto"/>
          </w:tcPr>
          <w:p w14:paraId="0C3CFF1B" w14:textId="77777777" w:rsidR="00510B4F" w:rsidRPr="00BB5C3D" w:rsidRDefault="00510B4F" w:rsidP="00200237">
            <w:pPr>
              <w:pStyle w:val="DefaultStyle"/>
              <w:spacing w:after="0" w:line="100" w:lineRule="atLeast"/>
              <w:rPr>
                <w:lang w:val="en-US"/>
              </w:rPr>
            </w:pPr>
            <w:r w:rsidRPr="00BB5C3D">
              <w:rPr>
                <w:sz w:val="16"/>
                <w:szCs w:val="16"/>
                <w:lang w:val="en-US"/>
              </w:rPr>
              <w:t>xsd:integer</w:t>
            </w:r>
          </w:p>
        </w:tc>
        <w:tc>
          <w:tcPr>
            <w:tcW w:w="1134" w:type="dxa"/>
            <w:shd w:val="clear" w:color="auto" w:fill="auto"/>
          </w:tcPr>
          <w:p w14:paraId="1B13728C" w14:textId="77777777" w:rsidR="00510B4F" w:rsidRPr="00BB5C3D" w:rsidRDefault="00510B4F" w:rsidP="00200237">
            <w:pPr>
              <w:pStyle w:val="DefaultStyle"/>
              <w:spacing w:after="0" w:line="100" w:lineRule="atLeast"/>
              <w:jc w:val="both"/>
              <w:rPr>
                <w:lang w:val="en-US"/>
              </w:rPr>
            </w:pPr>
            <w:r w:rsidRPr="00BB5C3D">
              <w:rPr>
                <w:sz w:val="16"/>
                <w:szCs w:val="16"/>
                <w:lang w:val="en-US"/>
              </w:rPr>
              <w:t>MUST</w:t>
            </w:r>
          </w:p>
        </w:tc>
        <w:tc>
          <w:tcPr>
            <w:tcW w:w="3889" w:type="dxa"/>
            <w:shd w:val="clear" w:color="auto" w:fill="auto"/>
          </w:tcPr>
          <w:p w14:paraId="541E2020" w14:textId="77777777" w:rsidR="00510B4F" w:rsidRPr="00BB5C3D" w:rsidRDefault="00510B4F" w:rsidP="00200237">
            <w:pPr>
              <w:pStyle w:val="DefaultStyle"/>
              <w:spacing w:after="0" w:line="100" w:lineRule="atLeast"/>
              <w:jc w:val="both"/>
              <w:rPr>
                <w:lang w:val="en-US"/>
              </w:rPr>
            </w:pPr>
            <w:r w:rsidRPr="00BB5C3D">
              <w:rPr>
                <w:sz w:val="16"/>
                <w:szCs w:val="16"/>
                <w:lang w:val="en-US"/>
              </w:rPr>
              <w:t xml:space="preserve">The value reported </w:t>
            </w:r>
            <w:r>
              <w:rPr>
                <w:sz w:val="16"/>
                <w:szCs w:val="16"/>
                <w:lang w:val="en-US"/>
              </w:rPr>
              <w:t>MUST</w:t>
            </w:r>
            <w:r w:rsidRPr="00BB5C3D">
              <w:rPr>
                <w:sz w:val="16"/>
                <w:szCs w:val="16"/>
                <w:lang w:val="en-US"/>
              </w:rPr>
              <w:t xml:space="preserve"> equal the number of PAGs with “protein group passes threshold” value = “true”</w:t>
            </w:r>
          </w:p>
        </w:tc>
      </w:tr>
      <w:tr w:rsidR="00510B4F" w:rsidRPr="00BB5C3D" w14:paraId="678F605A" w14:textId="77777777" w:rsidTr="00200237">
        <w:tc>
          <w:tcPr>
            <w:tcW w:w="1525" w:type="dxa"/>
            <w:shd w:val="clear" w:color="auto" w:fill="auto"/>
            <w:tcMar>
              <w:left w:w="107" w:type="dxa"/>
            </w:tcMar>
          </w:tcPr>
          <w:p w14:paraId="3C322B07" w14:textId="77777777" w:rsidR="00510B4F" w:rsidRPr="00BB5C3D" w:rsidRDefault="00510B4F" w:rsidP="00200237">
            <w:pPr>
              <w:pStyle w:val="DefaultStyle"/>
              <w:spacing w:after="0" w:line="100" w:lineRule="atLeast"/>
              <w:rPr>
                <w:lang w:val="en-US"/>
              </w:rPr>
            </w:pPr>
            <w:r w:rsidRPr="00BB5C3D">
              <w:rPr>
                <w:bCs/>
                <w:sz w:val="16"/>
                <w:szCs w:val="16"/>
                <w:lang w:val="en-US"/>
              </w:rPr>
              <w:t>ProteinDetection-List</w:t>
            </w:r>
          </w:p>
        </w:tc>
        <w:tc>
          <w:tcPr>
            <w:tcW w:w="1559" w:type="dxa"/>
            <w:shd w:val="clear" w:color="auto" w:fill="auto"/>
          </w:tcPr>
          <w:p w14:paraId="6BA97A5D" w14:textId="77777777" w:rsidR="00510B4F" w:rsidRPr="00BB5C3D" w:rsidRDefault="00510B4F" w:rsidP="00200237">
            <w:pPr>
              <w:pStyle w:val="DefaultStyle"/>
              <w:spacing w:after="0" w:line="100" w:lineRule="atLeast"/>
              <w:rPr>
                <w:lang w:val="en-US"/>
              </w:rPr>
            </w:pPr>
            <w:r w:rsidRPr="00BB5C3D">
              <w:rPr>
                <w:sz w:val="16"/>
                <w:szCs w:val="16"/>
                <w:lang w:val="en-US"/>
              </w:rPr>
              <w:t>count of identified clusters</w:t>
            </w:r>
          </w:p>
        </w:tc>
        <w:tc>
          <w:tcPr>
            <w:tcW w:w="1134" w:type="dxa"/>
            <w:shd w:val="clear" w:color="auto" w:fill="auto"/>
          </w:tcPr>
          <w:p w14:paraId="5FC84548" w14:textId="77777777" w:rsidR="00510B4F" w:rsidRPr="00BB5C3D" w:rsidRDefault="00510B4F" w:rsidP="00200237">
            <w:pPr>
              <w:pStyle w:val="DefaultStyle"/>
              <w:spacing w:after="0" w:line="100" w:lineRule="atLeast"/>
              <w:rPr>
                <w:lang w:val="en-US"/>
              </w:rPr>
            </w:pPr>
            <w:r w:rsidRPr="00BB5C3D">
              <w:rPr>
                <w:sz w:val="16"/>
                <w:szCs w:val="16"/>
                <w:lang w:val="en-US"/>
              </w:rPr>
              <w:t>xsd:integer</w:t>
            </w:r>
          </w:p>
        </w:tc>
        <w:tc>
          <w:tcPr>
            <w:tcW w:w="1134" w:type="dxa"/>
            <w:shd w:val="clear" w:color="auto" w:fill="auto"/>
          </w:tcPr>
          <w:p w14:paraId="2116D2F8" w14:textId="77777777" w:rsidR="00510B4F" w:rsidRPr="00BB5C3D" w:rsidRDefault="00510B4F" w:rsidP="00200237">
            <w:pPr>
              <w:pStyle w:val="DefaultStyle"/>
              <w:spacing w:after="0" w:line="100" w:lineRule="atLeast"/>
              <w:jc w:val="both"/>
              <w:rPr>
                <w:lang w:val="en-US"/>
              </w:rPr>
            </w:pPr>
            <w:r w:rsidRPr="00BB5C3D">
              <w:rPr>
                <w:sz w:val="16"/>
                <w:szCs w:val="16"/>
                <w:lang w:val="en-US"/>
              </w:rPr>
              <w:t>MAY</w:t>
            </w:r>
          </w:p>
        </w:tc>
        <w:tc>
          <w:tcPr>
            <w:tcW w:w="3889" w:type="dxa"/>
            <w:shd w:val="clear" w:color="auto" w:fill="auto"/>
          </w:tcPr>
          <w:p w14:paraId="03A83895" w14:textId="77777777" w:rsidR="00510B4F" w:rsidRPr="00BB5C3D" w:rsidRDefault="00510B4F" w:rsidP="00200237">
            <w:pPr>
              <w:pStyle w:val="DefaultStyle"/>
              <w:spacing w:after="0" w:line="100" w:lineRule="atLeast"/>
              <w:jc w:val="both"/>
              <w:rPr>
                <w:lang w:val="en-US"/>
              </w:rPr>
            </w:pPr>
            <w:r w:rsidRPr="00BB5C3D">
              <w:rPr>
                <w:sz w:val="16"/>
                <w:szCs w:val="16"/>
                <w:lang w:val="en-US"/>
              </w:rPr>
              <w:t>If protein clusters have been reported in the file, the exporter may choose to annotate the ProteinDetectionList with the number identified above threshold.</w:t>
            </w:r>
          </w:p>
        </w:tc>
      </w:tr>
      <w:tr w:rsidR="00510B4F" w:rsidRPr="00BB5C3D" w14:paraId="0348CC5D" w14:textId="77777777" w:rsidTr="00200237">
        <w:tc>
          <w:tcPr>
            <w:tcW w:w="1525" w:type="dxa"/>
            <w:shd w:val="clear" w:color="auto" w:fill="auto"/>
            <w:tcMar>
              <w:left w:w="107" w:type="dxa"/>
            </w:tcMar>
          </w:tcPr>
          <w:p w14:paraId="02704DB1" w14:textId="77777777" w:rsidR="00510B4F" w:rsidRPr="00BB5C3D" w:rsidRDefault="00510B4F" w:rsidP="00200237">
            <w:pPr>
              <w:pStyle w:val="DefaultStyle"/>
              <w:spacing w:after="0" w:line="100" w:lineRule="atLeast"/>
              <w:rPr>
                <w:lang w:val="en-US"/>
              </w:rPr>
            </w:pPr>
            <w:r w:rsidRPr="00BB5C3D">
              <w:rPr>
                <w:bCs/>
                <w:sz w:val="16"/>
                <w:szCs w:val="16"/>
                <w:lang w:val="en-US"/>
              </w:rPr>
              <w:t>ProteinAmbiguity-Group</w:t>
            </w:r>
          </w:p>
        </w:tc>
        <w:tc>
          <w:tcPr>
            <w:tcW w:w="1559" w:type="dxa"/>
            <w:shd w:val="clear" w:color="auto" w:fill="auto"/>
          </w:tcPr>
          <w:p w14:paraId="29612F7B" w14:textId="77777777" w:rsidR="00510B4F" w:rsidRPr="00BB5C3D" w:rsidRDefault="00510B4F" w:rsidP="00200237">
            <w:pPr>
              <w:pStyle w:val="DefaultStyle"/>
              <w:spacing w:after="0" w:line="100" w:lineRule="atLeast"/>
              <w:rPr>
                <w:lang w:val="en-US"/>
              </w:rPr>
            </w:pPr>
            <w:r w:rsidRPr="00BB5C3D">
              <w:rPr>
                <w:sz w:val="16"/>
                <w:szCs w:val="16"/>
                <w:lang w:val="en-US"/>
              </w:rPr>
              <w:t>number of distinct protein sequences</w:t>
            </w:r>
          </w:p>
        </w:tc>
        <w:tc>
          <w:tcPr>
            <w:tcW w:w="1134" w:type="dxa"/>
            <w:shd w:val="clear" w:color="auto" w:fill="auto"/>
          </w:tcPr>
          <w:p w14:paraId="106753A9" w14:textId="77777777" w:rsidR="00510B4F" w:rsidRPr="00BB5C3D" w:rsidRDefault="00510B4F" w:rsidP="00200237">
            <w:pPr>
              <w:pStyle w:val="DefaultStyle"/>
              <w:spacing w:after="0" w:line="100" w:lineRule="atLeast"/>
              <w:rPr>
                <w:lang w:val="en-US"/>
              </w:rPr>
            </w:pPr>
            <w:r w:rsidRPr="00BB5C3D">
              <w:rPr>
                <w:sz w:val="16"/>
                <w:szCs w:val="16"/>
                <w:lang w:val="en-US"/>
              </w:rPr>
              <w:t>xsd:integer</w:t>
            </w:r>
          </w:p>
        </w:tc>
        <w:tc>
          <w:tcPr>
            <w:tcW w:w="1134" w:type="dxa"/>
            <w:shd w:val="clear" w:color="auto" w:fill="auto"/>
          </w:tcPr>
          <w:p w14:paraId="670139EF" w14:textId="77777777" w:rsidR="00510B4F" w:rsidRPr="00BB5C3D" w:rsidRDefault="00510B4F" w:rsidP="00200237">
            <w:pPr>
              <w:pStyle w:val="DefaultStyle"/>
              <w:spacing w:after="0" w:line="100" w:lineRule="atLeast"/>
              <w:rPr>
                <w:lang w:val="en-US"/>
              </w:rPr>
            </w:pPr>
            <w:r w:rsidRPr="00BB5C3D">
              <w:rPr>
                <w:sz w:val="16"/>
                <w:szCs w:val="16"/>
                <w:lang w:val="en-US"/>
              </w:rPr>
              <w:t>MAY</w:t>
            </w:r>
          </w:p>
        </w:tc>
        <w:tc>
          <w:tcPr>
            <w:tcW w:w="3889" w:type="dxa"/>
            <w:shd w:val="clear" w:color="auto" w:fill="auto"/>
          </w:tcPr>
          <w:p w14:paraId="351860DD" w14:textId="77777777" w:rsidR="00510B4F" w:rsidRPr="00BB5C3D" w:rsidRDefault="00510B4F" w:rsidP="00200237">
            <w:pPr>
              <w:pStyle w:val="DefaultStyle"/>
              <w:spacing w:after="0" w:line="100" w:lineRule="atLeast"/>
              <w:rPr>
                <w:lang w:val="en-US"/>
              </w:rPr>
            </w:pPr>
            <w:r w:rsidRPr="00BB5C3D">
              <w:rPr>
                <w:sz w:val="16"/>
                <w:szCs w:val="16"/>
                <w:lang w:val="en-US"/>
              </w:rPr>
              <w:t>The number of distinct protein sequences among the PDHs in the group. For example, if there are two PDHs with different identifiers that have identical full length sequences, the value would be 1.</w:t>
            </w:r>
          </w:p>
        </w:tc>
      </w:tr>
      <w:tr w:rsidR="00510B4F" w:rsidRPr="00510B4F" w14:paraId="4B842D06" w14:textId="77777777" w:rsidTr="00200237">
        <w:tc>
          <w:tcPr>
            <w:tcW w:w="1525" w:type="dxa"/>
            <w:shd w:val="clear" w:color="auto" w:fill="auto"/>
            <w:tcMar>
              <w:left w:w="107" w:type="dxa"/>
            </w:tcMar>
          </w:tcPr>
          <w:p w14:paraId="1AD4C99B" w14:textId="77777777" w:rsidR="00510B4F" w:rsidRPr="00BB5C3D" w:rsidRDefault="00510B4F" w:rsidP="00200237">
            <w:pPr>
              <w:pStyle w:val="DefaultStyle"/>
              <w:spacing w:after="0" w:line="100" w:lineRule="atLeast"/>
              <w:rPr>
                <w:bCs/>
                <w:sz w:val="16"/>
                <w:szCs w:val="16"/>
                <w:lang w:val="en-US"/>
              </w:rPr>
            </w:pPr>
            <w:r w:rsidRPr="00BB5C3D">
              <w:rPr>
                <w:bCs/>
                <w:sz w:val="16"/>
                <w:szCs w:val="16"/>
                <w:lang w:val="en-US"/>
              </w:rPr>
              <w:t>ProteinAmbiguity-Group</w:t>
            </w:r>
          </w:p>
        </w:tc>
        <w:tc>
          <w:tcPr>
            <w:tcW w:w="1559" w:type="dxa"/>
            <w:shd w:val="clear" w:color="auto" w:fill="auto"/>
          </w:tcPr>
          <w:p w14:paraId="7046ED2A" w14:textId="77777777" w:rsidR="00510B4F" w:rsidRPr="00BB5C3D" w:rsidRDefault="00510B4F" w:rsidP="00200237">
            <w:pPr>
              <w:pStyle w:val="DefaultStyle"/>
              <w:spacing w:after="0" w:line="100" w:lineRule="atLeast"/>
              <w:rPr>
                <w:sz w:val="16"/>
                <w:szCs w:val="16"/>
                <w:lang w:val="en-US"/>
              </w:rPr>
            </w:pPr>
            <w:r w:rsidRPr="00D00BFA">
              <w:rPr>
                <w:sz w:val="16"/>
                <w:szCs w:val="16"/>
                <w:lang w:val="en-US"/>
              </w:rPr>
              <w:t>cluster identifier</w:t>
            </w:r>
          </w:p>
        </w:tc>
        <w:tc>
          <w:tcPr>
            <w:tcW w:w="1134" w:type="dxa"/>
            <w:shd w:val="clear" w:color="auto" w:fill="auto"/>
          </w:tcPr>
          <w:p w14:paraId="6C055B64" w14:textId="77777777" w:rsidR="00510B4F" w:rsidRPr="00BB5C3D" w:rsidRDefault="00510B4F" w:rsidP="00200237">
            <w:pPr>
              <w:pStyle w:val="DefaultStyle"/>
              <w:spacing w:after="0" w:line="100" w:lineRule="atLeast"/>
              <w:rPr>
                <w:sz w:val="16"/>
                <w:szCs w:val="16"/>
                <w:lang w:val="en-US"/>
              </w:rPr>
            </w:pPr>
            <w:r w:rsidRPr="00BB5C3D">
              <w:rPr>
                <w:sz w:val="16"/>
                <w:szCs w:val="16"/>
                <w:lang w:val="en-US"/>
              </w:rPr>
              <w:t>xsd:integer</w:t>
            </w:r>
          </w:p>
        </w:tc>
        <w:tc>
          <w:tcPr>
            <w:tcW w:w="1134" w:type="dxa"/>
            <w:shd w:val="clear" w:color="auto" w:fill="auto"/>
          </w:tcPr>
          <w:p w14:paraId="24900457" w14:textId="77777777" w:rsidR="00510B4F" w:rsidRPr="00BB5C3D" w:rsidRDefault="00510B4F" w:rsidP="00200237">
            <w:pPr>
              <w:pStyle w:val="DefaultStyle"/>
              <w:spacing w:after="0" w:line="100" w:lineRule="atLeast"/>
              <w:rPr>
                <w:sz w:val="16"/>
                <w:szCs w:val="16"/>
                <w:lang w:val="en-US"/>
              </w:rPr>
            </w:pPr>
            <w:r w:rsidRPr="00BB5C3D">
              <w:rPr>
                <w:sz w:val="16"/>
                <w:szCs w:val="16"/>
                <w:lang w:val="en-US"/>
              </w:rPr>
              <w:t>MAY</w:t>
            </w:r>
          </w:p>
        </w:tc>
        <w:tc>
          <w:tcPr>
            <w:tcW w:w="3889" w:type="dxa"/>
            <w:shd w:val="clear" w:color="auto" w:fill="auto"/>
          </w:tcPr>
          <w:p w14:paraId="44033E92" w14:textId="77777777" w:rsidR="00510B4F" w:rsidRPr="00BB5C3D" w:rsidRDefault="00510B4F" w:rsidP="00200237">
            <w:pPr>
              <w:pStyle w:val="DefaultStyle"/>
              <w:spacing w:after="0" w:line="100" w:lineRule="atLeast"/>
              <w:rPr>
                <w:sz w:val="16"/>
                <w:szCs w:val="16"/>
                <w:lang w:val="en-US"/>
              </w:rPr>
            </w:pPr>
            <w:r w:rsidRPr="0013533B">
              <w:rPr>
                <w:sz w:val="16"/>
                <w:szCs w:val="16"/>
                <w:lang w:val="en-US"/>
              </w:rPr>
              <w:t>An identifier applied to protein groups to indicate that they are linked by shared peptides</w:t>
            </w:r>
            <w:r>
              <w:rPr>
                <w:sz w:val="16"/>
                <w:szCs w:val="16"/>
                <w:lang w:val="en-US"/>
              </w:rPr>
              <w:t>.</w:t>
            </w:r>
          </w:p>
        </w:tc>
      </w:tr>
      <w:tr w:rsidR="00510B4F" w:rsidRPr="00BB5C3D" w14:paraId="01FE46E8" w14:textId="77777777" w:rsidTr="00200237">
        <w:tc>
          <w:tcPr>
            <w:tcW w:w="1525" w:type="dxa"/>
            <w:shd w:val="clear" w:color="auto" w:fill="auto"/>
            <w:tcMar>
              <w:left w:w="107" w:type="dxa"/>
            </w:tcMar>
          </w:tcPr>
          <w:p w14:paraId="28C00BAF" w14:textId="77777777" w:rsidR="00510B4F" w:rsidRPr="00BB5C3D" w:rsidRDefault="00510B4F" w:rsidP="00200237">
            <w:pPr>
              <w:pStyle w:val="DefaultStyle"/>
              <w:spacing w:after="0" w:line="100" w:lineRule="atLeast"/>
              <w:rPr>
                <w:lang w:val="en-US"/>
              </w:rPr>
            </w:pPr>
            <w:r w:rsidRPr="00BB5C3D">
              <w:rPr>
                <w:bCs/>
                <w:sz w:val="16"/>
                <w:szCs w:val="16"/>
                <w:lang w:val="en-US"/>
              </w:rPr>
              <w:t>ProteinDetection-Hypothesis</w:t>
            </w:r>
          </w:p>
        </w:tc>
        <w:tc>
          <w:tcPr>
            <w:tcW w:w="1559" w:type="dxa"/>
            <w:shd w:val="clear" w:color="auto" w:fill="auto"/>
          </w:tcPr>
          <w:p w14:paraId="6A8CFD82" w14:textId="77777777" w:rsidR="00510B4F" w:rsidRPr="00BB5C3D" w:rsidRDefault="00510B4F" w:rsidP="00200237">
            <w:pPr>
              <w:pStyle w:val="DefaultStyle"/>
              <w:spacing w:after="0" w:line="100" w:lineRule="atLeast"/>
              <w:rPr>
                <w:lang w:val="en-US"/>
              </w:rPr>
            </w:pPr>
            <w:r w:rsidRPr="00BB5C3D">
              <w:rPr>
                <w:sz w:val="16"/>
                <w:szCs w:val="16"/>
                <w:lang w:val="en-US"/>
              </w:rPr>
              <w:t>leading protein</w:t>
            </w:r>
          </w:p>
          <w:p w14:paraId="3DE64243" w14:textId="77777777" w:rsidR="00510B4F" w:rsidRPr="00BB5C3D" w:rsidRDefault="00510B4F" w:rsidP="00200237">
            <w:pPr>
              <w:pStyle w:val="DefaultStyle"/>
              <w:spacing w:after="0" w:line="100" w:lineRule="atLeast"/>
              <w:rPr>
                <w:lang w:val="en-US"/>
              </w:rPr>
            </w:pPr>
          </w:p>
          <w:p w14:paraId="4588DC9B" w14:textId="77777777" w:rsidR="00510B4F" w:rsidRPr="00BB5C3D" w:rsidRDefault="00510B4F" w:rsidP="00200237">
            <w:pPr>
              <w:pStyle w:val="DefaultStyle"/>
              <w:spacing w:after="0" w:line="100" w:lineRule="atLeast"/>
              <w:rPr>
                <w:lang w:val="en-US"/>
              </w:rPr>
            </w:pPr>
            <w:r w:rsidRPr="00BB5C3D">
              <w:rPr>
                <w:sz w:val="16"/>
                <w:szCs w:val="16"/>
                <w:lang w:val="en-US"/>
              </w:rPr>
              <w:t>OR</w:t>
            </w:r>
          </w:p>
          <w:p w14:paraId="2E83FF1A" w14:textId="77777777" w:rsidR="00510B4F" w:rsidRPr="00BB5C3D" w:rsidRDefault="00510B4F" w:rsidP="00200237">
            <w:pPr>
              <w:pStyle w:val="DefaultStyle"/>
              <w:spacing w:after="0" w:line="100" w:lineRule="atLeast"/>
              <w:rPr>
                <w:lang w:val="en-US"/>
              </w:rPr>
            </w:pPr>
          </w:p>
          <w:p w14:paraId="18DE454A" w14:textId="77777777" w:rsidR="00510B4F" w:rsidRPr="00BB5C3D" w:rsidRDefault="00510B4F" w:rsidP="00200237">
            <w:pPr>
              <w:pStyle w:val="DefaultStyle"/>
              <w:spacing w:after="0" w:line="100" w:lineRule="atLeast"/>
              <w:rPr>
                <w:lang w:val="en-US"/>
              </w:rPr>
            </w:pPr>
            <w:r w:rsidRPr="00BB5C3D">
              <w:rPr>
                <w:sz w:val="16"/>
                <w:szCs w:val="16"/>
                <w:lang w:val="en-US"/>
              </w:rPr>
              <w:t>non-leading protein</w:t>
            </w:r>
          </w:p>
        </w:tc>
        <w:tc>
          <w:tcPr>
            <w:tcW w:w="1134" w:type="dxa"/>
            <w:shd w:val="clear" w:color="auto" w:fill="auto"/>
          </w:tcPr>
          <w:p w14:paraId="2214EE3E" w14:textId="77777777" w:rsidR="00510B4F" w:rsidRPr="00BB5C3D" w:rsidRDefault="00510B4F" w:rsidP="00200237">
            <w:pPr>
              <w:pStyle w:val="DefaultStyle"/>
              <w:spacing w:after="0" w:line="100" w:lineRule="atLeast"/>
              <w:rPr>
                <w:lang w:val="en-US"/>
              </w:rPr>
            </w:pPr>
            <w:r w:rsidRPr="00BB5C3D">
              <w:rPr>
                <w:sz w:val="16"/>
                <w:szCs w:val="16"/>
                <w:lang w:val="en-US"/>
              </w:rPr>
              <w:t>-</w:t>
            </w:r>
          </w:p>
        </w:tc>
        <w:tc>
          <w:tcPr>
            <w:tcW w:w="1134" w:type="dxa"/>
            <w:shd w:val="clear" w:color="auto" w:fill="auto"/>
          </w:tcPr>
          <w:p w14:paraId="18048982" w14:textId="77777777" w:rsidR="00510B4F" w:rsidRPr="00BB5C3D" w:rsidRDefault="00510B4F" w:rsidP="00200237">
            <w:pPr>
              <w:pStyle w:val="DefaultStyle"/>
              <w:spacing w:after="0" w:line="100" w:lineRule="atLeast"/>
              <w:rPr>
                <w:lang w:val="en-US"/>
              </w:rPr>
            </w:pPr>
            <w:r w:rsidRPr="00BB5C3D">
              <w:rPr>
                <w:sz w:val="16"/>
                <w:szCs w:val="16"/>
                <w:lang w:val="en-US"/>
              </w:rPr>
              <w:t xml:space="preserve">MUST </w:t>
            </w:r>
          </w:p>
          <w:p w14:paraId="011BF08F" w14:textId="77777777" w:rsidR="00510B4F" w:rsidRPr="00BB5C3D" w:rsidRDefault="00510B4F" w:rsidP="00200237">
            <w:pPr>
              <w:pStyle w:val="DefaultStyle"/>
              <w:spacing w:after="0" w:line="100" w:lineRule="atLeast"/>
              <w:rPr>
                <w:lang w:val="en-US"/>
              </w:rPr>
            </w:pPr>
          </w:p>
          <w:p w14:paraId="27E8577F" w14:textId="77777777" w:rsidR="00510B4F" w:rsidRPr="00BB5C3D" w:rsidRDefault="00510B4F" w:rsidP="00200237">
            <w:pPr>
              <w:pStyle w:val="DefaultStyle"/>
              <w:spacing w:after="0" w:line="100" w:lineRule="atLeast"/>
              <w:rPr>
                <w:lang w:val="en-US"/>
              </w:rPr>
            </w:pPr>
            <w:r w:rsidRPr="00BB5C3D">
              <w:rPr>
                <w:sz w:val="16"/>
                <w:szCs w:val="16"/>
                <w:lang w:val="en-US"/>
              </w:rPr>
              <w:t>OR</w:t>
            </w:r>
          </w:p>
          <w:p w14:paraId="177169CC" w14:textId="77777777" w:rsidR="00510B4F" w:rsidRPr="00BB5C3D" w:rsidRDefault="00510B4F" w:rsidP="00200237">
            <w:pPr>
              <w:pStyle w:val="DefaultStyle"/>
              <w:spacing w:after="0" w:line="100" w:lineRule="atLeast"/>
              <w:rPr>
                <w:lang w:val="en-US"/>
              </w:rPr>
            </w:pPr>
          </w:p>
          <w:p w14:paraId="74F48119" w14:textId="77777777" w:rsidR="00510B4F" w:rsidRPr="00BB5C3D" w:rsidRDefault="00510B4F" w:rsidP="00200237">
            <w:pPr>
              <w:pStyle w:val="DefaultStyle"/>
              <w:spacing w:after="0" w:line="100" w:lineRule="atLeast"/>
              <w:rPr>
                <w:lang w:val="en-US"/>
              </w:rPr>
            </w:pPr>
            <w:r w:rsidRPr="00BB5C3D">
              <w:rPr>
                <w:sz w:val="16"/>
                <w:szCs w:val="16"/>
                <w:lang w:val="en-US"/>
              </w:rPr>
              <w:t>MUST</w:t>
            </w:r>
          </w:p>
        </w:tc>
        <w:tc>
          <w:tcPr>
            <w:tcW w:w="3889" w:type="dxa"/>
            <w:shd w:val="clear" w:color="auto" w:fill="auto"/>
          </w:tcPr>
          <w:p w14:paraId="6309974D" w14:textId="77777777" w:rsidR="00510B4F" w:rsidRPr="00BB5C3D" w:rsidRDefault="00510B4F" w:rsidP="0071788C">
            <w:pPr>
              <w:pStyle w:val="DefaultStyle"/>
              <w:spacing w:after="0" w:line="100" w:lineRule="atLeast"/>
              <w:rPr>
                <w:sz w:val="16"/>
                <w:szCs w:val="16"/>
                <w:lang w:val="en-US"/>
              </w:rPr>
            </w:pPr>
            <w:r w:rsidRPr="00BB5C3D">
              <w:rPr>
                <w:sz w:val="16"/>
                <w:szCs w:val="16"/>
                <w:lang w:val="en-US"/>
              </w:rPr>
              <w:t>Every PDH in each PAG MUST be flagged as a leading protein or a non-leading protein and each PAG MUST contain at least one leading protein</w:t>
            </w:r>
            <w:r>
              <w:rPr>
                <w:sz w:val="16"/>
                <w:szCs w:val="16"/>
                <w:lang w:val="en-US"/>
              </w:rPr>
              <w:t>, but MAY contain more than one</w:t>
            </w:r>
            <w:r w:rsidRPr="00BB5C3D">
              <w:rPr>
                <w:sz w:val="16"/>
                <w:szCs w:val="16"/>
                <w:lang w:val="en-US"/>
              </w:rPr>
              <w:t xml:space="preserve">. A “leading protein” is defined as a protein that has the strongest or near strongest (further explained in Table </w:t>
            </w:r>
            <w:r w:rsidR="0071788C">
              <w:rPr>
                <w:sz w:val="16"/>
                <w:szCs w:val="16"/>
                <w:lang w:val="en-US"/>
              </w:rPr>
              <w:t>3</w:t>
            </w:r>
            <w:r w:rsidRPr="00BB5C3D">
              <w:rPr>
                <w:sz w:val="16"/>
                <w:szCs w:val="16"/>
                <w:lang w:val="en-US"/>
              </w:rPr>
              <w:t>) set of evidence for being present in the sample studied, amongst the grouped protein accessions.  A “non-leading protein” is defined as a protein that has (substantially) less evidence than other proteins within the same group, and is thus less likely to have been present in the sample studied.</w:t>
            </w:r>
          </w:p>
        </w:tc>
      </w:tr>
      <w:tr w:rsidR="00510B4F" w:rsidRPr="00BB5C3D" w14:paraId="340B293B" w14:textId="77777777" w:rsidTr="00200237">
        <w:tc>
          <w:tcPr>
            <w:tcW w:w="1525" w:type="dxa"/>
            <w:shd w:val="clear" w:color="auto" w:fill="auto"/>
            <w:tcMar>
              <w:left w:w="107" w:type="dxa"/>
            </w:tcMar>
          </w:tcPr>
          <w:p w14:paraId="12F2F545" w14:textId="77777777" w:rsidR="00510B4F" w:rsidRPr="00BB5C3D" w:rsidRDefault="00510B4F" w:rsidP="00200237">
            <w:pPr>
              <w:pStyle w:val="DefaultStyle"/>
              <w:spacing w:after="0" w:line="100" w:lineRule="atLeast"/>
              <w:rPr>
                <w:bCs/>
                <w:sz w:val="16"/>
                <w:szCs w:val="16"/>
                <w:lang w:val="en-US"/>
              </w:rPr>
            </w:pPr>
            <w:r w:rsidRPr="00BB5C3D">
              <w:rPr>
                <w:bCs/>
                <w:sz w:val="16"/>
                <w:szCs w:val="16"/>
                <w:lang w:val="en-US"/>
              </w:rPr>
              <w:t>ProteinDetection-Hypothesis</w:t>
            </w:r>
          </w:p>
        </w:tc>
        <w:tc>
          <w:tcPr>
            <w:tcW w:w="1559" w:type="dxa"/>
            <w:shd w:val="clear" w:color="auto" w:fill="auto"/>
          </w:tcPr>
          <w:p w14:paraId="0DB81A62" w14:textId="77777777" w:rsidR="00510B4F" w:rsidRPr="00BB5C3D" w:rsidRDefault="00510B4F" w:rsidP="00200237">
            <w:pPr>
              <w:pStyle w:val="DefaultStyle"/>
              <w:spacing w:after="0" w:line="100" w:lineRule="atLeast"/>
              <w:rPr>
                <w:sz w:val="16"/>
                <w:szCs w:val="16"/>
                <w:lang w:val="en-US"/>
              </w:rPr>
            </w:pPr>
            <w:r w:rsidRPr="00BB5C3D">
              <w:rPr>
                <w:sz w:val="16"/>
                <w:szCs w:val="16"/>
                <w:lang w:val="en-US"/>
              </w:rPr>
              <w:t>group representative</w:t>
            </w:r>
          </w:p>
        </w:tc>
        <w:tc>
          <w:tcPr>
            <w:tcW w:w="1134" w:type="dxa"/>
            <w:shd w:val="clear" w:color="auto" w:fill="auto"/>
          </w:tcPr>
          <w:p w14:paraId="6AD8E290" w14:textId="77777777" w:rsidR="00510B4F" w:rsidRPr="00BB5C3D" w:rsidRDefault="00510B4F" w:rsidP="00200237">
            <w:pPr>
              <w:pStyle w:val="DefaultStyle"/>
              <w:spacing w:after="0" w:line="100" w:lineRule="atLeast"/>
              <w:rPr>
                <w:sz w:val="16"/>
                <w:szCs w:val="16"/>
                <w:lang w:val="en-US"/>
              </w:rPr>
            </w:pPr>
            <w:r w:rsidRPr="00BB5C3D">
              <w:rPr>
                <w:sz w:val="16"/>
                <w:szCs w:val="16"/>
                <w:lang w:val="en-US"/>
              </w:rPr>
              <w:t>-</w:t>
            </w:r>
          </w:p>
        </w:tc>
        <w:tc>
          <w:tcPr>
            <w:tcW w:w="1134" w:type="dxa"/>
            <w:shd w:val="clear" w:color="auto" w:fill="auto"/>
          </w:tcPr>
          <w:p w14:paraId="1D789AA9" w14:textId="77777777" w:rsidR="00510B4F" w:rsidRPr="00BB5C3D" w:rsidRDefault="00510B4F" w:rsidP="00200237">
            <w:pPr>
              <w:pStyle w:val="DefaultStyle"/>
              <w:spacing w:after="0" w:line="100" w:lineRule="atLeast"/>
              <w:rPr>
                <w:sz w:val="16"/>
                <w:szCs w:val="16"/>
                <w:lang w:val="en-US"/>
              </w:rPr>
            </w:pPr>
            <w:r w:rsidRPr="00BB5C3D">
              <w:rPr>
                <w:sz w:val="16"/>
                <w:szCs w:val="16"/>
                <w:lang w:val="en-US"/>
              </w:rPr>
              <w:t>MAY</w:t>
            </w:r>
          </w:p>
        </w:tc>
        <w:tc>
          <w:tcPr>
            <w:tcW w:w="3889" w:type="dxa"/>
            <w:shd w:val="clear" w:color="auto" w:fill="auto"/>
          </w:tcPr>
          <w:p w14:paraId="36D2120C" w14:textId="77777777" w:rsidR="00510B4F" w:rsidRPr="00BB5C3D" w:rsidRDefault="00510B4F" w:rsidP="00200237">
            <w:pPr>
              <w:pStyle w:val="DefaultStyle"/>
              <w:spacing w:after="0" w:line="100" w:lineRule="atLeast"/>
              <w:rPr>
                <w:sz w:val="16"/>
                <w:szCs w:val="16"/>
                <w:lang w:val="en-US"/>
              </w:rPr>
            </w:pPr>
            <w:r w:rsidRPr="00BB5C3D">
              <w:rPr>
                <w:sz w:val="16"/>
                <w:szCs w:val="16"/>
                <w:lang w:val="en-US"/>
              </w:rPr>
              <w:t>Each PAG MAY contain zero or one PDH flagged as the group representative, if the software wishes to flag a preference (often arbitrary or for example based on alphabetical ordering) amongst the leading proteins. The group representative term can thus be viewed a “tiebreaker” if the export software wishes to make this distinction.</w:t>
            </w:r>
          </w:p>
        </w:tc>
      </w:tr>
      <w:tr w:rsidR="00A67C97" w:rsidRPr="00BB5C3D" w14:paraId="50095EDC" w14:textId="77777777" w:rsidTr="00200237">
        <w:tc>
          <w:tcPr>
            <w:tcW w:w="1525" w:type="dxa"/>
            <w:shd w:val="clear" w:color="auto" w:fill="auto"/>
            <w:tcMar>
              <w:left w:w="107" w:type="dxa"/>
            </w:tcMar>
          </w:tcPr>
          <w:p w14:paraId="2B39923A" w14:textId="77777777" w:rsidR="00A67C97" w:rsidRPr="00BB5C3D" w:rsidRDefault="0033545C" w:rsidP="00200237">
            <w:pPr>
              <w:pStyle w:val="DefaultStyle"/>
              <w:spacing w:after="0" w:line="100" w:lineRule="atLeast"/>
              <w:rPr>
                <w:bCs/>
                <w:sz w:val="16"/>
                <w:szCs w:val="16"/>
                <w:lang w:val="en-US"/>
              </w:rPr>
            </w:pPr>
            <w:r w:rsidRPr="00BB5C3D">
              <w:rPr>
                <w:bCs/>
                <w:sz w:val="16"/>
                <w:szCs w:val="16"/>
                <w:lang w:val="en-US"/>
              </w:rPr>
              <w:t>ProteinAmbiguity-Group</w:t>
            </w:r>
          </w:p>
        </w:tc>
        <w:tc>
          <w:tcPr>
            <w:tcW w:w="1559" w:type="dxa"/>
            <w:shd w:val="clear" w:color="auto" w:fill="auto"/>
          </w:tcPr>
          <w:p w14:paraId="5AAB9415" w14:textId="77777777" w:rsidR="00A67C97" w:rsidRPr="00BB5C3D" w:rsidRDefault="0033545C" w:rsidP="00071A7F">
            <w:pPr>
              <w:pStyle w:val="DefaultStyle"/>
              <w:spacing w:line="100" w:lineRule="atLeast"/>
              <w:rPr>
                <w:sz w:val="16"/>
                <w:szCs w:val="16"/>
                <w:lang w:val="en-US"/>
              </w:rPr>
            </w:pPr>
            <w:r w:rsidRPr="0033545C">
              <w:rPr>
                <w:sz w:val="16"/>
                <w:szCs w:val="16"/>
              </w:rPr>
              <w:t>protein group passes threshold</w:t>
            </w:r>
          </w:p>
        </w:tc>
        <w:tc>
          <w:tcPr>
            <w:tcW w:w="1134" w:type="dxa"/>
            <w:shd w:val="clear" w:color="auto" w:fill="auto"/>
          </w:tcPr>
          <w:p w14:paraId="035CE1BE" w14:textId="77777777" w:rsidR="00A67C97" w:rsidRPr="00BB5C3D" w:rsidRDefault="00A67C97" w:rsidP="00200237">
            <w:pPr>
              <w:pStyle w:val="DefaultStyle"/>
              <w:spacing w:after="0" w:line="100" w:lineRule="atLeast"/>
              <w:rPr>
                <w:sz w:val="16"/>
                <w:szCs w:val="16"/>
                <w:lang w:val="en-US"/>
              </w:rPr>
            </w:pPr>
            <w:r>
              <w:rPr>
                <w:sz w:val="16"/>
                <w:szCs w:val="16"/>
                <w:lang w:val="en-US"/>
              </w:rPr>
              <w:t>xsd:Boolean</w:t>
            </w:r>
          </w:p>
        </w:tc>
        <w:tc>
          <w:tcPr>
            <w:tcW w:w="1134" w:type="dxa"/>
            <w:shd w:val="clear" w:color="auto" w:fill="auto"/>
          </w:tcPr>
          <w:p w14:paraId="1D4CF005" w14:textId="77777777" w:rsidR="00A67C97" w:rsidRPr="00BB5C3D" w:rsidRDefault="00A67C97" w:rsidP="00200237">
            <w:pPr>
              <w:pStyle w:val="DefaultStyle"/>
              <w:spacing w:after="0" w:line="100" w:lineRule="atLeast"/>
              <w:rPr>
                <w:sz w:val="16"/>
                <w:szCs w:val="16"/>
                <w:lang w:val="en-US"/>
              </w:rPr>
            </w:pPr>
            <w:r>
              <w:rPr>
                <w:sz w:val="16"/>
                <w:szCs w:val="16"/>
                <w:lang w:val="en-US"/>
              </w:rPr>
              <w:t>MUST</w:t>
            </w:r>
          </w:p>
        </w:tc>
        <w:tc>
          <w:tcPr>
            <w:tcW w:w="3889" w:type="dxa"/>
            <w:shd w:val="clear" w:color="auto" w:fill="auto"/>
          </w:tcPr>
          <w:p w14:paraId="2BA0B9EC" w14:textId="77777777" w:rsidR="00A67C97" w:rsidRPr="00BB5C3D" w:rsidRDefault="00A67C97" w:rsidP="00200237">
            <w:pPr>
              <w:pStyle w:val="DefaultStyle"/>
              <w:spacing w:after="0" w:line="100" w:lineRule="atLeast"/>
              <w:rPr>
                <w:sz w:val="16"/>
                <w:szCs w:val="16"/>
                <w:lang w:val="en-US"/>
              </w:rPr>
            </w:pPr>
            <w:r w:rsidRPr="00A67C97">
              <w:rPr>
                <w:sz w:val="16"/>
                <w:szCs w:val="16"/>
                <w:lang w:val="en-US"/>
              </w:rPr>
              <w:t>Each PAG MUST be annotated with a Boolean CV term indicating whether the PAG has passed the threshold reported in the ProteinDetectionProtocol.</w:t>
            </w:r>
          </w:p>
        </w:tc>
      </w:tr>
      <w:tr w:rsidR="003D3720" w:rsidRPr="00BB5C3D" w14:paraId="357FB656" w14:textId="77777777" w:rsidTr="00200237">
        <w:tc>
          <w:tcPr>
            <w:tcW w:w="1525" w:type="dxa"/>
            <w:shd w:val="clear" w:color="auto" w:fill="auto"/>
            <w:tcMar>
              <w:left w:w="107" w:type="dxa"/>
            </w:tcMar>
          </w:tcPr>
          <w:p w14:paraId="12890CBE" w14:textId="77777777" w:rsidR="003D3720" w:rsidRPr="00BB5C3D" w:rsidRDefault="003D3720" w:rsidP="00200237">
            <w:pPr>
              <w:pStyle w:val="DefaultStyle"/>
              <w:spacing w:after="0" w:line="100" w:lineRule="atLeast"/>
              <w:rPr>
                <w:lang w:val="en-US"/>
              </w:rPr>
            </w:pPr>
            <w:r w:rsidRPr="00BB5C3D">
              <w:rPr>
                <w:bCs/>
                <w:sz w:val="16"/>
                <w:szCs w:val="16"/>
                <w:lang w:val="en-US"/>
              </w:rPr>
              <w:t>ProteinDetection-Hypothesis</w:t>
            </w:r>
          </w:p>
        </w:tc>
        <w:tc>
          <w:tcPr>
            <w:tcW w:w="1559" w:type="dxa"/>
            <w:shd w:val="clear" w:color="auto" w:fill="auto"/>
          </w:tcPr>
          <w:p w14:paraId="2EBAA14D" w14:textId="77777777" w:rsidR="003D3720" w:rsidRPr="00BB5C3D" w:rsidRDefault="003D3720" w:rsidP="00200237">
            <w:pPr>
              <w:pStyle w:val="DefaultStyle"/>
              <w:spacing w:after="0" w:line="100" w:lineRule="atLeast"/>
              <w:rPr>
                <w:lang w:val="en-US"/>
              </w:rPr>
            </w:pPr>
            <w:r>
              <w:rPr>
                <w:sz w:val="16"/>
                <w:szCs w:val="16"/>
                <w:lang w:val="en-US"/>
              </w:rPr>
              <w:t>s</w:t>
            </w:r>
            <w:r w:rsidRPr="00BB5C3D">
              <w:rPr>
                <w:sz w:val="16"/>
                <w:szCs w:val="16"/>
                <w:lang w:val="en-US"/>
              </w:rPr>
              <w:t xml:space="preserve">equence </w:t>
            </w:r>
            <w:r>
              <w:rPr>
                <w:sz w:val="16"/>
                <w:szCs w:val="16"/>
                <w:lang w:val="en-US"/>
              </w:rPr>
              <w:t>s</w:t>
            </w:r>
            <w:r w:rsidRPr="00BB5C3D">
              <w:rPr>
                <w:sz w:val="16"/>
                <w:szCs w:val="16"/>
                <w:lang w:val="en-US"/>
              </w:rPr>
              <w:t>ame-</w:t>
            </w:r>
            <w:r>
              <w:rPr>
                <w:sz w:val="16"/>
                <w:szCs w:val="16"/>
                <w:lang w:val="en-US"/>
              </w:rPr>
              <w:t>s</w:t>
            </w:r>
            <w:r w:rsidRPr="00BB5C3D">
              <w:rPr>
                <w:sz w:val="16"/>
                <w:szCs w:val="16"/>
                <w:lang w:val="en-US"/>
              </w:rPr>
              <w:t xml:space="preserve">et </w:t>
            </w:r>
            <w:r>
              <w:rPr>
                <w:sz w:val="16"/>
                <w:szCs w:val="16"/>
                <w:lang w:val="en-US"/>
              </w:rPr>
              <w:t>p</w:t>
            </w:r>
            <w:r w:rsidRPr="00BB5C3D">
              <w:rPr>
                <w:sz w:val="16"/>
                <w:szCs w:val="16"/>
                <w:lang w:val="en-US"/>
              </w:rPr>
              <w:t>rotein</w:t>
            </w:r>
          </w:p>
        </w:tc>
        <w:tc>
          <w:tcPr>
            <w:tcW w:w="1134" w:type="dxa"/>
            <w:shd w:val="clear" w:color="auto" w:fill="auto"/>
          </w:tcPr>
          <w:p w14:paraId="48CADD5D" w14:textId="77777777" w:rsidR="003D3720" w:rsidRPr="00BB5C3D" w:rsidRDefault="003D3720" w:rsidP="00200237">
            <w:pPr>
              <w:pStyle w:val="DefaultStyle"/>
              <w:spacing w:after="0" w:line="100" w:lineRule="atLeast"/>
              <w:rPr>
                <w:lang w:val="en-US"/>
              </w:rPr>
            </w:pPr>
            <w:r w:rsidRPr="00BB5C3D">
              <w:rPr>
                <w:sz w:val="16"/>
                <w:szCs w:val="16"/>
                <w:lang w:val="en-US"/>
              </w:rPr>
              <w:t xml:space="preserve">xsd: “list_of_ strings” space separated list of PDH IDs that are </w:t>
            </w:r>
            <w:r w:rsidRPr="00BB5C3D">
              <w:rPr>
                <w:sz w:val="16"/>
                <w:szCs w:val="16"/>
                <w:lang w:val="en-US"/>
              </w:rPr>
              <w:lastRenderedPageBreak/>
              <w:t>same-set.</w:t>
            </w:r>
          </w:p>
        </w:tc>
        <w:tc>
          <w:tcPr>
            <w:tcW w:w="1134" w:type="dxa"/>
            <w:shd w:val="clear" w:color="auto" w:fill="auto"/>
          </w:tcPr>
          <w:p w14:paraId="299B232F" w14:textId="77777777" w:rsidR="003D3720" w:rsidRPr="00BB5C3D" w:rsidRDefault="003D3720" w:rsidP="00200237">
            <w:pPr>
              <w:pStyle w:val="DefaultStyle"/>
              <w:spacing w:after="0" w:line="100" w:lineRule="atLeast"/>
              <w:rPr>
                <w:lang w:val="en-US"/>
              </w:rPr>
            </w:pPr>
            <w:r w:rsidRPr="00BB5C3D">
              <w:rPr>
                <w:sz w:val="16"/>
                <w:szCs w:val="16"/>
                <w:lang w:val="en-US"/>
              </w:rPr>
              <w:lastRenderedPageBreak/>
              <w:t>MAY</w:t>
            </w:r>
          </w:p>
        </w:tc>
        <w:tc>
          <w:tcPr>
            <w:tcW w:w="3889" w:type="dxa"/>
            <w:shd w:val="clear" w:color="auto" w:fill="auto"/>
          </w:tcPr>
          <w:p w14:paraId="3FA19937" w14:textId="77777777" w:rsidR="003D3720" w:rsidRPr="00BB5C3D" w:rsidRDefault="003D3720" w:rsidP="00200237">
            <w:pPr>
              <w:pStyle w:val="DefaultStyle"/>
              <w:spacing w:after="0" w:line="100" w:lineRule="atLeast"/>
              <w:rPr>
                <w:lang w:val="en-US"/>
              </w:rPr>
            </w:pPr>
            <w:r w:rsidRPr="00BB5C3D">
              <w:rPr>
                <w:sz w:val="16"/>
                <w:szCs w:val="16"/>
                <w:lang w:val="en-US"/>
              </w:rPr>
              <w:t>A protein that is indistinguishable or equivalent to another protein in the group, having matches to an identical set of peptide sequences.</w:t>
            </w:r>
          </w:p>
        </w:tc>
      </w:tr>
      <w:tr w:rsidR="003D3720" w:rsidRPr="00BB5C3D" w14:paraId="663FA4D1" w14:textId="77777777" w:rsidTr="00200237">
        <w:tc>
          <w:tcPr>
            <w:tcW w:w="1525" w:type="dxa"/>
            <w:shd w:val="clear" w:color="auto" w:fill="auto"/>
            <w:tcMar>
              <w:left w:w="107" w:type="dxa"/>
            </w:tcMar>
          </w:tcPr>
          <w:p w14:paraId="7F82D588" w14:textId="77777777" w:rsidR="003D3720" w:rsidRPr="00BB5C3D" w:rsidRDefault="003D3720" w:rsidP="00200237">
            <w:pPr>
              <w:pStyle w:val="DefaultStyle"/>
              <w:spacing w:after="0" w:line="100" w:lineRule="atLeast"/>
              <w:rPr>
                <w:lang w:val="en-US"/>
              </w:rPr>
            </w:pPr>
            <w:r w:rsidRPr="00BB5C3D">
              <w:rPr>
                <w:bCs/>
                <w:sz w:val="16"/>
                <w:szCs w:val="16"/>
                <w:lang w:val="en-US"/>
              </w:rPr>
              <w:lastRenderedPageBreak/>
              <w:t>ProteinDetection-Hypothesis</w:t>
            </w:r>
          </w:p>
        </w:tc>
        <w:tc>
          <w:tcPr>
            <w:tcW w:w="1559" w:type="dxa"/>
            <w:shd w:val="clear" w:color="auto" w:fill="auto"/>
          </w:tcPr>
          <w:p w14:paraId="5946CFDF" w14:textId="77777777" w:rsidR="003D3720" w:rsidRPr="00BB5C3D" w:rsidRDefault="003D3720" w:rsidP="00C640ED">
            <w:pPr>
              <w:pStyle w:val="DefaultStyle"/>
              <w:spacing w:after="0" w:line="100" w:lineRule="atLeast"/>
              <w:rPr>
                <w:lang w:val="en-US"/>
              </w:rPr>
            </w:pPr>
            <w:r>
              <w:rPr>
                <w:sz w:val="16"/>
                <w:szCs w:val="16"/>
                <w:lang w:val="en-US"/>
              </w:rPr>
              <w:t>s</w:t>
            </w:r>
            <w:r w:rsidRPr="00BB5C3D">
              <w:rPr>
                <w:sz w:val="16"/>
                <w:szCs w:val="16"/>
                <w:lang w:val="en-US"/>
              </w:rPr>
              <w:t xml:space="preserve">pectrum </w:t>
            </w:r>
            <w:r>
              <w:rPr>
                <w:sz w:val="16"/>
                <w:szCs w:val="16"/>
                <w:lang w:val="en-US"/>
              </w:rPr>
              <w:t>s</w:t>
            </w:r>
            <w:r w:rsidRPr="00BB5C3D">
              <w:rPr>
                <w:sz w:val="16"/>
                <w:szCs w:val="16"/>
                <w:lang w:val="en-US"/>
              </w:rPr>
              <w:t>ame-</w:t>
            </w:r>
            <w:r>
              <w:rPr>
                <w:sz w:val="16"/>
                <w:szCs w:val="16"/>
                <w:lang w:val="en-US"/>
              </w:rPr>
              <w:t>s</w:t>
            </w:r>
            <w:r w:rsidRPr="00BB5C3D">
              <w:rPr>
                <w:sz w:val="16"/>
                <w:szCs w:val="16"/>
                <w:lang w:val="en-US"/>
              </w:rPr>
              <w:t xml:space="preserve">et </w:t>
            </w:r>
            <w:r>
              <w:rPr>
                <w:sz w:val="16"/>
                <w:szCs w:val="16"/>
                <w:lang w:val="en-US"/>
              </w:rPr>
              <w:t>p</w:t>
            </w:r>
            <w:r w:rsidRPr="00BB5C3D">
              <w:rPr>
                <w:sz w:val="16"/>
                <w:szCs w:val="16"/>
                <w:lang w:val="en-US"/>
              </w:rPr>
              <w:t>rotein</w:t>
            </w:r>
          </w:p>
          <w:p w14:paraId="0CA17575" w14:textId="77777777" w:rsidR="003D3720" w:rsidRPr="00BB5C3D" w:rsidRDefault="003D3720" w:rsidP="00C640ED">
            <w:pPr>
              <w:pStyle w:val="DefaultStyle"/>
              <w:spacing w:after="0" w:line="100" w:lineRule="atLeast"/>
              <w:rPr>
                <w:lang w:val="en-US"/>
              </w:rPr>
            </w:pPr>
          </w:p>
          <w:p w14:paraId="2923BC02" w14:textId="77777777" w:rsidR="003D3720" w:rsidRPr="00BB5C3D" w:rsidRDefault="003D3720" w:rsidP="00200237">
            <w:pPr>
              <w:pStyle w:val="DefaultStyle"/>
              <w:spacing w:after="0" w:line="100" w:lineRule="atLeast"/>
              <w:rPr>
                <w:lang w:val="en-US"/>
              </w:rPr>
            </w:pPr>
          </w:p>
        </w:tc>
        <w:tc>
          <w:tcPr>
            <w:tcW w:w="1134" w:type="dxa"/>
            <w:shd w:val="clear" w:color="auto" w:fill="auto"/>
          </w:tcPr>
          <w:p w14:paraId="5AF05C89" w14:textId="77777777" w:rsidR="003D3720" w:rsidRPr="00BB5C3D" w:rsidRDefault="003D3720" w:rsidP="00200237">
            <w:pPr>
              <w:pStyle w:val="DefaultStyle"/>
              <w:spacing w:after="0" w:line="100" w:lineRule="atLeast"/>
              <w:rPr>
                <w:lang w:val="en-US"/>
              </w:rPr>
            </w:pPr>
            <w:r w:rsidRPr="00BB5C3D">
              <w:rPr>
                <w:sz w:val="16"/>
                <w:szCs w:val="16"/>
                <w:lang w:val="en-US"/>
              </w:rPr>
              <w:t>xsd: “list_of_ strings” space separated list of PDH IDs that are same-set.</w:t>
            </w:r>
          </w:p>
        </w:tc>
        <w:tc>
          <w:tcPr>
            <w:tcW w:w="1134" w:type="dxa"/>
            <w:shd w:val="clear" w:color="auto" w:fill="auto"/>
          </w:tcPr>
          <w:p w14:paraId="521ADC5E" w14:textId="77777777" w:rsidR="003D3720" w:rsidRPr="00BB5C3D" w:rsidRDefault="003D3720" w:rsidP="00200237">
            <w:pPr>
              <w:pStyle w:val="DefaultStyle"/>
              <w:spacing w:after="0" w:line="100" w:lineRule="atLeast"/>
              <w:rPr>
                <w:lang w:val="en-US"/>
              </w:rPr>
            </w:pPr>
            <w:r w:rsidRPr="00BB5C3D">
              <w:rPr>
                <w:sz w:val="16"/>
                <w:szCs w:val="16"/>
                <w:lang w:val="en-US"/>
              </w:rPr>
              <w:t>MAY</w:t>
            </w:r>
          </w:p>
        </w:tc>
        <w:tc>
          <w:tcPr>
            <w:tcW w:w="3889" w:type="dxa"/>
            <w:shd w:val="clear" w:color="auto" w:fill="auto"/>
          </w:tcPr>
          <w:p w14:paraId="6B84F1DD" w14:textId="77777777" w:rsidR="003D3720" w:rsidRPr="00BB5C3D" w:rsidRDefault="003D3720" w:rsidP="00200237">
            <w:pPr>
              <w:pStyle w:val="DefaultStyle"/>
              <w:spacing w:after="0" w:line="100" w:lineRule="atLeast"/>
              <w:rPr>
                <w:lang w:val="en-US"/>
              </w:rPr>
            </w:pPr>
            <w:r w:rsidRPr="00BB5C3D">
              <w:rPr>
                <w:sz w:val="16"/>
                <w:szCs w:val="16"/>
                <w:lang w:val="en-US"/>
              </w:rPr>
              <w:t>A protein that is indistinguishable or equivalent to another protein in the group, having PSMs derived from the same set of spectra.</w:t>
            </w:r>
          </w:p>
        </w:tc>
      </w:tr>
      <w:tr w:rsidR="003D3720" w:rsidRPr="00BB5C3D" w14:paraId="044B33F7" w14:textId="77777777" w:rsidTr="00200237">
        <w:tc>
          <w:tcPr>
            <w:tcW w:w="1525" w:type="dxa"/>
            <w:shd w:val="clear" w:color="auto" w:fill="auto"/>
            <w:tcMar>
              <w:left w:w="107" w:type="dxa"/>
            </w:tcMar>
          </w:tcPr>
          <w:p w14:paraId="32A2D7BE" w14:textId="77777777" w:rsidR="003D3720" w:rsidRPr="00BB5C3D" w:rsidRDefault="003D3720" w:rsidP="00200237">
            <w:pPr>
              <w:pStyle w:val="DefaultStyle"/>
              <w:spacing w:after="0" w:line="100" w:lineRule="atLeast"/>
              <w:rPr>
                <w:lang w:val="en-US"/>
              </w:rPr>
            </w:pPr>
            <w:r w:rsidRPr="00BB5C3D">
              <w:rPr>
                <w:bCs/>
                <w:sz w:val="16"/>
                <w:szCs w:val="16"/>
                <w:lang w:val="en-US"/>
              </w:rPr>
              <w:t>ProteinDetection-Hypothesis</w:t>
            </w:r>
          </w:p>
        </w:tc>
        <w:tc>
          <w:tcPr>
            <w:tcW w:w="1559" w:type="dxa"/>
            <w:shd w:val="clear" w:color="auto" w:fill="auto"/>
          </w:tcPr>
          <w:p w14:paraId="2C3B6A7E" w14:textId="77777777" w:rsidR="003D3720" w:rsidRPr="00BB5C3D" w:rsidRDefault="003D3720" w:rsidP="00C640ED">
            <w:pPr>
              <w:pStyle w:val="DefaultStyle"/>
              <w:spacing w:after="0" w:line="100" w:lineRule="atLeast"/>
              <w:rPr>
                <w:lang w:val="en-US"/>
              </w:rPr>
            </w:pPr>
            <w:r>
              <w:rPr>
                <w:sz w:val="16"/>
                <w:szCs w:val="16"/>
                <w:lang w:val="en-US"/>
              </w:rPr>
              <w:t>s</w:t>
            </w:r>
            <w:r w:rsidRPr="00BB5C3D">
              <w:rPr>
                <w:sz w:val="16"/>
                <w:szCs w:val="16"/>
                <w:lang w:val="en-US"/>
              </w:rPr>
              <w:t xml:space="preserve">equence </w:t>
            </w:r>
            <w:r>
              <w:rPr>
                <w:sz w:val="16"/>
                <w:szCs w:val="16"/>
                <w:lang w:val="en-US"/>
              </w:rPr>
              <w:t>s</w:t>
            </w:r>
            <w:r w:rsidRPr="00BB5C3D">
              <w:rPr>
                <w:sz w:val="16"/>
                <w:szCs w:val="16"/>
                <w:lang w:val="en-US"/>
              </w:rPr>
              <w:t>ub</w:t>
            </w:r>
            <w:r>
              <w:rPr>
                <w:sz w:val="16"/>
                <w:szCs w:val="16"/>
                <w:lang w:val="en-US"/>
              </w:rPr>
              <w:t>-</w:t>
            </w:r>
            <w:r w:rsidRPr="00BB5C3D">
              <w:rPr>
                <w:sz w:val="16"/>
                <w:szCs w:val="16"/>
                <w:lang w:val="en-US"/>
              </w:rPr>
              <w:t xml:space="preserve">set </w:t>
            </w:r>
            <w:r>
              <w:rPr>
                <w:sz w:val="16"/>
                <w:szCs w:val="16"/>
                <w:lang w:val="en-US"/>
              </w:rPr>
              <w:t>p</w:t>
            </w:r>
            <w:r w:rsidRPr="00BB5C3D">
              <w:rPr>
                <w:sz w:val="16"/>
                <w:szCs w:val="16"/>
                <w:lang w:val="en-US"/>
              </w:rPr>
              <w:t>rotein</w:t>
            </w:r>
          </w:p>
          <w:p w14:paraId="7E712EC6" w14:textId="77777777" w:rsidR="003D3720" w:rsidRPr="00BB5C3D" w:rsidRDefault="003D3720" w:rsidP="00200237">
            <w:pPr>
              <w:pStyle w:val="DefaultStyle"/>
              <w:spacing w:after="0" w:line="100" w:lineRule="atLeast"/>
              <w:rPr>
                <w:lang w:val="en-US"/>
              </w:rPr>
            </w:pPr>
          </w:p>
        </w:tc>
        <w:tc>
          <w:tcPr>
            <w:tcW w:w="1134" w:type="dxa"/>
            <w:shd w:val="clear" w:color="auto" w:fill="auto"/>
          </w:tcPr>
          <w:p w14:paraId="571C5B50" w14:textId="77777777" w:rsidR="003D3720" w:rsidRPr="00BB5C3D" w:rsidRDefault="003D3720" w:rsidP="00200237">
            <w:pPr>
              <w:pStyle w:val="DefaultStyle"/>
              <w:spacing w:after="0" w:line="100" w:lineRule="atLeast"/>
              <w:rPr>
                <w:lang w:val="en-US"/>
              </w:rPr>
            </w:pPr>
            <w:r w:rsidRPr="00BB5C3D">
              <w:rPr>
                <w:sz w:val="16"/>
                <w:szCs w:val="16"/>
                <w:lang w:val="en-US"/>
              </w:rPr>
              <w:t>xsd: “list_of_ strings” space separated list of PDH IDs that are super-set.</w:t>
            </w:r>
          </w:p>
        </w:tc>
        <w:tc>
          <w:tcPr>
            <w:tcW w:w="1134" w:type="dxa"/>
            <w:shd w:val="clear" w:color="auto" w:fill="auto"/>
          </w:tcPr>
          <w:p w14:paraId="75E7EFCA" w14:textId="77777777" w:rsidR="003D3720" w:rsidRPr="00BB5C3D" w:rsidRDefault="003D3720" w:rsidP="00200237">
            <w:pPr>
              <w:pStyle w:val="DefaultStyle"/>
              <w:spacing w:after="0" w:line="100" w:lineRule="atLeast"/>
              <w:rPr>
                <w:lang w:val="en-US"/>
              </w:rPr>
            </w:pPr>
            <w:r w:rsidRPr="00BB5C3D">
              <w:rPr>
                <w:sz w:val="16"/>
                <w:szCs w:val="16"/>
                <w:lang w:val="en-US"/>
              </w:rPr>
              <w:t>MAY</w:t>
            </w:r>
          </w:p>
        </w:tc>
        <w:tc>
          <w:tcPr>
            <w:tcW w:w="3889" w:type="dxa"/>
            <w:shd w:val="clear" w:color="auto" w:fill="auto"/>
          </w:tcPr>
          <w:p w14:paraId="5DE70F84" w14:textId="77777777" w:rsidR="003D3720" w:rsidRPr="00BB5C3D" w:rsidRDefault="003D3720" w:rsidP="00200237">
            <w:pPr>
              <w:pStyle w:val="DefaultStyle"/>
              <w:spacing w:after="0" w:line="100" w:lineRule="atLeast"/>
              <w:rPr>
                <w:lang w:val="en-US"/>
              </w:rPr>
            </w:pPr>
            <w:r w:rsidRPr="00BB5C3D">
              <w:rPr>
                <w:sz w:val="16"/>
                <w:szCs w:val="16"/>
                <w:lang w:val="en-US"/>
              </w:rPr>
              <w:t>A protein for which the matched peptide sequences are a subset of the matched peptide sequences for another protein in the group.</w:t>
            </w:r>
          </w:p>
        </w:tc>
      </w:tr>
      <w:tr w:rsidR="003D3720" w:rsidRPr="00BB5C3D" w14:paraId="417C8712" w14:textId="77777777" w:rsidTr="00200237">
        <w:tc>
          <w:tcPr>
            <w:tcW w:w="1525" w:type="dxa"/>
            <w:shd w:val="clear" w:color="auto" w:fill="auto"/>
            <w:tcMar>
              <w:left w:w="107" w:type="dxa"/>
            </w:tcMar>
          </w:tcPr>
          <w:p w14:paraId="54154B9E" w14:textId="77777777" w:rsidR="003D3720" w:rsidRPr="00BB5C3D" w:rsidRDefault="003D3720" w:rsidP="00200237">
            <w:pPr>
              <w:pStyle w:val="DefaultStyle"/>
              <w:spacing w:after="0" w:line="100" w:lineRule="atLeast"/>
              <w:rPr>
                <w:lang w:val="en-US"/>
              </w:rPr>
            </w:pPr>
            <w:r w:rsidRPr="00BB5C3D">
              <w:rPr>
                <w:bCs/>
                <w:sz w:val="16"/>
                <w:szCs w:val="16"/>
                <w:lang w:val="en-US"/>
              </w:rPr>
              <w:t>ProteinDetection-Hypothesis</w:t>
            </w:r>
          </w:p>
        </w:tc>
        <w:tc>
          <w:tcPr>
            <w:tcW w:w="1559" w:type="dxa"/>
            <w:shd w:val="clear" w:color="auto" w:fill="auto"/>
          </w:tcPr>
          <w:p w14:paraId="5002D1C7" w14:textId="77777777" w:rsidR="003D3720" w:rsidRPr="00BB5C3D" w:rsidRDefault="003D3720" w:rsidP="00C640ED">
            <w:pPr>
              <w:pStyle w:val="DefaultStyle"/>
              <w:spacing w:after="0" w:line="100" w:lineRule="atLeast"/>
              <w:rPr>
                <w:lang w:val="en-US"/>
              </w:rPr>
            </w:pPr>
            <w:r>
              <w:rPr>
                <w:sz w:val="16"/>
                <w:szCs w:val="16"/>
                <w:lang w:val="en-US"/>
              </w:rPr>
              <w:t>s</w:t>
            </w:r>
            <w:r w:rsidRPr="00BB5C3D">
              <w:rPr>
                <w:sz w:val="16"/>
                <w:szCs w:val="16"/>
                <w:lang w:val="en-US"/>
              </w:rPr>
              <w:t xml:space="preserve">pectrum </w:t>
            </w:r>
            <w:r>
              <w:rPr>
                <w:sz w:val="16"/>
                <w:szCs w:val="16"/>
                <w:lang w:val="en-US"/>
              </w:rPr>
              <w:t>s</w:t>
            </w:r>
            <w:r w:rsidRPr="00BB5C3D">
              <w:rPr>
                <w:sz w:val="16"/>
                <w:szCs w:val="16"/>
                <w:lang w:val="en-US"/>
              </w:rPr>
              <w:t>ub</w:t>
            </w:r>
            <w:r>
              <w:rPr>
                <w:sz w:val="16"/>
                <w:szCs w:val="16"/>
                <w:lang w:val="en-US"/>
              </w:rPr>
              <w:t>-</w:t>
            </w:r>
            <w:r w:rsidRPr="00BB5C3D">
              <w:rPr>
                <w:sz w:val="16"/>
                <w:szCs w:val="16"/>
                <w:lang w:val="en-US"/>
              </w:rPr>
              <w:t xml:space="preserve">set </w:t>
            </w:r>
            <w:r>
              <w:rPr>
                <w:sz w:val="16"/>
                <w:szCs w:val="16"/>
                <w:lang w:val="en-US"/>
              </w:rPr>
              <w:t>p</w:t>
            </w:r>
            <w:r w:rsidRPr="00BB5C3D">
              <w:rPr>
                <w:sz w:val="16"/>
                <w:szCs w:val="16"/>
                <w:lang w:val="en-US"/>
              </w:rPr>
              <w:t>rotein</w:t>
            </w:r>
          </w:p>
          <w:p w14:paraId="17368FEB" w14:textId="77777777" w:rsidR="003D3720" w:rsidRPr="00BB5C3D" w:rsidRDefault="003D3720" w:rsidP="00200237">
            <w:pPr>
              <w:pStyle w:val="DefaultStyle"/>
              <w:spacing w:after="0" w:line="100" w:lineRule="atLeast"/>
              <w:rPr>
                <w:lang w:val="en-US"/>
              </w:rPr>
            </w:pPr>
          </w:p>
        </w:tc>
        <w:tc>
          <w:tcPr>
            <w:tcW w:w="1134" w:type="dxa"/>
            <w:shd w:val="clear" w:color="auto" w:fill="auto"/>
          </w:tcPr>
          <w:p w14:paraId="233BEEEF" w14:textId="77777777" w:rsidR="003D3720" w:rsidRPr="00BB5C3D" w:rsidRDefault="003D3720" w:rsidP="00200237">
            <w:pPr>
              <w:pStyle w:val="DefaultStyle"/>
              <w:spacing w:after="0" w:line="100" w:lineRule="atLeast"/>
              <w:rPr>
                <w:lang w:val="en-US"/>
              </w:rPr>
            </w:pPr>
            <w:r w:rsidRPr="00BB5C3D">
              <w:rPr>
                <w:sz w:val="16"/>
                <w:szCs w:val="16"/>
                <w:lang w:val="en-US"/>
              </w:rPr>
              <w:t>xsd: “list_of_ strings” space separated list of PDH IDs that are super-set.</w:t>
            </w:r>
          </w:p>
        </w:tc>
        <w:tc>
          <w:tcPr>
            <w:tcW w:w="1134" w:type="dxa"/>
            <w:shd w:val="clear" w:color="auto" w:fill="auto"/>
          </w:tcPr>
          <w:p w14:paraId="4D4A0204" w14:textId="77777777" w:rsidR="003D3720" w:rsidRPr="00BB5C3D" w:rsidRDefault="003D3720" w:rsidP="00200237">
            <w:pPr>
              <w:pStyle w:val="DefaultStyle"/>
              <w:spacing w:after="0" w:line="100" w:lineRule="atLeast"/>
              <w:rPr>
                <w:lang w:val="en-US"/>
              </w:rPr>
            </w:pPr>
            <w:r w:rsidRPr="00BB5C3D">
              <w:rPr>
                <w:sz w:val="16"/>
                <w:szCs w:val="16"/>
                <w:lang w:val="en-US"/>
              </w:rPr>
              <w:t>MAY</w:t>
            </w:r>
          </w:p>
        </w:tc>
        <w:tc>
          <w:tcPr>
            <w:tcW w:w="3889" w:type="dxa"/>
            <w:shd w:val="clear" w:color="auto" w:fill="auto"/>
          </w:tcPr>
          <w:p w14:paraId="2B3C4053" w14:textId="77777777" w:rsidR="003D3720" w:rsidRPr="00BB5C3D" w:rsidRDefault="003D3720" w:rsidP="00200237">
            <w:pPr>
              <w:pStyle w:val="DefaultStyle"/>
              <w:spacing w:after="0" w:line="100" w:lineRule="atLeast"/>
              <w:rPr>
                <w:lang w:val="en-US"/>
              </w:rPr>
            </w:pPr>
            <w:r w:rsidRPr="00BB5C3D">
              <w:rPr>
                <w:sz w:val="16"/>
                <w:szCs w:val="16"/>
                <w:lang w:val="en-US"/>
              </w:rPr>
              <w:t>A protein for which the matched spectra are a subset of the matched spectra for another protein in the group.</w:t>
            </w:r>
          </w:p>
        </w:tc>
      </w:tr>
      <w:tr w:rsidR="003D3720" w:rsidRPr="00BB5C3D" w14:paraId="19E79C07" w14:textId="77777777" w:rsidTr="00200237">
        <w:tc>
          <w:tcPr>
            <w:tcW w:w="1525" w:type="dxa"/>
            <w:shd w:val="clear" w:color="auto" w:fill="auto"/>
            <w:tcMar>
              <w:left w:w="107" w:type="dxa"/>
            </w:tcMar>
          </w:tcPr>
          <w:p w14:paraId="61568BFD" w14:textId="77777777" w:rsidR="003D3720" w:rsidRPr="00BB5C3D" w:rsidRDefault="003D3720" w:rsidP="00200237">
            <w:pPr>
              <w:pStyle w:val="DefaultStyle"/>
              <w:spacing w:after="0" w:line="100" w:lineRule="atLeast"/>
              <w:rPr>
                <w:lang w:val="en-US"/>
              </w:rPr>
            </w:pPr>
            <w:r w:rsidRPr="00BB5C3D">
              <w:rPr>
                <w:bCs/>
                <w:sz w:val="16"/>
                <w:szCs w:val="16"/>
                <w:lang w:val="en-US"/>
              </w:rPr>
              <w:t>ProteinDetection-Hypothesis</w:t>
            </w:r>
          </w:p>
        </w:tc>
        <w:tc>
          <w:tcPr>
            <w:tcW w:w="1559" w:type="dxa"/>
            <w:shd w:val="clear" w:color="auto" w:fill="auto"/>
          </w:tcPr>
          <w:p w14:paraId="50454991" w14:textId="77777777" w:rsidR="003D3720" w:rsidRPr="00BB5C3D" w:rsidRDefault="003D3720" w:rsidP="00200237">
            <w:pPr>
              <w:pStyle w:val="DefaultStyle"/>
              <w:spacing w:after="0" w:line="100" w:lineRule="atLeast"/>
              <w:rPr>
                <w:lang w:val="en-US"/>
              </w:rPr>
            </w:pPr>
            <w:r>
              <w:rPr>
                <w:sz w:val="16"/>
                <w:szCs w:val="16"/>
                <w:lang w:val="en-US"/>
              </w:rPr>
              <w:t>s</w:t>
            </w:r>
            <w:r w:rsidRPr="00BB5C3D">
              <w:rPr>
                <w:sz w:val="16"/>
                <w:szCs w:val="16"/>
                <w:lang w:val="en-US"/>
              </w:rPr>
              <w:t xml:space="preserve">equence </w:t>
            </w:r>
            <w:r>
              <w:rPr>
                <w:sz w:val="16"/>
                <w:szCs w:val="16"/>
                <w:lang w:val="en-US"/>
              </w:rPr>
              <w:t>m</w:t>
            </w:r>
            <w:r w:rsidRPr="00BB5C3D">
              <w:rPr>
                <w:sz w:val="16"/>
                <w:szCs w:val="16"/>
                <w:lang w:val="en-US"/>
              </w:rPr>
              <w:t xml:space="preserve">ultiply </w:t>
            </w:r>
            <w:r>
              <w:rPr>
                <w:sz w:val="16"/>
                <w:szCs w:val="16"/>
                <w:lang w:val="en-US"/>
              </w:rPr>
              <w:t>s</w:t>
            </w:r>
            <w:r w:rsidRPr="00BB5C3D">
              <w:rPr>
                <w:sz w:val="16"/>
                <w:szCs w:val="16"/>
                <w:lang w:val="en-US"/>
              </w:rPr>
              <w:t xml:space="preserve">ubsumable </w:t>
            </w:r>
            <w:r>
              <w:rPr>
                <w:sz w:val="16"/>
                <w:szCs w:val="16"/>
                <w:lang w:val="en-US"/>
              </w:rPr>
              <w:t>p</w:t>
            </w:r>
            <w:r w:rsidRPr="00BB5C3D">
              <w:rPr>
                <w:sz w:val="16"/>
                <w:szCs w:val="16"/>
                <w:lang w:val="en-US"/>
              </w:rPr>
              <w:t>rotein</w:t>
            </w:r>
          </w:p>
        </w:tc>
        <w:tc>
          <w:tcPr>
            <w:tcW w:w="1134" w:type="dxa"/>
            <w:shd w:val="clear" w:color="auto" w:fill="auto"/>
          </w:tcPr>
          <w:p w14:paraId="0D2425A8" w14:textId="77777777" w:rsidR="003D3720" w:rsidRPr="00BB5C3D" w:rsidRDefault="003D3720" w:rsidP="00200237">
            <w:pPr>
              <w:pStyle w:val="DefaultStyle"/>
              <w:spacing w:after="0" w:line="100" w:lineRule="atLeast"/>
              <w:rPr>
                <w:lang w:val="en-US"/>
              </w:rPr>
            </w:pPr>
            <w:r w:rsidRPr="00BB5C3D">
              <w:rPr>
                <w:sz w:val="16"/>
                <w:szCs w:val="16"/>
                <w:lang w:val="en-US"/>
              </w:rPr>
              <w:t>xsd: “list_of_ strings” space separated list of PDH IDs that subsume this PDH.</w:t>
            </w:r>
          </w:p>
        </w:tc>
        <w:tc>
          <w:tcPr>
            <w:tcW w:w="1134" w:type="dxa"/>
            <w:shd w:val="clear" w:color="auto" w:fill="auto"/>
          </w:tcPr>
          <w:p w14:paraId="3EC559AD" w14:textId="77777777" w:rsidR="003D3720" w:rsidRPr="00BB5C3D" w:rsidRDefault="003D3720" w:rsidP="00200237">
            <w:pPr>
              <w:pStyle w:val="DefaultStyle"/>
              <w:spacing w:after="0" w:line="100" w:lineRule="atLeast"/>
              <w:rPr>
                <w:lang w:val="en-US"/>
              </w:rPr>
            </w:pPr>
            <w:r w:rsidRPr="00BB5C3D">
              <w:rPr>
                <w:sz w:val="16"/>
                <w:szCs w:val="16"/>
                <w:lang w:val="en-US"/>
              </w:rPr>
              <w:t>MAY</w:t>
            </w:r>
          </w:p>
        </w:tc>
        <w:tc>
          <w:tcPr>
            <w:tcW w:w="3889" w:type="dxa"/>
            <w:shd w:val="clear" w:color="auto" w:fill="auto"/>
          </w:tcPr>
          <w:p w14:paraId="340E0BCE" w14:textId="77777777" w:rsidR="003D3720" w:rsidRPr="00BB5C3D" w:rsidRDefault="003D3720" w:rsidP="00200237">
            <w:pPr>
              <w:pStyle w:val="DefaultStyle"/>
              <w:spacing w:after="0" w:line="100" w:lineRule="atLeast"/>
              <w:rPr>
                <w:lang w:val="en-US"/>
              </w:rPr>
            </w:pPr>
            <w:r w:rsidRPr="00BB5C3D">
              <w:rPr>
                <w:sz w:val="16"/>
                <w:szCs w:val="16"/>
                <w:lang w:val="en-US"/>
              </w:rPr>
              <w:t>A protein for which the matched peptide sequences are the same, or a subset of, the matched peptide sequences for two or more other proteins combined. These other proteins need not all be in the same group.</w:t>
            </w:r>
          </w:p>
        </w:tc>
      </w:tr>
      <w:tr w:rsidR="003D3720" w:rsidRPr="00BB5C3D" w14:paraId="58A88F38" w14:textId="77777777" w:rsidTr="00200237">
        <w:tc>
          <w:tcPr>
            <w:tcW w:w="1525" w:type="dxa"/>
            <w:shd w:val="clear" w:color="auto" w:fill="auto"/>
            <w:tcMar>
              <w:left w:w="107" w:type="dxa"/>
            </w:tcMar>
          </w:tcPr>
          <w:p w14:paraId="6559893D" w14:textId="77777777" w:rsidR="003D3720" w:rsidRPr="00BB5C3D" w:rsidRDefault="003D3720" w:rsidP="00200237">
            <w:pPr>
              <w:pStyle w:val="DefaultStyle"/>
              <w:spacing w:after="0" w:line="100" w:lineRule="atLeast"/>
              <w:rPr>
                <w:lang w:val="en-US"/>
              </w:rPr>
            </w:pPr>
            <w:r w:rsidRPr="00BB5C3D">
              <w:rPr>
                <w:bCs/>
                <w:sz w:val="16"/>
                <w:szCs w:val="16"/>
                <w:lang w:val="en-US"/>
              </w:rPr>
              <w:t>ProteinDetection-Hypothesis</w:t>
            </w:r>
          </w:p>
        </w:tc>
        <w:tc>
          <w:tcPr>
            <w:tcW w:w="1559" w:type="dxa"/>
            <w:shd w:val="clear" w:color="auto" w:fill="auto"/>
          </w:tcPr>
          <w:p w14:paraId="36F2DB0D" w14:textId="77777777" w:rsidR="003D3720" w:rsidRPr="00BB5C3D" w:rsidRDefault="003D3720" w:rsidP="00200237">
            <w:pPr>
              <w:pStyle w:val="DefaultStyle"/>
              <w:spacing w:after="0" w:line="100" w:lineRule="atLeast"/>
              <w:rPr>
                <w:lang w:val="en-US"/>
              </w:rPr>
            </w:pPr>
            <w:r>
              <w:rPr>
                <w:sz w:val="16"/>
                <w:szCs w:val="16"/>
                <w:lang w:val="en-US"/>
              </w:rPr>
              <w:t>s</w:t>
            </w:r>
            <w:r w:rsidRPr="00BB5C3D">
              <w:rPr>
                <w:sz w:val="16"/>
                <w:szCs w:val="16"/>
                <w:lang w:val="en-US"/>
              </w:rPr>
              <w:t xml:space="preserve">pectrum </w:t>
            </w:r>
            <w:r>
              <w:rPr>
                <w:sz w:val="16"/>
                <w:szCs w:val="16"/>
                <w:lang w:val="en-US"/>
              </w:rPr>
              <w:t>m</w:t>
            </w:r>
            <w:r w:rsidRPr="00BB5C3D">
              <w:rPr>
                <w:sz w:val="16"/>
                <w:szCs w:val="16"/>
                <w:lang w:val="en-US"/>
              </w:rPr>
              <w:t xml:space="preserve">ultiply </w:t>
            </w:r>
            <w:r>
              <w:rPr>
                <w:sz w:val="16"/>
                <w:szCs w:val="16"/>
                <w:lang w:val="en-US"/>
              </w:rPr>
              <w:t>s</w:t>
            </w:r>
            <w:r w:rsidRPr="00BB5C3D">
              <w:rPr>
                <w:sz w:val="16"/>
                <w:szCs w:val="16"/>
                <w:lang w:val="en-US"/>
              </w:rPr>
              <w:t xml:space="preserve">ubsumable </w:t>
            </w:r>
            <w:r>
              <w:rPr>
                <w:sz w:val="16"/>
                <w:szCs w:val="16"/>
                <w:lang w:val="en-US"/>
              </w:rPr>
              <w:t>p</w:t>
            </w:r>
            <w:r w:rsidRPr="00BB5C3D">
              <w:rPr>
                <w:sz w:val="16"/>
                <w:szCs w:val="16"/>
                <w:lang w:val="en-US"/>
              </w:rPr>
              <w:t>rotein</w:t>
            </w:r>
          </w:p>
        </w:tc>
        <w:tc>
          <w:tcPr>
            <w:tcW w:w="1134" w:type="dxa"/>
            <w:shd w:val="clear" w:color="auto" w:fill="auto"/>
          </w:tcPr>
          <w:p w14:paraId="1DCA5F29" w14:textId="77777777" w:rsidR="003D3720" w:rsidRPr="00BB5C3D" w:rsidRDefault="003D3720" w:rsidP="00200237">
            <w:pPr>
              <w:pStyle w:val="DefaultStyle"/>
              <w:spacing w:after="0" w:line="100" w:lineRule="atLeast"/>
              <w:rPr>
                <w:lang w:val="en-US"/>
              </w:rPr>
            </w:pPr>
            <w:r w:rsidRPr="00BB5C3D">
              <w:rPr>
                <w:sz w:val="16"/>
                <w:szCs w:val="16"/>
                <w:lang w:val="en-US"/>
              </w:rPr>
              <w:t>xsd: “list_of_ strings” space separated list of PDH IDs that subsume this PDH.</w:t>
            </w:r>
          </w:p>
        </w:tc>
        <w:tc>
          <w:tcPr>
            <w:tcW w:w="1134" w:type="dxa"/>
            <w:shd w:val="clear" w:color="auto" w:fill="auto"/>
          </w:tcPr>
          <w:p w14:paraId="77B16EC6" w14:textId="77777777" w:rsidR="003D3720" w:rsidRPr="00BB5C3D" w:rsidRDefault="003D3720" w:rsidP="00200237">
            <w:pPr>
              <w:pStyle w:val="DefaultStyle"/>
              <w:spacing w:after="0" w:line="100" w:lineRule="atLeast"/>
              <w:rPr>
                <w:lang w:val="en-US"/>
              </w:rPr>
            </w:pPr>
            <w:r w:rsidRPr="00BB5C3D">
              <w:rPr>
                <w:sz w:val="16"/>
                <w:szCs w:val="16"/>
                <w:lang w:val="en-US"/>
              </w:rPr>
              <w:t>MAY</w:t>
            </w:r>
          </w:p>
        </w:tc>
        <w:tc>
          <w:tcPr>
            <w:tcW w:w="3889" w:type="dxa"/>
            <w:shd w:val="clear" w:color="auto" w:fill="auto"/>
          </w:tcPr>
          <w:p w14:paraId="6CF39BB0" w14:textId="77777777" w:rsidR="003D3720" w:rsidRPr="00BB5C3D" w:rsidRDefault="003D3720" w:rsidP="00200237">
            <w:pPr>
              <w:pStyle w:val="DefaultStyle"/>
              <w:spacing w:after="0" w:line="100" w:lineRule="atLeast"/>
              <w:rPr>
                <w:lang w:val="en-US"/>
              </w:rPr>
            </w:pPr>
            <w:r w:rsidRPr="00BB5C3D">
              <w:rPr>
                <w:sz w:val="16"/>
                <w:szCs w:val="16"/>
                <w:lang w:val="en-US"/>
              </w:rPr>
              <w:t xml:space="preserve"> A protein for which the matched spectra are the same, or a subset of, the matched spectra for two or more other proteins combined. These other proteins need not all be in the same group.</w:t>
            </w:r>
          </w:p>
        </w:tc>
      </w:tr>
      <w:tr w:rsidR="003D3720" w:rsidRPr="00BB5C3D" w14:paraId="082BE3DF" w14:textId="77777777" w:rsidTr="00200237">
        <w:tc>
          <w:tcPr>
            <w:tcW w:w="1525" w:type="dxa"/>
            <w:shd w:val="clear" w:color="auto" w:fill="auto"/>
            <w:tcMar>
              <w:left w:w="107" w:type="dxa"/>
            </w:tcMar>
          </w:tcPr>
          <w:p w14:paraId="558B40EB" w14:textId="77777777" w:rsidR="003D3720" w:rsidRPr="00BB5C3D" w:rsidRDefault="003D3720" w:rsidP="00200237">
            <w:pPr>
              <w:pStyle w:val="DefaultStyle"/>
              <w:spacing w:after="0" w:line="100" w:lineRule="atLeast"/>
              <w:rPr>
                <w:lang w:val="en-US"/>
              </w:rPr>
            </w:pPr>
            <w:r w:rsidRPr="00BB5C3D">
              <w:rPr>
                <w:bCs/>
                <w:sz w:val="16"/>
                <w:szCs w:val="16"/>
                <w:lang w:val="en-US"/>
              </w:rPr>
              <w:t>ProteinDetection-Hypothesis</w:t>
            </w:r>
          </w:p>
        </w:tc>
        <w:tc>
          <w:tcPr>
            <w:tcW w:w="1559" w:type="dxa"/>
            <w:shd w:val="clear" w:color="auto" w:fill="auto"/>
          </w:tcPr>
          <w:p w14:paraId="5A464E96" w14:textId="77777777" w:rsidR="003D3720" w:rsidRPr="00BB5C3D" w:rsidRDefault="003D3720" w:rsidP="00200237">
            <w:pPr>
              <w:pStyle w:val="DefaultStyle"/>
              <w:spacing w:after="0" w:line="100" w:lineRule="atLeast"/>
              <w:rPr>
                <w:lang w:val="en-US"/>
              </w:rPr>
            </w:pPr>
            <w:r>
              <w:rPr>
                <w:sz w:val="16"/>
                <w:szCs w:val="16"/>
                <w:lang w:val="en-US"/>
              </w:rPr>
              <w:t>m</w:t>
            </w:r>
            <w:r w:rsidRPr="00BB5C3D">
              <w:rPr>
                <w:sz w:val="16"/>
                <w:szCs w:val="16"/>
                <w:lang w:val="en-US"/>
              </w:rPr>
              <w:t>arginally distinguished protein</w:t>
            </w:r>
          </w:p>
        </w:tc>
        <w:tc>
          <w:tcPr>
            <w:tcW w:w="1134" w:type="dxa"/>
            <w:shd w:val="clear" w:color="auto" w:fill="auto"/>
          </w:tcPr>
          <w:p w14:paraId="5641BAD0" w14:textId="77777777" w:rsidR="003D3720" w:rsidRPr="00BB5C3D" w:rsidRDefault="003D3720" w:rsidP="00200237">
            <w:pPr>
              <w:pStyle w:val="DefaultStyle"/>
              <w:spacing w:after="0" w:line="100" w:lineRule="atLeast"/>
              <w:rPr>
                <w:lang w:val="en-US"/>
              </w:rPr>
            </w:pPr>
            <w:r w:rsidRPr="00BB5C3D">
              <w:rPr>
                <w:sz w:val="16"/>
                <w:szCs w:val="16"/>
                <w:lang w:val="en-US"/>
              </w:rPr>
              <w:t>-</w:t>
            </w:r>
          </w:p>
        </w:tc>
        <w:tc>
          <w:tcPr>
            <w:tcW w:w="1134" w:type="dxa"/>
            <w:shd w:val="clear" w:color="auto" w:fill="auto"/>
          </w:tcPr>
          <w:p w14:paraId="32A8B41A" w14:textId="77777777" w:rsidR="003D3720" w:rsidRPr="00BB5C3D" w:rsidRDefault="003D3720" w:rsidP="00200237">
            <w:pPr>
              <w:pStyle w:val="DefaultStyle"/>
              <w:spacing w:after="0" w:line="100" w:lineRule="atLeast"/>
              <w:rPr>
                <w:lang w:val="en-US"/>
              </w:rPr>
            </w:pPr>
            <w:r w:rsidRPr="00BB5C3D">
              <w:rPr>
                <w:sz w:val="16"/>
                <w:szCs w:val="16"/>
                <w:lang w:val="en-US"/>
              </w:rPr>
              <w:t>MAY</w:t>
            </w:r>
          </w:p>
        </w:tc>
        <w:tc>
          <w:tcPr>
            <w:tcW w:w="3889" w:type="dxa"/>
            <w:shd w:val="clear" w:color="auto" w:fill="auto"/>
          </w:tcPr>
          <w:p w14:paraId="0D120A90" w14:textId="77777777" w:rsidR="003D3720" w:rsidRPr="00BB5C3D" w:rsidRDefault="003D3720" w:rsidP="00200237">
            <w:pPr>
              <w:pStyle w:val="DefaultStyle"/>
              <w:spacing w:after="0" w:line="100" w:lineRule="atLeast"/>
              <w:rPr>
                <w:lang w:val="en-US"/>
              </w:rPr>
            </w:pPr>
            <w:r w:rsidRPr="00BB5C3D">
              <w:rPr>
                <w:sz w:val="16"/>
                <w:szCs w:val="16"/>
                <w:lang w:val="en-US"/>
              </w:rPr>
              <w:t>Assigned to a non-leading PDH that has some independent evidence to support its presence relative to the leading protein(s) e.g. the PDH may have a unique peptide but not sufficient to be promoted as, for example, a leading protein of another a PAG.</w:t>
            </w:r>
          </w:p>
        </w:tc>
      </w:tr>
    </w:tbl>
    <w:p w14:paraId="16D1A646" w14:textId="77777777" w:rsidR="00510B4F" w:rsidRPr="00624B67" w:rsidRDefault="00510B4F" w:rsidP="00510B4F">
      <w:pPr>
        <w:pStyle w:val="Caption"/>
        <w:jc w:val="both"/>
        <w:rPr>
          <w:b w:val="0"/>
          <w:lang w:val="en-US"/>
        </w:rPr>
      </w:pPr>
      <w:bookmarkStart w:id="41" w:name="_Ref329181175"/>
      <w:r w:rsidRPr="00E067FA">
        <w:rPr>
          <w:lang w:val="en-US"/>
        </w:rPr>
        <w:t xml:space="preserve">Table </w:t>
      </w:r>
      <w:bookmarkEnd w:id="41"/>
      <w:r w:rsidR="00C103BC">
        <w:rPr>
          <w:lang w:val="en-US"/>
        </w:rPr>
        <w:t>3</w:t>
      </w:r>
      <w:r w:rsidR="00E067FA" w:rsidRPr="00071A7F">
        <w:rPr>
          <w:lang w:val="en-US"/>
        </w:rPr>
        <w:t>.</w:t>
      </w:r>
      <w:r w:rsidRPr="00624B67">
        <w:rPr>
          <w:b w:val="0"/>
          <w:lang w:val="en-US"/>
        </w:rPr>
        <w:t xml:space="preserve"> New CV terms for reporting protein set (group) relationships and global statistics about the protein identification results. The semantic validation software for mzIdentML </w:t>
      </w:r>
      <w:r w:rsidR="004E4181">
        <w:rPr>
          <w:b w:val="0"/>
          <w:lang w:val="en-US"/>
        </w:rPr>
        <w:t xml:space="preserve">version </w:t>
      </w:r>
      <w:r w:rsidRPr="00624B67">
        <w:rPr>
          <w:b w:val="0"/>
          <w:lang w:val="en-US"/>
        </w:rPr>
        <w:t>1.2 reports an error (MUST), a warning (SHOULD) or an informational message (MAY) if these terms are not reported within the file.</w:t>
      </w:r>
    </w:p>
    <w:p w14:paraId="03E4911E" w14:textId="77777777" w:rsidR="00510B4F" w:rsidRPr="00BB5C3D" w:rsidRDefault="00510B4F" w:rsidP="00510B4F">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552"/>
        <w:gridCol w:w="4961"/>
      </w:tblGrid>
      <w:tr w:rsidR="00510B4F" w:rsidRPr="00BB5C3D" w14:paraId="189BB0D9" w14:textId="77777777" w:rsidTr="00200237">
        <w:tc>
          <w:tcPr>
            <w:tcW w:w="2518" w:type="dxa"/>
            <w:shd w:val="clear" w:color="auto" w:fill="4F81BD"/>
          </w:tcPr>
          <w:p w14:paraId="729FDC86" w14:textId="77777777" w:rsidR="00510B4F" w:rsidRPr="00200237" w:rsidRDefault="00510B4F" w:rsidP="00200237">
            <w:pPr>
              <w:pStyle w:val="DefaultStyle"/>
              <w:spacing w:after="0" w:line="240" w:lineRule="auto"/>
              <w:jc w:val="both"/>
              <w:rPr>
                <w:rFonts w:eastAsia="MS Mincho"/>
                <w:b/>
                <w:bCs/>
                <w:color w:val="FFFFFF"/>
                <w:lang w:val="en-US"/>
              </w:rPr>
            </w:pPr>
            <w:r w:rsidRPr="00200237">
              <w:rPr>
                <w:rFonts w:eastAsia="MS Mincho"/>
                <w:b/>
                <w:bCs/>
                <w:color w:val="FFFFFF"/>
                <w:lang w:val="en-US"/>
              </w:rPr>
              <w:t>Scenario</w:t>
            </w:r>
          </w:p>
        </w:tc>
        <w:tc>
          <w:tcPr>
            <w:tcW w:w="2552" w:type="dxa"/>
            <w:shd w:val="clear" w:color="auto" w:fill="4F81BD"/>
          </w:tcPr>
          <w:p w14:paraId="79DBFC75" w14:textId="77777777" w:rsidR="00510B4F" w:rsidRPr="00200237" w:rsidRDefault="00510B4F" w:rsidP="00200237">
            <w:pPr>
              <w:pStyle w:val="DefaultStyle"/>
              <w:spacing w:after="0" w:line="240" w:lineRule="auto"/>
              <w:jc w:val="both"/>
              <w:rPr>
                <w:rFonts w:eastAsia="MS Mincho"/>
                <w:b/>
                <w:bCs/>
                <w:color w:val="FFFFFF"/>
                <w:lang w:val="en-US"/>
              </w:rPr>
            </w:pPr>
            <w:r w:rsidRPr="00200237">
              <w:rPr>
                <w:rFonts w:eastAsia="MS Mincho"/>
                <w:b/>
                <w:bCs/>
                <w:color w:val="FFFFFF"/>
                <w:lang w:val="en-US"/>
              </w:rPr>
              <w:t>Software preference</w:t>
            </w:r>
          </w:p>
        </w:tc>
        <w:tc>
          <w:tcPr>
            <w:tcW w:w="4961" w:type="dxa"/>
            <w:shd w:val="clear" w:color="auto" w:fill="4F81BD"/>
          </w:tcPr>
          <w:p w14:paraId="07711768" w14:textId="77777777" w:rsidR="00510B4F" w:rsidRPr="00200237" w:rsidRDefault="00510B4F" w:rsidP="00200237">
            <w:pPr>
              <w:pStyle w:val="DefaultStyle"/>
              <w:spacing w:after="0" w:line="240" w:lineRule="auto"/>
              <w:jc w:val="both"/>
              <w:rPr>
                <w:rFonts w:eastAsia="MS Mincho"/>
                <w:b/>
                <w:bCs/>
                <w:color w:val="FFFFFF"/>
                <w:lang w:val="en-US"/>
              </w:rPr>
            </w:pPr>
            <w:r w:rsidRPr="00200237">
              <w:rPr>
                <w:rFonts w:eastAsia="MS Mincho"/>
                <w:b/>
                <w:bCs/>
                <w:color w:val="FFFFFF"/>
                <w:lang w:val="en-US"/>
              </w:rPr>
              <w:t>Encoding</w:t>
            </w:r>
          </w:p>
        </w:tc>
      </w:tr>
      <w:tr w:rsidR="00510B4F" w:rsidRPr="00BB5C3D" w14:paraId="506D8FF7" w14:textId="77777777" w:rsidTr="00200237">
        <w:tc>
          <w:tcPr>
            <w:tcW w:w="2518" w:type="dxa"/>
            <w:tcBorders>
              <w:bottom w:val="single" w:sz="4" w:space="0" w:color="auto"/>
            </w:tcBorders>
            <w:shd w:val="clear" w:color="auto" w:fill="auto"/>
          </w:tcPr>
          <w:p w14:paraId="27DC33EC" w14:textId="77777777" w:rsidR="00510B4F" w:rsidRPr="00200237" w:rsidRDefault="00510B4F" w:rsidP="00200237">
            <w:pPr>
              <w:pStyle w:val="DefaultStyle"/>
              <w:spacing w:after="0" w:line="240" w:lineRule="auto"/>
              <w:jc w:val="both"/>
              <w:rPr>
                <w:rFonts w:eastAsia="MS Mincho"/>
                <w:b/>
                <w:bCs/>
                <w:sz w:val="18"/>
                <w:szCs w:val="18"/>
                <w:lang w:val="en-US"/>
              </w:rPr>
            </w:pPr>
            <w:r w:rsidRPr="00200237">
              <w:rPr>
                <w:rFonts w:eastAsia="MS Mincho"/>
                <w:bCs/>
                <w:sz w:val="18"/>
                <w:szCs w:val="18"/>
                <w:lang w:val="en-US"/>
              </w:rPr>
              <w:t>Software scores A and B as same-set, C and D as subset.</w:t>
            </w:r>
          </w:p>
        </w:tc>
        <w:tc>
          <w:tcPr>
            <w:tcW w:w="2552" w:type="dxa"/>
            <w:tcBorders>
              <w:bottom w:val="single" w:sz="4" w:space="0" w:color="auto"/>
            </w:tcBorders>
            <w:shd w:val="clear" w:color="auto" w:fill="auto"/>
          </w:tcPr>
          <w:p w14:paraId="45C0BC53"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Software wishes to make A the group representative (arbitrary)</w:t>
            </w:r>
          </w:p>
        </w:tc>
        <w:tc>
          <w:tcPr>
            <w:tcW w:w="4961" w:type="dxa"/>
            <w:tcBorders>
              <w:bottom w:val="single" w:sz="4" w:space="0" w:color="auto"/>
            </w:tcBorders>
            <w:shd w:val="clear" w:color="auto" w:fill="auto"/>
          </w:tcPr>
          <w:p w14:paraId="0E05A2F5"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A = leading protein &amp; group representative</w:t>
            </w:r>
          </w:p>
          <w:p w14:paraId="09494C93"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B = leading protein</w:t>
            </w:r>
          </w:p>
          <w:p w14:paraId="5C0B6663"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C = non-leading protein</w:t>
            </w:r>
          </w:p>
          <w:p w14:paraId="3C63CCA4"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D = non-leading protein</w:t>
            </w:r>
          </w:p>
          <w:p w14:paraId="5BAE7FE6"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(Use of formal same-set and subset notation is also allowed but optional)</w:t>
            </w:r>
          </w:p>
        </w:tc>
      </w:tr>
      <w:tr w:rsidR="00510B4F" w:rsidRPr="00BB5C3D" w14:paraId="7FDE7864" w14:textId="77777777" w:rsidTr="00200237">
        <w:tc>
          <w:tcPr>
            <w:tcW w:w="2518" w:type="dxa"/>
            <w:tcBorders>
              <w:bottom w:val="double" w:sz="4" w:space="0" w:color="auto"/>
            </w:tcBorders>
            <w:shd w:val="clear" w:color="auto" w:fill="auto"/>
          </w:tcPr>
          <w:p w14:paraId="1638E8C6" w14:textId="77777777" w:rsidR="00510B4F" w:rsidRPr="00200237" w:rsidRDefault="00510B4F" w:rsidP="00200237">
            <w:pPr>
              <w:pStyle w:val="DefaultStyle"/>
              <w:spacing w:after="0" w:line="240" w:lineRule="auto"/>
              <w:jc w:val="both"/>
              <w:rPr>
                <w:rFonts w:eastAsia="MS Mincho"/>
                <w:b/>
                <w:bCs/>
                <w:sz w:val="18"/>
                <w:szCs w:val="18"/>
                <w:lang w:val="en-US"/>
              </w:rPr>
            </w:pPr>
            <w:r w:rsidRPr="00200237">
              <w:rPr>
                <w:rFonts w:eastAsia="MS Mincho"/>
                <w:bCs/>
                <w:sz w:val="18"/>
                <w:szCs w:val="18"/>
                <w:lang w:val="en-US"/>
              </w:rPr>
              <w:t>As above</w:t>
            </w:r>
          </w:p>
        </w:tc>
        <w:tc>
          <w:tcPr>
            <w:tcW w:w="2552" w:type="dxa"/>
            <w:tcBorders>
              <w:bottom w:val="double" w:sz="4" w:space="0" w:color="auto"/>
            </w:tcBorders>
            <w:shd w:val="clear" w:color="auto" w:fill="auto"/>
          </w:tcPr>
          <w:p w14:paraId="2046B8F1"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Software does not wish to choose which is the group representative</w:t>
            </w:r>
          </w:p>
        </w:tc>
        <w:tc>
          <w:tcPr>
            <w:tcW w:w="4961" w:type="dxa"/>
            <w:tcBorders>
              <w:bottom w:val="double" w:sz="4" w:space="0" w:color="auto"/>
            </w:tcBorders>
            <w:shd w:val="clear" w:color="auto" w:fill="auto"/>
          </w:tcPr>
          <w:p w14:paraId="5431B431"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A = leading protein</w:t>
            </w:r>
          </w:p>
          <w:p w14:paraId="11DA8FF3"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B = leading protein</w:t>
            </w:r>
          </w:p>
          <w:p w14:paraId="08D11015"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C = non-leading protein</w:t>
            </w:r>
          </w:p>
          <w:p w14:paraId="5762AEF3"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D = non-leading protein</w:t>
            </w:r>
          </w:p>
        </w:tc>
      </w:tr>
      <w:tr w:rsidR="00510B4F" w:rsidRPr="00BB5C3D" w14:paraId="65DD3901" w14:textId="77777777" w:rsidTr="00200237">
        <w:tc>
          <w:tcPr>
            <w:tcW w:w="2518" w:type="dxa"/>
            <w:tcBorders>
              <w:top w:val="double" w:sz="4" w:space="0" w:color="auto"/>
              <w:bottom w:val="double" w:sz="4" w:space="0" w:color="auto"/>
            </w:tcBorders>
            <w:shd w:val="clear" w:color="auto" w:fill="auto"/>
          </w:tcPr>
          <w:p w14:paraId="14BD858C" w14:textId="77777777" w:rsidR="00510B4F" w:rsidRPr="00200237" w:rsidRDefault="00510B4F" w:rsidP="00200237">
            <w:pPr>
              <w:pStyle w:val="DefaultStyle"/>
              <w:spacing w:after="0" w:line="240" w:lineRule="auto"/>
              <w:jc w:val="both"/>
              <w:rPr>
                <w:rFonts w:eastAsia="MS Mincho"/>
                <w:b/>
                <w:bCs/>
                <w:sz w:val="18"/>
                <w:szCs w:val="18"/>
                <w:lang w:val="en-US"/>
              </w:rPr>
            </w:pPr>
            <w:r w:rsidRPr="00200237">
              <w:rPr>
                <w:rFonts w:eastAsia="MS Mincho"/>
                <w:bCs/>
                <w:sz w:val="18"/>
                <w:szCs w:val="18"/>
                <w:lang w:val="en-US"/>
              </w:rPr>
              <w:t>Software scores A as best protein, B, C and D are all subset or subsumed</w:t>
            </w:r>
          </w:p>
        </w:tc>
        <w:tc>
          <w:tcPr>
            <w:tcW w:w="2552" w:type="dxa"/>
            <w:tcBorders>
              <w:top w:val="double" w:sz="4" w:space="0" w:color="auto"/>
              <w:bottom w:val="double" w:sz="4" w:space="0" w:color="auto"/>
            </w:tcBorders>
            <w:shd w:val="clear" w:color="auto" w:fill="auto"/>
          </w:tcPr>
          <w:p w14:paraId="45B91105"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N/A</w:t>
            </w:r>
          </w:p>
        </w:tc>
        <w:tc>
          <w:tcPr>
            <w:tcW w:w="4961" w:type="dxa"/>
            <w:tcBorders>
              <w:top w:val="double" w:sz="4" w:space="0" w:color="auto"/>
              <w:bottom w:val="double" w:sz="4" w:space="0" w:color="auto"/>
            </w:tcBorders>
            <w:shd w:val="clear" w:color="auto" w:fill="auto"/>
          </w:tcPr>
          <w:p w14:paraId="67CEB964"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A = leading protein</w:t>
            </w:r>
          </w:p>
          <w:p w14:paraId="00AB2399"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B = non-leading protein</w:t>
            </w:r>
          </w:p>
          <w:p w14:paraId="40815822"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C = non-leading protein</w:t>
            </w:r>
          </w:p>
          <w:p w14:paraId="3D1EE8FE"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D = non-leading protein</w:t>
            </w:r>
          </w:p>
        </w:tc>
      </w:tr>
      <w:tr w:rsidR="00510B4F" w:rsidRPr="00BB5C3D" w14:paraId="2B4F393B" w14:textId="77777777" w:rsidTr="00200237">
        <w:tc>
          <w:tcPr>
            <w:tcW w:w="2518" w:type="dxa"/>
            <w:tcBorders>
              <w:top w:val="double" w:sz="4" w:space="0" w:color="auto"/>
              <w:bottom w:val="single" w:sz="4" w:space="0" w:color="auto"/>
            </w:tcBorders>
            <w:shd w:val="clear" w:color="auto" w:fill="auto"/>
          </w:tcPr>
          <w:p w14:paraId="72E0C84E" w14:textId="77777777" w:rsidR="00510B4F" w:rsidRPr="00200237" w:rsidRDefault="00510B4F" w:rsidP="0071788C">
            <w:pPr>
              <w:pStyle w:val="DefaultStyle"/>
              <w:spacing w:after="0" w:line="240" w:lineRule="auto"/>
              <w:jc w:val="both"/>
              <w:rPr>
                <w:rFonts w:eastAsia="MS Mincho"/>
                <w:b/>
                <w:bCs/>
                <w:sz w:val="18"/>
                <w:szCs w:val="18"/>
                <w:lang w:val="en-US"/>
              </w:rPr>
            </w:pPr>
            <w:r w:rsidRPr="00200237">
              <w:rPr>
                <w:rFonts w:eastAsia="MS Mincho"/>
                <w:bCs/>
                <w:sz w:val="18"/>
                <w:szCs w:val="18"/>
                <w:lang w:val="en-US"/>
              </w:rPr>
              <w:t>Software scores all four proteins as same-set or more generally as having equal evidence</w:t>
            </w:r>
          </w:p>
        </w:tc>
        <w:tc>
          <w:tcPr>
            <w:tcW w:w="2552" w:type="dxa"/>
            <w:tcBorders>
              <w:top w:val="double" w:sz="4" w:space="0" w:color="auto"/>
              <w:bottom w:val="single" w:sz="4" w:space="0" w:color="auto"/>
            </w:tcBorders>
            <w:shd w:val="clear" w:color="auto" w:fill="auto"/>
          </w:tcPr>
          <w:p w14:paraId="34715C96"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Software wishes to make A the group representative (arbitrary)</w:t>
            </w:r>
          </w:p>
        </w:tc>
        <w:tc>
          <w:tcPr>
            <w:tcW w:w="4961" w:type="dxa"/>
            <w:tcBorders>
              <w:top w:val="double" w:sz="4" w:space="0" w:color="auto"/>
              <w:bottom w:val="single" w:sz="4" w:space="0" w:color="auto"/>
            </w:tcBorders>
            <w:shd w:val="clear" w:color="auto" w:fill="auto"/>
          </w:tcPr>
          <w:p w14:paraId="7BF9B0E5"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A = leading protein &amp; group representative</w:t>
            </w:r>
          </w:p>
          <w:p w14:paraId="35042931"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B = leading protein</w:t>
            </w:r>
          </w:p>
          <w:p w14:paraId="7BAD1B22"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C = leading protein</w:t>
            </w:r>
          </w:p>
          <w:p w14:paraId="3AF6DB7E"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D = leading protein</w:t>
            </w:r>
          </w:p>
        </w:tc>
      </w:tr>
      <w:tr w:rsidR="00510B4F" w:rsidRPr="00BB5C3D" w14:paraId="3B097304" w14:textId="77777777" w:rsidTr="00200237">
        <w:tc>
          <w:tcPr>
            <w:tcW w:w="2518" w:type="dxa"/>
            <w:tcBorders>
              <w:bottom w:val="double" w:sz="4" w:space="0" w:color="auto"/>
            </w:tcBorders>
            <w:shd w:val="clear" w:color="auto" w:fill="auto"/>
          </w:tcPr>
          <w:p w14:paraId="195358B7" w14:textId="77777777" w:rsidR="00510B4F" w:rsidRPr="00200237" w:rsidRDefault="00510B4F" w:rsidP="00200237">
            <w:pPr>
              <w:pStyle w:val="DefaultStyle"/>
              <w:spacing w:after="0" w:line="240" w:lineRule="auto"/>
              <w:jc w:val="both"/>
              <w:rPr>
                <w:rFonts w:eastAsia="MS Mincho"/>
                <w:b/>
                <w:bCs/>
                <w:sz w:val="18"/>
                <w:szCs w:val="18"/>
                <w:lang w:val="en-US"/>
              </w:rPr>
            </w:pPr>
            <w:r w:rsidRPr="00200237">
              <w:rPr>
                <w:rFonts w:eastAsia="MS Mincho"/>
                <w:bCs/>
                <w:sz w:val="18"/>
                <w:szCs w:val="18"/>
                <w:lang w:val="en-US"/>
              </w:rPr>
              <w:t>As above</w:t>
            </w:r>
          </w:p>
        </w:tc>
        <w:tc>
          <w:tcPr>
            <w:tcW w:w="2552" w:type="dxa"/>
            <w:tcBorders>
              <w:bottom w:val="double" w:sz="4" w:space="0" w:color="auto"/>
            </w:tcBorders>
            <w:shd w:val="clear" w:color="auto" w:fill="auto"/>
          </w:tcPr>
          <w:p w14:paraId="2D7F1483"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Software does not wish to choose which is the group representative</w:t>
            </w:r>
          </w:p>
        </w:tc>
        <w:tc>
          <w:tcPr>
            <w:tcW w:w="4961" w:type="dxa"/>
            <w:tcBorders>
              <w:bottom w:val="double" w:sz="4" w:space="0" w:color="auto"/>
            </w:tcBorders>
            <w:shd w:val="clear" w:color="auto" w:fill="auto"/>
          </w:tcPr>
          <w:p w14:paraId="7F42A99F"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A = leading protein</w:t>
            </w:r>
          </w:p>
          <w:p w14:paraId="3B723644"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B = leading protein</w:t>
            </w:r>
          </w:p>
          <w:p w14:paraId="2798B223"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C = leading protein</w:t>
            </w:r>
          </w:p>
          <w:p w14:paraId="27F69D9E"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D = leading protein</w:t>
            </w:r>
          </w:p>
        </w:tc>
      </w:tr>
      <w:tr w:rsidR="00510B4F" w:rsidRPr="00BB5C3D" w14:paraId="357E1CA4" w14:textId="77777777" w:rsidTr="00200237">
        <w:tc>
          <w:tcPr>
            <w:tcW w:w="2518" w:type="dxa"/>
            <w:tcBorders>
              <w:top w:val="double" w:sz="4" w:space="0" w:color="auto"/>
            </w:tcBorders>
            <w:shd w:val="clear" w:color="auto" w:fill="auto"/>
          </w:tcPr>
          <w:p w14:paraId="748E3844" w14:textId="77777777" w:rsidR="00510B4F" w:rsidRPr="00200237" w:rsidRDefault="00510B4F" w:rsidP="00200237">
            <w:pPr>
              <w:pStyle w:val="DefaultStyle"/>
              <w:spacing w:after="0" w:line="240" w:lineRule="auto"/>
              <w:jc w:val="both"/>
              <w:rPr>
                <w:rFonts w:eastAsia="MS Mincho"/>
                <w:b/>
                <w:bCs/>
                <w:sz w:val="18"/>
                <w:szCs w:val="18"/>
                <w:lang w:val="en-US"/>
              </w:rPr>
            </w:pPr>
            <w:r w:rsidRPr="00200237">
              <w:rPr>
                <w:rFonts w:eastAsia="MS Mincho"/>
                <w:bCs/>
                <w:sz w:val="18"/>
                <w:szCs w:val="18"/>
                <w:lang w:val="en-US"/>
              </w:rPr>
              <w:lastRenderedPageBreak/>
              <w:t>Software scores A as having slightly more evidence than B. B has additional weak independent evidence relative to A. C and D have less evidence than either A or B.</w:t>
            </w:r>
          </w:p>
        </w:tc>
        <w:tc>
          <w:tcPr>
            <w:tcW w:w="2552" w:type="dxa"/>
            <w:tcBorders>
              <w:top w:val="double" w:sz="4" w:space="0" w:color="auto"/>
            </w:tcBorders>
            <w:shd w:val="clear" w:color="auto" w:fill="auto"/>
          </w:tcPr>
          <w:p w14:paraId="0F11846A"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Software wishes to assign A as the leading protein and the independent evidence for B is not sufficient for it to form a new PAG.</w:t>
            </w:r>
          </w:p>
        </w:tc>
        <w:tc>
          <w:tcPr>
            <w:tcW w:w="4961" w:type="dxa"/>
            <w:tcBorders>
              <w:top w:val="double" w:sz="4" w:space="0" w:color="auto"/>
            </w:tcBorders>
            <w:shd w:val="clear" w:color="auto" w:fill="auto"/>
          </w:tcPr>
          <w:p w14:paraId="2E1185CA"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 xml:space="preserve">A = leading protein </w:t>
            </w:r>
          </w:p>
          <w:p w14:paraId="71466175"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B = non-leading protein &amp; marginally distinguished (optional)</w:t>
            </w:r>
          </w:p>
          <w:p w14:paraId="3415C5DB"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C = non-leading protein</w:t>
            </w:r>
          </w:p>
          <w:p w14:paraId="4254423E"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D = non-leading protein</w:t>
            </w:r>
          </w:p>
        </w:tc>
      </w:tr>
      <w:tr w:rsidR="00510B4F" w:rsidRPr="00BB5C3D" w14:paraId="34004F84" w14:textId="77777777" w:rsidTr="00200237">
        <w:tc>
          <w:tcPr>
            <w:tcW w:w="2518" w:type="dxa"/>
            <w:tcBorders>
              <w:bottom w:val="single" w:sz="4" w:space="0" w:color="auto"/>
            </w:tcBorders>
            <w:shd w:val="clear" w:color="auto" w:fill="auto"/>
          </w:tcPr>
          <w:p w14:paraId="421D8A6F" w14:textId="77777777" w:rsidR="00510B4F" w:rsidRPr="00200237" w:rsidRDefault="00510B4F" w:rsidP="00200237">
            <w:pPr>
              <w:pStyle w:val="DefaultStyle"/>
              <w:spacing w:after="0" w:line="240" w:lineRule="auto"/>
              <w:jc w:val="both"/>
              <w:rPr>
                <w:rFonts w:eastAsia="MS Mincho"/>
                <w:b/>
                <w:bCs/>
                <w:sz w:val="18"/>
                <w:szCs w:val="18"/>
                <w:lang w:val="en-US"/>
              </w:rPr>
            </w:pPr>
            <w:r w:rsidRPr="00200237">
              <w:rPr>
                <w:rFonts w:eastAsia="MS Mincho"/>
                <w:bCs/>
                <w:sz w:val="18"/>
                <w:szCs w:val="18"/>
                <w:lang w:val="en-US"/>
              </w:rPr>
              <w:t>As above</w:t>
            </w:r>
          </w:p>
        </w:tc>
        <w:tc>
          <w:tcPr>
            <w:tcW w:w="2552" w:type="dxa"/>
            <w:tcBorders>
              <w:bottom w:val="single" w:sz="4" w:space="0" w:color="auto"/>
            </w:tcBorders>
            <w:shd w:val="clear" w:color="auto" w:fill="auto"/>
          </w:tcPr>
          <w:p w14:paraId="0254896A"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Software does not wish to choose which is the leading protein out of A and B or group representative</w:t>
            </w:r>
          </w:p>
        </w:tc>
        <w:tc>
          <w:tcPr>
            <w:tcW w:w="4961" w:type="dxa"/>
            <w:tcBorders>
              <w:bottom w:val="single" w:sz="4" w:space="0" w:color="auto"/>
            </w:tcBorders>
            <w:shd w:val="clear" w:color="auto" w:fill="auto"/>
          </w:tcPr>
          <w:p w14:paraId="002846C2"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 xml:space="preserve">A = leading protein  </w:t>
            </w:r>
          </w:p>
          <w:p w14:paraId="242F2A24"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B = leading protein</w:t>
            </w:r>
          </w:p>
          <w:p w14:paraId="40707140"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C = non-leading protein</w:t>
            </w:r>
          </w:p>
          <w:p w14:paraId="34B58D73"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D = non-leading protein</w:t>
            </w:r>
          </w:p>
        </w:tc>
      </w:tr>
      <w:tr w:rsidR="00510B4F" w:rsidRPr="00BB5C3D" w14:paraId="463EC735" w14:textId="77777777" w:rsidTr="00200237">
        <w:trPr>
          <w:trHeight w:val="62"/>
        </w:trPr>
        <w:tc>
          <w:tcPr>
            <w:tcW w:w="2518" w:type="dxa"/>
            <w:tcBorders>
              <w:bottom w:val="double" w:sz="4" w:space="0" w:color="auto"/>
            </w:tcBorders>
            <w:shd w:val="clear" w:color="auto" w:fill="auto"/>
          </w:tcPr>
          <w:p w14:paraId="0AF75386" w14:textId="77777777" w:rsidR="00510B4F" w:rsidRPr="00200237" w:rsidRDefault="00510B4F" w:rsidP="00200237">
            <w:pPr>
              <w:pStyle w:val="DefaultStyle"/>
              <w:spacing w:after="0" w:line="240" w:lineRule="auto"/>
              <w:jc w:val="both"/>
              <w:rPr>
                <w:rFonts w:eastAsia="MS Mincho"/>
                <w:b/>
                <w:bCs/>
                <w:sz w:val="18"/>
                <w:szCs w:val="18"/>
                <w:lang w:val="en-US"/>
              </w:rPr>
            </w:pPr>
            <w:r w:rsidRPr="00200237">
              <w:rPr>
                <w:rFonts w:eastAsia="MS Mincho"/>
                <w:bCs/>
                <w:sz w:val="18"/>
                <w:szCs w:val="18"/>
                <w:lang w:val="en-US"/>
              </w:rPr>
              <w:t>As above</w:t>
            </w:r>
          </w:p>
        </w:tc>
        <w:tc>
          <w:tcPr>
            <w:tcW w:w="2552" w:type="dxa"/>
            <w:tcBorders>
              <w:bottom w:val="double" w:sz="4" w:space="0" w:color="auto"/>
            </w:tcBorders>
            <w:shd w:val="clear" w:color="auto" w:fill="auto"/>
          </w:tcPr>
          <w:p w14:paraId="4D4BE39E"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Software does not wish to choose which is the leading protein but does select a group representative</w:t>
            </w:r>
          </w:p>
        </w:tc>
        <w:tc>
          <w:tcPr>
            <w:tcW w:w="4961" w:type="dxa"/>
            <w:tcBorders>
              <w:bottom w:val="double" w:sz="4" w:space="0" w:color="auto"/>
            </w:tcBorders>
            <w:shd w:val="clear" w:color="auto" w:fill="auto"/>
          </w:tcPr>
          <w:p w14:paraId="7367F71E"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A = leading protein  &amp; group representative</w:t>
            </w:r>
          </w:p>
          <w:p w14:paraId="7680281D"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B = leading protein</w:t>
            </w:r>
          </w:p>
          <w:p w14:paraId="2D8FE83B"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C = non-leading protein</w:t>
            </w:r>
          </w:p>
          <w:p w14:paraId="04CCF77A" w14:textId="77777777" w:rsidR="00510B4F" w:rsidRPr="00200237" w:rsidRDefault="00510B4F" w:rsidP="00200237">
            <w:pPr>
              <w:pStyle w:val="DefaultStyle"/>
              <w:spacing w:after="0" w:line="240" w:lineRule="auto"/>
              <w:jc w:val="both"/>
              <w:rPr>
                <w:rFonts w:eastAsia="MS Mincho"/>
                <w:sz w:val="18"/>
                <w:szCs w:val="18"/>
                <w:lang w:val="en-US"/>
              </w:rPr>
            </w:pPr>
            <w:r w:rsidRPr="00200237">
              <w:rPr>
                <w:rFonts w:eastAsia="MS Mincho"/>
                <w:sz w:val="18"/>
                <w:szCs w:val="18"/>
                <w:lang w:val="en-US"/>
              </w:rPr>
              <w:t>D = non-leading protein</w:t>
            </w:r>
          </w:p>
        </w:tc>
      </w:tr>
    </w:tbl>
    <w:p w14:paraId="716D0575" w14:textId="77777777" w:rsidR="00510B4F" w:rsidRPr="00BB5C3D" w:rsidRDefault="00510B4F" w:rsidP="00510B4F">
      <w:pPr>
        <w:pStyle w:val="DefaultStyle"/>
        <w:jc w:val="both"/>
        <w:rPr>
          <w:lang w:val="en-US"/>
        </w:rPr>
      </w:pPr>
      <w:r w:rsidRPr="00071A7F">
        <w:rPr>
          <w:b/>
          <w:lang w:val="en-US"/>
        </w:rPr>
        <w:t xml:space="preserve">Table </w:t>
      </w:r>
      <w:r w:rsidR="00C103BC">
        <w:rPr>
          <w:b/>
          <w:lang w:val="en-US"/>
        </w:rPr>
        <w:t>4</w:t>
      </w:r>
      <w:r w:rsidRPr="00071A7F">
        <w:rPr>
          <w:b/>
          <w:lang w:val="en-US"/>
        </w:rPr>
        <w:t>.</w:t>
      </w:r>
      <w:r w:rsidRPr="00BB5C3D">
        <w:rPr>
          <w:lang w:val="en-US"/>
        </w:rPr>
        <w:t xml:space="preserve"> A summary of grouping options and recommendation for CV term annotations, assuming a group of four related proteins A-D.</w:t>
      </w:r>
    </w:p>
    <w:p w14:paraId="7E774519" w14:textId="77777777" w:rsidR="00FD06C5" w:rsidRPr="009014D1" w:rsidRDefault="00FD06C5" w:rsidP="00466496"/>
    <w:p w14:paraId="40A2C9FE" w14:textId="77777777" w:rsidR="00974779" w:rsidRPr="00071A7F" w:rsidRDefault="00974779" w:rsidP="00974779">
      <w:pPr>
        <w:pStyle w:val="Heading3"/>
      </w:pPr>
      <w:bookmarkStart w:id="42" w:name="_Ref381196471"/>
      <w:bookmarkStart w:id="43" w:name="_Toc449341731"/>
      <w:r w:rsidRPr="00AF5B55">
        <w:t xml:space="preserve">Support for </w:t>
      </w:r>
      <w:r w:rsidRPr="00AF5B55">
        <w:rPr>
          <w:i/>
        </w:rPr>
        <w:t xml:space="preserve">de novo </w:t>
      </w:r>
      <w:r w:rsidRPr="00AF5B55">
        <w:t>sequencing approaches</w:t>
      </w:r>
      <w:bookmarkEnd w:id="42"/>
      <w:bookmarkEnd w:id="43"/>
      <w:r w:rsidRPr="00AF5B55">
        <w:t xml:space="preserve"> </w:t>
      </w:r>
    </w:p>
    <w:p w14:paraId="402BDD21" w14:textId="77777777" w:rsidR="00974779" w:rsidRPr="000D6066" w:rsidRDefault="00974779" w:rsidP="00974779">
      <w:r>
        <w:t xml:space="preserve">In mzIdentML version 1.1, &lt;SpectrumIdentificationItem&gt; had a mandatory sub-element &lt;PeptideEvidenceRef&gt; to link each PSM to all the proteins from which it could have originated. The inclusion of this mandatory requriements makes it difficult to represent results from </w:t>
      </w:r>
      <w:r>
        <w:rPr>
          <w:i/>
        </w:rPr>
        <w:t xml:space="preserve">de novo </w:t>
      </w:r>
      <w:r>
        <w:t xml:space="preserve">sequencing approaches where PSMs may not necessarily have originated from a protein database search. As such, in mzIdentML 1.2 &lt;PeptideEvidenceRef&gt; has a cardinality of 0..many. In all cases of database search, export software </w:t>
      </w:r>
      <w:r w:rsidR="00F04038">
        <w:t>MUST include</w:t>
      </w:r>
      <w:r>
        <w:t xml:space="preserve"> all &lt;PeptideEvidenceRef&gt; elements for every PSM.</w:t>
      </w:r>
      <w:r w:rsidR="000D6066">
        <w:t xml:space="preserve"> </w:t>
      </w:r>
      <w:r w:rsidR="000D6066">
        <w:rPr>
          <w:i/>
        </w:rPr>
        <w:t xml:space="preserve">De novo </w:t>
      </w:r>
      <w:r w:rsidR="000D6066">
        <w:t>sequencing approaches are therefore supported, but only in a relatively straightforward manner, where complete peptide sequences are identified. There is no specification for representing partial peptide sequences or sequence tags.</w:t>
      </w:r>
    </w:p>
    <w:p w14:paraId="6DCF1C3E" w14:textId="77777777" w:rsidR="00AD29F7" w:rsidRPr="00071A7F" w:rsidRDefault="00AD29F7" w:rsidP="00974779"/>
    <w:p w14:paraId="3D7B6DE2" w14:textId="77777777" w:rsidR="00E45B11" w:rsidRDefault="00E45B11" w:rsidP="00466496"/>
    <w:p w14:paraId="43335E94" w14:textId="77777777" w:rsidR="00AD29F7" w:rsidRDefault="00AD29F7" w:rsidP="00AD29F7">
      <w:pPr>
        <w:pStyle w:val="Heading3"/>
      </w:pPr>
      <w:bookmarkStart w:id="44" w:name="_Toc449341732"/>
      <w:commentRangeStart w:id="45"/>
      <w:r>
        <w:t>Spectral library searches</w:t>
      </w:r>
      <w:commentRangeEnd w:id="45"/>
      <w:r>
        <w:rPr>
          <w:rStyle w:val="CommentReference"/>
          <w:rFonts w:ascii="Arial" w:hAnsi="Arial"/>
          <w:b w:val="0"/>
          <w:bCs w:val="0"/>
          <w:lang w:val="x-none" w:eastAsia="x-none"/>
        </w:rPr>
        <w:commentReference w:id="45"/>
      </w:r>
      <w:bookmarkEnd w:id="44"/>
    </w:p>
    <w:p w14:paraId="24C027B0" w14:textId="77777777" w:rsidR="00D04B75" w:rsidRDefault="00AD29F7" w:rsidP="00AD29F7">
      <w:r w:rsidRPr="00F3011C">
        <w:t>An alternative to sequence database searches for identifying peptides from MS data is to search a pre-compiled library</w:t>
      </w:r>
      <w:r>
        <w:t xml:space="preserve"> (spectral library)</w:t>
      </w:r>
      <w:r w:rsidRPr="00F3011C">
        <w:t xml:space="preserve"> of peptide-spectrum matches. These spectral library searches are supported in </w:t>
      </w:r>
      <w:r>
        <w:t>mzIdentML</w:t>
      </w:r>
      <w:r w:rsidRPr="00F3011C">
        <w:t xml:space="preserve">. The recommended encoding is similar to sequence database search results, the main difference </w:t>
      </w:r>
      <w:r>
        <w:t xml:space="preserve">is that a &lt;Peptide&gt; entity SHOULD record each library entry that has been matched against. </w:t>
      </w:r>
      <w:commentRangeStart w:id="46"/>
      <w:r>
        <w:t>Additional scores or metadata about the library entity SHOULD be included as &lt;cvParam&gt; elements on &lt;Peptide&gt;.</w:t>
      </w:r>
      <w:commentRangeEnd w:id="46"/>
      <w:r>
        <w:rPr>
          <w:rStyle w:val="CommentReference"/>
          <w:lang w:val="x-none" w:eastAsia="x-none"/>
        </w:rPr>
        <w:commentReference w:id="46"/>
      </w:r>
      <w:r w:rsidR="00D04B75">
        <w:t xml:space="preserve"> For searches against spectral archives i.e. where the identity of the library entry is unknown, the encoding SHOULD include an empty string in &lt;PeptideSequence&gt;.  </w:t>
      </w:r>
    </w:p>
    <w:p w14:paraId="7ABF4F32" w14:textId="77777777" w:rsidR="00D04B75" w:rsidRDefault="00D04B75" w:rsidP="00AD29F7"/>
    <w:p w14:paraId="184E1D37" w14:textId="77777777" w:rsidR="00AD29F7" w:rsidRDefault="00AD29F7" w:rsidP="00AD29F7">
      <w:r>
        <w:t xml:space="preserve">Note – there has been no formal change to the schema or CV requirements from mzIdentML 1.1 to 1.2 around spectral library encoding, but the intended encoding has changed. The mzIdentML 1.1. specifications stated that spectral library entries should be encoded within &lt;DBSequence&gt;, which does not well model the data produced. </w:t>
      </w:r>
    </w:p>
    <w:p w14:paraId="07C377C3" w14:textId="77777777" w:rsidR="00AD29F7" w:rsidRPr="0004397E" w:rsidRDefault="00AD29F7" w:rsidP="00466496"/>
    <w:p w14:paraId="70D630D4" w14:textId="77777777" w:rsidR="00FA2A88" w:rsidRPr="00D77D22" w:rsidRDefault="00FA2A88" w:rsidP="00466496">
      <w:pPr>
        <w:rPr>
          <w:highlight w:val="yellow"/>
        </w:rPr>
      </w:pPr>
    </w:p>
    <w:p w14:paraId="641C2FAC" w14:textId="77777777" w:rsidR="00D77D22" w:rsidRDefault="00D77D22" w:rsidP="00466496"/>
    <w:p w14:paraId="285DC0AA" w14:textId="77777777" w:rsidR="009075AB" w:rsidRDefault="00AD1C0F" w:rsidP="00466496">
      <w:pPr>
        <w:pStyle w:val="Heading3"/>
      </w:pPr>
      <w:bookmarkStart w:id="47" w:name="_Ref359851738"/>
      <w:bookmarkStart w:id="48" w:name="_Toc449341733"/>
      <w:commentRangeStart w:id="49"/>
      <w:r>
        <w:t>Multiple database search engines</w:t>
      </w:r>
      <w:bookmarkEnd w:id="47"/>
      <w:bookmarkEnd w:id="48"/>
      <w:commentRangeEnd w:id="49"/>
      <w:r w:rsidR="007E7DF3">
        <w:rPr>
          <w:rStyle w:val="CommentReference"/>
          <w:rFonts w:ascii="Arial" w:hAnsi="Arial"/>
          <w:b w:val="0"/>
          <w:bCs w:val="0"/>
          <w:lang w:val="x-none" w:eastAsia="x-none"/>
        </w:rPr>
        <w:commentReference w:id="49"/>
      </w:r>
    </w:p>
    <w:p w14:paraId="2FB4F1CE" w14:textId="77777777" w:rsidR="003551BB" w:rsidRDefault="0000784E" w:rsidP="00466496">
      <w:pPr>
        <w:pStyle w:val="nobreak"/>
      </w:pPr>
      <w:r>
        <w:t>Proteomics groups now commonly analy</w:t>
      </w:r>
      <w:r w:rsidR="00ED0BFE">
        <w:t>ze</w:t>
      </w:r>
      <w:r>
        <w:t xml:space="preserve"> MS data using multiple search engines and combine results to improve the number of peptide and protein identifications that can be made. The output of such approaches can be represented in </w:t>
      </w:r>
      <w:r w:rsidR="006D41B9">
        <w:t>mzIdentML</w:t>
      </w:r>
      <w:r>
        <w:t xml:space="preserve"> as follows (see Section 6 for documentation of the model elements). </w:t>
      </w:r>
      <w:r w:rsidR="003551BB">
        <w:t>Note that the RECOMMENDED encoding has changed since the version 1.1.0 specification as a result of community feedback.</w:t>
      </w:r>
      <w:r w:rsidR="00A03B72">
        <w:t xml:space="preserve"> It has been decided that throughout mzIdentML, the spectrum referenced from a &lt;SpectrumIdentificationResult&gt; MUST be unique within a file i.e. only one set of ranked results can be provided per spectrum. </w:t>
      </w:r>
      <w:r w:rsidR="00671037">
        <w:t xml:space="preserve">This has implications for encoding the results of multiple search engines, as only consensus results (after they have been combined) can be represented in a valid mzIdentML 1.2 file. </w:t>
      </w:r>
      <w:r w:rsidR="007E7DF3">
        <w:t>If exporters wish to maintain the original search engine results, these MAY be encoded using &lt;cvParam&gt; elements within &lt;SpectrumIdentificationItem&gt; containing additional scores, statistics and indicating the original rankings from the source search engine.</w:t>
      </w:r>
    </w:p>
    <w:p w14:paraId="4BAD4094" w14:textId="77777777" w:rsidR="007E7DF3" w:rsidRDefault="007E7DF3" w:rsidP="007E7DF3"/>
    <w:p w14:paraId="50935850" w14:textId="77777777" w:rsidR="007E7DF3" w:rsidRPr="007E7DF3" w:rsidRDefault="007E7DF3" w:rsidP="007E7DF3">
      <w:r>
        <w:lastRenderedPageBreak/>
        <w:t>Th</w:t>
      </w:r>
      <w:r>
        <w:t>e</w:t>
      </w:r>
      <w:r>
        <w:t xml:space="preserve"> &lt;SpectrumIdentification&gt; element MUST reference </w:t>
      </w:r>
      <w:r>
        <w:t xml:space="preserve">a </w:t>
      </w:r>
      <w:r>
        <w:t>&lt;SpectrumIdentificationProtocol&gt; holding representative parameters</w:t>
      </w:r>
      <w:r>
        <w:t xml:space="preserve"> used across all search engines</w:t>
      </w:r>
      <w:r>
        <w:t xml:space="preserve"> (i.e. search tolerances, enzyme and modifications), since these are MANDATORY elements. If the same search parameters were not employed in all source searches, the parameters should be set with superset or widest values i.e. all modifications that have been searched, widest tolerances and so on. All search engines that have been employed SHOULD be represented within the &lt;AnalysisSoftwareList&gt;.</w:t>
      </w:r>
      <w:r w:rsidRPr="005C67C0">
        <w:t xml:space="preserve"> </w:t>
      </w:r>
      <w:r w:rsidRPr="00FB22F7">
        <w:t xml:space="preserve">It must </w:t>
      </w:r>
      <w:r>
        <w:t xml:space="preserve">also </w:t>
      </w:r>
      <w:r w:rsidRPr="00FB22F7">
        <w:t>be highlighted that mzIdentML cannot</w:t>
      </w:r>
      <w:r>
        <w:t xml:space="preserve"> be used to</w:t>
      </w:r>
      <w:r w:rsidRPr="00FB22F7">
        <w:t xml:space="preserve"> model the order in which the software was used (it does not support workflows).</w:t>
      </w:r>
    </w:p>
    <w:p w14:paraId="3FAFDA24" w14:textId="77777777" w:rsidR="00A03B72" w:rsidRDefault="00A03B72" w:rsidP="00A03B72"/>
    <w:p w14:paraId="58507231" w14:textId="77777777" w:rsidR="005C70C5" w:rsidRDefault="005C70C5" w:rsidP="00071A7F"/>
    <w:p w14:paraId="213996D9" w14:textId="77777777" w:rsidR="0050613A" w:rsidRDefault="0050613A" w:rsidP="00466496"/>
    <w:p w14:paraId="395CBC87" w14:textId="77777777" w:rsidR="00FC7751" w:rsidRPr="00EE71D9" w:rsidRDefault="00FC7751" w:rsidP="00FC7751">
      <w:pPr>
        <w:pStyle w:val="Heading3"/>
      </w:pPr>
      <w:bookmarkStart w:id="50" w:name="_Ref381192388"/>
      <w:bookmarkStart w:id="51" w:name="_Ref409017323"/>
      <w:bookmarkStart w:id="52" w:name="_Toc449341734"/>
      <w:r w:rsidRPr="00EE71D9">
        <w:t>Pre-fractionation of samples</w:t>
      </w:r>
      <w:r w:rsidR="009F4705">
        <w:t xml:space="preserve"> </w:t>
      </w:r>
      <w:r w:rsidR="009F4705" w:rsidRPr="00EE71D9">
        <w:t xml:space="preserve">prior to </w:t>
      </w:r>
      <w:bookmarkStart w:id="53" w:name="_Ref359851724"/>
      <w:r w:rsidR="009F4705" w:rsidRPr="00EE71D9">
        <w:t>MS</w:t>
      </w:r>
      <w:bookmarkEnd w:id="53"/>
      <w:r w:rsidR="009F4705">
        <w:t xml:space="preserve"> and splitting of searches</w:t>
      </w:r>
      <w:bookmarkEnd w:id="52"/>
      <w:r w:rsidRPr="00EE71D9">
        <w:t xml:space="preserve"> </w:t>
      </w:r>
      <w:bookmarkEnd w:id="50"/>
      <w:bookmarkEnd w:id="51"/>
    </w:p>
    <w:p w14:paraId="35B95BA3" w14:textId="77777777" w:rsidR="00FC7751" w:rsidRDefault="00FC7751" w:rsidP="00F07F9F">
      <w:bookmarkStart w:id="54" w:name="_Toc359851822"/>
      <w:bookmarkStart w:id="55" w:name="_Toc359851823"/>
      <w:bookmarkEnd w:id="54"/>
      <w:bookmarkEnd w:id="55"/>
    </w:p>
    <w:p w14:paraId="22FD58D4" w14:textId="77777777" w:rsidR="0050613A" w:rsidRDefault="0050613A" w:rsidP="00F07F9F">
      <w:r>
        <w:t xml:space="preserve">It is common in </w:t>
      </w:r>
      <w:r w:rsidR="00595B33">
        <w:t>many</w:t>
      </w:r>
      <w:r>
        <w:t xml:space="preserve"> workflows for pre-fractionation of a sample to be performed prior to MS, for example via 1D</w:t>
      </w:r>
      <w:r w:rsidR="00F4657E">
        <w:t xml:space="preserve"> or 2D</w:t>
      </w:r>
      <w:r>
        <w:t xml:space="preserve"> gel electrophoresis or 2D LC. </w:t>
      </w:r>
      <w:r w:rsidR="00664436">
        <w:t>I</w:t>
      </w:r>
      <w:r w:rsidR="00EF2203">
        <w:t xml:space="preserve">n some scenarios </w:t>
      </w:r>
      <w:r w:rsidR="00E55BDD">
        <w:t xml:space="preserve">results of database searches </w:t>
      </w:r>
      <w:r w:rsidR="00CB13A5">
        <w:t>are</w:t>
      </w:r>
      <w:r w:rsidR="00E55BDD">
        <w:t xml:space="preserve"> combined prior to protein inference </w:t>
      </w:r>
      <w:r w:rsidR="004F409F">
        <w:t xml:space="preserve">and in other instances there is no combination of results prior to protein inference. We have identified the following scenarios and </w:t>
      </w:r>
      <w:r w:rsidR="00CB13A5">
        <w:t>describe the</w:t>
      </w:r>
      <w:r w:rsidR="004F409F">
        <w:t xml:space="preserve"> RECOMMENDED encoding in each case. </w:t>
      </w:r>
    </w:p>
    <w:p w14:paraId="6C4583F8" w14:textId="77777777" w:rsidR="00E55BDD" w:rsidRDefault="00E55BDD" w:rsidP="00F07F9F"/>
    <w:p w14:paraId="41E4C1D2" w14:textId="77777777" w:rsidR="00E55BDD" w:rsidRDefault="00E55BDD" w:rsidP="004343DC"/>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5094"/>
        <w:gridCol w:w="5094"/>
        <w:tblGridChange w:id="56">
          <w:tblGrid>
            <w:gridCol w:w="5094"/>
            <w:gridCol w:w="5094"/>
          </w:tblGrid>
        </w:tblGridChange>
      </w:tblGrid>
      <w:tr w:rsidR="00D45707" w14:paraId="2BEF6770" w14:textId="77777777" w:rsidTr="00206C3D">
        <w:tc>
          <w:tcPr>
            <w:tcW w:w="5094" w:type="dxa"/>
            <w:tcBorders>
              <w:bottom w:val="single" w:sz="4" w:space="0" w:color="auto"/>
            </w:tcBorders>
            <w:shd w:val="clear" w:color="auto" w:fill="4F81BD"/>
          </w:tcPr>
          <w:p w14:paraId="7FEC7186" w14:textId="77777777" w:rsidR="00D45707" w:rsidRPr="005A7763" w:rsidRDefault="00D45707" w:rsidP="00206C3D">
            <w:pPr>
              <w:rPr>
                <w:b/>
                <w:bCs/>
                <w:color w:val="FFFFFF"/>
              </w:rPr>
            </w:pPr>
            <w:r w:rsidRPr="005A7763">
              <w:rPr>
                <w:b/>
                <w:bCs/>
                <w:color w:val="FFFFFF"/>
              </w:rPr>
              <w:t>Scenario</w:t>
            </w:r>
          </w:p>
        </w:tc>
        <w:tc>
          <w:tcPr>
            <w:tcW w:w="5094" w:type="dxa"/>
            <w:tcBorders>
              <w:bottom w:val="single" w:sz="4" w:space="0" w:color="auto"/>
            </w:tcBorders>
            <w:shd w:val="clear" w:color="auto" w:fill="4F81BD"/>
          </w:tcPr>
          <w:p w14:paraId="2CCC1286" w14:textId="77777777" w:rsidR="00D45707" w:rsidRPr="005A7763" w:rsidRDefault="00D45707" w:rsidP="00206C3D">
            <w:pPr>
              <w:rPr>
                <w:b/>
                <w:bCs/>
                <w:color w:val="FFFFFF"/>
              </w:rPr>
            </w:pPr>
            <w:r w:rsidRPr="005A7763">
              <w:rPr>
                <w:b/>
                <w:bCs/>
                <w:color w:val="FFFFFF"/>
              </w:rPr>
              <w:t>Encoding</w:t>
            </w:r>
          </w:p>
        </w:tc>
      </w:tr>
      <w:tr w:rsidR="00D45707" w14:paraId="02BFBA06" w14:textId="77777777" w:rsidTr="00071A7F">
        <w:tc>
          <w:tcPr>
            <w:tcW w:w="5094" w:type="dxa"/>
            <w:tcBorders>
              <w:top w:val="single" w:sz="4" w:space="0" w:color="auto"/>
              <w:left w:val="single" w:sz="4" w:space="0" w:color="auto"/>
              <w:bottom w:val="single" w:sz="4" w:space="0" w:color="auto"/>
              <w:right w:val="single" w:sz="4" w:space="0" w:color="auto"/>
            </w:tcBorders>
            <w:shd w:val="clear" w:color="auto" w:fill="auto"/>
          </w:tcPr>
          <w:p w14:paraId="1A5FF57A" w14:textId="77777777" w:rsidR="00D45707" w:rsidRPr="00090CC0" w:rsidRDefault="009D37D5" w:rsidP="009146F3">
            <w:pPr>
              <w:rPr>
                <w:bCs/>
                <w:vertAlign w:val="superscript"/>
              </w:rPr>
            </w:pPr>
            <w:r w:rsidRPr="00071A7F">
              <w:rPr>
                <w:b/>
                <w:bCs/>
              </w:rPr>
              <w:t>Scenario 1.</w:t>
            </w:r>
            <w:r>
              <w:rPr>
                <w:bCs/>
              </w:rPr>
              <w:t xml:space="preserve"> </w:t>
            </w:r>
            <w:r w:rsidR="00D45707" w:rsidRPr="00090CC0">
              <w:rPr>
                <w:bCs/>
              </w:rPr>
              <w:t xml:space="preserve">i) A sample is fractionated into </w:t>
            </w:r>
            <w:r w:rsidR="00D45707" w:rsidRPr="00090CC0">
              <w:rPr>
                <w:bCs/>
                <w:i/>
              </w:rPr>
              <w:t>n</w:t>
            </w:r>
            <w:r w:rsidR="00D45707" w:rsidRPr="00090CC0">
              <w:rPr>
                <w:bCs/>
              </w:rPr>
              <w:t xml:space="preserve"> sub-samples, prior to </w:t>
            </w:r>
            <w:r w:rsidR="00D45707" w:rsidRPr="00090CC0">
              <w:rPr>
                <w:bCs/>
                <w:i/>
              </w:rPr>
              <w:t>n</w:t>
            </w:r>
            <w:r w:rsidR="00D45707" w:rsidRPr="00090CC0">
              <w:rPr>
                <w:bCs/>
              </w:rPr>
              <w:t xml:space="preserve"> runs on the MS; ii) t</w:t>
            </w:r>
            <w:r w:rsidR="00D45707" w:rsidRPr="005C334A">
              <w:rPr>
                <w:bCs/>
              </w:rPr>
              <w:t xml:space="preserve">he search engine performs </w:t>
            </w:r>
            <w:r w:rsidR="00D45707" w:rsidRPr="00090CC0">
              <w:rPr>
                <w:bCs/>
                <w:i/>
              </w:rPr>
              <w:t>n</w:t>
            </w:r>
            <w:r w:rsidR="00D45707" w:rsidRPr="005C334A">
              <w:rPr>
                <w:bCs/>
              </w:rPr>
              <w:t xml:space="preserve"> searches, producing </w:t>
            </w:r>
            <w:r w:rsidR="00D45707" w:rsidRPr="00090CC0">
              <w:rPr>
                <w:bCs/>
                <w:i/>
              </w:rPr>
              <w:t>n</w:t>
            </w:r>
            <w:r w:rsidR="00D45707" w:rsidRPr="00090CC0">
              <w:rPr>
                <w:bCs/>
              </w:rPr>
              <w:t xml:space="preserve"> protein-lists.</w:t>
            </w:r>
          </w:p>
        </w:tc>
        <w:tc>
          <w:tcPr>
            <w:tcW w:w="5094" w:type="dxa"/>
            <w:tcBorders>
              <w:top w:val="single" w:sz="4" w:space="0" w:color="auto"/>
              <w:left w:val="single" w:sz="4" w:space="0" w:color="auto"/>
              <w:bottom w:val="single" w:sz="4" w:space="0" w:color="auto"/>
              <w:right w:val="single" w:sz="4" w:space="0" w:color="auto"/>
            </w:tcBorders>
            <w:shd w:val="clear" w:color="auto" w:fill="auto"/>
          </w:tcPr>
          <w:p w14:paraId="6E590F3A" w14:textId="77777777" w:rsidR="00D45707" w:rsidRDefault="00D45707" w:rsidP="00206C3D">
            <w:r w:rsidRPr="005A7763">
              <w:rPr>
                <w:i/>
              </w:rPr>
              <w:t xml:space="preserve">n </w:t>
            </w:r>
            <w:r>
              <w:t>mzIdentML files SHOULD be produced, each containing 1 &lt;SpectrumIdentificationList&gt;, 1</w:t>
            </w:r>
            <w:r w:rsidRPr="005A7763">
              <w:rPr>
                <w:i/>
              </w:rPr>
              <w:t xml:space="preserve"> </w:t>
            </w:r>
            <w:r>
              <w:t>&lt;SpectrumIdentificationProtocol&gt;, 1&lt;SpectrumIdentification&gt;, 1 &lt;ProteinDetection&gt;, 1 &lt;ProteinDetectionList&gt;.</w:t>
            </w:r>
          </w:p>
          <w:p w14:paraId="69AA0FF7" w14:textId="77777777" w:rsidR="00596B1E" w:rsidRDefault="00596B1E" w:rsidP="00206C3D"/>
          <w:p w14:paraId="3C336626" w14:textId="77777777" w:rsidR="00596B1E" w:rsidRDefault="00596B1E" w:rsidP="00206C3D"/>
          <w:p w14:paraId="1AE29D78" w14:textId="77777777" w:rsidR="00596B1E" w:rsidRPr="004A7B5C" w:rsidRDefault="00596B1E" w:rsidP="00206C3D"/>
        </w:tc>
      </w:tr>
      <w:tr w:rsidR="00D45707" w14:paraId="7B193D8A" w14:textId="77777777" w:rsidTr="00206C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94" w:type="dxa"/>
            <w:shd w:val="clear" w:color="auto" w:fill="auto"/>
          </w:tcPr>
          <w:p w14:paraId="105018DA" w14:textId="77777777" w:rsidR="00D45707" w:rsidRPr="00090CC0" w:rsidRDefault="009D37D5" w:rsidP="009D37D5">
            <w:pPr>
              <w:rPr>
                <w:bCs/>
              </w:rPr>
            </w:pPr>
            <w:r w:rsidRPr="00071A7F">
              <w:rPr>
                <w:b/>
                <w:bCs/>
              </w:rPr>
              <w:t>Scenario 2.</w:t>
            </w:r>
            <w:r>
              <w:rPr>
                <w:bCs/>
              </w:rPr>
              <w:t xml:space="preserve"> </w:t>
            </w:r>
            <w:r w:rsidR="00D45707" w:rsidRPr="00090CC0">
              <w:rPr>
                <w:bCs/>
              </w:rPr>
              <w:t xml:space="preserve">i) A sample is fractionated into </w:t>
            </w:r>
            <w:r w:rsidR="00D45707" w:rsidRPr="00090CC0">
              <w:rPr>
                <w:bCs/>
                <w:i/>
              </w:rPr>
              <w:t>n</w:t>
            </w:r>
            <w:r w:rsidR="00D45707" w:rsidRPr="00090CC0">
              <w:rPr>
                <w:bCs/>
              </w:rPr>
              <w:t xml:space="preserve"> sub-samples, prior to </w:t>
            </w:r>
            <w:r w:rsidR="00D45707" w:rsidRPr="00090CC0">
              <w:rPr>
                <w:bCs/>
                <w:i/>
              </w:rPr>
              <w:t>n</w:t>
            </w:r>
            <w:r w:rsidR="00D45707" w:rsidRPr="00090CC0">
              <w:rPr>
                <w:bCs/>
              </w:rPr>
              <w:t xml:space="preserve"> runs on the MS; ii) the search engine </w:t>
            </w:r>
            <w:r w:rsidR="00D45707" w:rsidRPr="005C334A">
              <w:rPr>
                <w:bCs/>
              </w:rPr>
              <w:t xml:space="preserve">imports </w:t>
            </w:r>
            <w:r w:rsidR="00D45707" w:rsidRPr="005C334A">
              <w:rPr>
                <w:bCs/>
                <w:i/>
              </w:rPr>
              <w:t>n</w:t>
            </w:r>
            <w:r w:rsidR="00D45707" w:rsidRPr="005C334A">
              <w:rPr>
                <w:bCs/>
              </w:rPr>
              <w:t xml:space="preserve"> peak lists </w:t>
            </w:r>
            <w:r w:rsidR="005152DA">
              <w:rPr>
                <w:bCs/>
              </w:rPr>
              <w:t xml:space="preserve">and performs </w:t>
            </w:r>
            <w:r w:rsidR="005152DA">
              <w:rPr>
                <w:bCs/>
                <w:i/>
              </w:rPr>
              <w:t xml:space="preserve">n </w:t>
            </w:r>
            <w:r w:rsidR="005152DA">
              <w:rPr>
                <w:bCs/>
              </w:rPr>
              <w:t xml:space="preserve">searches </w:t>
            </w:r>
            <w:r w:rsidR="00D45707" w:rsidRPr="005C334A">
              <w:rPr>
                <w:bCs/>
              </w:rPr>
              <w:t xml:space="preserve">but internally integrates results to produce one </w:t>
            </w:r>
            <w:r w:rsidR="00D45707" w:rsidRPr="00090CC0">
              <w:rPr>
                <w:bCs/>
              </w:rPr>
              <w:t>protein list.</w:t>
            </w:r>
            <w:r w:rsidR="00D45707" w:rsidRPr="00090CC0">
              <w:rPr>
                <w:bCs/>
                <w:vertAlign w:val="superscript"/>
              </w:rPr>
              <w:t xml:space="preserve"> </w:t>
            </w:r>
            <w:r w:rsidR="00D45707" w:rsidRPr="00090CC0">
              <w:rPr>
                <w:bCs/>
              </w:rPr>
              <w:t xml:space="preserve"> </w:t>
            </w:r>
          </w:p>
        </w:tc>
        <w:tc>
          <w:tcPr>
            <w:tcW w:w="5094" w:type="dxa"/>
            <w:shd w:val="clear" w:color="auto" w:fill="auto"/>
          </w:tcPr>
          <w:p w14:paraId="6BD61E2A" w14:textId="77777777" w:rsidR="00D45707" w:rsidRDefault="00D45707" w:rsidP="00206C3D">
            <w:r>
              <w:t xml:space="preserve">The final file SHOULD contain </w:t>
            </w:r>
            <w:r w:rsidRPr="005A7763">
              <w:rPr>
                <w:i/>
              </w:rPr>
              <w:t xml:space="preserve">n </w:t>
            </w:r>
            <w:r>
              <w:t xml:space="preserve">&lt;SpectrumIdentificationList&gt;s, </w:t>
            </w:r>
            <w:r w:rsidRPr="005A7763">
              <w:rPr>
                <w:i/>
              </w:rPr>
              <w:t xml:space="preserve">n </w:t>
            </w:r>
            <w:r>
              <w:t xml:space="preserve">&lt;SpectrumIdentificationProtocol&gt;s, </w:t>
            </w:r>
            <w:r w:rsidRPr="005A7763">
              <w:rPr>
                <w:i/>
              </w:rPr>
              <w:t xml:space="preserve">n </w:t>
            </w:r>
            <w:r>
              <w:t>&lt;SpectrumIdentification&gt;s, 1 &lt;ProteinDetection&gt;, 1 &lt;ProteinDetectionList&gt;.</w:t>
            </w:r>
          </w:p>
          <w:p w14:paraId="1050203B" w14:textId="77777777" w:rsidR="00596B1E" w:rsidRDefault="00596B1E" w:rsidP="00206C3D"/>
          <w:p w14:paraId="6CF12B5B" w14:textId="77777777" w:rsidR="00596B1E" w:rsidRDefault="00596B1E" w:rsidP="00596B1E">
            <w:r>
              <w:t>The &lt;SpectrumIdentificationProtocol&gt;s MUST indicate that pre-fractionation has taken place, using the CV term in Table 1.</w:t>
            </w:r>
          </w:p>
        </w:tc>
      </w:tr>
      <w:tr w:rsidR="00D45707" w14:paraId="6AE40201" w14:textId="77777777" w:rsidTr="00071A7F">
        <w:tc>
          <w:tcPr>
            <w:tcW w:w="5094" w:type="dxa"/>
            <w:tcBorders>
              <w:top w:val="single" w:sz="4" w:space="0" w:color="auto"/>
              <w:left w:val="single" w:sz="4" w:space="0" w:color="auto"/>
              <w:bottom w:val="single" w:sz="4" w:space="0" w:color="auto"/>
              <w:right w:val="single" w:sz="4" w:space="0" w:color="auto"/>
            </w:tcBorders>
            <w:shd w:val="clear" w:color="auto" w:fill="auto"/>
          </w:tcPr>
          <w:p w14:paraId="125ABE2A" w14:textId="77777777" w:rsidR="00D45707" w:rsidRPr="00090CC0" w:rsidRDefault="009D37D5" w:rsidP="009146F3">
            <w:pPr>
              <w:rPr>
                <w:bCs/>
              </w:rPr>
            </w:pPr>
            <w:r w:rsidRPr="00071A7F">
              <w:rPr>
                <w:b/>
                <w:bCs/>
              </w:rPr>
              <w:t>Scenario 3.</w:t>
            </w:r>
            <w:r>
              <w:rPr>
                <w:bCs/>
              </w:rPr>
              <w:t xml:space="preserve"> </w:t>
            </w:r>
            <w:r w:rsidR="00D45707" w:rsidRPr="00090CC0">
              <w:rPr>
                <w:bCs/>
              </w:rPr>
              <w:t xml:space="preserve">i) A sample is fractionated into </w:t>
            </w:r>
            <w:r w:rsidR="00D45707" w:rsidRPr="00090CC0">
              <w:rPr>
                <w:bCs/>
                <w:i/>
              </w:rPr>
              <w:t>n</w:t>
            </w:r>
            <w:r w:rsidR="00D45707" w:rsidRPr="00090CC0">
              <w:rPr>
                <w:bCs/>
              </w:rPr>
              <w:t xml:space="preserve"> sub-samples, prior to </w:t>
            </w:r>
            <w:r w:rsidR="00D45707" w:rsidRPr="00090CC0">
              <w:rPr>
                <w:bCs/>
                <w:i/>
              </w:rPr>
              <w:t>n</w:t>
            </w:r>
            <w:r w:rsidR="00D45707" w:rsidRPr="00090CC0">
              <w:rPr>
                <w:bCs/>
              </w:rPr>
              <w:t xml:space="preserve"> runs on the MS; ii) t</w:t>
            </w:r>
            <w:r w:rsidR="00D45707" w:rsidRPr="005C334A">
              <w:rPr>
                <w:bCs/>
              </w:rPr>
              <w:t xml:space="preserve">he search engine performs </w:t>
            </w:r>
            <w:r w:rsidR="00D45707" w:rsidRPr="00090CC0">
              <w:rPr>
                <w:bCs/>
                <w:i/>
              </w:rPr>
              <w:t>n</w:t>
            </w:r>
            <w:r w:rsidR="00D45707" w:rsidRPr="005C334A">
              <w:rPr>
                <w:bCs/>
              </w:rPr>
              <w:t xml:space="preserve"> searches, producing </w:t>
            </w:r>
            <w:r w:rsidR="00D45707" w:rsidRPr="00090CC0">
              <w:rPr>
                <w:bCs/>
                <w:i/>
              </w:rPr>
              <w:t>n</w:t>
            </w:r>
            <w:r w:rsidR="00D45707" w:rsidRPr="005C334A">
              <w:rPr>
                <w:bCs/>
              </w:rPr>
              <w:t xml:space="preserve"> </w:t>
            </w:r>
            <w:r w:rsidR="00D45707" w:rsidRPr="00090CC0">
              <w:rPr>
                <w:bCs/>
              </w:rPr>
              <w:t>lists of spectrum identifications; iii) post-processing software integrates results to produce one protein list.</w:t>
            </w:r>
            <w:r w:rsidR="00D45707" w:rsidRPr="00090CC0">
              <w:rPr>
                <w:bCs/>
                <w:vertAlign w:val="superscript"/>
              </w:rPr>
              <w:t xml:space="preserve"> </w:t>
            </w:r>
          </w:p>
        </w:tc>
        <w:tc>
          <w:tcPr>
            <w:tcW w:w="5094" w:type="dxa"/>
            <w:tcBorders>
              <w:top w:val="single" w:sz="4" w:space="0" w:color="auto"/>
              <w:left w:val="single" w:sz="4" w:space="0" w:color="auto"/>
              <w:bottom w:val="single" w:sz="4" w:space="0" w:color="auto"/>
              <w:right w:val="single" w:sz="4" w:space="0" w:color="auto"/>
            </w:tcBorders>
            <w:shd w:val="clear" w:color="auto" w:fill="auto"/>
          </w:tcPr>
          <w:p w14:paraId="3E3DFB71" w14:textId="77777777" w:rsidR="00D45707" w:rsidRPr="004A7B5C" w:rsidRDefault="00D45707" w:rsidP="009D37D5">
            <w:r>
              <w:t xml:space="preserve">As </w:t>
            </w:r>
            <w:r w:rsidR="009D37D5">
              <w:t>Scenario 2</w:t>
            </w:r>
            <w:r w:rsidR="009146F3">
              <w:t>.</w:t>
            </w:r>
          </w:p>
        </w:tc>
      </w:tr>
      <w:tr w:rsidR="00876C8C" w14:paraId="44785E4C" w14:textId="77777777" w:rsidTr="00071A7F">
        <w:tc>
          <w:tcPr>
            <w:tcW w:w="5094" w:type="dxa"/>
            <w:tcBorders>
              <w:top w:val="single" w:sz="4" w:space="0" w:color="auto"/>
              <w:left w:val="single" w:sz="4" w:space="0" w:color="auto"/>
              <w:bottom w:val="single" w:sz="4" w:space="0" w:color="auto"/>
              <w:right w:val="single" w:sz="4" w:space="0" w:color="auto"/>
            </w:tcBorders>
            <w:shd w:val="clear" w:color="auto" w:fill="auto"/>
          </w:tcPr>
          <w:p w14:paraId="482DC60A" w14:textId="77777777" w:rsidR="00876C8C" w:rsidRPr="00AF5B55" w:rsidRDefault="00876C8C" w:rsidP="009146F3">
            <w:pPr>
              <w:rPr>
                <w:bCs/>
              </w:rPr>
            </w:pPr>
            <w:r w:rsidRPr="00071A7F">
              <w:rPr>
                <w:b/>
                <w:bCs/>
              </w:rPr>
              <w:t>Scenario 4.</w:t>
            </w:r>
            <w:r>
              <w:rPr>
                <w:bCs/>
              </w:rPr>
              <w:t xml:space="preserve"> i) There is no sample pre-fractionation and one run on the MS. ii) The spectra are split into </w:t>
            </w:r>
            <w:r>
              <w:rPr>
                <w:bCs/>
                <w:i/>
              </w:rPr>
              <w:t xml:space="preserve">n </w:t>
            </w:r>
            <w:r>
              <w:rPr>
                <w:bCs/>
              </w:rPr>
              <w:t xml:space="preserve">peak list files for searching (for example for parallelisation on a cluster), producing </w:t>
            </w:r>
            <w:r>
              <w:rPr>
                <w:bCs/>
                <w:i/>
              </w:rPr>
              <w:t>n</w:t>
            </w:r>
            <w:r>
              <w:rPr>
                <w:bCs/>
              </w:rPr>
              <w:t xml:space="preserve"> lists of PSMs iii) post-processing software re-combines results into one mzIdentML file producing 1 protein list.</w:t>
            </w:r>
          </w:p>
        </w:tc>
        <w:tc>
          <w:tcPr>
            <w:tcW w:w="5094" w:type="dxa"/>
            <w:tcBorders>
              <w:top w:val="single" w:sz="4" w:space="0" w:color="auto"/>
              <w:left w:val="single" w:sz="4" w:space="0" w:color="auto"/>
              <w:bottom w:val="single" w:sz="4" w:space="0" w:color="auto"/>
              <w:right w:val="single" w:sz="4" w:space="0" w:color="auto"/>
            </w:tcBorders>
            <w:shd w:val="clear" w:color="auto" w:fill="auto"/>
          </w:tcPr>
          <w:p w14:paraId="1F135A35" w14:textId="77777777" w:rsidR="00876C8C" w:rsidRPr="00071A7F" w:rsidRDefault="00DB6045" w:rsidP="00AF1566">
            <w:pPr>
              <w:rPr>
                <w:i/>
              </w:rPr>
            </w:pPr>
            <w:r>
              <w:t xml:space="preserve">The final file SHOULD contain </w:t>
            </w:r>
            <w:r>
              <w:rPr>
                <w:i/>
              </w:rPr>
              <w:t>1</w:t>
            </w:r>
            <w:r w:rsidRPr="005A7763">
              <w:rPr>
                <w:i/>
              </w:rPr>
              <w:t xml:space="preserve"> </w:t>
            </w:r>
            <w:r>
              <w:t xml:space="preserve">&lt;SpectrumIdentificationList&gt;, </w:t>
            </w:r>
            <w:r>
              <w:rPr>
                <w:i/>
              </w:rPr>
              <w:t>1</w:t>
            </w:r>
            <w:r w:rsidRPr="005A7763">
              <w:rPr>
                <w:i/>
              </w:rPr>
              <w:t xml:space="preserve"> </w:t>
            </w:r>
            <w:r>
              <w:t xml:space="preserve">&lt;SpectrumIdentificationProtocol&gt;, </w:t>
            </w:r>
            <w:r>
              <w:rPr>
                <w:i/>
              </w:rPr>
              <w:t>1</w:t>
            </w:r>
            <w:r w:rsidRPr="005A7763">
              <w:rPr>
                <w:i/>
              </w:rPr>
              <w:t xml:space="preserve"> </w:t>
            </w:r>
            <w:r>
              <w:t xml:space="preserve">&lt;SpectrumIdentification&gt; referencing </w:t>
            </w:r>
            <w:r w:rsidRPr="00071A7F">
              <w:rPr>
                <w:i/>
              </w:rPr>
              <w:t>n</w:t>
            </w:r>
            <w:r>
              <w:t xml:space="preserve"> &lt;InputSpectra&gt; sub-elements, 1 &lt;ProteinDetection&gt;, 1 &lt;ProteinDetectionList&gt;.</w:t>
            </w:r>
          </w:p>
        </w:tc>
      </w:tr>
    </w:tbl>
    <w:p w14:paraId="58C6688B" w14:textId="77777777" w:rsidR="00D45707" w:rsidRDefault="00D45707" w:rsidP="00D45707"/>
    <w:p w14:paraId="4EA57BA8" w14:textId="77777777" w:rsidR="00550D67" w:rsidRPr="00550D67" w:rsidRDefault="00550D67" w:rsidP="00466496"/>
    <w:p w14:paraId="3D85A9BB" w14:textId="77777777" w:rsidR="00873DE8" w:rsidRDefault="00873DE8" w:rsidP="00466496"/>
    <w:p w14:paraId="4BCD52A2" w14:textId="77777777" w:rsidR="00873DE8" w:rsidRDefault="00162660" w:rsidP="00071A7F">
      <w:pPr>
        <w:pStyle w:val="Heading3"/>
      </w:pPr>
      <w:bookmarkStart w:id="57" w:name="_Ref409017290"/>
      <w:bookmarkStart w:id="58" w:name="_Toc449341735"/>
      <w:r>
        <w:t>Peptide-level scores and statistical measures</w:t>
      </w:r>
      <w:bookmarkEnd w:id="57"/>
      <w:bookmarkEnd w:id="58"/>
    </w:p>
    <w:p w14:paraId="1EE7F9AE" w14:textId="77777777" w:rsidR="009207CB" w:rsidRDefault="00162660" w:rsidP="00594E42">
      <w:pPr>
        <w:pStyle w:val="nobreak"/>
      </w:pPr>
      <w:r>
        <w:t xml:space="preserve">The format </w:t>
      </w:r>
      <w:r w:rsidR="009D5540">
        <w:t>was designed with</w:t>
      </w:r>
      <w:r>
        <w:t xml:space="preserve"> explicit support for encoding scores or statistical measures for </w:t>
      </w:r>
      <w:r w:rsidR="00AF1566">
        <w:t>PSM</w:t>
      </w:r>
      <w:r w:rsidR="00594E42">
        <w:t xml:space="preserve">s, for individual proteins and for protein groups. However, </w:t>
      </w:r>
      <w:r w:rsidR="009D5540">
        <w:t>the original design contained</w:t>
      </w:r>
      <w:r w:rsidR="00594E42">
        <w:t xml:space="preserve"> no explicit (schema</w:t>
      </w:r>
      <w:r w:rsidR="006E500D">
        <w:t xml:space="preserve"> </w:t>
      </w:r>
      <w:r w:rsidR="00594E42">
        <w:t xml:space="preserve">level) support for peptide-level scores i.e. after redundant PSMs reporting on the same peptide have been removed. </w:t>
      </w:r>
      <w:r w:rsidR="003F102F">
        <w:t>One of the challenges in this space is defining the mechanism of</w:t>
      </w:r>
      <w:r w:rsidR="004D4EEB">
        <w:t xml:space="preserve"> </w:t>
      </w:r>
      <w:r w:rsidR="00E83A8B">
        <w:t xml:space="preserve">grouping multiple PSMs for the same </w:t>
      </w:r>
      <w:r w:rsidR="00E83A8B">
        <w:rPr>
          <w:i/>
        </w:rPr>
        <w:t>distinct peptide</w:t>
      </w:r>
      <w:r w:rsidR="009207CB">
        <w:rPr>
          <w:i/>
        </w:rPr>
        <w:t xml:space="preserve"> – </w:t>
      </w:r>
      <w:r w:rsidR="009207CB">
        <w:t xml:space="preserve">since </w:t>
      </w:r>
      <w:r w:rsidR="00486450">
        <w:t xml:space="preserve">in different contexts a distinct peptide could </w:t>
      </w:r>
      <w:r w:rsidR="007913E5">
        <w:t xml:space="preserve">be encompass </w:t>
      </w:r>
      <w:r w:rsidR="00EF1AA9">
        <w:t xml:space="preserve">one of </w:t>
      </w:r>
      <w:r w:rsidR="007913E5">
        <w:t xml:space="preserve">the following </w:t>
      </w:r>
      <w:r w:rsidR="009C0611">
        <w:t>concepts:</w:t>
      </w:r>
    </w:p>
    <w:p w14:paraId="4462401C" w14:textId="77777777" w:rsidR="004C62E2" w:rsidRDefault="004C62E2" w:rsidP="004C62E2">
      <w:pPr>
        <w:numPr>
          <w:ilvl w:val="0"/>
          <w:numId w:val="41"/>
        </w:numPr>
      </w:pPr>
      <w:r>
        <w:t>A peptide sequence with a given set of modifications – located a specified positions, identified from a single chart state.</w:t>
      </w:r>
    </w:p>
    <w:p w14:paraId="084238FC" w14:textId="77777777" w:rsidR="007F69D5" w:rsidRDefault="007F69D5" w:rsidP="007F69D5">
      <w:pPr>
        <w:numPr>
          <w:ilvl w:val="0"/>
          <w:numId w:val="41"/>
        </w:numPr>
      </w:pPr>
      <w:r>
        <w:lastRenderedPageBreak/>
        <w:t>A peptide sequence with a given set of modifications – located a specified positions, identified from different charge state ions.</w:t>
      </w:r>
    </w:p>
    <w:p w14:paraId="6F90C19C" w14:textId="77777777" w:rsidR="00F35D20" w:rsidRDefault="00F35D20" w:rsidP="00F35D20">
      <w:pPr>
        <w:numPr>
          <w:ilvl w:val="0"/>
          <w:numId w:val="41"/>
        </w:numPr>
      </w:pPr>
      <w:r>
        <w:t>A peptide sequence with a given set of modifications – regardless of the positions of modifications.</w:t>
      </w:r>
    </w:p>
    <w:p w14:paraId="1F606201" w14:textId="77777777" w:rsidR="004C62E2" w:rsidRDefault="00F35D20" w:rsidP="00071A7F">
      <w:pPr>
        <w:numPr>
          <w:ilvl w:val="0"/>
          <w:numId w:val="41"/>
        </w:numPr>
      </w:pPr>
      <w:r>
        <w:t xml:space="preserve">A peptide sequence regardless of the </w:t>
      </w:r>
      <w:r w:rsidR="004514DF">
        <w:t>presence/absence of different modifications</w:t>
      </w:r>
      <w:r w:rsidR="006E500D">
        <w:t>.</w:t>
      </w:r>
    </w:p>
    <w:p w14:paraId="4F9C7C3B" w14:textId="77777777" w:rsidR="00724362" w:rsidRDefault="00724362" w:rsidP="00071A7F">
      <w:pPr>
        <w:ind w:left="720"/>
      </w:pPr>
    </w:p>
    <w:p w14:paraId="4156C24B" w14:textId="77777777" w:rsidR="00990EA0" w:rsidRDefault="008B16D7" w:rsidP="00071A7F">
      <w:r>
        <w:t xml:space="preserve">A mechanism for </w:t>
      </w:r>
      <w:r w:rsidR="003B56A4">
        <w:t xml:space="preserve">encoding these different types of </w:t>
      </w:r>
      <w:r w:rsidR="009F588A">
        <w:t xml:space="preserve">distinct peptide </w:t>
      </w:r>
      <w:r w:rsidR="003B56A4">
        <w:t>grouping in t</w:t>
      </w:r>
      <w:r>
        <w:t xml:space="preserve">he mzIdentML 1.2 specifications </w:t>
      </w:r>
      <w:r w:rsidR="003B56A4">
        <w:t>has been defined, using CV terms</w:t>
      </w:r>
      <w:r w:rsidR="00CF79F1">
        <w:t xml:space="preserve"> as described in </w:t>
      </w:r>
      <w:r w:rsidR="00CF79F1">
        <w:fldChar w:fldCharType="begin"/>
      </w:r>
      <w:r w:rsidR="00CF79F1">
        <w:instrText xml:space="preserve"> REF _Ref385423481 \h </w:instrText>
      </w:r>
      <w:r w:rsidR="00CF79F1">
        <w:fldChar w:fldCharType="separate"/>
      </w:r>
      <w:r w:rsidR="003C46AF">
        <w:t xml:space="preserve">Figure </w:t>
      </w:r>
      <w:r w:rsidR="003C46AF">
        <w:rPr>
          <w:noProof/>
        </w:rPr>
        <w:t>1</w:t>
      </w:r>
      <w:r w:rsidR="00CF79F1">
        <w:fldChar w:fldCharType="end"/>
      </w:r>
      <w:r w:rsidR="003B56A4">
        <w:t>.</w:t>
      </w:r>
      <w:r>
        <w:t xml:space="preserve"> </w:t>
      </w:r>
      <w:r w:rsidR="002E1BB9">
        <w:t>Three CV terms have currently been added to the CV: “</w:t>
      </w:r>
      <w:r w:rsidR="002E1BB9" w:rsidRPr="000D0503">
        <w:t>group PSMs by sequence</w:t>
      </w:r>
      <w:r w:rsidR="002E1BB9">
        <w:t>” (</w:t>
      </w:r>
      <w:r w:rsidR="002E1BB9" w:rsidRPr="00051400">
        <w:t>MS:1002496</w:t>
      </w:r>
      <w:r w:rsidR="002E1BB9">
        <w:t>) , “</w:t>
      </w:r>
      <w:r w:rsidR="002E1BB9" w:rsidRPr="000D0503">
        <w:t>group PSMs by sequence with modifications</w:t>
      </w:r>
      <w:r w:rsidR="002E1BB9">
        <w:t>” (</w:t>
      </w:r>
      <w:r w:rsidR="002E1BB9" w:rsidRPr="00051400">
        <w:t>MS:1002497</w:t>
      </w:r>
      <w:r w:rsidR="002E1BB9">
        <w:t>) and “</w:t>
      </w:r>
      <w:r w:rsidR="002E1BB9" w:rsidRPr="000D0503">
        <w:t>group PSMs by sequence with modifications and charge</w:t>
      </w:r>
      <w:r w:rsidR="002E1BB9">
        <w:t>” (</w:t>
      </w:r>
      <w:r w:rsidR="002E1BB9" w:rsidRPr="00051400">
        <w:t>MS:1002498</w:t>
      </w:r>
      <w:r w:rsidR="002E1BB9">
        <w:t>).</w:t>
      </w:r>
      <w:r w:rsidR="00990EA0">
        <w:t xml:space="preserve"> </w:t>
      </w:r>
      <w:r w:rsidR="0000619A">
        <w:t>The following additional features to be present in mzIdentML 1.2 (Figure 1).</w:t>
      </w:r>
    </w:p>
    <w:p w14:paraId="38688F70" w14:textId="77777777" w:rsidR="00990EA0" w:rsidRDefault="00990EA0" w:rsidP="00071A7F"/>
    <w:p w14:paraId="1E538D83" w14:textId="77777777" w:rsidR="008C43FE" w:rsidRDefault="00990EA0" w:rsidP="00071A7F">
      <w:r>
        <w:t>First of all, an additional CV term “</w:t>
      </w:r>
      <w:r w:rsidRPr="00056D8E">
        <w:t>peptide-level scoring</w:t>
      </w:r>
      <w:r>
        <w:t xml:space="preserve">” </w:t>
      </w:r>
      <w:r w:rsidRPr="00056D8E">
        <w:t>(</w:t>
      </w:r>
      <w:r w:rsidRPr="00056D8E">
        <w:rPr>
          <w:bCs/>
        </w:rPr>
        <w:t>MS:1002490)</w:t>
      </w:r>
      <w:r>
        <w:rPr>
          <w:bCs/>
        </w:rPr>
        <w:t xml:space="preserve"> is included</w:t>
      </w:r>
      <w:r>
        <w:t xml:space="preserve">  in </w:t>
      </w:r>
      <w:r w:rsidRPr="00AD5646">
        <w:rPr>
          <w:i/>
        </w:rPr>
        <w:t>&lt;SpectrumIdentificationProtocol&gt;</w:t>
      </w:r>
      <w:r>
        <w:t>, as shown in Figure 1a</w:t>
      </w:r>
      <w:r w:rsidR="0000619A">
        <w:t xml:space="preserve"> and Table 1</w:t>
      </w:r>
      <w:r>
        <w:t xml:space="preserve">. </w:t>
      </w:r>
      <w:r w:rsidR="008C43FE">
        <w:t xml:space="preserve">In addition, the </w:t>
      </w:r>
      <w:r w:rsidR="008C43FE" w:rsidRPr="006F142F">
        <w:rPr>
          <w:i/>
        </w:rPr>
        <w:t>&lt;SpectrumIdentificationProtocol&gt;</w:t>
      </w:r>
      <w:r w:rsidR="008C43FE">
        <w:rPr>
          <w:i/>
        </w:rPr>
        <w:t xml:space="preserve"> </w:t>
      </w:r>
      <w:r w:rsidR="008C43FE">
        <w:t xml:space="preserve">contains a </w:t>
      </w:r>
      <w:r w:rsidR="008C43FE" w:rsidRPr="00CD3F4D">
        <w:rPr>
          <w:i/>
        </w:rPr>
        <w:t>&lt;Threshold&gt;</w:t>
      </w:r>
      <w:r w:rsidR="008C43FE">
        <w:t xml:space="preserve"> element, used in previous versions, for representing the threshold applied at the PSM level. In mzIdentML 1.2, the element can now be used to demonstrate the threshold applied at the PSM and/or peptide-level, through the use of appropriate CV terms. </w:t>
      </w:r>
    </w:p>
    <w:p w14:paraId="06689B8E" w14:textId="77777777" w:rsidR="008C43FE" w:rsidRDefault="008C43FE" w:rsidP="00071A7F"/>
    <w:p w14:paraId="76245C91" w14:textId="77777777" w:rsidR="00E42E66" w:rsidRDefault="008C43FE" w:rsidP="00071A7F">
      <w:r>
        <w:t>Additionally, a mechanism is needed for capturing in the file how different PSMs are grouped into a single entity. This is achieved by adding a CV term to every PSM in the file “</w:t>
      </w:r>
      <w:r w:rsidRPr="0017514D">
        <w:t>peptide group ID</w:t>
      </w:r>
      <w:r>
        <w:t>” (</w:t>
      </w:r>
      <w:r w:rsidRPr="008C43FE">
        <w:t>MS:1002520</w:t>
      </w:r>
      <w:r>
        <w:t xml:space="preserve">), whereby the associated value is a unique identifier shared between all PSMs in the same peptide group. In the example in Figure 1d, the unique identifier used is the peptide sequence itself (since when grouping by sequence irrespective of modification status this value must be unique), although this could be an arbitrary value such as an integer code. </w:t>
      </w:r>
    </w:p>
    <w:p w14:paraId="6C00198A" w14:textId="77777777" w:rsidR="00E42E66" w:rsidRDefault="00E42E66" w:rsidP="00071A7F"/>
    <w:p w14:paraId="5AE0AE81" w14:textId="77777777" w:rsidR="008C43FE" w:rsidRDefault="008C43FE" w:rsidP="00071A7F">
      <w:r>
        <w:t xml:space="preserve">Also, the mzIdentML file must be able to record scores or statistical values at the peptide-level. This is achieved via adding CV terms with identical values to all PSMs within the same peptide-group, with an indication that it is a peptide-level value, via the convention of the prefix “peptide:” in the CV term name (Figure 1e). Finally, </w:t>
      </w:r>
      <w:r w:rsidR="00596B1E">
        <w:t xml:space="preserve">a mechanism has been added </w:t>
      </w:r>
      <w:r>
        <w:t xml:space="preserve">for recording peptides both above and below the threshold, to allow complete </w:t>
      </w:r>
      <w:r w:rsidR="00596B1E">
        <w:t xml:space="preserve">statistical </w:t>
      </w:r>
      <w:r>
        <w:t xml:space="preserve">re-evaluation by downstream software. PSM-level threshold is covered via the </w:t>
      </w:r>
      <w:r w:rsidRPr="00CD3F4D">
        <w:rPr>
          <w:i/>
        </w:rPr>
        <w:t>passThreshold</w:t>
      </w:r>
      <w:r>
        <w:t xml:space="preserve"> attribute on the </w:t>
      </w:r>
      <w:r w:rsidRPr="00CF4CC5">
        <w:rPr>
          <w:i/>
        </w:rPr>
        <w:t>&lt;SpectrumIdentificationItem&gt;</w:t>
      </w:r>
      <w:r>
        <w:rPr>
          <w:i/>
        </w:rPr>
        <w:t xml:space="preserve"> element</w:t>
      </w:r>
      <w:r>
        <w:t>. To enable additional thresholding at the peptide-level, a new CV term is required for all PSMs (“</w:t>
      </w:r>
      <w:r w:rsidRPr="00051400">
        <w:t>peptide passes threshold</w:t>
      </w:r>
      <w:r>
        <w:t xml:space="preserve">”, </w:t>
      </w:r>
      <w:r w:rsidRPr="00051400">
        <w:t>MS:1002500</w:t>
      </w:r>
      <w:r>
        <w:t>) as shown in Figure 1f.</w:t>
      </w:r>
    </w:p>
    <w:p w14:paraId="78936FF0" w14:textId="77777777" w:rsidR="006F4DC0" w:rsidRDefault="006F4DC0" w:rsidP="00071A7F"/>
    <w:p w14:paraId="4B3A4BAA" w14:textId="77777777" w:rsidR="001B2241" w:rsidRDefault="001B2241" w:rsidP="00071A7F"/>
    <w:p w14:paraId="16758DCE" w14:textId="77777777" w:rsidR="004336D8" w:rsidRDefault="00B448D1" w:rsidP="00071A7F">
      <w:pPr>
        <w:keepNext/>
      </w:pPr>
      <w:r w:rsidRPr="00B448D1">
        <w:lastRenderedPageBreak/>
        <w:pict w14:anchorId="1431A8F0">
          <v:shape id="_x0000_i1025" type="#_x0000_t75" style="width:498pt;height:647pt">
            <v:imagedata r:id="rId18" o:title=""/>
          </v:shape>
        </w:pict>
      </w:r>
    </w:p>
    <w:p w14:paraId="36CDD188" w14:textId="77777777" w:rsidR="001B2241" w:rsidRDefault="004336D8" w:rsidP="00071A7F">
      <w:pPr>
        <w:pStyle w:val="Caption"/>
      </w:pPr>
      <w:bookmarkStart w:id="59" w:name="_Ref385423481"/>
      <w:commentRangeStart w:id="60"/>
      <w:r>
        <w:t xml:space="preserve">Figure </w:t>
      </w:r>
      <w:fldSimple w:instr=" SEQ Figure \* ARABIC ">
        <w:r w:rsidR="003C46AF">
          <w:rPr>
            <w:noProof/>
          </w:rPr>
          <w:t>1</w:t>
        </w:r>
      </w:fldSimple>
      <w:bookmarkEnd w:id="59"/>
      <w:r w:rsidR="00CE6DC1">
        <w:t>.</w:t>
      </w:r>
      <w:r>
        <w:t xml:space="preserve"> </w:t>
      </w:r>
      <w:r w:rsidRPr="00071A7F">
        <w:rPr>
          <w:b w:val="0"/>
        </w:rPr>
        <w:t>The mechanism for encoding peptide-level statistics in mzIdentML 1.2</w:t>
      </w:r>
      <w:commentRangeEnd w:id="60"/>
      <w:r w:rsidR="00333A62">
        <w:rPr>
          <w:rStyle w:val="CommentReference"/>
          <w:b w:val="0"/>
          <w:bCs w:val="0"/>
          <w:lang w:val="x-none" w:eastAsia="x-none"/>
        </w:rPr>
        <w:commentReference w:id="60"/>
      </w:r>
    </w:p>
    <w:p w14:paraId="10EC2301" w14:textId="77777777" w:rsidR="006F4DC0" w:rsidRPr="00AE7CAF" w:rsidRDefault="006F4DC0" w:rsidP="00071A7F"/>
    <w:p w14:paraId="4E07939C" w14:textId="77777777" w:rsidR="00873DE8" w:rsidRDefault="00873DE8" w:rsidP="00466496"/>
    <w:p w14:paraId="13B6B4FF" w14:textId="77777777" w:rsidR="0001161E" w:rsidRDefault="0001161E" w:rsidP="00071A7F">
      <w:pPr>
        <w:pStyle w:val="Heading3"/>
      </w:pPr>
      <w:bookmarkStart w:id="61" w:name="_Ref409017297"/>
      <w:bookmarkStart w:id="62" w:name="_Toc449341736"/>
      <w:commentRangeStart w:id="63"/>
      <w:r>
        <w:t>Encoding modification localisation scores</w:t>
      </w:r>
      <w:bookmarkEnd w:id="61"/>
      <w:commentRangeEnd w:id="63"/>
      <w:r w:rsidR="0053685B">
        <w:rPr>
          <w:rStyle w:val="CommentReference"/>
          <w:rFonts w:ascii="Arial" w:hAnsi="Arial"/>
          <w:b w:val="0"/>
          <w:bCs w:val="0"/>
          <w:lang w:val="x-none" w:eastAsia="x-none"/>
        </w:rPr>
        <w:commentReference w:id="63"/>
      </w:r>
      <w:bookmarkEnd w:id="62"/>
    </w:p>
    <w:p w14:paraId="634A4EA3" w14:textId="77777777" w:rsidR="00C81DB9" w:rsidRDefault="00C81DB9" w:rsidP="00071A7F">
      <w:pPr>
        <w:pStyle w:val="nobreak"/>
        <w:rPr>
          <w:lang w:val="en-US" w:eastAsia="en-US"/>
        </w:rPr>
      </w:pPr>
    </w:p>
    <w:p w14:paraId="34B79F4D" w14:textId="77777777" w:rsidR="00C81DB9" w:rsidRDefault="00C81DB9" w:rsidP="00071A7F">
      <w:pPr>
        <w:pStyle w:val="nobreak"/>
        <w:rPr>
          <w:lang w:val="en-US" w:eastAsia="en-US"/>
        </w:rPr>
      </w:pPr>
      <w:r>
        <w:rPr>
          <w:lang w:val="en-US" w:eastAsia="en-US"/>
        </w:rPr>
        <w:t xml:space="preserve">A new addition to mzIdentML 1.2 is the ability to attach scores or statistical values to the position of a modification, with regards to the peptide sequence. A variety of software packages now export such values, since it is common for there to be more than one possible site of modification. Evidence from the presence or absence of fragment ions can enable a calculation of the likelihood of different possibilities. Such evidence trail is particularly important for some downstream uses of the data, such as profiling motifs for positions of modifications or populating databases with “experimentally observed” modification sites. </w:t>
      </w:r>
    </w:p>
    <w:p w14:paraId="03672FE2" w14:textId="77777777" w:rsidR="00C81DB9" w:rsidRPr="00C81DB9" w:rsidRDefault="00C81DB9" w:rsidP="00C81DB9">
      <w:pPr>
        <w:rPr>
          <w:lang w:val="en-US" w:eastAsia="en-US"/>
        </w:rPr>
      </w:pPr>
    </w:p>
    <w:p w14:paraId="28A49B96" w14:textId="77777777" w:rsidR="00E42E66" w:rsidRDefault="00CE17CB" w:rsidP="00071A7F">
      <w:pPr>
        <w:pStyle w:val="nobreak"/>
      </w:pPr>
      <w:r>
        <w:rPr>
          <w:lang w:val="en-US" w:eastAsia="en-US"/>
        </w:rPr>
        <w:t>The encoding</w:t>
      </w:r>
      <w:r w:rsidR="00BE01B7">
        <w:rPr>
          <w:lang w:val="en-US" w:eastAsia="en-US"/>
        </w:rPr>
        <w:t xml:space="preserve"> of such scores</w:t>
      </w:r>
      <w:r>
        <w:rPr>
          <w:lang w:val="en-US" w:eastAsia="en-US"/>
        </w:rPr>
        <w:t xml:space="preserve"> is achieved </w:t>
      </w:r>
      <w:r w:rsidR="00BE01B7">
        <w:rPr>
          <w:lang w:val="en-US" w:eastAsia="en-US"/>
        </w:rPr>
        <w:t xml:space="preserve">in mzIdentML 1.2 </w:t>
      </w:r>
      <w:r>
        <w:rPr>
          <w:lang w:val="en-US" w:eastAsia="en-US"/>
        </w:rPr>
        <w:t>by making use of a regular expression attached within a &lt;CvParam&gt; at the level of &lt;SpectrumIdentification</w:t>
      </w:r>
      <w:r w:rsidR="000B3DE8">
        <w:rPr>
          <w:lang w:val="en-US" w:eastAsia="en-US"/>
        </w:rPr>
        <w:t>Item&gt;.</w:t>
      </w:r>
      <w:r w:rsidR="00E42E66">
        <w:rPr>
          <w:lang w:val="en-US" w:eastAsia="en-US"/>
        </w:rPr>
        <w:t xml:space="preserve"> </w:t>
      </w:r>
      <w:r w:rsidR="00E42E66">
        <w:t xml:space="preserve">The following additional features to be present in mzIdentML 1.2 (Figure 2). </w:t>
      </w:r>
    </w:p>
    <w:p w14:paraId="4DF1A2F5" w14:textId="77777777" w:rsidR="00E42E66" w:rsidRDefault="00E42E66" w:rsidP="00071A7F">
      <w:pPr>
        <w:pStyle w:val="nobreak"/>
      </w:pPr>
    </w:p>
    <w:p w14:paraId="4A056632" w14:textId="77777777" w:rsidR="00E42E66" w:rsidRDefault="00DD507B" w:rsidP="00FF75C6">
      <w:r>
        <w:t xml:space="preserve">To ensure that downstream software is aware that a file contains modification scores, a CV term is added to the </w:t>
      </w:r>
      <w:r w:rsidRPr="009F52B1">
        <w:rPr>
          <w:i/>
        </w:rPr>
        <w:t>&lt;SpectrumIdenticationProtocol&gt;</w:t>
      </w:r>
      <w:r>
        <w:rPr>
          <w:i/>
        </w:rPr>
        <w:t xml:space="preserve"> </w:t>
      </w:r>
      <w:r>
        <w:t xml:space="preserve">- </w:t>
      </w:r>
      <w:r w:rsidRPr="009F52B1">
        <w:t>“Modification localization scoring”</w:t>
      </w:r>
      <w:r>
        <w:t xml:space="preserve"> (</w:t>
      </w:r>
      <w:r w:rsidRPr="009F52B1">
        <w:t>MS:1002491</w:t>
      </w:r>
      <w:r>
        <w:t>), as shown in Figure 2a</w:t>
      </w:r>
      <w:r w:rsidR="0000619A">
        <w:t xml:space="preserve"> and Table 1</w:t>
      </w:r>
      <w:r>
        <w:t>. S</w:t>
      </w:r>
      <w:r w:rsidR="00E42E66">
        <w:t xml:space="preserve">ome approaches apply a statistical threshold for accepting or rejecting that a modification position has been confidently identified. The (re-usable) </w:t>
      </w:r>
      <w:r w:rsidR="00E42E66" w:rsidRPr="00CD3F4D">
        <w:rPr>
          <w:i/>
        </w:rPr>
        <w:t>&lt;Peptide&gt;</w:t>
      </w:r>
      <w:r w:rsidR="00E42E66">
        <w:t xml:space="preserve"> element has an attribute via which the residue and location of a modification can be recorded. To remain backwards compatible, we recommend that the software implementing mod scoring (and export) in mzIdentML should continue to use these attributes, populating with the most likely modification position (Figure 2c). A new CV term (mandatory when </w:t>
      </w:r>
      <w:r w:rsidR="00E42E66" w:rsidRPr="009F52B1">
        <w:t>MS:1002491</w:t>
      </w:r>
      <w:r w:rsidR="00E42E66">
        <w:t xml:space="preserve"> is present in the protocol) must be added to every </w:t>
      </w:r>
      <w:r w:rsidR="00E42E66" w:rsidRPr="00CD3F4D">
        <w:rPr>
          <w:i/>
        </w:rPr>
        <w:t>&lt;Modification&gt;</w:t>
      </w:r>
      <w:r w:rsidR="00E42E66">
        <w:t xml:space="preserve"> element – called “modification index” (</w:t>
      </w:r>
      <w:r w:rsidR="00E42E66" w:rsidRPr="00D01B03">
        <w:t>MS:1002504</w:t>
      </w:r>
      <w:r w:rsidR="00E42E66">
        <w:t xml:space="preserve">), where the value serves as a unique identifier (local only to the containing &lt;Peptide&gt;) to be referenced from the PSM (Figure 2d). </w:t>
      </w:r>
    </w:p>
    <w:p w14:paraId="4C2E7A29" w14:textId="77777777" w:rsidR="00E42E66" w:rsidRDefault="00E42E66" w:rsidP="00071A7F">
      <w:pPr>
        <w:pStyle w:val="nobreak"/>
      </w:pPr>
    </w:p>
    <w:p w14:paraId="2E11433F" w14:textId="77777777" w:rsidR="00E42E66" w:rsidRDefault="00E42E66" w:rsidP="00071A7F">
      <w:pPr>
        <w:pStyle w:val="nobreak"/>
        <w:rPr>
          <w:bCs/>
        </w:rPr>
      </w:pPr>
      <w:r>
        <w:t>The modification scores themselves are added as CV terms to the PSM referencing the peptide (“</w:t>
      </w:r>
      <w:r w:rsidRPr="00B32095">
        <w:t>modification rescored by false localization rate</w:t>
      </w:r>
      <w:r>
        <w:t xml:space="preserve">, </w:t>
      </w:r>
      <w:r w:rsidRPr="00B32095">
        <w:t>MS:1002380</w:t>
      </w:r>
      <w:r>
        <w:t xml:space="preserve">; Figure 2e), with a value provided as a regular expression of four values in a defined order - </w:t>
      </w:r>
      <w:r w:rsidRPr="00F7650A">
        <w:rPr>
          <w:bCs/>
        </w:rPr>
        <w:t>MOD_INDEX, SCORE</w:t>
      </w:r>
      <w:r w:rsidRPr="00F7650A">
        <w:t>,</w:t>
      </w:r>
      <w:r>
        <w:t xml:space="preserve"> </w:t>
      </w:r>
      <w:r w:rsidRPr="00F7650A">
        <w:rPr>
          <w:bCs/>
        </w:rPr>
        <w:t>POSITION</w:t>
      </w:r>
      <w:r w:rsidRPr="00F7650A">
        <w:t xml:space="preserve">, </w:t>
      </w:r>
      <w:r w:rsidRPr="00F7650A">
        <w:rPr>
          <w:bCs/>
        </w:rPr>
        <w:t>PASS_THRESHOLD</w:t>
      </w:r>
      <w:r>
        <w:rPr>
          <w:bCs/>
        </w:rPr>
        <w:t xml:space="preserve">. MOD_INDEX is a reference to the </w:t>
      </w:r>
      <w:r>
        <w:t xml:space="preserve">“modification index” </w:t>
      </w:r>
      <w:r>
        <w:rPr>
          <w:bCs/>
        </w:rPr>
        <w:t xml:space="preserve">identifier provided in the referenced &lt;Peptide&gt; - &lt;Modification&gt; element. SCORE represents the score or statistical value (double data type) for the given position. POSITION is the scored modification position with respect to the peptide sequence (where position = 0 is the N-terminus, and the peptide length + 1 is used to indicate the C-terminus). The POSITION can include the bar symbol ‘|’, as a logical OR, if the score relates to multiple positions that can be distinguished.  PASS_THRESHOLD holds a Boolean (true, false) value to indicate whether the modification position passes the threshold described above. </w:t>
      </w:r>
    </w:p>
    <w:p w14:paraId="674DA53F" w14:textId="77777777" w:rsidR="00E42E66" w:rsidRPr="00E42E66" w:rsidRDefault="00E42E66" w:rsidP="00FF75C6"/>
    <w:p w14:paraId="28C9482A" w14:textId="77777777" w:rsidR="00E42E66" w:rsidRPr="00E42E66" w:rsidRDefault="00E42E66" w:rsidP="00E42E66">
      <w:r w:rsidRPr="00CD3F4D">
        <w:rPr>
          <w:rFonts w:ascii="Courier" w:hAnsi="Courier"/>
          <w:bCs/>
          <w:sz w:val="16"/>
          <w:szCs w:val="16"/>
        </w:rPr>
        <w:t xml:space="preserve">&lt;cvParam accession="MS:1002380" cvRef="PSI-MS" value="1:0.03:2|3:true" name="modification rescored by false localization rate"/&gt; </w:t>
      </w:r>
      <w:r w:rsidRPr="00CD3F4D">
        <w:rPr>
          <w:rFonts w:ascii="Courier" w:hAnsi="Courier"/>
          <w:bCs/>
          <w:sz w:val="16"/>
          <w:szCs w:val="16"/>
        </w:rPr>
        <w:br/>
        <w:t xml:space="preserve">&lt;cvParam accession="MS:1002380" cvRef="PSI-MS" value="1:0.97:8|9:false" name="modification rescored by false localization </w:t>
      </w:r>
      <w:commentRangeStart w:id="64"/>
      <w:r w:rsidRPr="00CD3F4D">
        <w:rPr>
          <w:rFonts w:ascii="Courier" w:hAnsi="Courier"/>
          <w:bCs/>
          <w:sz w:val="16"/>
          <w:szCs w:val="16"/>
        </w:rPr>
        <w:t>rate</w:t>
      </w:r>
      <w:commentRangeEnd w:id="64"/>
      <w:r w:rsidR="00091C72">
        <w:rPr>
          <w:rStyle w:val="CommentReference"/>
          <w:lang w:val="x-none" w:eastAsia="x-none"/>
        </w:rPr>
        <w:commentReference w:id="64"/>
      </w:r>
      <w:r w:rsidRPr="00CD3F4D">
        <w:rPr>
          <w:rFonts w:ascii="Courier" w:hAnsi="Courier"/>
          <w:bCs/>
          <w:sz w:val="16"/>
          <w:szCs w:val="16"/>
        </w:rPr>
        <w:t>"/&gt;</w:t>
      </w:r>
    </w:p>
    <w:p w14:paraId="4CE24AC6" w14:textId="77777777" w:rsidR="00ED6818" w:rsidRDefault="00ED6818" w:rsidP="00ED6818">
      <w:pPr>
        <w:pStyle w:val="nobreak"/>
      </w:pPr>
      <w:r w:rsidRPr="00ED6818">
        <w:lastRenderedPageBreak/>
        <w:pict w14:anchorId="502ACC37">
          <v:shape id="_x0000_i1026" type="#_x0000_t75" style="width:417.5pt;height:677.5pt">
            <v:imagedata r:id="rId19" o:title=""/>
          </v:shape>
        </w:pict>
      </w:r>
    </w:p>
    <w:p w14:paraId="205B6DC4" w14:textId="77777777" w:rsidR="0001161E" w:rsidRPr="00AE7CAF" w:rsidRDefault="00ED6818" w:rsidP="00071A7F">
      <w:pPr>
        <w:pStyle w:val="Caption"/>
      </w:pPr>
      <w:r>
        <w:lastRenderedPageBreak/>
        <w:t xml:space="preserve">Figure </w:t>
      </w:r>
      <w:fldSimple w:instr=" SEQ Figure \* ARABIC ">
        <w:r w:rsidR="003C46AF">
          <w:rPr>
            <w:noProof/>
          </w:rPr>
          <w:t>2</w:t>
        </w:r>
      </w:fldSimple>
      <w:r w:rsidR="00CE6DC1">
        <w:t>.</w:t>
      </w:r>
      <w:r>
        <w:t xml:space="preserve"> </w:t>
      </w:r>
      <w:r w:rsidRPr="00071A7F">
        <w:rPr>
          <w:b w:val="0"/>
        </w:rPr>
        <w:t>The specification in mzIdentML 1.2 for encoding modification localization scores, using cvParams.</w:t>
      </w:r>
    </w:p>
    <w:p w14:paraId="6E8EB7E4" w14:textId="77777777" w:rsidR="0001161E" w:rsidRDefault="0001161E" w:rsidP="00466496"/>
    <w:p w14:paraId="74318ECD" w14:textId="77777777" w:rsidR="00A84328" w:rsidRDefault="007A0315" w:rsidP="00071A7F">
      <w:pPr>
        <w:pStyle w:val="Heading3"/>
      </w:pPr>
      <w:bookmarkStart w:id="65" w:name="_Ref409017331"/>
      <w:bookmarkStart w:id="66" w:name="_Toc449341737"/>
      <w:r>
        <w:lastRenderedPageBreak/>
        <w:t>Encoding results of crosslinking searches</w:t>
      </w:r>
      <w:bookmarkEnd w:id="65"/>
      <w:bookmarkEnd w:id="66"/>
    </w:p>
    <w:p w14:paraId="2C403ABF" w14:textId="77777777" w:rsidR="00DD507B" w:rsidRDefault="009813A2" w:rsidP="00071A7F">
      <w:pPr>
        <w:pStyle w:val="nobreak"/>
      </w:pPr>
      <w:r>
        <w:rPr>
          <w:lang w:val="en-US" w:eastAsia="en-US"/>
        </w:rPr>
        <w:t>A new mechanism has been added in mzIdentML 1.2 to encode results from search engines that support identification of crosslinked peptides. This presents a new challenge for mzIdentML, since more than one peptide can be identified from the same spectrum – here termed the alpha and beta peptides, along with crosslinker modification</w:t>
      </w:r>
      <w:r w:rsidR="00E0419E">
        <w:rPr>
          <w:lang w:val="en-US" w:eastAsia="en-US"/>
        </w:rPr>
        <w:t>s</w:t>
      </w:r>
      <w:r>
        <w:rPr>
          <w:lang w:val="en-US" w:eastAsia="en-US"/>
        </w:rPr>
        <w:t>, linked across the two chains</w:t>
      </w:r>
      <w:r w:rsidR="00E0419E">
        <w:rPr>
          <w:lang w:val="en-US" w:eastAsia="en-US"/>
        </w:rPr>
        <w:t xml:space="preserve"> (donor and rece</w:t>
      </w:r>
      <w:r w:rsidR="00DD5C31">
        <w:rPr>
          <w:lang w:val="en-US" w:eastAsia="en-US"/>
        </w:rPr>
        <w:t>iver</w:t>
      </w:r>
      <w:r w:rsidR="00E0419E">
        <w:rPr>
          <w:lang w:val="en-US" w:eastAsia="en-US"/>
        </w:rPr>
        <w:t xml:space="preserve"> crosslinkers)</w:t>
      </w:r>
      <w:r>
        <w:rPr>
          <w:lang w:val="en-US" w:eastAsia="en-US"/>
        </w:rPr>
        <w:t xml:space="preserve">. </w:t>
      </w:r>
      <w:r w:rsidR="00921D64">
        <w:rPr>
          <w:lang w:val="en-US" w:eastAsia="en-US"/>
        </w:rPr>
        <w:t xml:space="preserve">The encoding, as exemplified in </w:t>
      </w:r>
      <w:r w:rsidR="00921D64">
        <w:rPr>
          <w:lang w:val="en-US" w:eastAsia="en-US"/>
        </w:rPr>
        <w:fldChar w:fldCharType="begin"/>
      </w:r>
      <w:r w:rsidR="00921D64">
        <w:rPr>
          <w:lang w:val="en-US" w:eastAsia="en-US"/>
        </w:rPr>
        <w:instrText xml:space="preserve"> REF _Ref409016895 \h </w:instrText>
      </w:r>
      <w:r w:rsidR="00921D64">
        <w:rPr>
          <w:lang w:val="en-US" w:eastAsia="en-US"/>
        </w:rPr>
      </w:r>
      <w:r w:rsidR="00921D64">
        <w:rPr>
          <w:lang w:val="en-US" w:eastAsia="en-US"/>
        </w:rPr>
        <w:fldChar w:fldCharType="separate"/>
      </w:r>
      <w:r w:rsidR="003C46AF">
        <w:t xml:space="preserve">Figure </w:t>
      </w:r>
      <w:r w:rsidR="003C46AF">
        <w:rPr>
          <w:noProof/>
        </w:rPr>
        <w:t>3</w:t>
      </w:r>
      <w:r w:rsidR="00921D64">
        <w:rPr>
          <w:lang w:val="en-US" w:eastAsia="en-US"/>
        </w:rPr>
        <w:fldChar w:fldCharType="end"/>
      </w:r>
      <w:r w:rsidR="00921D64">
        <w:rPr>
          <w:lang w:val="en-US" w:eastAsia="en-US"/>
        </w:rPr>
        <w:t>, enables scores or statistical measures to be assigned jointly to identification of the alpha-beta pair, or independently to the alpha and beta peptide.</w:t>
      </w:r>
      <w:r w:rsidR="00DD507B">
        <w:rPr>
          <w:lang w:val="en-US" w:eastAsia="en-US"/>
        </w:rPr>
        <w:t xml:space="preserve"> </w:t>
      </w:r>
      <w:r w:rsidR="00DD5C31">
        <w:t>To fulfil these requirements in mzIdentML</w:t>
      </w:r>
      <w:r w:rsidR="00DD507B">
        <w:t xml:space="preserve"> 1.2</w:t>
      </w:r>
      <w:r w:rsidR="00DD5C31">
        <w:t>, we made the following adaptations.</w:t>
      </w:r>
    </w:p>
    <w:p w14:paraId="371A76FF" w14:textId="77777777" w:rsidR="00DD507B" w:rsidRDefault="00DD507B" w:rsidP="00071A7F">
      <w:pPr>
        <w:pStyle w:val="nobreak"/>
      </w:pPr>
    </w:p>
    <w:p w14:paraId="0D53E4AA" w14:textId="77777777" w:rsidR="009813A2" w:rsidRPr="00071A7F" w:rsidRDefault="00DD507B" w:rsidP="00071A7F">
      <w:pPr>
        <w:pStyle w:val="nobreak"/>
      </w:pPr>
      <w:r>
        <w:t>First</w:t>
      </w:r>
      <w:r w:rsidR="0087704B">
        <w:t xml:space="preserve"> of all</w:t>
      </w:r>
      <w:r>
        <w:t xml:space="preserve">, </w:t>
      </w:r>
      <w:r w:rsidR="00624B67">
        <w:t>t</w:t>
      </w:r>
      <w:r w:rsidR="00DD5C31">
        <w:t xml:space="preserve">he </w:t>
      </w:r>
      <w:r w:rsidR="00DD5C31" w:rsidRPr="00795C91">
        <w:t>&lt;SpectrumIdentificationProtocol&gt;</w:t>
      </w:r>
      <w:r w:rsidR="00DD5C31">
        <w:t xml:space="preserve"> must contain the CV term “</w:t>
      </w:r>
      <w:r w:rsidR="00DD5C31" w:rsidRPr="00BA7419">
        <w:t>cross</w:t>
      </w:r>
      <w:r w:rsidR="00DA5012">
        <w:t>-</w:t>
      </w:r>
      <w:r w:rsidR="00DD5C31" w:rsidRPr="00BA7419">
        <w:t>linking search</w:t>
      </w:r>
      <w:r w:rsidR="00DD5C31">
        <w:t>” (</w:t>
      </w:r>
      <w:r w:rsidR="00DD5C31" w:rsidRPr="00BA7419">
        <w:t>MS:1002494</w:t>
      </w:r>
      <w:r w:rsidR="00DD5C31">
        <w:t xml:space="preserve">) as shown in Figure </w:t>
      </w:r>
      <w:r>
        <w:t>3</w:t>
      </w:r>
      <w:r w:rsidR="00DD5C31">
        <w:t>a</w:t>
      </w:r>
      <w:r w:rsidR="0000619A" w:rsidRPr="0000619A">
        <w:t xml:space="preserve"> </w:t>
      </w:r>
      <w:r w:rsidR="0000619A">
        <w:t>and Table 1</w:t>
      </w:r>
      <w:r w:rsidR="00DD5C31">
        <w:t xml:space="preserve">. </w:t>
      </w:r>
      <w:r w:rsidR="0087704B">
        <w:t>To represent the cross-linkers</w:t>
      </w:r>
      <w:r w:rsidR="00DD5C31">
        <w:t xml:space="preserve">, we have added a mechanism for relating two different </w:t>
      </w:r>
      <w:r w:rsidR="00DD5C31" w:rsidRPr="00795C91">
        <w:t>&lt;Peptide&gt;</w:t>
      </w:r>
      <w:r w:rsidR="00DD5C31">
        <w:t xml:space="preserve"> elements together, using the CV terms “cross-link donor” </w:t>
      </w:r>
      <w:r w:rsidR="0087704B">
        <w:t>(</w:t>
      </w:r>
      <w:r w:rsidR="0087704B" w:rsidRPr="0087704B">
        <w:t>MS:1002509</w:t>
      </w:r>
      <w:r w:rsidR="0087704B">
        <w:t xml:space="preserve">) </w:t>
      </w:r>
      <w:r w:rsidR="00DD5C31">
        <w:t>and “cross-link receiver”</w:t>
      </w:r>
      <w:r w:rsidR="0087704B">
        <w:t xml:space="preserve"> (</w:t>
      </w:r>
      <w:r w:rsidR="0087704B" w:rsidRPr="0087704B">
        <w:t>MS:1002510</w:t>
      </w:r>
      <w:r w:rsidR="0087704B">
        <w:t>),</w:t>
      </w:r>
      <w:r w:rsidR="00DD5C31">
        <w:t xml:space="preserve"> where an identical value indicates that they are grouped together (Figure </w:t>
      </w:r>
      <w:r w:rsidR="0087704B">
        <w:t>3</w:t>
      </w:r>
      <w:r w:rsidR="00DD5C31">
        <w:t xml:space="preserve">b). The &lt;Modification&gt; element has an attribute </w:t>
      </w:r>
      <w:r w:rsidR="00DD5C31" w:rsidRPr="00071A7F">
        <w:rPr>
          <w:i/>
        </w:rPr>
        <w:t>monoisotopicMassDelta</w:t>
      </w:r>
      <w:r w:rsidR="00DD5C31">
        <w:t xml:space="preserve">, and by convention we expect that the crosslink donor contains the complete mass delta introduced by the crosslinking reagent, and that the crosslink receiver reports a mass shift delta of zero. </w:t>
      </w:r>
      <w:r w:rsidR="0087704B">
        <w:t>A</w:t>
      </w:r>
      <w:r w:rsidR="00DD5C31">
        <w:t xml:space="preserve"> convention </w:t>
      </w:r>
      <w:r w:rsidR="0087704B">
        <w:t>has been introduced:</w:t>
      </w:r>
      <w:r w:rsidR="00DD5C31">
        <w:t xml:space="preserve"> within a given </w:t>
      </w:r>
      <w:r w:rsidR="00DD5C31" w:rsidRPr="00703DAE">
        <w:t>&lt;SpectrumIdentificationResult&gt;</w:t>
      </w:r>
      <w:r w:rsidR="00DD5C31">
        <w:t xml:space="preserve">, a pair of crosslinked peptides are reported as two instances of </w:t>
      </w:r>
      <w:r w:rsidR="00DD5C31" w:rsidRPr="008564D9">
        <w:t xml:space="preserve">&lt;SpectrumIdentificationItem&gt; </w:t>
      </w:r>
      <w:r w:rsidR="00DD5C31">
        <w:t>linked together by sharing the same value for the rank attribute, and through having a shared local unique identifier as the value for the CV term “</w:t>
      </w:r>
      <w:r w:rsidR="00DD5C31" w:rsidRPr="00703DAE">
        <w:t>cross-li</w:t>
      </w:r>
      <w:r w:rsidR="00DD5C31">
        <w:t>nk spectrum identification item” (</w:t>
      </w:r>
      <w:r w:rsidR="00DD5C31" w:rsidRPr="00703DAE">
        <w:t>MS:1002511</w:t>
      </w:r>
      <w:r w:rsidR="00DD5C31">
        <w:t xml:space="preserve">), as shown in Figure </w:t>
      </w:r>
      <w:r w:rsidR="0087704B">
        <w:t>3</w:t>
      </w:r>
      <w:r w:rsidR="00DD5C31">
        <w:t xml:space="preserve">d. If the search engine has produced a single score for the crosslinked pair, both </w:t>
      </w:r>
      <w:r w:rsidR="00DD5C31" w:rsidRPr="008564D9">
        <w:t>&lt;SpectrumIdentificationItem&gt;</w:t>
      </w:r>
      <w:r w:rsidR="00DD5C31">
        <w:t xml:space="preserve"> elements must carry the identical score (CV term and value, as in Figure </w:t>
      </w:r>
      <w:r w:rsidR="0087704B">
        <w:t>3</w:t>
      </w:r>
      <w:r w:rsidR="00DD5C31">
        <w:t xml:space="preserve">e), but the two chains may also have additional, independent scores if </w:t>
      </w:r>
      <w:commentRangeStart w:id="67"/>
      <w:commentRangeStart w:id="68"/>
      <w:r w:rsidR="00DD5C31">
        <w:t>needed</w:t>
      </w:r>
      <w:commentRangeEnd w:id="67"/>
      <w:r w:rsidR="00DD5C31">
        <w:rPr>
          <w:rStyle w:val="CommentReference"/>
          <w:b/>
          <w:bCs/>
          <w:i/>
        </w:rPr>
        <w:commentReference w:id="67"/>
      </w:r>
      <w:commentRangeEnd w:id="68"/>
      <w:r w:rsidR="00624B67">
        <w:rPr>
          <w:rStyle w:val="CommentReference"/>
          <w:lang w:val="x-none" w:eastAsia="x-none"/>
        </w:rPr>
        <w:commentReference w:id="68"/>
      </w:r>
      <w:r w:rsidR="00DD5C31">
        <w:t>.</w:t>
      </w:r>
      <w:commentRangeStart w:id="69"/>
      <w:r w:rsidR="00921D64">
        <w:rPr>
          <w:lang w:val="en-US" w:eastAsia="en-US"/>
        </w:rPr>
        <w:t xml:space="preserve"> </w:t>
      </w:r>
      <w:commentRangeEnd w:id="69"/>
      <w:r w:rsidR="00DD5C31">
        <w:rPr>
          <w:rStyle w:val="CommentReference"/>
          <w:lang w:val="x-none" w:eastAsia="x-none"/>
        </w:rPr>
        <w:commentReference w:id="69"/>
      </w:r>
    </w:p>
    <w:p w14:paraId="667800EF" w14:textId="77777777" w:rsidR="004C0029" w:rsidRDefault="004C0029" w:rsidP="00071A7F">
      <w:pPr>
        <w:keepNext/>
      </w:pPr>
      <w:r w:rsidRPr="004C0029">
        <w:lastRenderedPageBreak/>
        <w:pict w14:anchorId="14E92955">
          <v:shape id="_x0000_i1027" type="#_x0000_t75" style="width:450.5pt;height:678.5pt">
            <v:imagedata r:id="rId20" o:title=""/>
          </v:shape>
        </w:pict>
      </w:r>
    </w:p>
    <w:p w14:paraId="24C8ACFD" w14:textId="77777777" w:rsidR="00A84328" w:rsidRPr="00071A7F" w:rsidRDefault="004C0029" w:rsidP="00071A7F">
      <w:pPr>
        <w:pStyle w:val="Caption"/>
        <w:rPr>
          <w:b w:val="0"/>
        </w:rPr>
      </w:pPr>
      <w:bookmarkStart w:id="70" w:name="_Ref409016895"/>
      <w:r>
        <w:lastRenderedPageBreak/>
        <w:t xml:space="preserve">Figure </w:t>
      </w:r>
      <w:fldSimple w:instr=" SEQ Figure \* ARABIC ">
        <w:r w:rsidR="003C46AF">
          <w:rPr>
            <w:noProof/>
          </w:rPr>
          <w:t>3</w:t>
        </w:r>
      </w:fldSimple>
      <w:bookmarkEnd w:id="70"/>
      <w:r w:rsidR="00CE6DC1">
        <w:t>.</w:t>
      </w:r>
      <w:r>
        <w:t xml:space="preserve"> </w:t>
      </w:r>
      <w:r w:rsidRPr="00071A7F">
        <w:rPr>
          <w:b w:val="0"/>
        </w:rPr>
        <w:t>The encoding in mzIdentML 1.2 for annotating results of searches including cross</w:t>
      </w:r>
      <w:r w:rsidR="00022639">
        <w:rPr>
          <w:b w:val="0"/>
        </w:rPr>
        <w:t>-</w:t>
      </w:r>
      <w:r w:rsidRPr="00071A7F">
        <w:rPr>
          <w:b w:val="0"/>
        </w:rPr>
        <w:t xml:space="preserve">linked peptides. </w:t>
      </w:r>
    </w:p>
    <w:p w14:paraId="41A1296C" w14:textId="77777777" w:rsidR="004C0029" w:rsidRDefault="004C0029" w:rsidP="00466496"/>
    <w:p w14:paraId="5EBEE0F6" w14:textId="77777777" w:rsidR="00085536" w:rsidRPr="00071A7F" w:rsidRDefault="00085536" w:rsidP="00466496">
      <w:pPr>
        <w:rPr>
          <w:b/>
        </w:rPr>
      </w:pPr>
      <w:r w:rsidRPr="00071A7F">
        <w:rPr>
          <w:b/>
        </w:rPr>
        <w:t>Additional parts discussed in Gent 2016:</w:t>
      </w:r>
    </w:p>
    <w:p w14:paraId="5BC91734" w14:textId="77777777" w:rsidR="00085536" w:rsidRDefault="00085536" w:rsidP="00071A7F">
      <w:pPr>
        <w:numPr>
          <w:ilvl w:val="0"/>
          <w:numId w:val="44"/>
        </w:numPr>
      </w:pPr>
      <w:r>
        <w:t>In some methodologies, a consensus spectrum or collection of spectra is interpreted together to arrive at an identification. In this case, we should add:</w:t>
      </w:r>
    </w:p>
    <w:p w14:paraId="4C8C1DED" w14:textId="77777777" w:rsidR="00085536" w:rsidRDefault="00085536" w:rsidP="00071A7F">
      <w:pPr>
        <w:numPr>
          <w:ilvl w:val="1"/>
          <w:numId w:val="44"/>
        </w:numPr>
      </w:pPr>
      <w:r>
        <w:t>New terms to Table 2 for “</w:t>
      </w:r>
      <w:r w:rsidRPr="00573DF8">
        <w:rPr>
          <w:rFonts w:cs="Arial"/>
          <w:color w:val="000000"/>
        </w:rPr>
        <w:t>multiple peak list nativeID format</w:t>
      </w:r>
      <w:r w:rsidRPr="00071A7F">
        <w:rPr>
          <w:rFonts w:cs="Arial"/>
          <w:b/>
          <w:color w:val="000000"/>
        </w:rPr>
        <w:t>, combined spectra</w:t>
      </w:r>
      <w:r>
        <w:t>” (for all suitable file format types) allowing a comma-separated list of identifiers e.g. “index=1001, index=1007”</w:t>
      </w:r>
    </w:p>
    <w:p w14:paraId="3664E67D" w14:textId="77777777" w:rsidR="00085536" w:rsidRDefault="00085536" w:rsidP="00071A7F">
      <w:pPr>
        <w:numPr>
          <w:ilvl w:val="1"/>
          <w:numId w:val="44"/>
        </w:numPr>
      </w:pPr>
      <w:r>
        <w:t>This approach MAY be used for cases where light and heavy paired spectra are intrinsically searched and processed together; it may also be used for cases where ETD and HCD or MS3 spectra are generated</w:t>
      </w:r>
      <w:r w:rsidR="00682CC9">
        <w:t xml:space="preserve"> and interpreted together</w:t>
      </w:r>
      <w:r>
        <w:t>.</w:t>
      </w:r>
    </w:p>
    <w:p w14:paraId="57EB17A2" w14:textId="77777777" w:rsidR="00085536" w:rsidRDefault="00085536" w:rsidP="00071A7F">
      <w:pPr>
        <w:numPr>
          <w:ilvl w:val="1"/>
          <w:numId w:val="44"/>
        </w:numPr>
      </w:pPr>
      <w:r>
        <w:t>In the case of light and heavy crosslinkers, we would expect to see 4 SIIs (light-alpha, light-beta, heavy-alpha, heavy-beta) within one SpectrumIdentificationResult – all sharing the same “cross-linker identifier”</w:t>
      </w:r>
      <w:r w:rsidR="00473BE9">
        <w:t xml:space="preserve">. The (same) appropriate expMassToCharge values should be carried by the two light linked peptides and </w:t>
      </w:r>
      <w:r w:rsidR="00DA5012">
        <w:t xml:space="preserve">a different value for </w:t>
      </w:r>
      <w:r w:rsidR="00473BE9">
        <w:t>the two heavy linked peptides</w:t>
      </w:r>
    </w:p>
    <w:p w14:paraId="70F693F7" w14:textId="77777777" w:rsidR="00085536" w:rsidRDefault="001354F5" w:rsidP="00071A7F">
      <w:pPr>
        <w:numPr>
          <w:ilvl w:val="0"/>
          <w:numId w:val="44"/>
        </w:numPr>
      </w:pPr>
      <w:r>
        <w:t>The cross-linking approach MAY also be combined with mod position re-scoring as needed, following that part of the specification</w:t>
      </w:r>
    </w:p>
    <w:p w14:paraId="3E975D12" w14:textId="77777777" w:rsidR="001354F5" w:rsidRDefault="00D47088" w:rsidP="00071A7F">
      <w:pPr>
        <w:numPr>
          <w:ilvl w:val="0"/>
          <w:numId w:val="44"/>
        </w:numPr>
      </w:pPr>
      <w:r>
        <w:t xml:space="preserve">The </w:t>
      </w:r>
      <w:r w:rsidR="001B02EB">
        <w:t>cross-linking approach MAY also be combined with peptide-level re-scoring (with special terms for cross-linked peptides), for approaches that do not follow the consensus spectrum approach outlined above</w:t>
      </w:r>
    </w:p>
    <w:p w14:paraId="4FDA5C92" w14:textId="77777777" w:rsidR="001B02EB" w:rsidRDefault="001B02EB" w:rsidP="00071A7F">
      <w:pPr>
        <w:numPr>
          <w:ilvl w:val="0"/>
          <w:numId w:val="44"/>
        </w:numPr>
      </w:pPr>
      <w:r>
        <w:t>At the protein-level:</w:t>
      </w:r>
    </w:p>
    <w:p w14:paraId="071E2F80" w14:textId="77777777" w:rsidR="00E23B26" w:rsidRDefault="001B02EB" w:rsidP="00A2411C">
      <w:pPr>
        <w:numPr>
          <w:ilvl w:val="1"/>
          <w:numId w:val="44"/>
        </w:numPr>
      </w:pPr>
      <w:r>
        <w:t>Optional CV terms to be added for demonstrating that particular proteins are cross-linked in the following style “file unique ID: score”</w:t>
      </w:r>
      <w:r w:rsidR="0036038B">
        <w:t xml:space="preserve"> (see Figure 4)</w:t>
      </w:r>
      <w:r w:rsidR="00E23B26">
        <w:tab/>
      </w:r>
    </w:p>
    <w:p w14:paraId="2C10E88A" w14:textId="77777777" w:rsidR="001B02EB" w:rsidRDefault="001B02EB" w:rsidP="00071A7F">
      <w:pPr>
        <w:numPr>
          <w:ilvl w:val="1"/>
          <w:numId w:val="44"/>
        </w:numPr>
      </w:pPr>
      <w:r>
        <w:t>Pairs of proteins assumed to be interacting are then encoded in different ProteinAmbiguityGroups, sharing the same ID and score values</w:t>
      </w:r>
    </w:p>
    <w:p w14:paraId="1FB5C1F6" w14:textId="77777777" w:rsidR="001B02EB" w:rsidRDefault="001B02EB" w:rsidP="00071A7F">
      <w:pPr>
        <w:numPr>
          <w:ilvl w:val="1"/>
          <w:numId w:val="44"/>
        </w:numPr>
      </w:pPr>
      <w:r>
        <w:t xml:space="preserve">If evidence exists that the same protein forms a homo-dimer, then the same </w:t>
      </w:r>
      <w:r w:rsidR="003D4253">
        <w:t>protein accession can be used (via PDH) in different PAGs, sharing the same cross-linker identifier</w:t>
      </w:r>
    </w:p>
    <w:p w14:paraId="1ADECD51" w14:textId="77777777" w:rsidR="00682CC9" w:rsidRDefault="00682CC9" w:rsidP="00682CC9">
      <w:pPr>
        <w:numPr>
          <w:ilvl w:val="0"/>
          <w:numId w:val="44"/>
        </w:numPr>
      </w:pPr>
      <w:r>
        <w:t>A new CV for cross-linking modifications/reagents will be maintained on the mzIdentML GitHub page</w:t>
      </w:r>
      <w:r w:rsidR="00067EDC">
        <w:t>, XL-CV, in CSV format, with the following specs:</w:t>
      </w:r>
    </w:p>
    <w:p w14:paraId="707752D2" w14:textId="77777777" w:rsidR="00067EDC" w:rsidRDefault="004B7D23" w:rsidP="00067EDC">
      <w:pPr>
        <w:numPr>
          <w:ilvl w:val="1"/>
          <w:numId w:val="44"/>
        </w:numPr>
      </w:pPr>
      <w:r>
        <w:t>Each entry (table row) will have a single unique ID – XL:00001 and so on</w:t>
      </w:r>
    </w:p>
    <w:p w14:paraId="2CB13D8C" w14:textId="77777777" w:rsidR="004B7D23" w:rsidRDefault="004B7D23" w:rsidP="00067EDC">
      <w:pPr>
        <w:numPr>
          <w:ilvl w:val="1"/>
          <w:numId w:val="44"/>
        </w:numPr>
      </w:pPr>
      <w:r>
        <w:t>Provisional decision to have different reagents as different modifications, if there is general agreement on this principle.</w:t>
      </w:r>
    </w:p>
    <w:p w14:paraId="2692F60F" w14:textId="77777777" w:rsidR="00805C85" w:rsidRDefault="00805C85" w:rsidP="00067EDC">
      <w:pPr>
        <w:numPr>
          <w:ilvl w:val="1"/>
          <w:numId w:val="44"/>
        </w:numPr>
      </w:pPr>
      <w:r>
        <w:t>Dead-end (monolink) modifications will be separated entries</w:t>
      </w:r>
      <w:r w:rsidR="000C78F3">
        <w:t xml:space="preserve"> (Table rows)</w:t>
      </w:r>
    </w:p>
    <w:p w14:paraId="6EF65AE3" w14:textId="77777777" w:rsidR="004B7D23" w:rsidRDefault="004B7D23" w:rsidP="00805C85">
      <w:pPr>
        <w:ind w:left="1440"/>
      </w:pPr>
    </w:p>
    <w:p w14:paraId="7C09B491" w14:textId="77777777" w:rsidR="002E7437" w:rsidRDefault="002E7437" w:rsidP="002E7437">
      <w:pPr>
        <w:keepNext/>
      </w:pPr>
      <w:r w:rsidRPr="002E7437">
        <w:lastRenderedPageBreak/>
        <w:pict w14:anchorId="4FE36311">
          <v:shape id="_x0000_i1028" type="#_x0000_t75" style="width:498pt;height:333.5pt">
            <v:imagedata r:id="rId21" o:title=""/>
          </v:shape>
        </w:pict>
      </w:r>
    </w:p>
    <w:p w14:paraId="1B61137E" w14:textId="77777777" w:rsidR="00085536" w:rsidRDefault="002E7437" w:rsidP="002E7437">
      <w:pPr>
        <w:pStyle w:val="Caption"/>
      </w:pPr>
      <w:r>
        <w:t xml:space="preserve">Figure </w:t>
      </w:r>
      <w:fldSimple w:instr=" SEQ Figure \* ARABIC ">
        <w:r w:rsidR="003C46AF">
          <w:rPr>
            <w:noProof/>
          </w:rPr>
          <w:t>4</w:t>
        </w:r>
      </w:fldSimple>
      <w:r>
        <w:t xml:space="preserve"> Encoding of protein interaction scores or statistics from cross-linking in mzIdentML.</w:t>
      </w:r>
    </w:p>
    <w:p w14:paraId="76358324" w14:textId="77777777" w:rsidR="00085536" w:rsidRDefault="00085536" w:rsidP="00466496"/>
    <w:p w14:paraId="7DF4E905" w14:textId="77777777" w:rsidR="00085536" w:rsidRDefault="00085536" w:rsidP="00466496"/>
    <w:p w14:paraId="379C6937" w14:textId="77777777" w:rsidR="00624B67" w:rsidRDefault="00624B67" w:rsidP="002F05C3"/>
    <w:p w14:paraId="067D3B53" w14:textId="77777777" w:rsidR="002F05C3" w:rsidRDefault="002F05C3" w:rsidP="00466496"/>
    <w:p w14:paraId="0D59988D" w14:textId="77777777" w:rsidR="002F05C3" w:rsidRDefault="002F05C3" w:rsidP="00466496"/>
    <w:p w14:paraId="413E11F2" w14:textId="77777777" w:rsidR="00FB6357" w:rsidRDefault="00FB6357" w:rsidP="00071A7F">
      <w:pPr>
        <w:pStyle w:val="Heading3"/>
      </w:pPr>
      <w:bookmarkStart w:id="71" w:name="_Toc449341738"/>
      <w:r>
        <w:t>Encoding Proteogenomics annotation data</w:t>
      </w:r>
      <w:bookmarkEnd w:id="71"/>
    </w:p>
    <w:p w14:paraId="054337A6" w14:textId="77777777" w:rsidR="00FB6357" w:rsidRDefault="00FB6357" w:rsidP="00466496">
      <w:r>
        <w:t>TO BE INSERTED ONCE AGREED</w:t>
      </w:r>
    </w:p>
    <w:p w14:paraId="7EBAA0C2" w14:textId="77777777" w:rsidR="00FB6357" w:rsidRDefault="00FB6357" w:rsidP="00466496"/>
    <w:p w14:paraId="58B6414A" w14:textId="77777777" w:rsidR="00FB6357" w:rsidRPr="00D77D22" w:rsidRDefault="00FB6357" w:rsidP="00466496"/>
    <w:p w14:paraId="62F395D0" w14:textId="77777777" w:rsidR="00D77D22" w:rsidRDefault="00D77D22" w:rsidP="00466496"/>
    <w:p w14:paraId="35C735EA" w14:textId="77777777" w:rsidR="009D60F9" w:rsidRPr="00071A7F" w:rsidRDefault="009D60F9" w:rsidP="00466496">
      <w:pPr>
        <w:pStyle w:val="Heading2"/>
        <w:rPr>
          <w:highlight w:val="yellow"/>
        </w:rPr>
      </w:pPr>
      <w:bookmarkStart w:id="72" w:name="_Ref116791004"/>
      <w:bookmarkStart w:id="73" w:name="_Ref116791133"/>
      <w:bookmarkStart w:id="74" w:name="_Toc118017565"/>
      <w:bookmarkStart w:id="75" w:name="_Toc170636044"/>
      <w:bookmarkStart w:id="76" w:name="_Ref216762256"/>
      <w:bookmarkStart w:id="77" w:name="_Ref216762262"/>
      <w:bookmarkStart w:id="78" w:name="_Toc449341739"/>
      <w:commentRangeStart w:id="79"/>
      <w:r w:rsidRPr="00071A7F">
        <w:rPr>
          <w:highlight w:val="yellow"/>
        </w:rPr>
        <w:t>Other supporting materials</w:t>
      </w:r>
      <w:bookmarkEnd w:id="76"/>
      <w:bookmarkEnd w:id="77"/>
      <w:commentRangeEnd w:id="79"/>
      <w:r w:rsidR="00A84328" w:rsidRPr="00071A7F">
        <w:rPr>
          <w:rStyle w:val="CommentReference"/>
          <w:b w:val="0"/>
          <w:bCs w:val="0"/>
          <w:iCs w:val="0"/>
          <w:highlight w:val="yellow"/>
          <w:lang w:val="x-none" w:eastAsia="x-none"/>
        </w:rPr>
        <w:commentReference w:id="79"/>
      </w:r>
      <w:bookmarkEnd w:id="78"/>
    </w:p>
    <w:p w14:paraId="366C1452" w14:textId="77777777" w:rsidR="00F10313" w:rsidRDefault="00F10313" w:rsidP="00466496">
      <w:pPr>
        <w:pStyle w:val="nobreak"/>
      </w:pPr>
      <w:r>
        <w:t xml:space="preserve">The following example instance documents </w:t>
      </w:r>
      <w:r w:rsidR="001A7224">
        <w:t>are available and between them cover all the use cases supported.</w:t>
      </w:r>
    </w:p>
    <w:p w14:paraId="6B545E1C" w14:textId="77777777" w:rsidR="00F10313" w:rsidRPr="00F10313" w:rsidRDefault="00F10313" w:rsidP="00466496"/>
    <w:p w14:paraId="1EAB4D96" w14:textId="77777777" w:rsidR="00247A93" w:rsidRPr="00E93764" w:rsidRDefault="00247A93" w:rsidP="00466496">
      <w:r>
        <w:t>All e</w:t>
      </w:r>
      <w:r w:rsidRPr="00E93764">
        <w:t>xample files can be downloaded manually from:</w:t>
      </w:r>
    </w:p>
    <w:p w14:paraId="2CCC3F3F" w14:textId="77777777" w:rsidR="00247A93" w:rsidRDefault="004E2A3B" w:rsidP="00466496">
      <w:pPr>
        <w:spacing w:after="120"/>
      </w:pPr>
      <w:hyperlink r:id="rId22" w:history="1">
        <w:r w:rsidRPr="003B09BA">
          <w:rPr>
            <w:rStyle w:val="Hyperlink"/>
          </w:rPr>
          <w:t>http://code.google.com/p/psi-pi/source/browse/#svn%2Ftrunk%2Fexamples%2F1_1examples</w:t>
        </w:r>
      </w:hyperlink>
    </w:p>
    <w:p w14:paraId="32A31FDD" w14:textId="77777777" w:rsidR="004E2A3B" w:rsidRDefault="004E2A3B" w:rsidP="00466496">
      <w:pPr>
        <w:numPr>
          <w:ilvl w:val="0"/>
          <w:numId w:val="37"/>
        </w:numPr>
      </w:pPr>
      <w:r>
        <w:t>55merge_mascot_full.mzid</w:t>
      </w:r>
      <w:r w:rsidR="009F2084">
        <w:t xml:space="preserve"> </w:t>
      </w:r>
      <w:r w:rsidR="009F2084" w:rsidRPr="009F2084">
        <w:t xml:space="preserve">- example MS-MS search results including decoy matches from </w:t>
      </w:r>
      <w:r w:rsidR="009F2084">
        <w:t>Mascot</w:t>
      </w:r>
      <w:r w:rsidR="009F2084" w:rsidRPr="009F2084">
        <w:t>.</w:t>
      </w:r>
      <w:r>
        <w:tab/>
      </w:r>
    </w:p>
    <w:p w14:paraId="370A422B" w14:textId="77777777" w:rsidR="004E2A3B" w:rsidRDefault="004E2A3B" w:rsidP="00466496">
      <w:pPr>
        <w:numPr>
          <w:ilvl w:val="0"/>
          <w:numId w:val="37"/>
        </w:numPr>
      </w:pPr>
      <w:r>
        <w:t>55merge_omssa.mzid</w:t>
      </w:r>
      <w:r w:rsidR="000848CC">
        <w:t xml:space="preserve"> </w:t>
      </w:r>
      <w:r w:rsidR="000848CC" w:rsidRPr="000848CC">
        <w:t xml:space="preserve">- example MS-MS search results including decoy matches </w:t>
      </w:r>
      <w:r w:rsidR="002D036D">
        <w:t>from OMSSA</w:t>
      </w:r>
      <w:r w:rsidR="000848CC" w:rsidRPr="000848CC">
        <w:t>.</w:t>
      </w:r>
      <w:r>
        <w:tab/>
      </w:r>
    </w:p>
    <w:p w14:paraId="1F994024" w14:textId="77777777" w:rsidR="004E2A3B" w:rsidRDefault="004E2A3B" w:rsidP="00466496">
      <w:pPr>
        <w:numPr>
          <w:ilvl w:val="0"/>
          <w:numId w:val="37"/>
        </w:numPr>
      </w:pPr>
      <w:r>
        <w:t>55merge_tandem.mzid</w:t>
      </w:r>
      <w:r>
        <w:tab/>
      </w:r>
      <w:r w:rsidR="002D036D" w:rsidRPr="002D036D">
        <w:t>- example MS-MS search results including decoy matches from X!Tandem.</w:t>
      </w:r>
    </w:p>
    <w:p w14:paraId="553E7AB8" w14:textId="77777777" w:rsidR="004E2A3B" w:rsidRDefault="004E2A3B" w:rsidP="00466496">
      <w:pPr>
        <w:numPr>
          <w:ilvl w:val="0"/>
          <w:numId w:val="37"/>
        </w:numPr>
      </w:pPr>
      <w:r>
        <w:t>MPC_example.mzid</w:t>
      </w:r>
      <w:r w:rsidR="004B6311">
        <w:t xml:space="preserve"> </w:t>
      </w:r>
      <w:r w:rsidR="004B6311" w:rsidRPr="004B6311">
        <w:t>– an example of PSMs from different search engines, assembled into proteins using a third-party algorithm; false-discovery estimation using decoy database.</w:t>
      </w:r>
    </w:p>
    <w:p w14:paraId="58F6D649" w14:textId="77777777" w:rsidR="004E2A3B" w:rsidRDefault="004E2A3B" w:rsidP="00466496">
      <w:pPr>
        <w:numPr>
          <w:ilvl w:val="0"/>
          <w:numId w:val="37"/>
        </w:numPr>
      </w:pPr>
      <w:r>
        <w:t xml:space="preserve">Mascot_NA_example.mzid </w:t>
      </w:r>
      <w:r w:rsidRPr="004E2A3B">
        <w:t>- an example of a search against an EST database with Mascot.</w:t>
      </w:r>
      <w:r>
        <w:tab/>
      </w:r>
    </w:p>
    <w:p w14:paraId="10878883" w14:textId="77777777" w:rsidR="004E2A3B" w:rsidRDefault="004E2A3B" w:rsidP="00466496">
      <w:pPr>
        <w:numPr>
          <w:ilvl w:val="0"/>
          <w:numId w:val="37"/>
        </w:numPr>
      </w:pPr>
      <w:r>
        <w:t xml:space="preserve">Mascot_top_down_example.mzid </w:t>
      </w:r>
      <w:r w:rsidRPr="004E2A3B">
        <w:t>- a single MS/MS spectra from an intact protein, searched with Mascot.</w:t>
      </w:r>
    </w:p>
    <w:p w14:paraId="3A8CC2D6" w14:textId="77777777" w:rsidR="004E2A3B" w:rsidRDefault="004E2A3B" w:rsidP="00466496">
      <w:pPr>
        <w:numPr>
          <w:ilvl w:val="0"/>
          <w:numId w:val="37"/>
        </w:numPr>
      </w:pPr>
      <w:r>
        <w:t>Sequest_example_ver1.1.mzid</w:t>
      </w:r>
      <w:r w:rsidR="00BB1D5C">
        <w:t xml:space="preserve"> </w:t>
      </w:r>
      <w:r w:rsidR="00BB1D5C" w:rsidRPr="00BB1D5C">
        <w:t>- a simple example derived from a “.out” file produced by SEQUEST.</w:t>
      </w:r>
    </w:p>
    <w:p w14:paraId="451B5CE4" w14:textId="77777777" w:rsidR="004B6311" w:rsidRPr="004B6311" w:rsidRDefault="004E2A3B" w:rsidP="00466496">
      <w:pPr>
        <w:numPr>
          <w:ilvl w:val="0"/>
          <w:numId w:val="37"/>
        </w:numPr>
      </w:pPr>
      <w:r>
        <w:t>mascot_pmf_example.mzid</w:t>
      </w:r>
      <w:r w:rsidR="004B6311">
        <w:t xml:space="preserve"> </w:t>
      </w:r>
      <w:r w:rsidR="004B6311" w:rsidRPr="004B6311">
        <w:t>- example Peptide Mass Fingerprint search with Mascot.</w:t>
      </w:r>
    </w:p>
    <w:p w14:paraId="45C765CD" w14:textId="77777777" w:rsidR="004E2A3B" w:rsidRDefault="004E2A3B" w:rsidP="00466496">
      <w:pPr>
        <w:spacing w:after="120"/>
      </w:pPr>
    </w:p>
    <w:p w14:paraId="0D99548C" w14:textId="77777777" w:rsidR="008B6BE0" w:rsidRDefault="008B6BE0" w:rsidP="00466496">
      <w:pPr>
        <w:pStyle w:val="Heading1"/>
      </w:pPr>
      <w:bookmarkStart w:id="80" w:name="_Ref116791170"/>
      <w:bookmarkStart w:id="81" w:name="_Ref116792072"/>
      <w:bookmarkStart w:id="82" w:name="_Toc118017568"/>
      <w:bookmarkStart w:id="83" w:name="_Toc170636045"/>
      <w:bookmarkStart w:id="84" w:name="_Toc449341740"/>
      <w:bookmarkEnd w:id="72"/>
      <w:bookmarkEnd w:id="73"/>
      <w:bookmarkEnd w:id="74"/>
      <w:bookmarkEnd w:id="75"/>
      <w:commentRangeStart w:id="85"/>
      <w:r>
        <w:lastRenderedPageBreak/>
        <w:t>Model in XML Schema</w:t>
      </w:r>
      <w:bookmarkEnd w:id="80"/>
      <w:bookmarkEnd w:id="81"/>
      <w:bookmarkEnd w:id="82"/>
      <w:bookmarkEnd w:id="83"/>
      <w:commentRangeEnd w:id="85"/>
      <w:r w:rsidR="00652F94">
        <w:rPr>
          <w:rStyle w:val="CommentReference"/>
          <w:b w:val="0"/>
          <w:bCs w:val="0"/>
          <w:kern w:val="0"/>
          <w:lang w:val="x-none" w:eastAsia="x-none"/>
        </w:rPr>
        <w:commentReference w:id="85"/>
      </w:r>
      <w:bookmarkEnd w:id="84"/>
    </w:p>
    <w:p w14:paraId="4E4D47FD" w14:textId="77777777" w:rsidR="00EA77F0" w:rsidRPr="00EA77F0" w:rsidRDefault="004A42EB" w:rsidP="00466496">
      <w:pPr>
        <w:pStyle w:val="nobreak"/>
      </w:pPr>
      <w:r>
        <w:t xml:space="preserve">An overview of the schema is presented in </w:t>
      </w:r>
      <w:r w:rsidR="00EA77F0">
        <w:fldChar w:fldCharType="begin"/>
      </w:r>
      <w:r w:rsidR="00EA77F0">
        <w:instrText xml:space="preserve"> REF _Ref295300568 \h </w:instrText>
      </w:r>
      <w:r w:rsidR="00466496">
        <w:instrText xml:space="preserve"> \* MERGEFORMAT </w:instrText>
      </w:r>
      <w:r w:rsidR="00EA77F0">
        <w:fldChar w:fldCharType="separate"/>
      </w:r>
      <w:r w:rsidR="003C46AF">
        <w:t xml:space="preserve">Figure </w:t>
      </w:r>
      <w:r w:rsidR="003C46AF">
        <w:rPr>
          <w:noProof/>
        </w:rPr>
        <w:t>5</w:t>
      </w:r>
      <w:r w:rsidR="00EA77F0">
        <w:fldChar w:fldCharType="end"/>
      </w:r>
      <w:r w:rsidR="00EA77F0">
        <w:t xml:space="preserve">. </w:t>
      </w:r>
      <w:r w:rsidR="00EA77F0" w:rsidRPr="00EA77F0">
        <w:t xml:space="preserve">The following documentation is automatically generated from the XML Schema. </w:t>
      </w:r>
    </w:p>
    <w:p w14:paraId="05CF998B" w14:textId="77777777" w:rsidR="004A42EB" w:rsidRDefault="004A42EB" w:rsidP="00466496">
      <w:pPr>
        <w:pStyle w:val="nobreak"/>
      </w:pPr>
    </w:p>
    <w:p w14:paraId="08421ACD" w14:textId="77777777" w:rsidR="004A42EB" w:rsidRDefault="004A42EB" w:rsidP="00466496"/>
    <w:p w14:paraId="6B0AF1E1" w14:textId="77777777" w:rsidR="004A42EB" w:rsidRDefault="004A42EB" w:rsidP="00466496">
      <w:pPr>
        <w:keepNext/>
      </w:pPr>
      <w:r w:rsidRPr="004A42EB">
        <w:pict w14:anchorId="615C5E10">
          <v:shape id="_x0000_i1029" type="#_x0000_t75" style="width:503.5pt;height:262pt">
            <v:imagedata r:id="rId23" o:title=""/>
          </v:shape>
        </w:pict>
      </w:r>
    </w:p>
    <w:p w14:paraId="1DEE228D" w14:textId="77777777" w:rsidR="004A42EB" w:rsidRDefault="004A42EB" w:rsidP="00466496">
      <w:pPr>
        <w:pStyle w:val="Caption"/>
      </w:pPr>
      <w:bookmarkStart w:id="86" w:name="_Ref295300568"/>
      <w:r>
        <w:t xml:space="preserve">Figure </w:t>
      </w:r>
      <w:fldSimple w:instr=" SEQ Figure \* ARABIC ">
        <w:r w:rsidR="003C46AF">
          <w:rPr>
            <w:noProof/>
          </w:rPr>
          <w:t>5</w:t>
        </w:r>
      </w:fldSimple>
      <w:bookmarkEnd w:id="86"/>
      <w:r w:rsidR="00C71501">
        <w:t>.</w:t>
      </w:r>
      <w:r>
        <w:t xml:space="preserve"> </w:t>
      </w:r>
      <w:r w:rsidRPr="00071A7F">
        <w:rPr>
          <w:b w:val="0"/>
        </w:rPr>
        <w:t>A diagrammatic overview of the mzIdentML schema.</w:t>
      </w:r>
    </w:p>
    <w:p w14:paraId="53B03E95" w14:textId="77777777" w:rsidR="00BC53E5" w:rsidRPr="00BC53E5" w:rsidRDefault="00BC53E5" w:rsidP="00BC53E5"/>
    <w:p w14:paraId="2B5DBF49" w14:textId="77777777" w:rsidR="00B64B28" w:rsidRDefault="00B64B28" w:rsidP="00466496">
      <w:pPr>
        <w:pStyle w:val="Heading2"/>
      </w:pPr>
      <w:bookmarkStart w:id="87" w:name="_Ref217199331"/>
      <w:bookmarkStart w:id="88" w:name="_Toc449341741"/>
      <w:r>
        <w:t>Element &lt;</w:t>
      </w:r>
      <w:bookmarkStart w:id="89" w:name="MzIdentML"/>
      <w:r>
        <w:t>MzIdentML</w:t>
      </w:r>
      <w:bookmarkEnd w:id="89"/>
      <w:r>
        <w:t>&gt;</w:t>
      </w:r>
      <w:bookmarkEnd w:id="8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5"/>
        <w:gridCol w:w="8627"/>
      </w:tblGrid>
      <w:tr w:rsidR="00B64B28" w14:paraId="4B06CE10" w14:textId="77777777" w:rsidTr="00B64B28">
        <w:trPr>
          <w:tblCellSpacing w:w="15" w:type="dxa"/>
        </w:trPr>
        <w:tc>
          <w:tcPr>
            <w:tcW w:w="0" w:type="auto"/>
            <w:vAlign w:val="center"/>
            <w:hideMark/>
          </w:tcPr>
          <w:p w14:paraId="46800F3D" w14:textId="77777777" w:rsidR="00B64B28" w:rsidRDefault="00B64B28" w:rsidP="00466496">
            <w:pPr>
              <w:rPr>
                <w:sz w:val="24"/>
              </w:rPr>
            </w:pPr>
            <w:r>
              <w:rPr>
                <w:b/>
                <w:bCs/>
              </w:rPr>
              <w:t>Definition:</w:t>
            </w:r>
          </w:p>
        </w:tc>
        <w:tc>
          <w:tcPr>
            <w:tcW w:w="0" w:type="auto"/>
            <w:vAlign w:val="center"/>
            <w:hideMark/>
          </w:tcPr>
          <w:p w14:paraId="39D56815" w14:textId="77777777" w:rsidR="00B64B28" w:rsidRDefault="00B64B28" w:rsidP="00466496">
            <w:pPr>
              <w:rPr>
                <w:sz w:val="24"/>
              </w:rPr>
            </w:pPr>
            <w:r>
              <w:t xml:space="preserve">The upper-most hierarchy level of mzIdentML with sub-containers for example describing software, protocols and search results (spectrum identifications or protein detection results). </w:t>
            </w:r>
          </w:p>
        </w:tc>
      </w:tr>
      <w:tr w:rsidR="00B64B28" w14:paraId="434872CA" w14:textId="77777777" w:rsidTr="00B64B28">
        <w:trPr>
          <w:tblCellSpacing w:w="15" w:type="dxa"/>
        </w:trPr>
        <w:tc>
          <w:tcPr>
            <w:tcW w:w="0" w:type="auto"/>
            <w:vAlign w:val="center"/>
            <w:hideMark/>
          </w:tcPr>
          <w:p w14:paraId="5F1C0CE2" w14:textId="77777777" w:rsidR="00B64B28" w:rsidRDefault="00B64B28" w:rsidP="00466496">
            <w:pPr>
              <w:rPr>
                <w:sz w:val="24"/>
              </w:rPr>
            </w:pPr>
            <w:r>
              <w:rPr>
                <w:b/>
                <w:bCs/>
              </w:rPr>
              <w:t>Type:</w:t>
            </w:r>
          </w:p>
        </w:tc>
        <w:tc>
          <w:tcPr>
            <w:tcW w:w="0" w:type="auto"/>
            <w:vAlign w:val="center"/>
            <w:hideMark/>
          </w:tcPr>
          <w:p w14:paraId="52272878" w14:textId="77777777" w:rsidR="00B64B28" w:rsidRDefault="00B64B28" w:rsidP="00466496">
            <w:pPr>
              <w:rPr>
                <w:sz w:val="24"/>
              </w:rPr>
            </w:pPr>
            <w:r>
              <w:t xml:space="preserve">MzIdentMLType </w:t>
            </w:r>
          </w:p>
        </w:tc>
      </w:tr>
      <w:tr w:rsidR="00B64B28" w14:paraId="6D4DB809" w14:textId="77777777" w:rsidTr="00B64B28">
        <w:trPr>
          <w:tblCellSpacing w:w="15" w:type="dxa"/>
        </w:trPr>
        <w:tc>
          <w:tcPr>
            <w:tcW w:w="0" w:type="auto"/>
            <w:vAlign w:val="center"/>
            <w:hideMark/>
          </w:tcPr>
          <w:p w14:paraId="4D687823"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29"/>
              <w:gridCol w:w="1313"/>
              <w:gridCol w:w="824"/>
              <w:gridCol w:w="5070"/>
            </w:tblGrid>
            <w:tr w:rsidR="00B64B28" w14:paraId="0E9344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D5BEDE"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8108F"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A70037B"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42751B" w14:textId="77777777" w:rsidR="00B64B28" w:rsidRDefault="00B64B28" w:rsidP="00466496">
                  <w:pPr>
                    <w:jc w:val="center"/>
                    <w:rPr>
                      <w:b/>
                      <w:bCs/>
                      <w:sz w:val="24"/>
                    </w:rPr>
                  </w:pPr>
                  <w:r>
                    <w:rPr>
                      <w:b/>
                      <w:bCs/>
                    </w:rPr>
                    <w:t>Definition</w:t>
                  </w:r>
                </w:p>
              </w:tc>
            </w:tr>
            <w:tr w:rsidR="00B64B28" w14:paraId="25E168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A89B99" w14:textId="77777777" w:rsidR="00B64B28" w:rsidRDefault="00B64B28" w:rsidP="00466496">
                  <w:pPr>
                    <w:rPr>
                      <w:sz w:val="24"/>
                    </w:rPr>
                  </w:pPr>
                  <w:r>
                    <w:t>creationDate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966039D" w14:textId="77777777" w:rsidR="00B64B28" w:rsidRDefault="00B64B28" w:rsidP="00466496">
                  <w:pPr>
                    <w:rPr>
                      <w:sz w:val="24"/>
                    </w:rPr>
                  </w:pPr>
                  <w:r>
                    <w:t>xsd:dateTime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57F5E"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D14111E" w14:textId="77777777" w:rsidR="00B64B28" w:rsidRDefault="00B64B28" w:rsidP="00466496">
                  <w:pPr>
                    <w:rPr>
                      <w:sz w:val="24"/>
                    </w:rPr>
                  </w:pPr>
                  <w:r>
                    <w:t>The date on which the file was produced.</w:t>
                  </w:r>
                </w:p>
              </w:tc>
            </w:tr>
            <w:tr w:rsidR="00B64B28" w14:paraId="46A0AF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7EE740"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A6D79"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69206"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CCC92"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5FE157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69EC16"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2BC99"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F59DA54"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98A74" w14:textId="77777777" w:rsidR="00B64B28" w:rsidRDefault="00B64B28" w:rsidP="00466496">
                  <w:pPr>
                    <w:rPr>
                      <w:sz w:val="24"/>
                    </w:rPr>
                  </w:pPr>
                  <w:r>
                    <w:t xml:space="preserve">The potentially ambiguous common identifier, such as a human-readable name for the instance. </w:t>
                  </w:r>
                </w:p>
              </w:tc>
            </w:tr>
            <w:tr w:rsidR="00B64B28" w14:paraId="1DA961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F94233" w14:textId="77777777" w:rsidR="00B64B28" w:rsidRDefault="00B64B28" w:rsidP="00466496">
                  <w:pPr>
                    <w:rPr>
                      <w:sz w:val="24"/>
                    </w:rPr>
                  </w:pPr>
                  <w: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F6D8EB3" w14:textId="77777777" w:rsidR="00B64B28" w:rsidRDefault="00B64B28" w:rsidP="00466496">
                  <w:pPr>
                    <w:rPr>
                      <w:sz w:val="24"/>
                    </w:rPr>
                  </w:pPr>
                  <w:r>
                    <w:t>versionRegex</w:t>
                  </w:r>
                </w:p>
              </w:tc>
              <w:tc>
                <w:tcPr>
                  <w:tcW w:w="0" w:type="auto"/>
                  <w:tcBorders>
                    <w:top w:val="outset" w:sz="6" w:space="0" w:color="auto"/>
                    <w:left w:val="outset" w:sz="6" w:space="0" w:color="auto"/>
                    <w:bottom w:val="outset" w:sz="6" w:space="0" w:color="auto"/>
                    <w:right w:val="outset" w:sz="6" w:space="0" w:color="auto"/>
                  </w:tcBorders>
                  <w:vAlign w:val="center"/>
                  <w:hideMark/>
                </w:tcPr>
                <w:p w14:paraId="79081947"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6BEB819" w14:textId="77777777" w:rsidR="00B64B28" w:rsidRDefault="00B64B28" w:rsidP="00466496">
                  <w:pPr>
                    <w:rPr>
                      <w:sz w:val="24"/>
                    </w:rPr>
                  </w:pPr>
                  <w:r>
                    <w:t xml:space="preserve">The version of the schema this instance document refers to, in the format x.y.z. Changes to z should not affect prevent instance documents from validating. </w:t>
                  </w:r>
                </w:p>
              </w:tc>
            </w:tr>
          </w:tbl>
          <w:p w14:paraId="061EF946" w14:textId="77777777" w:rsidR="00B64B28" w:rsidRDefault="00B64B28" w:rsidP="00466496">
            <w:pPr>
              <w:rPr>
                <w:sz w:val="24"/>
              </w:rPr>
            </w:pPr>
          </w:p>
        </w:tc>
      </w:tr>
      <w:tr w:rsidR="00B64B28" w14:paraId="44DC11D0" w14:textId="77777777" w:rsidTr="00B64B28">
        <w:trPr>
          <w:tblCellSpacing w:w="15" w:type="dxa"/>
        </w:trPr>
        <w:tc>
          <w:tcPr>
            <w:tcW w:w="0" w:type="auto"/>
            <w:vAlign w:val="center"/>
            <w:hideMark/>
          </w:tcPr>
          <w:p w14:paraId="599A27A8"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62"/>
              <w:gridCol w:w="1135"/>
              <w:gridCol w:w="1180"/>
              <w:gridCol w:w="3759"/>
            </w:tblGrid>
            <w:tr w:rsidR="00B64B28" w14:paraId="5A5A61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F03193"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A8A33"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F84B067"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30702C25" w14:textId="77777777" w:rsidR="00B64B28" w:rsidRDefault="00B64B28" w:rsidP="00466496">
                  <w:pPr>
                    <w:jc w:val="center"/>
                    <w:rPr>
                      <w:b/>
                      <w:bCs/>
                      <w:sz w:val="24"/>
                    </w:rPr>
                  </w:pPr>
                  <w:r>
                    <w:rPr>
                      <w:b/>
                      <w:bCs/>
                    </w:rPr>
                    <w:t>Definition</w:t>
                  </w:r>
                </w:p>
              </w:tc>
            </w:tr>
            <w:tr w:rsidR="00B64B28" w14:paraId="4968E4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52D8D4" w14:textId="77777777" w:rsidR="00B64B28" w:rsidRDefault="00B64B28" w:rsidP="00466496">
                  <w:pPr>
                    <w:rPr>
                      <w:sz w:val="24"/>
                    </w:rPr>
                  </w:pPr>
                  <w:hyperlink w:anchor="cvList" w:history="1">
                    <w:r>
                      <w:rPr>
                        <w:rStyle w:val="Hyperlink"/>
                      </w:rPr>
                      <w:t>cvL</w:t>
                    </w:r>
                    <w:r>
                      <w:rPr>
                        <w:rStyle w:val="Hyperlink"/>
                      </w:rPr>
                      <w:t>i</w:t>
                    </w:r>
                    <w:r>
                      <w:rPr>
                        <w:rStyle w:val="Hyperlink"/>
                      </w:rPr>
                      <w:t>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D551667"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96202"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41B27B" w14:textId="77777777" w:rsidR="00B64B28" w:rsidRDefault="00B64B28" w:rsidP="00466496">
                  <w:pPr>
                    <w:rPr>
                      <w:sz w:val="24"/>
                    </w:rPr>
                  </w:pPr>
                  <w:r>
                    <w:t>The list of controlled vocabularies used in the file.</w:t>
                  </w:r>
                </w:p>
              </w:tc>
            </w:tr>
            <w:tr w:rsidR="00B64B28" w14:paraId="70CC89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190847" w14:textId="77777777" w:rsidR="00B64B28" w:rsidRDefault="00B64B28" w:rsidP="00466496">
                  <w:pPr>
                    <w:rPr>
                      <w:sz w:val="24"/>
                    </w:rPr>
                  </w:pPr>
                  <w:hyperlink w:anchor="AnalysisSoftwareList" w:history="1">
                    <w:r>
                      <w:rPr>
                        <w:rStyle w:val="Hyperlink"/>
                      </w:rPr>
                      <w:t>AnalysisSoftwareList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35F6050"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FEB2B5"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A94D6" w14:textId="77777777" w:rsidR="00B64B28" w:rsidRDefault="00B64B28" w:rsidP="00466496">
                  <w:pPr>
                    <w:rPr>
                      <w:sz w:val="24"/>
                    </w:rPr>
                  </w:pPr>
                  <w:r>
                    <w:t xml:space="preserve">The software packages used to perform the analyses. </w:t>
                  </w:r>
                </w:p>
              </w:tc>
            </w:tr>
            <w:tr w:rsidR="00B64B28" w14:paraId="7A9F0D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BEBAC1" w14:textId="77777777" w:rsidR="00B64B28" w:rsidRDefault="00B64B28" w:rsidP="00466496">
                  <w:pPr>
                    <w:rPr>
                      <w:sz w:val="24"/>
                    </w:rPr>
                  </w:pPr>
                  <w:hyperlink w:anchor="Provider" w:history="1">
                    <w:r>
                      <w:rPr>
                        <w:rStyle w:val="Hyperlink"/>
                      </w:rPr>
                      <w:t>Provider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D0F75A0"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204A2D"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A6C07" w14:textId="77777777" w:rsidR="00B64B28" w:rsidRDefault="00B64B28" w:rsidP="00466496">
                  <w:pPr>
                    <w:rPr>
                      <w:sz w:val="24"/>
                    </w:rPr>
                  </w:pPr>
                  <w:r>
                    <w:t xml:space="preserve">The Provider of the mzIdentML record in terms of the contact and software. </w:t>
                  </w:r>
                </w:p>
              </w:tc>
            </w:tr>
            <w:tr w:rsidR="00B64B28" w14:paraId="617E19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D7BF3A" w14:textId="77777777" w:rsidR="00B64B28" w:rsidRDefault="00B64B28" w:rsidP="00466496">
                  <w:pPr>
                    <w:rPr>
                      <w:sz w:val="24"/>
                    </w:rPr>
                  </w:pPr>
                  <w:hyperlink w:anchor="AuditCollection" w:history="1">
                    <w:r>
                      <w:rPr>
                        <w:rStyle w:val="Hyperlink"/>
                      </w:rPr>
                      <w:t>AuditCollection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9CFE836"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C5F25"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DAAEE20" w14:textId="77777777" w:rsidR="00B64B28" w:rsidRDefault="00B64B28" w:rsidP="00466496">
                  <w:pPr>
                    <w:rPr>
                      <w:sz w:val="24"/>
                    </w:rPr>
                  </w:pPr>
                  <w:r>
                    <w:t xml:space="preserve">The complete set of Contacts (people and organisations) for this file. </w:t>
                  </w:r>
                </w:p>
              </w:tc>
            </w:tr>
            <w:tr w:rsidR="00B64B28" w14:paraId="1BF8C3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AE58E1" w14:textId="77777777" w:rsidR="00B64B28" w:rsidRDefault="00B64B28" w:rsidP="00466496">
                  <w:pPr>
                    <w:rPr>
                      <w:sz w:val="24"/>
                    </w:rPr>
                  </w:pPr>
                  <w:hyperlink w:anchor="AnalysisSampleCollection" w:history="1">
                    <w:r>
                      <w:rPr>
                        <w:rStyle w:val="Hyperlink"/>
                      </w:rPr>
                      <w:t>AnalysisSampleCollection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49474D2"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528843"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42425D" w14:textId="77777777" w:rsidR="00B64B28" w:rsidRDefault="00B64B28" w:rsidP="00466496">
                  <w:pPr>
                    <w:rPr>
                      <w:sz w:val="24"/>
                    </w:rPr>
                  </w:pPr>
                  <w:r>
                    <w:t xml:space="preserve">The samples analysed can optionally be recorded using CV terms for descriptions. If a composite sample has been analysed, the subsample association can be used to build a hierarchical description. </w:t>
                  </w:r>
                </w:p>
              </w:tc>
            </w:tr>
            <w:tr w:rsidR="00B64B28" w14:paraId="677984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6A2351" w14:textId="77777777" w:rsidR="00B64B28" w:rsidRDefault="00B64B28" w:rsidP="00466496">
                  <w:pPr>
                    <w:rPr>
                      <w:sz w:val="24"/>
                    </w:rPr>
                  </w:pPr>
                  <w:hyperlink w:anchor="SequenceCollection" w:history="1">
                    <w:r>
                      <w:rPr>
                        <w:rStyle w:val="Hyperlink"/>
                      </w:rPr>
                      <w:t>SequenceCollection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FD99DEF"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CCCE9"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E06D9" w14:textId="77777777" w:rsidR="00B64B28" w:rsidRDefault="00B64B28" w:rsidP="00466496">
                  <w:pPr>
                    <w:rPr>
                      <w:sz w:val="24"/>
                    </w:rPr>
                  </w:pPr>
                  <w:r>
                    <w:t xml:space="preserve">The collection of sequences (DBSequence or Peptide) identified and their relationship between each other (PeptideEvidence) to be referenced elsewhere in the results. </w:t>
                  </w:r>
                </w:p>
              </w:tc>
            </w:tr>
            <w:tr w:rsidR="00B64B28" w14:paraId="618F03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DD2241" w14:textId="77777777" w:rsidR="00B64B28" w:rsidRDefault="00B64B28" w:rsidP="00466496">
                  <w:pPr>
                    <w:rPr>
                      <w:sz w:val="24"/>
                    </w:rPr>
                  </w:pPr>
                  <w:hyperlink w:anchor="AnalysisCollection" w:history="1">
                    <w:r>
                      <w:rPr>
                        <w:rStyle w:val="Hyperlink"/>
                      </w:rPr>
                      <w:t>AnalysisCollection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D77E5D7"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934DB"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2DA7E6" w14:textId="77777777" w:rsidR="00B64B28" w:rsidRDefault="00B64B28" w:rsidP="00466496">
                  <w:pPr>
                    <w:rPr>
                      <w:sz w:val="24"/>
                    </w:rPr>
                  </w:pPr>
                  <w:r>
                    <w:t>The analyses performed to get the results, which map the input and output data sets. Analyses are for example: SpectrumIdentification (resulting in peptides) or ProteinDetection (assemble proteins from peptides).</w:t>
                  </w:r>
                </w:p>
              </w:tc>
            </w:tr>
            <w:tr w:rsidR="00B64B28" w14:paraId="0814E1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8973F3" w14:textId="77777777" w:rsidR="00B64B28" w:rsidRDefault="00B64B28" w:rsidP="00466496">
                  <w:pPr>
                    <w:rPr>
                      <w:sz w:val="24"/>
                    </w:rPr>
                  </w:pPr>
                  <w:hyperlink w:anchor="AnalysisProtocolCollection" w:history="1">
                    <w:r>
                      <w:rPr>
                        <w:rStyle w:val="Hyperlink"/>
                      </w:rPr>
                      <w:t>AnalysisProtocolCollection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231FEAE"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042509"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DC395" w14:textId="77777777" w:rsidR="00B64B28" w:rsidRDefault="00B64B28" w:rsidP="00466496">
                  <w:pPr>
                    <w:rPr>
                      <w:sz w:val="24"/>
                    </w:rPr>
                  </w:pPr>
                  <w:r>
                    <w:t xml:space="preserve">The collection of protocols which include the parameters and settings of the performed analyses. </w:t>
                  </w:r>
                </w:p>
              </w:tc>
            </w:tr>
            <w:tr w:rsidR="00B64B28" w14:paraId="5EBFD9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1FACD0" w14:textId="77777777" w:rsidR="00B64B28" w:rsidRDefault="00B64B28" w:rsidP="00466496">
                  <w:pPr>
                    <w:rPr>
                      <w:sz w:val="24"/>
                    </w:rPr>
                  </w:pPr>
                  <w:hyperlink w:anchor="DataCollection" w:history="1">
                    <w:r>
                      <w:rPr>
                        <w:rStyle w:val="Hyperlink"/>
                      </w:rPr>
                      <w:t>DataCollection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E355AB3"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570E4"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88D41" w14:textId="77777777" w:rsidR="00B64B28" w:rsidRDefault="00B64B28" w:rsidP="00466496">
                  <w:pPr>
                    <w:rPr>
                      <w:sz w:val="24"/>
                    </w:rPr>
                  </w:pPr>
                  <w:r>
                    <w:t xml:space="preserve">The collection of input and output data sets of the analyses. </w:t>
                  </w:r>
                </w:p>
              </w:tc>
            </w:tr>
            <w:tr w:rsidR="00B64B28" w14:paraId="708957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1413A7" w14:textId="77777777" w:rsidR="00B64B28" w:rsidRDefault="00B64B28" w:rsidP="00466496">
                  <w:pPr>
                    <w:rPr>
                      <w:sz w:val="24"/>
                    </w:rPr>
                  </w:pPr>
                  <w:hyperlink w:anchor="BibliographicReference" w:history="1">
                    <w:r>
                      <w:rPr>
                        <w:rStyle w:val="Hyperlink"/>
                      </w:rPr>
                      <w:t>BibliographicReference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A429048"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61736"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55E25" w14:textId="77777777" w:rsidR="00B64B28" w:rsidRDefault="00B64B28" w:rsidP="00466496">
                  <w:pPr>
                    <w:rPr>
                      <w:sz w:val="24"/>
                    </w:rPr>
                  </w:pPr>
                  <w:r>
                    <w:t>Any bibliographic references associated with the file</w:t>
                  </w:r>
                </w:p>
              </w:tc>
            </w:tr>
          </w:tbl>
          <w:p w14:paraId="5FF493EF" w14:textId="77777777" w:rsidR="00B64B28" w:rsidRDefault="00B64B28" w:rsidP="00466496">
            <w:pPr>
              <w:rPr>
                <w:sz w:val="24"/>
              </w:rPr>
            </w:pPr>
          </w:p>
        </w:tc>
      </w:tr>
      <w:tr w:rsidR="00B64B28" w14:paraId="29FD0454" w14:textId="77777777" w:rsidTr="00B64B28">
        <w:trPr>
          <w:tblCellSpacing w:w="15" w:type="dxa"/>
        </w:trPr>
        <w:tc>
          <w:tcPr>
            <w:tcW w:w="0" w:type="auto"/>
            <w:vAlign w:val="center"/>
            <w:hideMark/>
          </w:tcPr>
          <w:p w14:paraId="49A4382C" w14:textId="77777777" w:rsidR="00B64B28" w:rsidRDefault="00B64B28" w:rsidP="00466496">
            <w:pPr>
              <w:rPr>
                <w:sz w:val="24"/>
              </w:rPr>
            </w:pPr>
            <w:r>
              <w:rPr>
                <w:b/>
                <w:bCs/>
              </w:rPr>
              <w:lastRenderedPageBreak/>
              <w:t>Graphical Context:</w:t>
            </w:r>
          </w:p>
        </w:tc>
        <w:tc>
          <w:tcPr>
            <w:tcW w:w="0" w:type="auto"/>
            <w:vAlign w:val="center"/>
            <w:hideMark/>
          </w:tcPr>
          <w:p w14:paraId="3C0BC122" w14:textId="77777777" w:rsidR="00B64B28" w:rsidRDefault="00B64B28" w:rsidP="00466496">
            <w:pPr>
              <w:rPr>
                <w:sz w:val="24"/>
              </w:rPr>
            </w:pPr>
            <w:r>
              <w:fldChar w:fldCharType="begin"/>
            </w:r>
            <w:r>
              <w:instrText xml:space="preserve"> INCLUDEPICTURE "http://www.peptideatlas.org/tmp/mzIdentML/figures/MzIdentML1.1.png" \* MERGEFORMATINET </w:instrText>
            </w:r>
            <w:r>
              <w:fldChar w:fldCharType="separate"/>
            </w:r>
            <w:r w:rsidR="002F05C3">
              <w:pict w14:anchorId="2F917251">
                <v:shape id="_x0000_i1030" type="#_x0000_t75" style="width:342pt;height:420pt">
                  <v:imagedata r:id="rId24" r:href="rId25"/>
                </v:shape>
              </w:pict>
            </w:r>
            <w:r>
              <w:fldChar w:fldCharType="end"/>
            </w:r>
          </w:p>
        </w:tc>
      </w:tr>
      <w:tr w:rsidR="00B64B28" w14:paraId="4FDDF65A" w14:textId="77777777" w:rsidTr="00B64B28">
        <w:trPr>
          <w:tblCellSpacing w:w="15" w:type="dxa"/>
        </w:trPr>
        <w:tc>
          <w:tcPr>
            <w:tcW w:w="0" w:type="auto"/>
            <w:vAlign w:val="center"/>
            <w:hideMark/>
          </w:tcPr>
          <w:p w14:paraId="6A9BCF39" w14:textId="77777777" w:rsidR="00B64B28" w:rsidRDefault="00B64B28" w:rsidP="00466496">
            <w:pPr>
              <w:rPr>
                <w:sz w:val="24"/>
              </w:rPr>
            </w:pPr>
            <w:r>
              <w:rPr>
                <w:b/>
                <w:bCs/>
              </w:rPr>
              <w:t>Example Context:</w:t>
            </w:r>
          </w:p>
        </w:tc>
        <w:tc>
          <w:tcPr>
            <w:tcW w:w="0" w:type="auto"/>
            <w:vAlign w:val="center"/>
            <w:hideMark/>
          </w:tcPr>
          <w:p w14:paraId="7669AD33" w14:textId="77777777" w:rsidR="00B64B28" w:rsidRPr="00B61B52" w:rsidRDefault="00B64B28" w:rsidP="00466496">
            <w:pPr>
              <w:pStyle w:val="HTMLPreformatted"/>
              <w:rPr>
                <w:rFonts w:cs="Helvetica"/>
                <w:lang w:val="de-DE" w:eastAsia="en-GB"/>
              </w:rPr>
            </w:pPr>
            <w:r w:rsidRPr="00B61B52">
              <w:rPr>
                <w:rFonts w:cs="Helvetica"/>
                <w:lang w:val="de-DE" w:eastAsia="en-GB"/>
              </w:rPr>
              <w:t>&lt;MzIdentML id="" version="1.1.0"</w:t>
            </w:r>
          </w:p>
          <w:p w14:paraId="4F266228" w14:textId="77777777" w:rsidR="00B64B28" w:rsidRPr="00B61B52" w:rsidRDefault="00B64B28" w:rsidP="00466496">
            <w:pPr>
              <w:pStyle w:val="HTMLPreformatted"/>
              <w:rPr>
                <w:rFonts w:cs="Helvetica"/>
                <w:lang w:val="de-DE" w:eastAsia="en-GB"/>
              </w:rPr>
            </w:pPr>
            <w:r w:rsidRPr="00B61B52">
              <w:rPr>
                <w:rFonts w:cs="Helvetica"/>
                <w:lang w:val="de-DE" w:eastAsia="en-GB"/>
              </w:rPr>
              <w:t xml:space="preserve">  xsi:schemaLocation="http://psidev.info/psi/pi/mzIdentML/1.1 ../../schema/mzIdentML1.1.0.xsd"</w:t>
            </w:r>
          </w:p>
          <w:p w14:paraId="0E907047" w14:textId="77777777" w:rsidR="00B64B28" w:rsidRPr="00B61B52" w:rsidRDefault="00B64B28" w:rsidP="00466496">
            <w:pPr>
              <w:pStyle w:val="HTMLPreformatted"/>
              <w:rPr>
                <w:rFonts w:cs="Helvetica"/>
                <w:lang w:val="de-DE" w:eastAsia="en-GB"/>
              </w:rPr>
            </w:pPr>
            <w:r w:rsidRPr="00B61B52">
              <w:rPr>
                <w:rFonts w:cs="Helvetica"/>
                <w:lang w:val="de-DE" w:eastAsia="en-GB"/>
              </w:rPr>
              <w:t xml:space="preserve">  xmlns="http://psidev.info/psi/pi/mzIdentML/1.1"</w:t>
            </w:r>
          </w:p>
          <w:p w14:paraId="562FFBCE" w14:textId="77777777" w:rsidR="00B64B28" w:rsidRPr="00B61B52" w:rsidRDefault="00B64B28" w:rsidP="00466496">
            <w:pPr>
              <w:pStyle w:val="HTMLPreformatted"/>
              <w:rPr>
                <w:rFonts w:cs="Helvetica"/>
                <w:lang w:val="en-GB" w:eastAsia="en-GB"/>
              </w:rPr>
            </w:pPr>
            <w:r w:rsidRPr="00B61B52">
              <w:rPr>
                <w:rFonts w:cs="Helvetica"/>
                <w:lang w:val="de-DE" w:eastAsia="en-GB"/>
              </w:rPr>
              <w:t xml:space="preserve">  </w:t>
            </w:r>
            <w:r w:rsidRPr="00B61B52">
              <w:rPr>
                <w:rFonts w:cs="Helvetica"/>
                <w:lang w:val="en-GB" w:eastAsia="en-GB"/>
              </w:rPr>
              <w:t>xmlns:xsi="http://www.w3.org/2001/XMLSchema-instance" creationDate="2011-03-25T13:16:49"&gt;</w:t>
            </w:r>
          </w:p>
          <w:p w14:paraId="09DBE78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&lt;cvList&gt;</w:t>
            </w:r>
          </w:p>
          <w:p w14:paraId="544DE9C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 id="PSI-MS" fullName="Proteomics Standards Initiative Mass Spectrometry Vocabularies"</w:t>
            </w:r>
          </w:p>
          <w:p w14:paraId="4C0E58E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uri="http://psidev.cvs.sourceforge.net/viewvc/*checkout*/psidev/psi/psi-ms/mzML/controlledVocabulary/psi-ms.obo"</w:t>
            </w:r>
          </w:p>
          <w:p w14:paraId="5D76499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1DF15F33" w14:textId="77777777" w:rsidR="00B64B28" w:rsidRPr="00B61B52" w:rsidRDefault="00B64B28" w:rsidP="00466496">
            <w:pPr>
              <w:pStyle w:val="HTMLPreformatted"/>
              <w:rPr>
                <w:rFonts w:cs="Helvetica"/>
                <w:lang w:val="en-GB" w:eastAsia="en-GB"/>
              </w:rPr>
            </w:pPr>
            <w:r w:rsidRPr="00B61B52">
              <w:rPr>
                <w:rFonts w:cs="Helvetica"/>
                <w:lang w:val="en-GB" w:eastAsia="en-GB"/>
              </w:rPr>
              <w:t>&lt;/MzIdentML&gt;</w:t>
            </w:r>
          </w:p>
        </w:tc>
      </w:tr>
    </w:tbl>
    <w:p w14:paraId="1140B7D6" w14:textId="77777777" w:rsidR="00B64B28" w:rsidRDefault="00B64B28" w:rsidP="00466496"/>
    <w:p w14:paraId="7AD937BF" w14:textId="77777777" w:rsidR="00B64B28" w:rsidRDefault="00B64B28" w:rsidP="00466496">
      <w:pPr>
        <w:pStyle w:val="Heading2"/>
      </w:pPr>
      <w:bookmarkStart w:id="90" w:name="_Toc449341742"/>
      <w:r>
        <w:t>Element &lt;</w:t>
      </w:r>
      <w:bookmarkStart w:id="91" w:name="AdditionalSearchParams"/>
      <w:r>
        <w:t>AdditionalSearchParams</w:t>
      </w:r>
      <w:bookmarkEnd w:id="91"/>
      <w:r>
        <w:t>&gt;</w:t>
      </w:r>
      <w:bookmarkEnd w:id="9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4"/>
        <w:gridCol w:w="8318"/>
      </w:tblGrid>
      <w:tr w:rsidR="00B64B28" w14:paraId="1012B5BB" w14:textId="77777777" w:rsidTr="00B64B28">
        <w:trPr>
          <w:tblCellSpacing w:w="15" w:type="dxa"/>
        </w:trPr>
        <w:tc>
          <w:tcPr>
            <w:tcW w:w="0" w:type="auto"/>
            <w:vAlign w:val="center"/>
            <w:hideMark/>
          </w:tcPr>
          <w:p w14:paraId="7A3CA4A0" w14:textId="77777777" w:rsidR="00B64B28" w:rsidRDefault="00B64B28" w:rsidP="00466496">
            <w:pPr>
              <w:rPr>
                <w:sz w:val="24"/>
              </w:rPr>
            </w:pPr>
            <w:r>
              <w:rPr>
                <w:b/>
                <w:bCs/>
              </w:rPr>
              <w:t>Definition:</w:t>
            </w:r>
          </w:p>
        </w:tc>
        <w:tc>
          <w:tcPr>
            <w:tcW w:w="0" w:type="auto"/>
            <w:vAlign w:val="center"/>
            <w:hideMark/>
          </w:tcPr>
          <w:p w14:paraId="03849347" w14:textId="77777777" w:rsidR="00B64B28" w:rsidRDefault="00B64B28" w:rsidP="00466496">
            <w:pPr>
              <w:rPr>
                <w:sz w:val="24"/>
              </w:rPr>
            </w:pPr>
            <w:r>
              <w:t xml:space="preserve">The search parameters other than the modifications searched. </w:t>
            </w:r>
          </w:p>
        </w:tc>
      </w:tr>
      <w:tr w:rsidR="00B64B28" w14:paraId="621423D5" w14:textId="77777777" w:rsidTr="00B64B28">
        <w:trPr>
          <w:tblCellSpacing w:w="15" w:type="dxa"/>
        </w:trPr>
        <w:tc>
          <w:tcPr>
            <w:tcW w:w="0" w:type="auto"/>
            <w:vAlign w:val="center"/>
            <w:hideMark/>
          </w:tcPr>
          <w:p w14:paraId="38D27D7B" w14:textId="77777777" w:rsidR="00B64B28" w:rsidRDefault="00B64B28" w:rsidP="00466496">
            <w:pPr>
              <w:rPr>
                <w:sz w:val="24"/>
              </w:rPr>
            </w:pPr>
            <w:r>
              <w:rPr>
                <w:b/>
                <w:bCs/>
              </w:rPr>
              <w:t>Type:</w:t>
            </w:r>
          </w:p>
        </w:tc>
        <w:tc>
          <w:tcPr>
            <w:tcW w:w="0" w:type="auto"/>
            <w:vAlign w:val="center"/>
            <w:hideMark/>
          </w:tcPr>
          <w:p w14:paraId="7E24BA83" w14:textId="77777777" w:rsidR="00B64B28" w:rsidRDefault="00B64B28" w:rsidP="00466496">
            <w:pPr>
              <w:rPr>
                <w:sz w:val="24"/>
              </w:rPr>
            </w:pPr>
            <w:r>
              <w:t xml:space="preserve">ParamListType </w:t>
            </w:r>
          </w:p>
        </w:tc>
      </w:tr>
      <w:tr w:rsidR="00B64B28" w14:paraId="5B67EF28" w14:textId="77777777" w:rsidTr="00B64B28">
        <w:trPr>
          <w:tblCellSpacing w:w="15" w:type="dxa"/>
        </w:trPr>
        <w:tc>
          <w:tcPr>
            <w:tcW w:w="0" w:type="auto"/>
            <w:vAlign w:val="center"/>
            <w:hideMark/>
          </w:tcPr>
          <w:p w14:paraId="39AF801D" w14:textId="77777777" w:rsidR="00B64B28" w:rsidRDefault="00B64B28" w:rsidP="00466496">
            <w:pPr>
              <w:rPr>
                <w:sz w:val="24"/>
              </w:rPr>
            </w:pPr>
            <w:r>
              <w:rPr>
                <w:b/>
                <w:bCs/>
              </w:rPr>
              <w:t>Attributes:</w:t>
            </w:r>
          </w:p>
        </w:tc>
        <w:tc>
          <w:tcPr>
            <w:tcW w:w="0" w:type="auto"/>
            <w:vAlign w:val="center"/>
            <w:hideMark/>
          </w:tcPr>
          <w:p w14:paraId="1CD2BB4B" w14:textId="77777777" w:rsidR="00B64B28" w:rsidRDefault="00B64B28" w:rsidP="00466496">
            <w:pPr>
              <w:rPr>
                <w:sz w:val="24"/>
              </w:rPr>
            </w:pPr>
            <w:r>
              <w:t>none</w:t>
            </w:r>
          </w:p>
        </w:tc>
      </w:tr>
      <w:tr w:rsidR="00B64B28" w14:paraId="6C4ABE29" w14:textId="77777777" w:rsidTr="00B64B28">
        <w:trPr>
          <w:tblCellSpacing w:w="15" w:type="dxa"/>
        </w:trPr>
        <w:tc>
          <w:tcPr>
            <w:tcW w:w="0" w:type="auto"/>
            <w:vAlign w:val="center"/>
            <w:hideMark/>
          </w:tcPr>
          <w:p w14:paraId="3D4EB33D"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88"/>
              <w:gridCol w:w="1135"/>
              <w:gridCol w:w="1180"/>
              <w:gridCol w:w="4224"/>
            </w:tblGrid>
            <w:tr w:rsidR="00B64B28" w14:paraId="3090B1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3EFF9C"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0ABFB"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2B1C0"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9C614" w14:textId="77777777" w:rsidR="00B64B28" w:rsidRDefault="00B64B28" w:rsidP="00466496">
                  <w:pPr>
                    <w:jc w:val="center"/>
                    <w:rPr>
                      <w:b/>
                      <w:bCs/>
                      <w:sz w:val="24"/>
                    </w:rPr>
                  </w:pPr>
                  <w:r>
                    <w:rPr>
                      <w:b/>
                      <w:bCs/>
                    </w:rPr>
                    <w:t>Definition</w:t>
                  </w:r>
                </w:p>
              </w:tc>
            </w:tr>
            <w:tr w:rsidR="00B64B28" w14:paraId="671F03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E32EA2" w14:textId="77777777" w:rsidR="00B64B28" w:rsidRDefault="00B64B28" w:rsidP="00466496">
                  <w:pPr>
                    <w:rPr>
                      <w:sz w:val="24"/>
                    </w:rPr>
                  </w:pPr>
                  <w:hyperlink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B80CA53"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DECB4F"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C2A8AE3" w14:textId="77777777" w:rsidR="00B64B28" w:rsidRDefault="00B64B28" w:rsidP="00466496">
                  <w:pPr>
                    <w:rPr>
                      <w:sz w:val="24"/>
                    </w:rPr>
                  </w:pPr>
                  <w:r>
                    <w:t>A single entry from an ontology or a controlled vocabulary.</w:t>
                  </w:r>
                </w:p>
              </w:tc>
            </w:tr>
            <w:tr w:rsidR="00B64B28" w14:paraId="0DE005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D9FC52" w14:textId="77777777" w:rsidR="00B64B28" w:rsidRDefault="00B64B28" w:rsidP="00466496">
                  <w:pPr>
                    <w:rPr>
                      <w:sz w:val="24"/>
                    </w:rPr>
                  </w:pPr>
                  <w:hyperlink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4B1934E"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6CF60D"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E27F49C" w14:textId="77777777" w:rsidR="00B64B28" w:rsidRDefault="00B64B28" w:rsidP="00466496">
                  <w:pPr>
                    <w:rPr>
                      <w:sz w:val="24"/>
                    </w:rPr>
                  </w:pPr>
                  <w:r>
                    <w:t>A single user-defined parameter.</w:t>
                  </w:r>
                </w:p>
              </w:tc>
            </w:tr>
          </w:tbl>
          <w:p w14:paraId="663076CF" w14:textId="77777777" w:rsidR="00B64B28" w:rsidRDefault="00B64B28" w:rsidP="00466496">
            <w:pPr>
              <w:rPr>
                <w:sz w:val="24"/>
              </w:rPr>
            </w:pPr>
          </w:p>
        </w:tc>
      </w:tr>
      <w:tr w:rsidR="00B64B28" w14:paraId="085053DA" w14:textId="77777777" w:rsidTr="00B64B28">
        <w:trPr>
          <w:tblCellSpacing w:w="15" w:type="dxa"/>
        </w:trPr>
        <w:tc>
          <w:tcPr>
            <w:tcW w:w="0" w:type="auto"/>
            <w:vAlign w:val="center"/>
            <w:hideMark/>
          </w:tcPr>
          <w:p w14:paraId="0A6E185E" w14:textId="77777777" w:rsidR="00B64B28" w:rsidRDefault="00B64B28" w:rsidP="00466496">
            <w:pPr>
              <w:rPr>
                <w:sz w:val="24"/>
              </w:rPr>
            </w:pPr>
            <w:r>
              <w:rPr>
                <w:b/>
                <w:bCs/>
              </w:rPr>
              <w:t>Example Context:</w:t>
            </w:r>
          </w:p>
        </w:tc>
        <w:tc>
          <w:tcPr>
            <w:tcW w:w="0" w:type="auto"/>
            <w:vAlign w:val="center"/>
            <w:hideMark/>
          </w:tcPr>
          <w:p w14:paraId="3CA99029" w14:textId="77777777" w:rsidR="00B64B28" w:rsidRPr="00B61B52" w:rsidRDefault="00B64B28" w:rsidP="00466496">
            <w:pPr>
              <w:pStyle w:val="HTMLPreformatted"/>
              <w:rPr>
                <w:rFonts w:cs="Helvetica"/>
                <w:lang w:val="en-GB" w:eastAsia="en-GB"/>
              </w:rPr>
            </w:pPr>
            <w:r w:rsidRPr="00B61B52">
              <w:rPr>
                <w:rFonts w:cs="Helvetica"/>
                <w:lang w:val="en-GB" w:eastAsia="en-GB"/>
              </w:rPr>
              <w:t>&lt;AdditionalSearchParams&gt;</w:t>
            </w:r>
          </w:p>
          <w:p w14:paraId="500C4FB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&lt;userParam name="Mascot Instrument Name" value="Default"/&gt;</w:t>
            </w:r>
          </w:p>
          <w:p w14:paraId="035AB24B" w14:textId="77777777" w:rsidR="00B64B28" w:rsidRPr="00B61B52" w:rsidRDefault="00B64B28" w:rsidP="00466496">
            <w:pPr>
              <w:pStyle w:val="HTMLPreformatted"/>
              <w:rPr>
                <w:rFonts w:cs="Helvetica"/>
                <w:lang w:val="en-GB" w:eastAsia="en-GB"/>
              </w:rPr>
            </w:pPr>
            <w:r w:rsidRPr="00B61B52">
              <w:rPr>
                <w:rFonts w:cs="Helvetica"/>
                <w:lang w:val="en-GB" w:eastAsia="en-GB"/>
              </w:rPr>
              <w:lastRenderedPageBreak/>
              <w:t xml:space="preserve">  &lt;cvParam accession="MS:1001211" name="parent mass type mono" cvRef="PSI-MS"/&gt;</w:t>
            </w:r>
          </w:p>
          <w:p w14:paraId="49768B1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accession="MS:1001108" name="param: a ion" cvRef="PSI-MS"/&gt;</w:t>
            </w:r>
          </w:p>
          <w:p w14:paraId="63C1B7E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accession="MS:1001146" name="param: a ion-NH3" cvRef="PSI-MS"/&gt;</w:t>
            </w:r>
          </w:p>
          <w:p w14:paraId="19B929F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accession="MS:1001118" name="param: b ion" cvRef="PSI-MS"/&gt;</w:t>
            </w:r>
          </w:p>
          <w:p w14:paraId="6F8C4ED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accession="MS:1001149" name="param: b ion-NH3" cvRef="PSI-MS"/&gt;</w:t>
            </w:r>
          </w:p>
          <w:p w14:paraId="74B93A9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010A6EFB" w14:textId="77777777" w:rsidR="00B64B28" w:rsidRPr="00B61B52" w:rsidRDefault="00B64B28" w:rsidP="00466496">
            <w:pPr>
              <w:pStyle w:val="HTMLPreformatted"/>
              <w:rPr>
                <w:rFonts w:cs="Helvetica"/>
                <w:lang w:val="en-GB" w:eastAsia="en-GB"/>
              </w:rPr>
            </w:pPr>
            <w:r w:rsidRPr="00B61B52">
              <w:rPr>
                <w:rFonts w:cs="Helvetica"/>
                <w:lang w:val="en-GB" w:eastAsia="en-GB"/>
              </w:rPr>
              <w:t>&lt;/AdditionalSearchParams&gt;</w:t>
            </w:r>
          </w:p>
        </w:tc>
      </w:tr>
      <w:tr w:rsidR="00B64B28" w14:paraId="53038678" w14:textId="77777777" w:rsidTr="00B64B28">
        <w:trPr>
          <w:tblCellSpacing w:w="15" w:type="dxa"/>
        </w:trPr>
        <w:tc>
          <w:tcPr>
            <w:tcW w:w="0" w:type="auto"/>
            <w:vAlign w:val="center"/>
            <w:hideMark/>
          </w:tcPr>
          <w:p w14:paraId="0CAD7C4F" w14:textId="77777777" w:rsidR="00B64B28" w:rsidRDefault="00B64B28" w:rsidP="00466496">
            <w:pPr>
              <w:rPr>
                <w:sz w:val="24"/>
              </w:rPr>
            </w:pPr>
            <w:r>
              <w:rPr>
                <w:b/>
                <w:bCs/>
              </w:rPr>
              <w:t>cvParam Mapping Rules:</w:t>
            </w:r>
          </w:p>
        </w:tc>
        <w:tc>
          <w:tcPr>
            <w:tcW w:w="0" w:type="auto"/>
            <w:vAlign w:val="center"/>
            <w:hideMark/>
          </w:tcPr>
          <w:p w14:paraId="7686A4D2"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/MzIdentML/AnalysisProtocolCollection/SpectrumIdentificationProtocol/AdditionalSearchParams</w:t>
            </w:r>
          </w:p>
          <w:p w14:paraId="266E04BD"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MS:1001302 (</w:t>
            </w:r>
            <w:r w:rsidRPr="00B61B52">
              <w:rPr>
                <w:rStyle w:val="popup"/>
                <w:rFonts w:cs="Helvetica"/>
                <w:lang w:val="en-GB" w:eastAsia="en-GB"/>
              </w:rPr>
              <w:t>search engine specific input parameter</w:t>
            </w:r>
            <w:r w:rsidRPr="00B61B52">
              <w:rPr>
                <w:rFonts w:cs="Helvetica"/>
                <w:lang w:val="en-GB" w:eastAsia="en-GB"/>
              </w:rPr>
              <w:t>) one or more times</w:t>
            </w:r>
          </w:p>
          <w:p w14:paraId="65B88CD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MS:1001005 (</w:t>
            </w:r>
            <w:r w:rsidRPr="00B61B52">
              <w:rPr>
                <w:rStyle w:val="popup"/>
                <w:rFonts w:cs="Helvetica"/>
                <w:lang w:val="en-GB" w:eastAsia="en-GB"/>
              </w:rPr>
              <w:t>Sequest:CleavesAt</w:t>
            </w:r>
            <w:r w:rsidRPr="00B61B52">
              <w:rPr>
                <w:rFonts w:cs="Helvetica"/>
                <w:lang w:val="en-GB" w:eastAsia="en-GB"/>
              </w:rPr>
              <w:t xml:space="preserve">) </w:t>
            </w:r>
          </w:p>
          <w:p w14:paraId="7401020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MS:1001007 (</w:t>
            </w:r>
            <w:r w:rsidRPr="00B61B52">
              <w:rPr>
                <w:rStyle w:val="popup"/>
                <w:rFonts w:cs="Helvetica"/>
                <w:lang w:val="en-GB" w:eastAsia="en-GB"/>
              </w:rPr>
              <w:t>Sequest:OutputLines</w:t>
            </w:r>
            <w:r w:rsidRPr="00B61B52">
              <w:rPr>
                <w:rFonts w:cs="Helvetica"/>
                <w:lang w:val="en-GB" w:eastAsia="en-GB"/>
              </w:rPr>
              <w:t xml:space="preserve">) </w:t>
            </w:r>
          </w:p>
          <w:p w14:paraId="65B8B20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MS:1001009 (</w:t>
            </w:r>
            <w:r w:rsidRPr="00B61B52">
              <w:rPr>
                <w:rStyle w:val="popup"/>
                <w:rFonts w:cs="Helvetica"/>
                <w:lang w:val="en-GB" w:eastAsia="en-GB"/>
              </w:rPr>
              <w:t>Sequest:DescriptionLines</w:t>
            </w:r>
            <w:r w:rsidRPr="00B61B52">
              <w:rPr>
                <w:rFonts w:cs="Helvetica"/>
                <w:lang w:val="en-GB" w:eastAsia="en-GB"/>
              </w:rPr>
              <w:t xml:space="preserve">) </w:t>
            </w:r>
          </w:p>
          <w:p w14:paraId="7992490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MS:1001026 (</w:t>
            </w:r>
            <w:r w:rsidRPr="00B61B52">
              <w:rPr>
                <w:rStyle w:val="popup"/>
                <w:rFonts w:cs="Helvetica"/>
                <w:lang w:val="en-GB" w:eastAsia="en-GB"/>
              </w:rPr>
              <w:t>Sequest:NormalizeXCorrValues</w:t>
            </w:r>
            <w:r w:rsidRPr="00B61B52">
              <w:rPr>
                <w:rFonts w:cs="Helvetica"/>
                <w:lang w:val="en-GB" w:eastAsia="en-GB"/>
              </w:rPr>
              <w:t xml:space="preserve">) </w:t>
            </w:r>
          </w:p>
          <w:p w14:paraId="7C094C6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MS:1001028 (</w:t>
            </w:r>
            <w:r w:rsidRPr="00B61B52">
              <w:rPr>
                <w:rStyle w:val="popup"/>
                <w:rFonts w:cs="Helvetica"/>
                <w:lang w:val="en-GB" w:eastAsia="en-GB"/>
              </w:rPr>
              <w:t>Sequest:SequenceHeaderFilter</w:t>
            </w:r>
            <w:r w:rsidRPr="00B61B52">
              <w:rPr>
                <w:rFonts w:cs="Helvetica"/>
                <w:lang w:val="en-GB" w:eastAsia="en-GB"/>
              </w:rPr>
              <w:t xml:space="preserve">) </w:t>
            </w:r>
          </w:p>
          <w:p w14:paraId="0BC47C1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MS:1001032 (</w:t>
            </w:r>
            <w:r w:rsidRPr="00B61B52">
              <w:rPr>
                <w:rStyle w:val="popup"/>
                <w:rFonts w:cs="Helvetica"/>
                <w:lang w:val="en-GB" w:eastAsia="en-GB"/>
              </w:rPr>
              <w:t>Sequest:SequencePartialFilter</w:t>
            </w:r>
            <w:r w:rsidRPr="00B61B52">
              <w:rPr>
                <w:rFonts w:cs="Helvetica"/>
                <w:lang w:val="en-GB" w:eastAsia="en-GB"/>
              </w:rPr>
              <w:t xml:space="preserve">) </w:t>
            </w:r>
          </w:p>
          <w:p w14:paraId="0BD81C4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MS:1001037 (</w:t>
            </w:r>
            <w:r w:rsidRPr="00B61B52">
              <w:rPr>
                <w:rStyle w:val="popup"/>
                <w:rFonts w:cs="Helvetica"/>
                <w:lang w:val="en-GB" w:eastAsia="en-GB"/>
              </w:rPr>
              <w:t>Sequest:ShowFragmentIons</w:t>
            </w:r>
            <w:r w:rsidRPr="00B61B52">
              <w:rPr>
                <w:rFonts w:cs="Helvetica"/>
                <w:lang w:val="en-GB" w:eastAsia="en-GB"/>
              </w:rPr>
              <w:t xml:space="preserve">) </w:t>
            </w:r>
          </w:p>
          <w:p w14:paraId="7CC2691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MS:1001038 (</w:t>
            </w:r>
            <w:r w:rsidRPr="00B61B52">
              <w:rPr>
                <w:rStyle w:val="popup"/>
                <w:rFonts w:cs="Helvetica"/>
                <w:lang w:val="en-GB" w:eastAsia="en-GB"/>
              </w:rPr>
              <w:t>Sequest:Consensus</w:t>
            </w:r>
            <w:r w:rsidRPr="00B61B52">
              <w:rPr>
                <w:rFonts w:cs="Helvetica"/>
                <w:lang w:val="en-GB" w:eastAsia="en-GB"/>
              </w:rPr>
              <w:t xml:space="preserve">) </w:t>
            </w:r>
          </w:p>
          <w:p w14:paraId="4945D31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MS:1001042 (</w:t>
            </w:r>
            <w:r w:rsidRPr="00B61B52">
              <w:rPr>
                <w:rStyle w:val="popup"/>
                <w:rFonts w:cs="Helvetica"/>
                <w:lang w:val="en-GB" w:eastAsia="en-GB"/>
              </w:rPr>
              <w:t>Sequest:LimitTo</w:t>
            </w:r>
            <w:r w:rsidRPr="00B61B52">
              <w:rPr>
                <w:rFonts w:cs="Helvetica"/>
                <w:lang w:val="en-GB" w:eastAsia="en-GB"/>
              </w:rPr>
              <w:t xml:space="preserve">) </w:t>
            </w:r>
          </w:p>
          <w:p w14:paraId="16C02DC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MS:1001046 (</w:t>
            </w:r>
            <w:r w:rsidRPr="00B61B52">
              <w:rPr>
                <w:rStyle w:val="popup"/>
                <w:rFonts w:cs="Helvetica"/>
                <w:lang w:val="en-GB" w:eastAsia="en-GB"/>
              </w:rPr>
              <w:t>Sequest:sort_by_dCn</w:t>
            </w:r>
            <w:r w:rsidRPr="00B61B52">
              <w:rPr>
                <w:rFonts w:cs="Helvetica"/>
                <w:lang w:val="en-GB" w:eastAsia="en-GB"/>
              </w:rPr>
              <w:t xml:space="preserve">) </w:t>
            </w:r>
          </w:p>
          <w:p w14:paraId="65A971B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p w14:paraId="307BDFA2"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MS:1001066 (</w:t>
            </w:r>
            <w:r w:rsidRPr="00B61B52">
              <w:rPr>
                <w:rStyle w:val="popup"/>
                <w:rFonts w:cs="Helvetica"/>
                <w:lang w:val="en-GB" w:eastAsia="en-GB"/>
              </w:rPr>
              <w:t>ions series considered in search</w:t>
            </w:r>
            <w:r w:rsidRPr="00B61B52">
              <w:rPr>
                <w:rFonts w:cs="Helvetica"/>
                <w:lang w:val="en-GB" w:eastAsia="en-GB"/>
              </w:rPr>
              <w:t>) one or more times</w:t>
            </w:r>
          </w:p>
          <w:p w14:paraId="1B3F0A2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MS:1001108 (</w:t>
            </w:r>
            <w:r w:rsidRPr="00B61B52">
              <w:rPr>
                <w:rStyle w:val="popup"/>
                <w:rFonts w:cs="Helvetica"/>
                <w:lang w:val="en-GB" w:eastAsia="en-GB"/>
              </w:rPr>
              <w:t>param: a ion</w:t>
            </w:r>
            <w:r w:rsidRPr="00B61B52">
              <w:rPr>
                <w:rFonts w:cs="Helvetica"/>
                <w:lang w:val="en-GB" w:eastAsia="en-GB"/>
              </w:rPr>
              <w:t xml:space="preserve">) </w:t>
            </w:r>
          </w:p>
          <w:p w14:paraId="5C74DB1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MS:1001118 (</w:t>
            </w:r>
            <w:r w:rsidRPr="00B61B52">
              <w:rPr>
                <w:rStyle w:val="popup"/>
                <w:rFonts w:cs="Helvetica"/>
                <w:lang w:val="en-GB" w:eastAsia="en-GB"/>
              </w:rPr>
              <w:t>param: b ion</w:t>
            </w:r>
            <w:r w:rsidRPr="00B61B52">
              <w:rPr>
                <w:rFonts w:cs="Helvetica"/>
                <w:lang w:val="en-GB" w:eastAsia="en-GB"/>
              </w:rPr>
              <w:t xml:space="preserve">) </w:t>
            </w:r>
          </w:p>
          <w:p w14:paraId="0A05332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MS:1001119 (</w:t>
            </w:r>
            <w:r w:rsidRPr="00B61B52">
              <w:rPr>
                <w:rStyle w:val="popup"/>
                <w:rFonts w:cs="Helvetica"/>
                <w:lang w:val="en-GB" w:eastAsia="en-GB"/>
              </w:rPr>
              <w:t>param: c ion</w:t>
            </w:r>
            <w:r w:rsidRPr="00B61B52">
              <w:rPr>
                <w:rFonts w:cs="Helvetica"/>
                <w:lang w:val="en-GB" w:eastAsia="en-GB"/>
              </w:rPr>
              <w:t xml:space="preserve">) </w:t>
            </w:r>
          </w:p>
          <w:p w14:paraId="048760E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MS:1001146 (</w:t>
            </w:r>
            <w:r w:rsidRPr="00B61B52">
              <w:rPr>
                <w:rStyle w:val="popup"/>
                <w:rFonts w:cs="Helvetica"/>
                <w:lang w:val="en-GB" w:eastAsia="en-GB"/>
              </w:rPr>
              <w:t>param: a ion-NH3</w:t>
            </w:r>
            <w:r w:rsidRPr="00B61B52">
              <w:rPr>
                <w:rFonts w:cs="Helvetica"/>
                <w:lang w:val="en-GB" w:eastAsia="en-GB"/>
              </w:rPr>
              <w:t xml:space="preserve">) </w:t>
            </w:r>
          </w:p>
          <w:p w14:paraId="589DC85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MS:1001148 (</w:t>
            </w:r>
            <w:r w:rsidRPr="00B61B52">
              <w:rPr>
                <w:rStyle w:val="popup"/>
                <w:rFonts w:cs="Helvetica"/>
                <w:lang w:val="en-GB" w:eastAsia="en-GB"/>
              </w:rPr>
              <w:t>param: a ion-H2O</w:t>
            </w:r>
            <w:r w:rsidRPr="00B61B52">
              <w:rPr>
                <w:rFonts w:cs="Helvetica"/>
                <w:lang w:val="en-GB" w:eastAsia="en-GB"/>
              </w:rPr>
              <w:t xml:space="preserve">) </w:t>
            </w:r>
          </w:p>
          <w:p w14:paraId="381CDCC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MS:1001149 (</w:t>
            </w:r>
            <w:r w:rsidRPr="00B61B52">
              <w:rPr>
                <w:rStyle w:val="popup"/>
                <w:rFonts w:cs="Helvetica"/>
                <w:lang w:val="en-GB" w:eastAsia="en-GB"/>
              </w:rPr>
              <w:t>param: b ion-NH3</w:t>
            </w:r>
            <w:r w:rsidRPr="00B61B52">
              <w:rPr>
                <w:rFonts w:cs="Helvetica"/>
                <w:lang w:val="en-GB" w:eastAsia="en-GB"/>
              </w:rPr>
              <w:t xml:space="preserve">) </w:t>
            </w:r>
          </w:p>
          <w:p w14:paraId="464E5FD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MS:1001150 (</w:t>
            </w:r>
            <w:r w:rsidRPr="00B61B52">
              <w:rPr>
                <w:rStyle w:val="popup"/>
                <w:rFonts w:cs="Helvetica"/>
                <w:lang w:val="en-GB" w:eastAsia="en-GB"/>
              </w:rPr>
              <w:t>param: b ion-H2O</w:t>
            </w:r>
            <w:r w:rsidRPr="00B61B52">
              <w:rPr>
                <w:rFonts w:cs="Helvetica"/>
                <w:lang w:val="en-GB" w:eastAsia="en-GB"/>
              </w:rPr>
              <w:t xml:space="preserve">) </w:t>
            </w:r>
          </w:p>
          <w:p w14:paraId="47C0632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MS:1001151 (</w:t>
            </w:r>
            <w:r w:rsidRPr="00B61B52">
              <w:rPr>
                <w:rStyle w:val="popup"/>
                <w:rFonts w:cs="Helvetica"/>
                <w:lang w:val="en-GB" w:eastAsia="en-GB"/>
              </w:rPr>
              <w:t>param: y ion-NH3</w:t>
            </w:r>
            <w:r w:rsidRPr="00B61B52">
              <w:rPr>
                <w:rFonts w:cs="Helvetica"/>
                <w:lang w:val="en-GB" w:eastAsia="en-GB"/>
              </w:rPr>
              <w:t xml:space="preserve">) </w:t>
            </w:r>
          </w:p>
          <w:p w14:paraId="3AA875A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MS:1001152 (</w:t>
            </w:r>
            <w:r w:rsidRPr="00B61B52">
              <w:rPr>
                <w:rStyle w:val="popup"/>
                <w:rFonts w:cs="Helvetica"/>
                <w:lang w:val="en-GB" w:eastAsia="en-GB"/>
              </w:rPr>
              <w:t>param: y ion-H2O</w:t>
            </w:r>
            <w:r w:rsidRPr="00B61B52">
              <w:rPr>
                <w:rFonts w:cs="Helvetica"/>
                <w:lang w:val="en-GB" w:eastAsia="en-GB"/>
              </w:rPr>
              <w:t xml:space="preserve">) </w:t>
            </w:r>
          </w:p>
          <w:p w14:paraId="6BB77BF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MS:1001257 (</w:t>
            </w:r>
            <w:r w:rsidRPr="00B61B52">
              <w:rPr>
                <w:rStyle w:val="popup"/>
                <w:rFonts w:cs="Helvetica"/>
                <w:lang w:val="en-GB" w:eastAsia="en-GB"/>
              </w:rPr>
              <w:t>param: v ion</w:t>
            </w:r>
            <w:r w:rsidRPr="00B61B52">
              <w:rPr>
                <w:rFonts w:cs="Helvetica"/>
                <w:lang w:val="en-GB" w:eastAsia="en-GB"/>
              </w:rPr>
              <w:t xml:space="preserve">) </w:t>
            </w:r>
          </w:p>
          <w:p w14:paraId="791C625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p w14:paraId="50F57DBE"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MS:1001210 (</w:t>
            </w:r>
            <w:r w:rsidRPr="00B61B52">
              <w:rPr>
                <w:rStyle w:val="popup"/>
                <w:rFonts w:cs="Helvetica"/>
                <w:lang w:val="en-GB" w:eastAsia="en-GB"/>
              </w:rPr>
              <w:t>mass type settings</w:t>
            </w:r>
            <w:r w:rsidRPr="00B61B52">
              <w:rPr>
                <w:rFonts w:cs="Helvetica"/>
                <w:lang w:val="en-GB" w:eastAsia="en-GB"/>
              </w:rPr>
              <w:t>) one or more times</w:t>
            </w:r>
          </w:p>
          <w:p w14:paraId="74E5CFA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MS:1001211 (</w:t>
            </w:r>
            <w:r w:rsidRPr="00B61B52">
              <w:rPr>
                <w:rStyle w:val="popup"/>
                <w:rFonts w:cs="Helvetica"/>
                <w:lang w:val="en-GB" w:eastAsia="en-GB"/>
              </w:rPr>
              <w:t>parent mass type mono</w:t>
            </w:r>
            <w:r w:rsidRPr="00B61B52">
              <w:rPr>
                <w:rFonts w:cs="Helvetica"/>
                <w:lang w:val="en-GB" w:eastAsia="en-GB"/>
              </w:rPr>
              <w:t xml:space="preserve">) </w:t>
            </w:r>
          </w:p>
          <w:p w14:paraId="2F5BBCD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MS:1001212 (</w:t>
            </w:r>
            <w:r w:rsidRPr="00B61B52">
              <w:rPr>
                <w:rStyle w:val="popup"/>
                <w:rFonts w:cs="Helvetica"/>
                <w:lang w:val="en-GB" w:eastAsia="en-GB"/>
              </w:rPr>
              <w:t>parent mass type average</w:t>
            </w:r>
            <w:r w:rsidRPr="00B61B52">
              <w:rPr>
                <w:rFonts w:cs="Helvetica"/>
                <w:lang w:val="en-GB" w:eastAsia="en-GB"/>
              </w:rPr>
              <w:t xml:space="preserve">) </w:t>
            </w:r>
          </w:p>
          <w:p w14:paraId="6D6769A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MS:1001255 (</w:t>
            </w:r>
            <w:r w:rsidRPr="00B61B52">
              <w:rPr>
                <w:rStyle w:val="popup"/>
                <w:rFonts w:cs="Helvetica"/>
                <w:lang w:val="en-GB" w:eastAsia="en-GB"/>
              </w:rPr>
              <w:t>fragment mass type average</w:t>
            </w:r>
            <w:r w:rsidRPr="00B61B52">
              <w:rPr>
                <w:rFonts w:cs="Helvetica"/>
                <w:lang w:val="en-GB" w:eastAsia="en-GB"/>
              </w:rPr>
              <w:t xml:space="preserve">) </w:t>
            </w:r>
          </w:p>
          <w:p w14:paraId="334E043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MS:1001256 (</w:t>
            </w:r>
            <w:r w:rsidRPr="00B61B52">
              <w:rPr>
                <w:rStyle w:val="popup"/>
                <w:rFonts w:cs="Helvetica"/>
                <w:lang w:val="en-GB" w:eastAsia="en-GB"/>
              </w:rPr>
              <w:t>fragment mass type mono</w:t>
            </w:r>
            <w:r w:rsidRPr="00B61B52">
              <w:rPr>
                <w:rFonts w:cs="Helvetica"/>
                <w:lang w:val="en-GB" w:eastAsia="en-GB"/>
              </w:rPr>
              <w:t xml:space="preserve">) </w:t>
            </w:r>
          </w:p>
        </w:tc>
      </w:tr>
      <w:tr w:rsidR="00B64B28" w14:paraId="4020AD87" w14:textId="77777777" w:rsidTr="00B64B28">
        <w:trPr>
          <w:tblCellSpacing w:w="15" w:type="dxa"/>
        </w:trPr>
        <w:tc>
          <w:tcPr>
            <w:tcW w:w="0" w:type="auto"/>
            <w:vAlign w:val="center"/>
            <w:hideMark/>
          </w:tcPr>
          <w:p w14:paraId="494A8C0D" w14:textId="77777777" w:rsidR="00B64B28" w:rsidRDefault="00B64B28" w:rsidP="00466496">
            <w:pPr>
              <w:rPr>
                <w:sz w:val="24"/>
              </w:rPr>
            </w:pPr>
            <w:r>
              <w:rPr>
                <w:b/>
                <w:bCs/>
              </w:rPr>
              <w:t>Example cvParams:</w:t>
            </w:r>
          </w:p>
        </w:tc>
        <w:tc>
          <w:tcPr>
            <w:tcW w:w="0" w:type="auto"/>
            <w:vAlign w:val="center"/>
            <w:hideMark/>
          </w:tcPr>
          <w:p w14:paraId="4BEB9C20"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accession="MS:1001211" name="parent mass type mono" cvRef="PSI-MS"/&gt;</w:t>
            </w:r>
          </w:p>
          <w:p w14:paraId="28D14374"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accession="MS:1001108" name="param: a ion" cvRef="PSI-MS"/&gt;</w:t>
            </w:r>
          </w:p>
          <w:p w14:paraId="7F158C15"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accession="MS:1001146" name="param: a ion-NH3" cvRef="PSI-MS"/&gt;</w:t>
            </w:r>
          </w:p>
          <w:p w14:paraId="78AC04C0"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accession="MS:1001118" name="param: b ion" cvRef="PSI-MS"/&gt;</w:t>
            </w:r>
          </w:p>
          <w:p w14:paraId="7A3F3527"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accession="MS:1001149" name="param: b ion-NH3" cvRef="PSI-MS"/&gt;</w:t>
            </w:r>
          </w:p>
          <w:p w14:paraId="65E71FAA"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accession="MS:1001262" name="param: y ion" cvRef="PSI-MS"/&gt;</w:t>
            </w:r>
          </w:p>
          <w:p w14:paraId="6EB69865"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accession="MS:1001151" name="param: y ion-NH3" cvRef="PSI-MS"/&gt;</w:t>
            </w:r>
          </w:p>
          <w:p w14:paraId="6E013A26"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accession="MS:1001256" cvRef="PSI-MS" name="fragment mass type mono"/&gt;</w:t>
            </w:r>
          </w:p>
        </w:tc>
      </w:tr>
      <w:tr w:rsidR="00B64B28" w14:paraId="66710CB3" w14:textId="77777777" w:rsidTr="00B64B28">
        <w:trPr>
          <w:tblCellSpacing w:w="15" w:type="dxa"/>
        </w:trPr>
        <w:tc>
          <w:tcPr>
            <w:tcW w:w="0" w:type="auto"/>
            <w:vAlign w:val="center"/>
            <w:hideMark/>
          </w:tcPr>
          <w:p w14:paraId="40ADF945" w14:textId="77777777" w:rsidR="00B64B28" w:rsidRDefault="00B64B28" w:rsidP="00466496">
            <w:pPr>
              <w:rPr>
                <w:sz w:val="24"/>
              </w:rPr>
            </w:pPr>
            <w:r>
              <w:rPr>
                <w:b/>
                <w:bCs/>
              </w:rPr>
              <w:t>Example userParams:</w:t>
            </w:r>
          </w:p>
        </w:tc>
        <w:tc>
          <w:tcPr>
            <w:tcW w:w="0" w:type="auto"/>
            <w:vAlign w:val="center"/>
            <w:hideMark/>
          </w:tcPr>
          <w:p w14:paraId="6D40B51D" w14:textId="77777777" w:rsidR="00B64B28" w:rsidRPr="00B61B52" w:rsidRDefault="00B64B28" w:rsidP="00466496">
            <w:pPr>
              <w:pStyle w:val="HTMLPreformatted"/>
              <w:rPr>
                <w:rFonts w:cs="Helvetica"/>
                <w:lang w:val="en-GB" w:eastAsia="en-GB"/>
              </w:rPr>
            </w:pPr>
            <w:r w:rsidRPr="00B61B52">
              <w:rPr>
                <w:rFonts w:cs="Helvetica"/>
                <w:lang w:val="en-GB" w:eastAsia="en-GB"/>
              </w:rPr>
              <w:t>&lt;userParam name="Mascot Instrument Name" value="Default"/&gt;</w:t>
            </w:r>
          </w:p>
        </w:tc>
      </w:tr>
    </w:tbl>
    <w:p w14:paraId="1A010FEA" w14:textId="77777777" w:rsidR="00B64B28" w:rsidRDefault="00B64B28" w:rsidP="00466496"/>
    <w:p w14:paraId="35CC322A" w14:textId="77777777" w:rsidR="00B64B28" w:rsidRDefault="00B64B28" w:rsidP="00466496">
      <w:pPr>
        <w:pStyle w:val="Heading2"/>
      </w:pPr>
      <w:bookmarkStart w:id="92" w:name="_Toc449341743"/>
      <w:r>
        <w:t>Element &lt;</w:t>
      </w:r>
      <w:bookmarkStart w:id="93" w:name="Affiliation"/>
      <w:r>
        <w:t>Affiliation</w:t>
      </w:r>
      <w:bookmarkEnd w:id="93"/>
      <w:r>
        <w:t>&gt;</w:t>
      </w:r>
      <w:bookmarkEnd w:id="9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2"/>
        <w:gridCol w:w="8310"/>
      </w:tblGrid>
      <w:tr w:rsidR="00B64B28" w14:paraId="0F8CF2C7" w14:textId="77777777" w:rsidTr="00B64B28">
        <w:trPr>
          <w:tblCellSpacing w:w="15" w:type="dxa"/>
        </w:trPr>
        <w:tc>
          <w:tcPr>
            <w:tcW w:w="0" w:type="auto"/>
            <w:vAlign w:val="center"/>
            <w:hideMark/>
          </w:tcPr>
          <w:p w14:paraId="75AD4AE6" w14:textId="77777777" w:rsidR="00B64B28" w:rsidRDefault="00B64B28" w:rsidP="00466496">
            <w:pPr>
              <w:rPr>
                <w:sz w:val="24"/>
              </w:rPr>
            </w:pPr>
            <w:r>
              <w:rPr>
                <w:b/>
                <w:bCs/>
              </w:rPr>
              <w:t>Definition:</w:t>
            </w:r>
          </w:p>
        </w:tc>
        <w:tc>
          <w:tcPr>
            <w:tcW w:w="0" w:type="auto"/>
            <w:vAlign w:val="center"/>
            <w:hideMark/>
          </w:tcPr>
          <w:p w14:paraId="141F4B00" w14:textId="77777777" w:rsidR="00B64B28" w:rsidRDefault="00B64B28" w:rsidP="00466496">
            <w:pPr>
              <w:rPr>
                <w:sz w:val="24"/>
              </w:rPr>
            </w:pPr>
            <w:r>
              <w:t xml:space="preserve">The organization a person belongs to. </w:t>
            </w:r>
          </w:p>
        </w:tc>
      </w:tr>
      <w:tr w:rsidR="00B64B28" w14:paraId="611C88CB" w14:textId="77777777" w:rsidTr="00B64B28">
        <w:trPr>
          <w:tblCellSpacing w:w="15" w:type="dxa"/>
        </w:trPr>
        <w:tc>
          <w:tcPr>
            <w:tcW w:w="0" w:type="auto"/>
            <w:vAlign w:val="center"/>
            <w:hideMark/>
          </w:tcPr>
          <w:p w14:paraId="2D4A837A" w14:textId="77777777" w:rsidR="00B64B28" w:rsidRDefault="00B64B28" w:rsidP="00466496">
            <w:pPr>
              <w:rPr>
                <w:sz w:val="24"/>
              </w:rPr>
            </w:pPr>
            <w:r>
              <w:rPr>
                <w:b/>
                <w:bCs/>
              </w:rPr>
              <w:t>Type:</w:t>
            </w:r>
          </w:p>
        </w:tc>
        <w:tc>
          <w:tcPr>
            <w:tcW w:w="0" w:type="auto"/>
            <w:vAlign w:val="center"/>
            <w:hideMark/>
          </w:tcPr>
          <w:p w14:paraId="1EA2A83A" w14:textId="77777777" w:rsidR="00B64B28" w:rsidRDefault="00B64B28" w:rsidP="00466496">
            <w:pPr>
              <w:rPr>
                <w:sz w:val="24"/>
              </w:rPr>
            </w:pPr>
            <w:r>
              <w:t xml:space="preserve">AffiliationType </w:t>
            </w:r>
          </w:p>
        </w:tc>
      </w:tr>
      <w:tr w:rsidR="00B64B28" w14:paraId="0425FC5E" w14:textId="77777777" w:rsidTr="00B64B28">
        <w:trPr>
          <w:tblCellSpacing w:w="15" w:type="dxa"/>
        </w:trPr>
        <w:tc>
          <w:tcPr>
            <w:tcW w:w="0" w:type="auto"/>
            <w:vAlign w:val="center"/>
            <w:hideMark/>
          </w:tcPr>
          <w:p w14:paraId="1EB8B7C7"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40"/>
              <w:gridCol w:w="1043"/>
              <w:gridCol w:w="824"/>
              <w:gridCol w:w="4812"/>
            </w:tblGrid>
            <w:tr w:rsidR="00B64B28" w14:paraId="76165C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6F1394"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ED6C7"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926B1C"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23CA58" w14:textId="77777777" w:rsidR="00B64B28" w:rsidRDefault="00B64B28" w:rsidP="00466496">
                  <w:pPr>
                    <w:jc w:val="center"/>
                    <w:rPr>
                      <w:b/>
                      <w:bCs/>
                      <w:sz w:val="24"/>
                    </w:rPr>
                  </w:pPr>
                  <w:r>
                    <w:rPr>
                      <w:b/>
                      <w:bCs/>
                    </w:rPr>
                    <w:t>Definition</w:t>
                  </w:r>
                </w:p>
              </w:tc>
            </w:tr>
            <w:tr w:rsidR="00B64B28" w14:paraId="64CB78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D9F0E6" w14:textId="77777777" w:rsidR="00B64B28" w:rsidRDefault="00B64B28" w:rsidP="00466496">
                  <w:pPr>
                    <w:rPr>
                      <w:sz w:val="24"/>
                    </w:rPr>
                  </w:pPr>
                  <w:r>
                    <w:t>organization_ref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B9255"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97424"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C593177" w14:textId="77777777" w:rsidR="00B64B28" w:rsidRDefault="00B64B28" w:rsidP="00466496">
                  <w:pPr>
                    <w:rPr>
                      <w:sz w:val="24"/>
                    </w:rPr>
                  </w:pPr>
                  <w:r>
                    <w:t>A reference to the organization this contact belongs to.</w:t>
                  </w:r>
                </w:p>
              </w:tc>
            </w:tr>
          </w:tbl>
          <w:p w14:paraId="6CD6B68C" w14:textId="77777777" w:rsidR="00B64B28" w:rsidRDefault="00B64B28" w:rsidP="00466496">
            <w:pPr>
              <w:rPr>
                <w:sz w:val="24"/>
              </w:rPr>
            </w:pPr>
          </w:p>
        </w:tc>
      </w:tr>
      <w:tr w:rsidR="00B64B28" w14:paraId="27843B41" w14:textId="77777777" w:rsidTr="00B64B28">
        <w:trPr>
          <w:tblCellSpacing w:w="15" w:type="dxa"/>
        </w:trPr>
        <w:tc>
          <w:tcPr>
            <w:tcW w:w="0" w:type="auto"/>
            <w:vAlign w:val="center"/>
            <w:hideMark/>
          </w:tcPr>
          <w:p w14:paraId="404F5E04" w14:textId="77777777" w:rsidR="00B64B28" w:rsidRDefault="00B64B28" w:rsidP="00466496">
            <w:pPr>
              <w:rPr>
                <w:sz w:val="24"/>
              </w:rPr>
            </w:pPr>
            <w:r>
              <w:rPr>
                <w:b/>
                <w:bCs/>
              </w:rPr>
              <w:t>Subelements:</w:t>
            </w:r>
          </w:p>
        </w:tc>
        <w:tc>
          <w:tcPr>
            <w:tcW w:w="0" w:type="auto"/>
            <w:vAlign w:val="center"/>
            <w:hideMark/>
          </w:tcPr>
          <w:p w14:paraId="3FD69E50" w14:textId="77777777" w:rsidR="00B64B28" w:rsidRDefault="00B64B28" w:rsidP="00466496">
            <w:pPr>
              <w:rPr>
                <w:sz w:val="24"/>
              </w:rPr>
            </w:pPr>
            <w:r>
              <w:t>none</w:t>
            </w:r>
          </w:p>
        </w:tc>
      </w:tr>
      <w:tr w:rsidR="00B64B28" w14:paraId="292CFFA7" w14:textId="77777777" w:rsidTr="00B64B28">
        <w:trPr>
          <w:tblCellSpacing w:w="15" w:type="dxa"/>
        </w:trPr>
        <w:tc>
          <w:tcPr>
            <w:tcW w:w="0" w:type="auto"/>
            <w:vAlign w:val="center"/>
            <w:hideMark/>
          </w:tcPr>
          <w:p w14:paraId="16E1FE70" w14:textId="77777777" w:rsidR="00B64B28" w:rsidRDefault="00B64B28" w:rsidP="00466496">
            <w:pPr>
              <w:rPr>
                <w:sz w:val="24"/>
              </w:rPr>
            </w:pPr>
            <w:r>
              <w:rPr>
                <w:b/>
                <w:bCs/>
              </w:rPr>
              <w:t>Example Context:</w:t>
            </w:r>
          </w:p>
        </w:tc>
        <w:tc>
          <w:tcPr>
            <w:tcW w:w="0" w:type="auto"/>
            <w:vAlign w:val="center"/>
            <w:hideMark/>
          </w:tcPr>
          <w:p w14:paraId="76EACFA6" w14:textId="77777777" w:rsidR="00B64B28" w:rsidRPr="00B61B52" w:rsidRDefault="00B64B28" w:rsidP="00466496">
            <w:pPr>
              <w:pStyle w:val="HTMLPreformatted"/>
              <w:rPr>
                <w:rFonts w:cs="Helvetica"/>
                <w:lang w:val="en-GB" w:eastAsia="en-GB"/>
              </w:rPr>
            </w:pPr>
            <w:r w:rsidRPr="00B61B52">
              <w:rPr>
                <w:rFonts w:cs="Helvetica"/>
                <w:lang w:val="en-GB" w:eastAsia="en-GB"/>
              </w:rPr>
              <w:t>&lt;Affiliation organization_ref="ORG_DOC_OWNER"/&gt;</w:t>
            </w:r>
          </w:p>
        </w:tc>
      </w:tr>
    </w:tbl>
    <w:p w14:paraId="3E587652" w14:textId="77777777" w:rsidR="00B64B28" w:rsidRDefault="00B64B28" w:rsidP="00466496"/>
    <w:p w14:paraId="62BFFAA8" w14:textId="77777777" w:rsidR="00B64B28" w:rsidRDefault="00B64B28" w:rsidP="00466496">
      <w:pPr>
        <w:pStyle w:val="Heading2"/>
      </w:pPr>
      <w:bookmarkStart w:id="94" w:name="_Toc449341744"/>
      <w:r>
        <w:t>Element &lt;</w:t>
      </w:r>
      <w:bookmarkStart w:id="95" w:name="AmbiguousResidue"/>
      <w:r>
        <w:t>AmbiguousResidue</w:t>
      </w:r>
      <w:bookmarkEnd w:id="95"/>
      <w:r>
        <w:t>&gt;</w:t>
      </w:r>
      <w:bookmarkEnd w:id="9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7"/>
        <w:gridCol w:w="8585"/>
      </w:tblGrid>
      <w:tr w:rsidR="00B64B28" w14:paraId="762CE8E2" w14:textId="77777777" w:rsidTr="00B64B28">
        <w:trPr>
          <w:tblCellSpacing w:w="15" w:type="dxa"/>
        </w:trPr>
        <w:tc>
          <w:tcPr>
            <w:tcW w:w="0" w:type="auto"/>
            <w:vAlign w:val="center"/>
            <w:hideMark/>
          </w:tcPr>
          <w:p w14:paraId="79FFFB2F" w14:textId="77777777" w:rsidR="00B64B28" w:rsidRDefault="00B64B28" w:rsidP="00466496">
            <w:pPr>
              <w:rPr>
                <w:sz w:val="24"/>
              </w:rPr>
            </w:pPr>
            <w:r>
              <w:rPr>
                <w:b/>
                <w:bCs/>
              </w:rPr>
              <w:t>Definition:</w:t>
            </w:r>
          </w:p>
        </w:tc>
        <w:tc>
          <w:tcPr>
            <w:tcW w:w="0" w:type="auto"/>
            <w:vAlign w:val="center"/>
            <w:hideMark/>
          </w:tcPr>
          <w:p w14:paraId="6C543973" w14:textId="77777777" w:rsidR="00B64B28" w:rsidRDefault="00B64B28" w:rsidP="00466496">
            <w:pPr>
              <w:rPr>
                <w:sz w:val="24"/>
              </w:rPr>
            </w:pPr>
            <w:r>
              <w:t xml:space="preserve">Ambiguous residues e.g. X can be specified by the Code attribute and a set of parameters for example giving the different masses that will be used in the search. </w:t>
            </w:r>
          </w:p>
        </w:tc>
      </w:tr>
      <w:tr w:rsidR="00B64B28" w14:paraId="2E4A7C5E" w14:textId="77777777" w:rsidTr="00B64B28">
        <w:trPr>
          <w:tblCellSpacing w:w="15" w:type="dxa"/>
        </w:trPr>
        <w:tc>
          <w:tcPr>
            <w:tcW w:w="0" w:type="auto"/>
            <w:vAlign w:val="center"/>
            <w:hideMark/>
          </w:tcPr>
          <w:p w14:paraId="33EF2CE6" w14:textId="77777777" w:rsidR="00B64B28" w:rsidRDefault="00B64B28" w:rsidP="00466496">
            <w:pPr>
              <w:rPr>
                <w:sz w:val="24"/>
              </w:rPr>
            </w:pPr>
            <w:r>
              <w:rPr>
                <w:b/>
                <w:bCs/>
              </w:rPr>
              <w:t>Type:</w:t>
            </w:r>
          </w:p>
        </w:tc>
        <w:tc>
          <w:tcPr>
            <w:tcW w:w="0" w:type="auto"/>
            <w:vAlign w:val="center"/>
            <w:hideMark/>
          </w:tcPr>
          <w:p w14:paraId="799A44B3" w14:textId="77777777" w:rsidR="00B64B28" w:rsidRDefault="00B64B28" w:rsidP="00466496">
            <w:pPr>
              <w:rPr>
                <w:sz w:val="24"/>
              </w:rPr>
            </w:pPr>
            <w:r>
              <w:t xml:space="preserve">AmbiguousResidueType </w:t>
            </w:r>
          </w:p>
        </w:tc>
      </w:tr>
      <w:tr w:rsidR="00B64B28" w14:paraId="28E911DC" w14:textId="77777777" w:rsidTr="00B64B28">
        <w:trPr>
          <w:tblCellSpacing w:w="15" w:type="dxa"/>
        </w:trPr>
        <w:tc>
          <w:tcPr>
            <w:tcW w:w="0" w:type="auto"/>
            <w:vAlign w:val="center"/>
            <w:hideMark/>
          </w:tcPr>
          <w:p w14:paraId="7A91E701"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953"/>
            </w:tblGrid>
            <w:tr w:rsidR="00B64B28" w14:paraId="65457C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580ECB"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F3C5E49"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9F9D682"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717B6" w14:textId="77777777" w:rsidR="00B64B28" w:rsidRDefault="00B64B28" w:rsidP="00466496">
                  <w:pPr>
                    <w:jc w:val="center"/>
                    <w:rPr>
                      <w:b/>
                      <w:bCs/>
                      <w:sz w:val="24"/>
                    </w:rPr>
                  </w:pPr>
                  <w:r>
                    <w:rPr>
                      <w:b/>
                      <w:bCs/>
                    </w:rPr>
                    <w:t>Definition</w:t>
                  </w:r>
                </w:p>
              </w:tc>
            </w:tr>
            <w:tr w:rsidR="00B64B28" w14:paraId="7E801E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D2B772" w14:textId="77777777" w:rsidR="00B64B28" w:rsidRDefault="00B64B28" w:rsidP="00466496">
                  <w:pPr>
                    <w:rPr>
                      <w:sz w:val="24"/>
                    </w:rPr>
                  </w:pPr>
                  <w:r>
                    <w:t>code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44F80" w14:textId="77777777" w:rsidR="00B64B28" w:rsidRDefault="00B64B28" w:rsidP="00466496">
                  <w:pPr>
                    <w:rPr>
                      <w:sz w:val="24"/>
                    </w:rPr>
                  </w:pPr>
                  <w:r>
                    <w:t>chars</w:t>
                  </w:r>
                </w:p>
              </w:tc>
              <w:tc>
                <w:tcPr>
                  <w:tcW w:w="0" w:type="auto"/>
                  <w:tcBorders>
                    <w:top w:val="outset" w:sz="6" w:space="0" w:color="auto"/>
                    <w:left w:val="outset" w:sz="6" w:space="0" w:color="auto"/>
                    <w:bottom w:val="outset" w:sz="6" w:space="0" w:color="auto"/>
                    <w:right w:val="outset" w:sz="6" w:space="0" w:color="auto"/>
                  </w:tcBorders>
                  <w:vAlign w:val="center"/>
                  <w:hideMark/>
                </w:tcPr>
                <w:p w14:paraId="3EFADF74"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95B4C05" w14:textId="77777777" w:rsidR="00B64B28" w:rsidRDefault="00B64B28" w:rsidP="00466496">
                  <w:pPr>
                    <w:rPr>
                      <w:sz w:val="24"/>
                    </w:rPr>
                  </w:pPr>
                  <w:r>
                    <w:t>The single letter code of the ambiguous residue e.g. X.</w:t>
                  </w:r>
                </w:p>
              </w:tc>
            </w:tr>
          </w:tbl>
          <w:p w14:paraId="141947ED" w14:textId="77777777" w:rsidR="00B64B28" w:rsidRDefault="00B64B28" w:rsidP="00466496">
            <w:pPr>
              <w:rPr>
                <w:sz w:val="24"/>
              </w:rPr>
            </w:pPr>
          </w:p>
        </w:tc>
      </w:tr>
      <w:tr w:rsidR="00B64B28" w14:paraId="110DEBF0" w14:textId="77777777" w:rsidTr="00B64B28">
        <w:trPr>
          <w:tblCellSpacing w:w="15" w:type="dxa"/>
        </w:trPr>
        <w:tc>
          <w:tcPr>
            <w:tcW w:w="0" w:type="auto"/>
            <w:vAlign w:val="center"/>
            <w:hideMark/>
          </w:tcPr>
          <w:p w14:paraId="105EF8B2"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22"/>
              <w:gridCol w:w="1135"/>
              <w:gridCol w:w="1180"/>
              <w:gridCol w:w="4457"/>
            </w:tblGrid>
            <w:tr w:rsidR="00B64B28" w14:paraId="0B93D8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777AFD" w14:textId="77777777" w:rsidR="00B64B28" w:rsidRDefault="00B64B28" w:rsidP="00466496">
                  <w:pPr>
                    <w:jc w:val="center"/>
                    <w:rPr>
                      <w:b/>
                      <w:bCs/>
                      <w:sz w:val="24"/>
                    </w:rPr>
                  </w:pPr>
                  <w:r>
                    <w:rPr>
                      <w:b/>
                      <w:bCs/>
                    </w:rPr>
                    <w:t xml:space="preserve">Subelement </w:t>
                  </w:r>
                  <w:r>
                    <w:rPr>
                      <w:b/>
                      <w:bCs/>
                    </w:rP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609D6" w14:textId="77777777" w:rsidR="00B64B28" w:rsidRDefault="00B64B28" w:rsidP="00466496">
                  <w:pPr>
                    <w:jc w:val="center"/>
                    <w:rPr>
                      <w:b/>
                      <w:bCs/>
                      <w:sz w:val="24"/>
                    </w:rPr>
                  </w:pPr>
                  <w:r>
                    <w:rPr>
                      <w:b/>
                      <w:bCs/>
                    </w:rPr>
                    <w:lastRenderedPageBreak/>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2A42CFB"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F5E9C03" w14:textId="77777777" w:rsidR="00B64B28" w:rsidRDefault="00B64B28" w:rsidP="00466496">
                  <w:pPr>
                    <w:jc w:val="center"/>
                    <w:rPr>
                      <w:b/>
                      <w:bCs/>
                      <w:sz w:val="24"/>
                    </w:rPr>
                  </w:pPr>
                  <w:r>
                    <w:rPr>
                      <w:b/>
                      <w:bCs/>
                    </w:rPr>
                    <w:t>Definition</w:t>
                  </w:r>
                </w:p>
              </w:tc>
            </w:tr>
            <w:tr w:rsidR="00B64B28" w14:paraId="11C23E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DC4C85" w14:textId="77777777" w:rsidR="00B64B28" w:rsidRDefault="00B64B28" w:rsidP="00466496">
                  <w:pPr>
                    <w:rPr>
                      <w:sz w:val="24"/>
                    </w:rPr>
                  </w:pPr>
                  <w:hyperlink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B705D6A"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BC6FD7"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B7E1F" w14:textId="77777777" w:rsidR="00B64B28" w:rsidRDefault="00B64B28" w:rsidP="00466496">
                  <w:pPr>
                    <w:rPr>
                      <w:sz w:val="24"/>
                    </w:rPr>
                  </w:pPr>
                  <w:r>
                    <w:t>A single entry from an ontology or a controlled vocabulary.</w:t>
                  </w:r>
                </w:p>
              </w:tc>
            </w:tr>
            <w:tr w:rsidR="00B64B28" w14:paraId="3D7AB7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D67425" w14:textId="77777777" w:rsidR="00B64B28" w:rsidRDefault="00B64B28" w:rsidP="00466496">
                  <w:pPr>
                    <w:rPr>
                      <w:sz w:val="24"/>
                    </w:rPr>
                  </w:pPr>
                  <w:hyperlink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5328875"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9C240"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DF19D" w14:textId="77777777" w:rsidR="00B64B28" w:rsidRDefault="00B64B28" w:rsidP="00466496">
                  <w:pPr>
                    <w:rPr>
                      <w:sz w:val="24"/>
                    </w:rPr>
                  </w:pPr>
                  <w:r>
                    <w:t>A single user-defined parameter.</w:t>
                  </w:r>
                </w:p>
              </w:tc>
            </w:tr>
          </w:tbl>
          <w:p w14:paraId="27EED92A" w14:textId="77777777" w:rsidR="00B64B28" w:rsidRDefault="00B64B28" w:rsidP="00466496">
            <w:pPr>
              <w:rPr>
                <w:sz w:val="24"/>
              </w:rPr>
            </w:pPr>
          </w:p>
        </w:tc>
      </w:tr>
      <w:tr w:rsidR="00B64B28" w14:paraId="2E15A750" w14:textId="77777777" w:rsidTr="00B64B28">
        <w:trPr>
          <w:tblCellSpacing w:w="15" w:type="dxa"/>
        </w:trPr>
        <w:tc>
          <w:tcPr>
            <w:tcW w:w="0" w:type="auto"/>
            <w:vAlign w:val="center"/>
            <w:hideMark/>
          </w:tcPr>
          <w:p w14:paraId="5E211B32" w14:textId="77777777" w:rsidR="00B64B28" w:rsidRDefault="00B64B28" w:rsidP="00466496">
            <w:pPr>
              <w:rPr>
                <w:sz w:val="24"/>
              </w:rPr>
            </w:pPr>
            <w:r>
              <w:rPr>
                <w:b/>
                <w:bCs/>
              </w:rPr>
              <w:t>Example Context:</w:t>
            </w:r>
          </w:p>
        </w:tc>
        <w:tc>
          <w:tcPr>
            <w:tcW w:w="0" w:type="auto"/>
            <w:vAlign w:val="center"/>
            <w:hideMark/>
          </w:tcPr>
          <w:p w14:paraId="371D322B" w14:textId="77777777" w:rsidR="00B64B28" w:rsidRPr="00B61B52" w:rsidRDefault="00B64B28" w:rsidP="00466496">
            <w:pPr>
              <w:pStyle w:val="HTMLPreformatted"/>
              <w:rPr>
                <w:rFonts w:cs="Helvetica"/>
                <w:lang w:val="en-GB" w:eastAsia="en-GB"/>
              </w:rPr>
            </w:pPr>
            <w:r w:rsidRPr="00B61B52">
              <w:rPr>
                <w:rFonts w:cs="Helvetica"/>
                <w:lang w:val="en-GB" w:eastAsia="en-GB"/>
              </w:rPr>
              <w:t>&lt;AmbiguousResidue code="X"&gt;</w:t>
            </w:r>
          </w:p>
          <w:p w14:paraId="761A6FC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accession="MS:1001360" name="alternate single letter codes" cvRef="PSI-MS"</w:t>
            </w:r>
          </w:p>
          <w:p w14:paraId="6F3E8B5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value="A C D E F G H I K L M N O P Q R S T U V W Y"/&gt;</w:t>
            </w:r>
          </w:p>
          <w:p w14:paraId="4D7574FB" w14:textId="77777777" w:rsidR="00B64B28" w:rsidRPr="00B61B52" w:rsidRDefault="00B64B28" w:rsidP="00466496">
            <w:pPr>
              <w:pStyle w:val="HTMLPreformatted"/>
              <w:rPr>
                <w:rFonts w:cs="Helvetica"/>
                <w:lang w:val="en-GB" w:eastAsia="en-GB"/>
              </w:rPr>
            </w:pPr>
            <w:r w:rsidRPr="00B61B52">
              <w:rPr>
                <w:rFonts w:cs="Helvetica"/>
                <w:lang w:val="en-GB" w:eastAsia="en-GB"/>
              </w:rPr>
              <w:t>&lt;/AmbiguousResidue&gt;</w:t>
            </w:r>
          </w:p>
        </w:tc>
      </w:tr>
      <w:tr w:rsidR="00B64B28" w14:paraId="654D2529" w14:textId="77777777" w:rsidTr="00B64B28">
        <w:trPr>
          <w:tblCellSpacing w:w="15" w:type="dxa"/>
        </w:trPr>
        <w:tc>
          <w:tcPr>
            <w:tcW w:w="0" w:type="auto"/>
            <w:vAlign w:val="center"/>
            <w:hideMark/>
          </w:tcPr>
          <w:p w14:paraId="0FC071A5" w14:textId="77777777" w:rsidR="00B64B28" w:rsidRDefault="00B64B28" w:rsidP="00466496">
            <w:pPr>
              <w:rPr>
                <w:sz w:val="24"/>
              </w:rPr>
            </w:pPr>
            <w:r>
              <w:rPr>
                <w:b/>
                <w:bCs/>
              </w:rPr>
              <w:t>cvParam Mapping Rules:</w:t>
            </w:r>
          </w:p>
        </w:tc>
        <w:tc>
          <w:tcPr>
            <w:tcW w:w="0" w:type="auto"/>
            <w:vAlign w:val="center"/>
            <w:hideMark/>
          </w:tcPr>
          <w:p w14:paraId="64D488A7"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/MzIdentML/AnalysisProtocolCollection/SpectrumIdentificationProtocol/MassTable/AmbiguousResidue</w:t>
            </w:r>
          </w:p>
          <w:p w14:paraId="488B53F9"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MS:1001359 (</w:t>
            </w:r>
            <w:r w:rsidRPr="00B61B52">
              <w:rPr>
                <w:rStyle w:val="popup"/>
                <w:rFonts w:cs="Helvetica"/>
                <w:lang w:val="en-GB" w:eastAsia="en-GB"/>
              </w:rPr>
              <w:t>ambiguous residues</w:t>
            </w:r>
            <w:r w:rsidRPr="00B61B52">
              <w:rPr>
                <w:rFonts w:cs="Helvetica"/>
                <w:lang w:val="en-GB" w:eastAsia="en-GB"/>
              </w:rPr>
              <w:t>) one or more times</w:t>
            </w:r>
          </w:p>
          <w:p w14:paraId="2421411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MS:1001360 (</w:t>
            </w:r>
            <w:r w:rsidRPr="00B61B52">
              <w:rPr>
                <w:rStyle w:val="popup"/>
                <w:rFonts w:cs="Helvetica"/>
                <w:lang w:val="en-GB" w:eastAsia="en-GB"/>
              </w:rPr>
              <w:t>alternate single letter codes</w:t>
            </w:r>
            <w:r w:rsidRPr="00B61B52">
              <w:rPr>
                <w:rFonts w:cs="Helvetica"/>
                <w:lang w:val="en-GB" w:eastAsia="en-GB"/>
              </w:rPr>
              <w:t xml:space="preserve">) </w:t>
            </w:r>
          </w:p>
          <w:p w14:paraId="2ACBBE3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MS:1001361 (</w:t>
            </w:r>
            <w:r w:rsidRPr="00B61B52">
              <w:rPr>
                <w:rStyle w:val="popup"/>
                <w:rFonts w:cs="Helvetica"/>
                <w:lang w:val="en-GB" w:eastAsia="en-GB"/>
              </w:rPr>
              <w:t>alternate mass</w:t>
            </w:r>
            <w:r w:rsidRPr="00B61B52">
              <w:rPr>
                <w:rFonts w:cs="Helvetica"/>
                <w:lang w:val="en-GB" w:eastAsia="en-GB"/>
              </w:rPr>
              <w:t xml:space="preserve">) </w:t>
            </w:r>
          </w:p>
        </w:tc>
      </w:tr>
      <w:tr w:rsidR="00B64B28" w14:paraId="3F479493" w14:textId="77777777" w:rsidTr="00B64B28">
        <w:trPr>
          <w:tblCellSpacing w:w="15" w:type="dxa"/>
        </w:trPr>
        <w:tc>
          <w:tcPr>
            <w:tcW w:w="0" w:type="auto"/>
            <w:vAlign w:val="center"/>
            <w:hideMark/>
          </w:tcPr>
          <w:p w14:paraId="5B978649" w14:textId="77777777" w:rsidR="00B64B28" w:rsidRDefault="00B64B28" w:rsidP="00466496">
            <w:pPr>
              <w:rPr>
                <w:sz w:val="24"/>
              </w:rPr>
            </w:pPr>
            <w:r>
              <w:rPr>
                <w:b/>
                <w:bCs/>
              </w:rPr>
              <w:t>Example cvParams:</w:t>
            </w:r>
          </w:p>
        </w:tc>
        <w:tc>
          <w:tcPr>
            <w:tcW w:w="0" w:type="auto"/>
            <w:vAlign w:val="center"/>
            <w:hideMark/>
          </w:tcPr>
          <w:p w14:paraId="5F078A0A"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accession="MS:1001360" name="alternate single letter codes" cvRef="PSI-MS"</w:t>
            </w:r>
          </w:p>
        </w:tc>
      </w:tr>
    </w:tbl>
    <w:p w14:paraId="381B974E" w14:textId="77777777" w:rsidR="00B64B28" w:rsidRDefault="00B64B28" w:rsidP="00466496"/>
    <w:p w14:paraId="15886541" w14:textId="77777777" w:rsidR="00B64B28" w:rsidRDefault="00B64B28" w:rsidP="00466496">
      <w:pPr>
        <w:pStyle w:val="Heading2"/>
      </w:pPr>
      <w:bookmarkStart w:id="96" w:name="_Toc449341745"/>
      <w:r>
        <w:t>Element &lt;</w:t>
      </w:r>
      <w:bookmarkStart w:id="97" w:name="AnalysisCollection"/>
      <w:r>
        <w:t>AnalysisCollection</w:t>
      </w:r>
      <w:bookmarkEnd w:id="97"/>
      <w:r>
        <w:t>&gt;</w:t>
      </w:r>
      <w:bookmarkEnd w:id="9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2"/>
        <w:gridCol w:w="8590"/>
      </w:tblGrid>
      <w:tr w:rsidR="00B64B28" w14:paraId="5445ADAE" w14:textId="77777777" w:rsidTr="00B64B28">
        <w:trPr>
          <w:tblCellSpacing w:w="15" w:type="dxa"/>
        </w:trPr>
        <w:tc>
          <w:tcPr>
            <w:tcW w:w="0" w:type="auto"/>
            <w:vAlign w:val="center"/>
            <w:hideMark/>
          </w:tcPr>
          <w:p w14:paraId="2CA120E4" w14:textId="77777777" w:rsidR="00B64B28" w:rsidRDefault="00B64B28" w:rsidP="00466496">
            <w:pPr>
              <w:rPr>
                <w:sz w:val="24"/>
              </w:rPr>
            </w:pPr>
            <w:r>
              <w:rPr>
                <w:b/>
                <w:bCs/>
              </w:rPr>
              <w:t>Definition:</w:t>
            </w:r>
          </w:p>
        </w:tc>
        <w:tc>
          <w:tcPr>
            <w:tcW w:w="0" w:type="auto"/>
            <w:vAlign w:val="center"/>
            <w:hideMark/>
          </w:tcPr>
          <w:p w14:paraId="3C77A019" w14:textId="77777777" w:rsidR="00B64B28" w:rsidRDefault="00B64B28" w:rsidP="00466496">
            <w:pPr>
              <w:rPr>
                <w:sz w:val="24"/>
              </w:rPr>
            </w:pPr>
            <w:r>
              <w:t xml:space="preserve">The analyses performed to get the results, which map the input and output data sets. Analyses are for example: SpectrumIdentification (resulting in peptides) or ProteinDetection (assemble proteins from peptides). </w:t>
            </w:r>
          </w:p>
        </w:tc>
      </w:tr>
      <w:tr w:rsidR="00B64B28" w14:paraId="7FCF39CA" w14:textId="77777777" w:rsidTr="00B64B28">
        <w:trPr>
          <w:tblCellSpacing w:w="15" w:type="dxa"/>
        </w:trPr>
        <w:tc>
          <w:tcPr>
            <w:tcW w:w="0" w:type="auto"/>
            <w:vAlign w:val="center"/>
            <w:hideMark/>
          </w:tcPr>
          <w:p w14:paraId="1024DACF" w14:textId="77777777" w:rsidR="00B64B28" w:rsidRDefault="00B64B28" w:rsidP="00466496">
            <w:pPr>
              <w:rPr>
                <w:sz w:val="24"/>
              </w:rPr>
            </w:pPr>
            <w:r>
              <w:rPr>
                <w:b/>
                <w:bCs/>
              </w:rPr>
              <w:t>Type:</w:t>
            </w:r>
          </w:p>
        </w:tc>
        <w:tc>
          <w:tcPr>
            <w:tcW w:w="0" w:type="auto"/>
            <w:vAlign w:val="center"/>
            <w:hideMark/>
          </w:tcPr>
          <w:p w14:paraId="70EAEE92" w14:textId="77777777" w:rsidR="00B64B28" w:rsidRDefault="00B64B28" w:rsidP="00466496">
            <w:pPr>
              <w:rPr>
                <w:sz w:val="24"/>
              </w:rPr>
            </w:pPr>
            <w:r>
              <w:t xml:space="preserve">AnalysisCollectionType </w:t>
            </w:r>
          </w:p>
        </w:tc>
      </w:tr>
      <w:tr w:rsidR="00B64B28" w14:paraId="6DE4F3C6" w14:textId="77777777" w:rsidTr="00B64B28">
        <w:trPr>
          <w:tblCellSpacing w:w="15" w:type="dxa"/>
        </w:trPr>
        <w:tc>
          <w:tcPr>
            <w:tcW w:w="0" w:type="auto"/>
            <w:vAlign w:val="center"/>
            <w:hideMark/>
          </w:tcPr>
          <w:p w14:paraId="4BE90A2B" w14:textId="77777777" w:rsidR="00B64B28" w:rsidRDefault="00B64B28" w:rsidP="00466496">
            <w:pPr>
              <w:rPr>
                <w:sz w:val="24"/>
              </w:rPr>
            </w:pPr>
            <w:r>
              <w:rPr>
                <w:b/>
                <w:bCs/>
              </w:rPr>
              <w:t>Attributes:</w:t>
            </w:r>
          </w:p>
        </w:tc>
        <w:tc>
          <w:tcPr>
            <w:tcW w:w="0" w:type="auto"/>
            <w:vAlign w:val="center"/>
            <w:hideMark/>
          </w:tcPr>
          <w:p w14:paraId="46380357" w14:textId="77777777" w:rsidR="00B64B28" w:rsidRDefault="00B64B28" w:rsidP="00466496">
            <w:pPr>
              <w:rPr>
                <w:sz w:val="24"/>
              </w:rPr>
            </w:pPr>
            <w:r>
              <w:t>none</w:t>
            </w:r>
          </w:p>
        </w:tc>
      </w:tr>
      <w:tr w:rsidR="00B64B28" w14:paraId="676C47A5" w14:textId="77777777" w:rsidTr="00B64B28">
        <w:trPr>
          <w:tblCellSpacing w:w="15" w:type="dxa"/>
        </w:trPr>
        <w:tc>
          <w:tcPr>
            <w:tcW w:w="0" w:type="auto"/>
            <w:vAlign w:val="center"/>
            <w:hideMark/>
          </w:tcPr>
          <w:p w14:paraId="0368E49A"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84"/>
              <w:gridCol w:w="1135"/>
              <w:gridCol w:w="1180"/>
              <w:gridCol w:w="4100"/>
            </w:tblGrid>
            <w:tr w:rsidR="00B64B28" w14:paraId="245306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168A2F"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02DA6"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0A42DD1"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E9626" w14:textId="77777777" w:rsidR="00B64B28" w:rsidRDefault="00B64B28" w:rsidP="00466496">
                  <w:pPr>
                    <w:jc w:val="center"/>
                    <w:rPr>
                      <w:b/>
                      <w:bCs/>
                      <w:sz w:val="24"/>
                    </w:rPr>
                  </w:pPr>
                  <w:r>
                    <w:rPr>
                      <w:b/>
                      <w:bCs/>
                    </w:rPr>
                    <w:t>Definition</w:t>
                  </w:r>
                </w:p>
              </w:tc>
            </w:tr>
            <w:tr w:rsidR="00B64B28" w14:paraId="75AF63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3B7567" w14:textId="77777777" w:rsidR="00B64B28" w:rsidRDefault="00B64B28" w:rsidP="00466496">
                  <w:pPr>
                    <w:rPr>
                      <w:sz w:val="24"/>
                    </w:rPr>
                  </w:pPr>
                  <w:hyperlink w:anchor="SpectrumIdentification" w:history="1">
                    <w:r>
                      <w:rPr>
                        <w:rStyle w:val="Hyperlink"/>
                      </w:rPr>
                      <w:t>SpectrumIdentification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413A279"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CBC53"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170C1" w14:textId="77777777" w:rsidR="00B64B28" w:rsidRDefault="00B64B28" w:rsidP="00466496">
                  <w:pPr>
                    <w:rPr>
                      <w:sz w:val="24"/>
                    </w:rPr>
                  </w:pPr>
                  <w:r>
                    <w:t xml:space="preserve">An Analysis which tries to identify peptides in input spectra, referencing the database searched, the input spectra, the output results and the protocol that is run. </w:t>
                  </w:r>
                </w:p>
              </w:tc>
            </w:tr>
            <w:tr w:rsidR="00B64B28" w14:paraId="176601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7E43A4" w14:textId="77777777" w:rsidR="00B64B28" w:rsidRDefault="00B64B28" w:rsidP="00466496">
                  <w:pPr>
                    <w:rPr>
                      <w:sz w:val="24"/>
                    </w:rPr>
                  </w:pPr>
                  <w:hyperlink w:anchor="ProteinDetection" w:history="1">
                    <w:r>
                      <w:rPr>
                        <w:rStyle w:val="Hyperlink"/>
                      </w:rPr>
                      <w:t>ProteinDetection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AF5E4C9"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6D6AD"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7674A6" w14:textId="77777777" w:rsidR="00B64B28" w:rsidRDefault="00B64B28" w:rsidP="00466496">
                  <w:pPr>
                    <w:rPr>
                      <w:sz w:val="24"/>
                    </w:rPr>
                  </w:pPr>
                  <w:r>
                    <w:t xml:space="preserve">An Analysis which assembles a set of peptides (e.g. from a spectra search analysis) to proteins. </w:t>
                  </w:r>
                </w:p>
              </w:tc>
            </w:tr>
          </w:tbl>
          <w:p w14:paraId="3F4C2676" w14:textId="77777777" w:rsidR="00B64B28" w:rsidRDefault="00B64B28" w:rsidP="00466496">
            <w:pPr>
              <w:rPr>
                <w:sz w:val="24"/>
              </w:rPr>
            </w:pPr>
          </w:p>
        </w:tc>
      </w:tr>
      <w:tr w:rsidR="00B64B28" w14:paraId="3856B1F2" w14:textId="77777777" w:rsidTr="00B64B28">
        <w:trPr>
          <w:tblCellSpacing w:w="15" w:type="dxa"/>
        </w:trPr>
        <w:tc>
          <w:tcPr>
            <w:tcW w:w="0" w:type="auto"/>
            <w:vAlign w:val="center"/>
            <w:hideMark/>
          </w:tcPr>
          <w:p w14:paraId="4005696C" w14:textId="77777777" w:rsidR="00B64B28" w:rsidRDefault="00B64B28" w:rsidP="00466496">
            <w:pPr>
              <w:rPr>
                <w:sz w:val="24"/>
              </w:rPr>
            </w:pPr>
            <w:r>
              <w:rPr>
                <w:b/>
                <w:bCs/>
              </w:rPr>
              <w:t>Example Context:</w:t>
            </w:r>
          </w:p>
        </w:tc>
        <w:tc>
          <w:tcPr>
            <w:tcW w:w="0" w:type="auto"/>
            <w:vAlign w:val="center"/>
            <w:hideMark/>
          </w:tcPr>
          <w:p w14:paraId="2AAA1DF7" w14:textId="77777777" w:rsidR="00B64B28" w:rsidRPr="00B61B52" w:rsidRDefault="00B64B28" w:rsidP="00466496">
            <w:pPr>
              <w:pStyle w:val="HTMLPreformatted"/>
              <w:rPr>
                <w:rFonts w:cs="Helvetica"/>
                <w:lang w:val="en-GB" w:eastAsia="en-GB"/>
              </w:rPr>
            </w:pPr>
            <w:r w:rsidRPr="00B61B52">
              <w:rPr>
                <w:rFonts w:cs="Helvetica"/>
                <w:lang w:val="en-GB" w:eastAsia="en-GB"/>
              </w:rPr>
              <w:t>&lt;AnalysisCollection&gt;</w:t>
            </w:r>
          </w:p>
          <w:p w14:paraId="5B4C5C6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&lt;SpectrumIdentification id="SI" spectrumIdentificationProtocol_ref="SIP"</w:t>
            </w:r>
          </w:p>
          <w:p w14:paraId="1B80D24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spectrumIdentificationList_ref="SIL_1" activityDate="2011-03-24T11:37:37"&gt;</w:t>
            </w:r>
          </w:p>
          <w:p w14:paraId="38109E6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&lt;InputSpectra spectraData_ref="SD_1"/&gt;</w:t>
            </w:r>
          </w:p>
          <w:p w14:paraId="7098B0D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&lt;SearchDatabaseRef searchDatabase_ref="SDB_NeoProt_tripledecoy"/&gt;</w:t>
            </w:r>
          </w:p>
          <w:p w14:paraId="2CC65FB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&lt;/SpectrumIdentification&gt;</w:t>
            </w:r>
          </w:p>
          <w:p w14:paraId="515296F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&lt;ProteinDetection id="PD_1" proteinDetectionProtocol_ref="PDP_MascotParser_1"</w:t>
            </w:r>
          </w:p>
          <w:p w14:paraId="6876775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23CE31BC" w14:textId="77777777" w:rsidR="00B64B28" w:rsidRPr="00B61B52" w:rsidRDefault="00B64B28" w:rsidP="00466496">
            <w:pPr>
              <w:pStyle w:val="HTMLPreformatted"/>
              <w:rPr>
                <w:rFonts w:cs="Helvetica"/>
                <w:lang w:val="en-GB" w:eastAsia="en-GB"/>
              </w:rPr>
            </w:pPr>
            <w:r w:rsidRPr="00B61B52">
              <w:rPr>
                <w:rFonts w:cs="Helvetica"/>
                <w:lang w:val="en-GB" w:eastAsia="en-GB"/>
              </w:rPr>
              <w:t>&lt;/AnalysisCollection&gt;</w:t>
            </w:r>
          </w:p>
        </w:tc>
      </w:tr>
    </w:tbl>
    <w:p w14:paraId="70F550AD" w14:textId="77777777" w:rsidR="00B64B28" w:rsidRDefault="00B64B28" w:rsidP="00466496"/>
    <w:p w14:paraId="0E24ECCB" w14:textId="77777777" w:rsidR="00B64B28" w:rsidRDefault="00B64B28" w:rsidP="00466496">
      <w:pPr>
        <w:pStyle w:val="Heading2"/>
      </w:pPr>
      <w:bookmarkStart w:id="98" w:name="_Toc449341746"/>
      <w:r>
        <w:t>Element &lt;</w:t>
      </w:r>
      <w:bookmarkStart w:id="99" w:name="AnalysisData"/>
      <w:r>
        <w:t>AnalysisData</w:t>
      </w:r>
      <w:bookmarkEnd w:id="99"/>
      <w:r>
        <w:t>&gt;</w:t>
      </w:r>
      <w:bookmarkEnd w:id="9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4"/>
        <w:gridCol w:w="8558"/>
      </w:tblGrid>
      <w:tr w:rsidR="00B64B28" w14:paraId="412C2CA3" w14:textId="77777777" w:rsidTr="00B64B28">
        <w:trPr>
          <w:tblCellSpacing w:w="15" w:type="dxa"/>
        </w:trPr>
        <w:tc>
          <w:tcPr>
            <w:tcW w:w="0" w:type="auto"/>
            <w:vAlign w:val="center"/>
            <w:hideMark/>
          </w:tcPr>
          <w:p w14:paraId="399CE99C" w14:textId="77777777" w:rsidR="00B64B28" w:rsidRDefault="00B64B28" w:rsidP="00466496">
            <w:pPr>
              <w:rPr>
                <w:sz w:val="24"/>
              </w:rPr>
            </w:pPr>
            <w:r>
              <w:rPr>
                <w:b/>
                <w:bCs/>
              </w:rPr>
              <w:t>Definition:</w:t>
            </w:r>
          </w:p>
        </w:tc>
        <w:tc>
          <w:tcPr>
            <w:tcW w:w="0" w:type="auto"/>
            <w:vAlign w:val="center"/>
            <w:hideMark/>
          </w:tcPr>
          <w:p w14:paraId="53BAD28C" w14:textId="77777777" w:rsidR="00B64B28" w:rsidRDefault="00B64B28" w:rsidP="00466496">
            <w:pPr>
              <w:rPr>
                <w:sz w:val="24"/>
              </w:rPr>
            </w:pPr>
            <w:r>
              <w:t xml:space="preserve">Data sets generated by the analyses, including peptide and protein lists. </w:t>
            </w:r>
          </w:p>
        </w:tc>
      </w:tr>
      <w:tr w:rsidR="00B64B28" w14:paraId="2B00F2D0" w14:textId="77777777" w:rsidTr="00B64B28">
        <w:trPr>
          <w:tblCellSpacing w:w="15" w:type="dxa"/>
        </w:trPr>
        <w:tc>
          <w:tcPr>
            <w:tcW w:w="0" w:type="auto"/>
            <w:vAlign w:val="center"/>
            <w:hideMark/>
          </w:tcPr>
          <w:p w14:paraId="56B932A5" w14:textId="77777777" w:rsidR="00B64B28" w:rsidRDefault="00B64B28" w:rsidP="00466496">
            <w:pPr>
              <w:rPr>
                <w:sz w:val="24"/>
              </w:rPr>
            </w:pPr>
            <w:r>
              <w:rPr>
                <w:b/>
                <w:bCs/>
              </w:rPr>
              <w:t>Type:</w:t>
            </w:r>
          </w:p>
        </w:tc>
        <w:tc>
          <w:tcPr>
            <w:tcW w:w="0" w:type="auto"/>
            <w:vAlign w:val="center"/>
            <w:hideMark/>
          </w:tcPr>
          <w:p w14:paraId="19D8BE15" w14:textId="77777777" w:rsidR="00B64B28" w:rsidRDefault="00B64B28" w:rsidP="00466496">
            <w:pPr>
              <w:rPr>
                <w:sz w:val="24"/>
              </w:rPr>
            </w:pPr>
            <w:r>
              <w:t xml:space="preserve">AnalysisDataType </w:t>
            </w:r>
          </w:p>
        </w:tc>
      </w:tr>
      <w:tr w:rsidR="00B64B28" w14:paraId="66261474" w14:textId="77777777" w:rsidTr="00B64B28">
        <w:trPr>
          <w:tblCellSpacing w:w="15" w:type="dxa"/>
        </w:trPr>
        <w:tc>
          <w:tcPr>
            <w:tcW w:w="0" w:type="auto"/>
            <w:vAlign w:val="center"/>
            <w:hideMark/>
          </w:tcPr>
          <w:p w14:paraId="5E6FDE77" w14:textId="77777777" w:rsidR="00B64B28" w:rsidRDefault="00B64B28" w:rsidP="00466496">
            <w:pPr>
              <w:rPr>
                <w:sz w:val="24"/>
              </w:rPr>
            </w:pPr>
            <w:r>
              <w:rPr>
                <w:b/>
                <w:bCs/>
              </w:rPr>
              <w:t>Attributes:</w:t>
            </w:r>
          </w:p>
        </w:tc>
        <w:tc>
          <w:tcPr>
            <w:tcW w:w="0" w:type="auto"/>
            <w:vAlign w:val="center"/>
            <w:hideMark/>
          </w:tcPr>
          <w:p w14:paraId="04B67152" w14:textId="77777777" w:rsidR="00B64B28" w:rsidRDefault="00B64B28" w:rsidP="00466496">
            <w:pPr>
              <w:rPr>
                <w:sz w:val="24"/>
              </w:rPr>
            </w:pPr>
            <w:r>
              <w:t>none</w:t>
            </w:r>
          </w:p>
        </w:tc>
      </w:tr>
      <w:tr w:rsidR="00B64B28" w14:paraId="0BBC741A" w14:textId="77777777" w:rsidTr="00B64B28">
        <w:trPr>
          <w:tblCellSpacing w:w="15" w:type="dxa"/>
        </w:trPr>
        <w:tc>
          <w:tcPr>
            <w:tcW w:w="0" w:type="auto"/>
            <w:vAlign w:val="center"/>
            <w:hideMark/>
          </w:tcPr>
          <w:p w14:paraId="5DEB92C9"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96"/>
              <w:gridCol w:w="1135"/>
              <w:gridCol w:w="1180"/>
              <w:gridCol w:w="3756"/>
            </w:tblGrid>
            <w:tr w:rsidR="00B64B28" w14:paraId="763E3D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6B1165"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72A80"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3767666"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2A8F150" w14:textId="77777777" w:rsidR="00B64B28" w:rsidRDefault="00B64B28" w:rsidP="00466496">
                  <w:pPr>
                    <w:jc w:val="center"/>
                    <w:rPr>
                      <w:b/>
                      <w:bCs/>
                      <w:sz w:val="24"/>
                    </w:rPr>
                  </w:pPr>
                  <w:r>
                    <w:rPr>
                      <w:b/>
                      <w:bCs/>
                    </w:rPr>
                    <w:t>Definition</w:t>
                  </w:r>
                </w:p>
              </w:tc>
            </w:tr>
            <w:tr w:rsidR="00B64B28" w14:paraId="44775E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D4486B" w14:textId="77777777" w:rsidR="00B64B28" w:rsidRDefault="00B64B28" w:rsidP="00466496">
                  <w:pPr>
                    <w:rPr>
                      <w:sz w:val="24"/>
                    </w:rPr>
                  </w:pPr>
                  <w:hyperlink w:anchor="SpectrumIdentificationList" w:history="1">
                    <w:r>
                      <w:rPr>
                        <w:rStyle w:val="Hyperlink"/>
                      </w:rPr>
                      <w:t>SpectrumIdentificationList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6EAFDFA"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E0FC7"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0025D" w14:textId="77777777" w:rsidR="00B64B28" w:rsidRDefault="00B64B28" w:rsidP="00466496">
                  <w:pPr>
                    <w:rPr>
                      <w:sz w:val="24"/>
                    </w:rPr>
                  </w:pPr>
                  <w:r>
                    <w:t>Represents the set of all search results from SpectrumIdentification.</w:t>
                  </w:r>
                </w:p>
              </w:tc>
            </w:tr>
            <w:tr w:rsidR="00B64B28" w14:paraId="271CFE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7850F1" w14:textId="77777777" w:rsidR="00B64B28" w:rsidRDefault="00B64B28" w:rsidP="00466496">
                  <w:pPr>
                    <w:rPr>
                      <w:sz w:val="24"/>
                    </w:rPr>
                  </w:pPr>
                  <w:hyperlink w:anchor="ProteinDetectionList" w:history="1">
                    <w:r>
                      <w:rPr>
                        <w:rStyle w:val="Hyperlink"/>
                      </w:rPr>
                      <w:t>ProteinDetectionList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CC60092"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0C4C4"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598A58" w14:textId="77777777" w:rsidR="00B64B28" w:rsidRDefault="00B64B28" w:rsidP="00466496">
                  <w:pPr>
                    <w:rPr>
                      <w:sz w:val="24"/>
                    </w:rPr>
                  </w:pPr>
                  <w:r>
                    <w:t>The protein list resulting from a protein detection process.</w:t>
                  </w:r>
                </w:p>
              </w:tc>
            </w:tr>
          </w:tbl>
          <w:p w14:paraId="1E4D04C3" w14:textId="77777777" w:rsidR="00B64B28" w:rsidRDefault="00B64B28" w:rsidP="00466496">
            <w:pPr>
              <w:rPr>
                <w:sz w:val="24"/>
              </w:rPr>
            </w:pPr>
          </w:p>
        </w:tc>
      </w:tr>
      <w:tr w:rsidR="00B64B28" w14:paraId="57EBF7B5" w14:textId="77777777" w:rsidTr="00B64B28">
        <w:trPr>
          <w:tblCellSpacing w:w="15" w:type="dxa"/>
        </w:trPr>
        <w:tc>
          <w:tcPr>
            <w:tcW w:w="0" w:type="auto"/>
            <w:vAlign w:val="center"/>
            <w:hideMark/>
          </w:tcPr>
          <w:p w14:paraId="57BEB2F4" w14:textId="77777777" w:rsidR="00B64B28" w:rsidRDefault="00B64B28" w:rsidP="00466496">
            <w:pPr>
              <w:rPr>
                <w:sz w:val="24"/>
              </w:rPr>
            </w:pPr>
            <w:r>
              <w:rPr>
                <w:b/>
                <w:bCs/>
              </w:rPr>
              <w:t>Example Context:</w:t>
            </w:r>
          </w:p>
        </w:tc>
        <w:tc>
          <w:tcPr>
            <w:tcW w:w="0" w:type="auto"/>
            <w:vAlign w:val="center"/>
            <w:hideMark/>
          </w:tcPr>
          <w:p w14:paraId="49E42C9B" w14:textId="77777777" w:rsidR="00B64B28" w:rsidRPr="00B61B52" w:rsidRDefault="00B64B28" w:rsidP="00466496">
            <w:pPr>
              <w:pStyle w:val="HTMLPreformatted"/>
              <w:rPr>
                <w:rFonts w:cs="Helvetica"/>
                <w:lang w:val="en-GB" w:eastAsia="en-GB"/>
              </w:rPr>
            </w:pPr>
            <w:r w:rsidRPr="00B61B52">
              <w:rPr>
                <w:rFonts w:cs="Helvetica"/>
                <w:lang w:val="en-GB" w:eastAsia="en-GB"/>
              </w:rPr>
              <w:t>&lt;AnalysisData&gt;</w:t>
            </w:r>
          </w:p>
          <w:p w14:paraId="51901AB6" w14:textId="77777777" w:rsidR="00B64B28" w:rsidRPr="00B61B52" w:rsidRDefault="00B64B28" w:rsidP="00466496">
            <w:pPr>
              <w:pStyle w:val="HTMLPreformatted"/>
              <w:rPr>
                <w:rFonts w:cs="Helvetica"/>
                <w:lang w:val="en-GB" w:eastAsia="en-GB"/>
              </w:rPr>
            </w:pPr>
            <w:r w:rsidRPr="00B61B52">
              <w:rPr>
                <w:rFonts w:cs="Helvetica"/>
                <w:lang w:val="en-GB" w:eastAsia="en-GB"/>
              </w:rPr>
              <w:t>&lt;SpectrumIdentificationList id="SII_LIST_1" xmlns="http://psidev.info/psi/pi/mzIdentML/1.1"&gt;</w:t>
            </w:r>
          </w:p>
          <w:p w14:paraId="205DA13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&lt;FragmentationTable&gt;</w:t>
            </w:r>
          </w:p>
          <w:p w14:paraId="42FF9B4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&lt;Measure id="Measure_MZ"&gt;</w:t>
            </w:r>
          </w:p>
          <w:p w14:paraId="62F568E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accession="MS:1001225" cvRef="PSI-MS" unitCvRef="PSI-MS" unitName="m/z" unitAccession="MS:1000040" name="product ion m/z"/&gt;</w:t>
            </w:r>
          </w:p>
          <w:p w14:paraId="7BC766B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&lt;/Measure&gt;</w:t>
            </w:r>
          </w:p>
          <w:p w14:paraId="2BBDA9F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&lt;Measure id="Measure_Int"&gt;</w:t>
            </w:r>
          </w:p>
          <w:p w14:paraId="262F51D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0062588E" w14:textId="77777777" w:rsidR="00B64B28" w:rsidRPr="00B61B52" w:rsidRDefault="00B64B28" w:rsidP="00466496">
            <w:pPr>
              <w:pStyle w:val="HTMLPreformatted"/>
              <w:rPr>
                <w:rFonts w:cs="Helvetica"/>
                <w:lang w:val="en-GB" w:eastAsia="en-GB"/>
              </w:rPr>
            </w:pPr>
            <w:r w:rsidRPr="00B61B52">
              <w:rPr>
                <w:rFonts w:cs="Helvetica"/>
                <w:lang w:val="en-GB" w:eastAsia="en-GB"/>
              </w:rPr>
              <w:t>&lt;/AnalysisData&gt;</w:t>
            </w:r>
          </w:p>
        </w:tc>
      </w:tr>
    </w:tbl>
    <w:p w14:paraId="128AB678" w14:textId="77777777" w:rsidR="00B64B28" w:rsidRDefault="00B64B28" w:rsidP="00466496"/>
    <w:p w14:paraId="6E86E80B" w14:textId="77777777" w:rsidR="00B64B28" w:rsidRDefault="00B64B28" w:rsidP="00466496">
      <w:pPr>
        <w:pStyle w:val="Heading2"/>
      </w:pPr>
      <w:bookmarkStart w:id="100" w:name="_Toc449341747"/>
      <w:r>
        <w:t>Element &lt;</w:t>
      </w:r>
      <w:bookmarkStart w:id="101" w:name="AnalysisParams"/>
      <w:r>
        <w:t>AnalysisParams</w:t>
      </w:r>
      <w:bookmarkEnd w:id="101"/>
      <w:r>
        <w:t>&gt;</w:t>
      </w:r>
      <w:bookmarkEnd w:id="10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1"/>
        <w:gridCol w:w="8111"/>
      </w:tblGrid>
      <w:tr w:rsidR="00B64B28" w14:paraId="5031D5B0" w14:textId="77777777" w:rsidTr="00B64B28">
        <w:trPr>
          <w:tblCellSpacing w:w="15" w:type="dxa"/>
        </w:trPr>
        <w:tc>
          <w:tcPr>
            <w:tcW w:w="0" w:type="auto"/>
            <w:vAlign w:val="center"/>
            <w:hideMark/>
          </w:tcPr>
          <w:p w14:paraId="4880CEA7" w14:textId="77777777" w:rsidR="00B64B28" w:rsidRDefault="00B64B28" w:rsidP="00466496">
            <w:pPr>
              <w:rPr>
                <w:sz w:val="24"/>
              </w:rPr>
            </w:pPr>
            <w:r>
              <w:rPr>
                <w:b/>
                <w:bCs/>
              </w:rPr>
              <w:t>Definition:</w:t>
            </w:r>
          </w:p>
        </w:tc>
        <w:tc>
          <w:tcPr>
            <w:tcW w:w="0" w:type="auto"/>
            <w:vAlign w:val="center"/>
            <w:hideMark/>
          </w:tcPr>
          <w:p w14:paraId="1084C2CC" w14:textId="77777777" w:rsidR="00B64B28" w:rsidRDefault="00B64B28" w:rsidP="00466496">
            <w:pPr>
              <w:rPr>
                <w:sz w:val="24"/>
              </w:rPr>
            </w:pPr>
            <w:r>
              <w:t xml:space="preserve">The parameters and settings for the protein detection given as CV terms. </w:t>
            </w:r>
          </w:p>
        </w:tc>
      </w:tr>
      <w:tr w:rsidR="00B64B28" w14:paraId="0265955A" w14:textId="77777777" w:rsidTr="00B64B28">
        <w:trPr>
          <w:tblCellSpacing w:w="15" w:type="dxa"/>
        </w:trPr>
        <w:tc>
          <w:tcPr>
            <w:tcW w:w="0" w:type="auto"/>
            <w:vAlign w:val="center"/>
            <w:hideMark/>
          </w:tcPr>
          <w:p w14:paraId="22DFA904" w14:textId="77777777" w:rsidR="00B64B28" w:rsidRDefault="00B64B28" w:rsidP="00466496">
            <w:pPr>
              <w:rPr>
                <w:sz w:val="24"/>
              </w:rPr>
            </w:pPr>
            <w:r>
              <w:rPr>
                <w:b/>
                <w:bCs/>
              </w:rPr>
              <w:t>Type:</w:t>
            </w:r>
          </w:p>
        </w:tc>
        <w:tc>
          <w:tcPr>
            <w:tcW w:w="0" w:type="auto"/>
            <w:vAlign w:val="center"/>
            <w:hideMark/>
          </w:tcPr>
          <w:p w14:paraId="7963BD64" w14:textId="77777777" w:rsidR="00B64B28" w:rsidRDefault="00B64B28" w:rsidP="00466496">
            <w:pPr>
              <w:rPr>
                <w:sz w:val="24"/>
              </w:rPr>
            </w:pPr>
            <w:r>
              <w:t xml:space="preserve">ParamListType </w:t>
            </w:r>
          </w:p>
        </w:tc>
      </w:tr>
      <w:tr w:rsidR="00B64B28" w14:paraId="40768C5A" w14:textId="77777777" w:rsidTr="00B64B28">
        <w:trPr>
          <w:tblCellSpacing w:w="15" w:type="dxa"/>
        </w:trPr>
        <w:tc>
          <w:tcPr>
            <w:tcW w:w="0" w:type="auto"/>
            <w:vAlign w:val="center"/>
            <w:hideMark/>
          </w:tcPr>
          <w:p w14:paraId="0E1F4017" w14:textId="77777777" w:rsidR="00B64B28" w:rsidRDefault="00B64B28" w:rsidP="00466496">
            <w:pPr>
              <w:rPr>
                <w:sz w:val="24"/>
              </w:rPr>
            </w:pPr>
            <w:r>
              <w:rPr>
                <w:b/>
                <w:bCs/>
              </w:rPr>
              <w:t>Attributes:</w:t>
            </w:r>
          </w:p>
        </w:tc>
        <w:tc>
          <w:tcPr>
            <w:tcW w:w="0" w:type="auto"/>
            <w:vAlign w:val="center"/>
            <w:hideMark/>
          </w:tcPr>
          <w:p w14:paraId="5FEA7425" w14:textId="77777777" w:rsidR="00B64B28" w:rsidRDefault="00B64B28" w:rsidP="00466496">
            <w:pPr>
              <w:rPr>
                <w:sz w:val="24"/>
              </w:rPr>
            </w:pPr>
            <w:r>
              <w:t>none</w:t>
            </w:r>
          </w:p>
        </w:tc>
      </w:tr>
      <w:tr w:rsidR="00B64B28" w14:paraId="71D9D2C7" w14:textId="77777777" w:rsidTr="00B64B28">
        <w:trPr>
          <w:tblCellSpacing w:w="15" w:type="dxa"/>
        </w:trPr>
        <w:tc>
          <w:tcPr>
            <w:tcW w:w="0" w:type="auto"/>
            <w:vAlign w:val="center"/>
            <w:hideMark/>
          </w:tcPr>
          <w:p w14:paraId="1EF33B87"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2"/>
              <w:gridCol w:w="1135"/>
              <w:gridCol w:w="1180"/>
              <w:gridCol w:w="4043"/>
            </w:tblGrid>
            <w:tr w:rsidR="00B64B28" w14:paraId="1DF220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3F73EB"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F0252"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8D8B0"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D83B2" w14:textId="77777777" w:rsidR="00B64B28" w:rsidRDefault="00B64B28" w:rsidP="00466496">
                  <w:pPr>
                    <w:jc w:val="center"/>
                    <w:rPr>
                      <w:b/>
                      <w:bCs/>
                      <w:sz w:val="24"/>
                    </w:rPr>
                  </w:pPr>
                  <w:r>
                    <w:rPr>
                      <w:b/>
                      <w:bCs/>
                    </w:rPr>
                    <w:t>Definition</w:t>
                  </w:r>
                </w:p>
              </w:tc>
            </w:tr>
            <w:tr w:rsidR="00B64B28" w14:paraId="711ADF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D5AA5C" w14:textId="77777777" w:rsidR="00B64B28" w:rsidRDefault="00B64B28" w:rsidP="00466496">
                  <w:pPr>
                    <w:rPr>
                      <w:sz w:val="24"/>
                    </w:rPr>
                  </w:pPr>
                  <w:hyperlink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BF57FC9"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341F4D"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EA1D2A6" w14:textId="77777777" w:rsidR="00B64B28" w:rsidRDefault="00B64B28" w:rsidP="00466496">
                  <w:pPr>
                    <w:rPr>
                      <w:sz w:val="24"/>
                    </w:rPr>
                  </w:pPr>
                  <w:r>
                    <w:t>A single entry from an ontology or a controlled vocabulary.</w:t>
                  </w:r>
                </w:p>
              </w:tc>
            </w:tr>
            <w:tr w:rsidR="00B64B28" w14:paraId="24390D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00103A" w14:textId="77777777" w:rsidR="00B64B28" w:rsidRDefault="00B64B28" w:rsidP="00466496">
                  <w:pPr>
                    <w:rPr>
                      <w:sz w:val="24"/>
                    </w:rPr>
                  </w:pPr>
                  <w:hyperlink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07B446F"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D151E"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FDB9E" w14:textId="77777777" w:rsidR="00B64B28" w:rsidRDefault="00B64B28" w:rsidP="00466496">
                  <w:pPr>
                    <w:rPr>
                      <w:sz w:val="24"/>
                    </w:rPr>
                  </w:pPr>
                  <w:r>
                    <w:t>A single user-defined parameter.</w:t>
                  </w:r>
                </w:p>
              </w:tc>
            </w:tr>
          </w:tbl>
          <w:p w14:paraId="3BC0E339" w14:textId="77777777" w:rsidR="00B64B28" w:rsidRDefault="00B64B28" w:rsidP="00466496">
            <w:pPr>
              <w:rPr>
                <w:sz w:val="24"/>
              </w:rPr>
            </w:pPr>
          </w:p>
        </w:tc>
      </w:tr>
      <w:tr w:rsidR="00B64B28" w14:paraId="3AE7F21F" w14:textId="77777777" w:rsidTr="00B64B28">
        <w:trPr>
          <w:tblCellSpacing w:w="15" w:type="dxa"/>
        </w:trPr>
        <w:tc>
          <w:tcPr>
            <w:tcW w:w="0" w:type="auto"/>
            <w:vAlign w:val="center"/>
            <w:hideMark/>
          </w:tcPr>
          <w:p w14:paraId="4C780AA9" w14:textId="77777777" w:rsidR="00B64B28" w:rsidRDefault="00B64B28" w:rsidP="00466496">
            <w:pPr>
              <w:rPr>
                <w:sz w:val="24"/>
              </w:rPr>
            </w:pPr>
            <w:r>
              <w:rPr>
                <w:b/>
                <w:bCs/>
              </w:rPr>
              <w:t>Example Context:</w:t>
            </w:r>
          </w:p>
        </w:tc>
        <w:tc>
          <w:tcPr>
            <w:tcW w:w="0" w:type="auto"/>
            <w:vAlign w:val="center"/>
            <w:hideMark/>
          </w:tcPr>
          <w:p w14:paraId="343DE4AA" w14:textId="77777777" w:rsidR="00B64B28" w:rsidRPr="00B61B52" w:rsidRDefault="00B64B28" w:rsidP="00466496">
            <w:pPr>
              <w:pStyle w:val="HTMLPreformatted"/>
              <w:rPr>
                <w:rFonts w:cs="Helvetica"/>
                <w:lang w:val="en-GB" w:eastAsia="en-GB"/>
              </w:rPr>
            </w:pPr>
            <w:r w:rsidRPr="00B61B52">
              <w:rPr>
                <w:rFonts w:cs="Helvetica"/>
                <w:lang w:val="en-GB" w:eastAsia="en-GB"/>
              </w:rPr>
              <w:t>&lt;AnalysisParams&gt;</w:t>
            </w:r>
          </w:p>
          <w:p w14:paraId="457A1D7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accession="MS:1001316" name="mascot:SigThreshold" cvRef="PSI-MS" value="0.05"/&gt;</w:t>
            </w:r>
          </w:p>
          <w:p w14:paraId="78C9DBB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accession="MS:1001317" name="mascot:MaxProteinHits" cvRef="PSI-MS" value="Auto"/&gt;</w:t>
            </w:r>
          </w:p>
          <w:p w14:paraId="72FEC1C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accession="MS:1001318" name="mascot:ProteinScoringMethod" cvRef="PSI-MS"</w:t>
            </w:r>
          </w:p>
          <w:p w14:paraId="325C3E5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value="MudPIT"/&gt;</w:t>
            </w:r>
          </w:p>
          <w:p w14:paraId="17D15E9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accession="MS:1001319" name="mascot:MinMSMSThreshold" cvRef="PSI-MS" value="0"/&gt;</w:t>
            </w:r>
          </w:p>
          <w:p w14:paraId="562764E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accession="MS:1001320" name="mascot:ShowHomologousProteinsWithSamePeptides"</w:t>
            </w:r>
          </w:p>
          <w:p w14:paraId="4057EBA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07F77248" w14:textId="77777777" w:rsidR="00B64B28" w:rsidRPr="00B61B52" w:rsidRDefault="00B64B28" w:rsidP="00466496">
            <w:pPr>
              <w:pStyle w:val="HTMLPreformatted"/>
              <w:rPr>
                <w:rFonts w:cs="Helvetica"/>
                <w:lang w:val="en-GB" w:eastAsia="en-GB"/>
              </w:rPr>
            </w:pPr>
            <w:r w:rsidRPr="00B61B52">
              <w:rPr>
                <w:rFonts w:cs="Helvetica"/>
                <w:lang w:val="en-GB" w:eastAsia="en-GB"/>
              </w:rPr>
              <w:t>&lt;/AnalysisParams&gt;</w:t>
            </w:r>
          </w:p>
        </w:tc>
      </w:tr>
      <w:tr w:rsidR="00B64B28" w14:paraId="4A2F7A9E" w14:textId="77777777" w:rsidTr="00B64B28">
        <w:trPr>
          <w:tblCellSpacing w:w="15" w:type="dxa"/>
        </w:trPr>
        <w:tc>
          <w:tcPr>
            <w:tcW w:w="0" w:type="auto"/>
            <w:vAlign w:val="center"/>
            <w:hideMark/>
          </w:tcPr>
          <w:p w14:paraId="6F40716A" w14:textId="77777777" w:rsidR="00B64B28" w:rsidRDefault="00B64B28" w:rsidP="00466496">
            <w:pPr>
              <w:rPr>
                <w:sz w:val="24"/>
              </w:rPr>
            </w:pPr>
            <w:r>
              <w:rPr>
                <w:b/>
                <w:bCs/>
              </w:rPr>
              <w:t>cvParam Mapping Rules:</w:t>
            </w:r>
          </w:p>
        </w:tc>
        <w:tc>
          <w:tcPr>
            <w:tcW w:w="0" w:type="auto"/>
            <w:vAlign w:val="center"/>
            <w:hideMark/>
          </w:tcPr>
          <w:p w14:paraId="164BEDC4"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/MzIdentML/AnalysisProtocolCollection/ProteinDetectionProtocol/AnalysisParams</w:t>
            </w:r>
          </w:p>
          <w:p w14:paraId="79ED2E39"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MS:1001302 (</w:t>
            </w:r>
            <w:r w:rsidRPr="00B61B52">
              <w:rPr>
                <w:rStyle w:val="popup"/>
                <w:rFonts w:cs="Helvetica"/>
                <w:lang w:val="en-GB" w:eastAsia="en-GB"/>
              </w:rPr>
              <w:t>search engine specific input parameter</w:t>
            </w:r>
            <w:r w:rsidRPr="00B61B52">
              <w:rPr>
                <w:rFonts w:cs="Helvetica"/>
                <w:lang w:val="en-GB" w:eastAsia="en-GB"/>
              </w:rPr>
              <w:t>) one or more times</w:t>
            </w:r>
          </w:p>
          <w:p w14:paraId="1B133F7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MS:1001005 (</w:t>
            </w:r>
            <w:r w:rsidRPr="00B61B52">
              <w:rPr>
                <w:rStyle w:val="popup"/>
                <w:rFonts w:cs="Helvetica"/>
                <w:lang w:val="en-GB" w:eastAsia="en-GB"/>
              </w:rPr>
              <w:t>Sequest:CleavesAt</w:t>
            </w:r>
            <w:r w:rsidRPr="00B61B52">
              <w:rPr>
                <w:rFonts w:cs="Helvetica"/>
                <w:lang w:val="en-GB" w:eastAsia="en-GB"/>
              </w:rPr>
              <w:t xml:space="preserve">) </w:t>
            </w:r>
          </w:p>
          <w:p w14:paraId="4C775EC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MS:1001007 (</w:t>
            </w:r>
            <w:r w:rsidRPr="00B61B52">
              <w:rPr>
                <w:rStyle w:val="popup"/>
                <w:rFonts w:cs="Helvetica"/>
                <w:lang w:val="en-GB" w:eastAsia="en-GB"/>
              </w:rPr>
              <w:t>Sequest:OutputLines</w:t>
            </w:r>
            <w:r w:rsidRPr="00B61B52">
              <w:rPr>
                <w:rFonts w:cs="Helvetica"/>
                <w:lang w:val="en-GB" w:eastAsia="en-GB"/>
              </w:rPr>
              <w:t xml:space="preserve">) </w:t>
            </w:r>
          </w:p>
          <w:p w14:paraId="1A7BACE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MS:1001009 (</w:t>
            </w:r>
            <w:r w:rsidRPr="00B61B52">
              <w:rPr>
                <w:rStyle w:val="popup"/>
                <w:rFonts w:cs="Helvetica"/>
                <w:lang w:val="en-GB" w:eastAsia="en-GB"/>
              </w:rPr>
              <w:t>Sequest:DescriptionLines</w:t>
            </w:r>
            <w:r w:rsidRPr="00B61B52">
              <w:rPr>
                <w:rFonts w:cs="Helvetica"/>
                <w:lang w:val="en-GB" w:eastAsia="en-GB"/>
              </w:rPr>
              <w:t xml:space="preserve">) </w:t>
            </w:r>
          </w:p>
          <w:p w14:paraId="15A4944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MS:1001026 (</w:t>
            </w:r>
            <w:r w:rsidRPr="00B61B52">
              <w:rPr>
                <w:rStyle w:val="popup"/>
                <w:rFonts w:cs="Helvetica"/>
                <w:lang w:val="en-GB" w:eastAsia="en-GB"/>
              </w:rPr>
              <w:t>Sequest:NormalizeXCorrValues</w:t>
            </w:r>
            <w:r w:rsidRPr="00B61B52">
              <w:rPr>
                <w:rFonts w:cs="Helvetica"/>
                <w:lang w:val="en-GB" w:eastAsia="en-GB"/>
              </w:rPr>
              <w:t xml:space="preserve">) </w:t>
            </w:r>
          </w:p>
          <w:p w14:paraId="65DA0FE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MS:1001028 (</w:t>
            </w:r>
            <w:r w:rsidRPr="00B61B52">
              <w:rPr>
                <w:rStyle w:val="popup"/>
                <w:rFonts w:cs="Helvetica"/>
                <w:lang w:val="en-GB" w:eastAsia="en-GB"/>
              </w:rPr>
              <w:t>Sequest:SequenceHeaderFilter</w:t>
            </w:r>
            <w:r w:rsidRPr="00B61B52">
              <w:rPr>
                <w:rFonts w:cs="Helvetica"/>
                <w:lang w:val="en-GB" w:eastAsia="en-GB"/>
              </w:rPr>
              <w:t xml:space="preserve">) </w:t>
            </w:r>
          </w:p>
          <w:p w14:paraId="79A1317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MS:1001032 (</w:t>
            </w:r>
            <w:r w:rsidRPr="00B61B52">
              <w:rPr>
                <w:rStyle w:val="popup"/>
                <w:rFonts w:cs="Helvetica"/>
                <w:lang w:val="en-GB" w:eastAsia="en-GB"/>
              </w:rPr>
              <w:t>Sequest:SequencePartialFilter</w:t>
            </w:r>
            <w:r w:rsidRPr="00B61B52">
              <w:rPr>
                <w:rFonts w:cs="Helvetica"/>
                <w:lang w:val="en-GB" w:eastAsia="en-GB"/>
              </w:rPr>
              <w:t xml:space="preserve">) </w:t>
            </w:r>
          </w:p>
          <w:p w14:paraId="37F46C1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MS:1001037 (</w:t>
            </w:r>
            <w:r w:rsidRPr="00B61B52">
              <w:rPr>
                <w:rStyle w:val="popup"/>
                <w:rFonts w:cs="Helvetica"/>
                <w:lang w:val="en-GB" w:eastAsia="en-GB"/>
              </w:rPr>
              <w:t>Sequest:ShowFragmentIons</w:t>
            </w:r>
            <w:r w:rsidRPr="00B61B52">
              <w:rPr>
                <w:rFonts w:cs="Helvetica"/>
                <w:lang w:val="en-GB" w:eastAsia="en-GB"/>
              </w:rPr>
              <w:t xml:space="preserve">) </w:t>
            </w:r>
          </w:p>
          <w:p w14:paraId="36E2922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MS:1001038 (</w:t>
            </w:r>
            <w:r w:rsidRPr="00B61B52">
              <w:rPr>
                <w:rStyle w:val="popup"/>
                <w:rFonts w:cs="Helvetica"/>
                <w:lang w:val="en-GB" w:eastAsia="en-GB"/>
              </w:rPr>
              <w:t>Sequest:Consensus</w:t>
            </w:r>
            <w:r w:rsidRPr="00B61B52">
              <w:rPr>
                <w:rFonts w:cs="Helvetica"/>
                <w:lang w:val="en-GB" w:eastAsia="en-GB"/>
              </w:rPr>
              <w:t xml:space="preserve">) </w:t>
            </w:r>
          </w:p>
          <w:p w14:paraId="2D0CE08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MS:1001042 (</w:t>
            </w:r>
            <w:r w:rsidRPr="00B61B52">
              <w:rPr>
                <w:rStyle w:val="popup"/>
                <w:rFonts w:cs="Helvetica"/>
                <w:lang w:val="en-GB" w:eastAsia="en-GB"/>
              </w:rPr>
              <w:t>Sequest:LimitTo</w:t>
            </w:r>
            <w:r w:rsidRPr="00B61B52">
              <w:rPr>
                <w:rFonts w:cs="Helvetica"/>
                <w:lang w:val="en-GB" w:eastAsia="en-GB"/>
              </w:rPr>
              <w:t xml:space="preserve">) </w:t>
            </w:r>
          </w:p>
          <w:p w14:paraId="620F053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MS:1001046 (</w:t>
            </w:r>
            <w:r w:rsidRPr="00B61B52">
              <w:rPr>
                <w:rStyle w:val="popup"/>
                <w:rFonts w:cs="Helvetica"/>
                <w:lang w:val="en-GB" w:eastAsia="en-GB"/>
              </w:rPr>
              <w:t>Sequest:sort_by_dCn</w:t>
            </w:r>
            <w:r w:rsidRPr="00B61B52">
              <w:rPr>
                <w:rFonts w:cs="Helvetica"/>
                <w:lang w:val="en-GB" w:eastAsia="en-GB"/>
              </w:rPr>
              <w:t xml:space="preserve">) </w:t>
            </w:r>
          </w:p>
          <w:p w14:paraId="75471AB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p w14:paraId="43D7D5BD"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MS:1001194 (</w:t>
            </w:r>
            <w:r w:rsidRPr="00B61B52">
              <w:rPr>
                <w:rStyle w:val="popup"/>
                <w:rFonts w:cs="Helvetica"/>
                <w:lang w:val="en-GB" w:eastAsia="en-GB"/>
              </w:rPr>
              <w:t>quality estimation with decoy database</w:t>
            </w:r>
            <w:r w:rsidRPr="00B61B52">
              <w:rPr>
                <w:rFonts w:cs="Helvetica"/>
                <w:lang w:val="en-GB" w:eastAsia="en-GB"/>
              </w:rPr>
              <w:t>) one or more times</w:t>
            </w:r>
          </w:p>
        </w:tc>
      </w:tr>
      <w:tr w:rsidR="00B64B28" w14:paraId="298CA37C" w14:textId="77777777" w:rsidTr="00B64B28">
        <w:trPr>
          <w:tblCellSpacing w:w="15" w:type="dxa"/>
        </w:trPr>
        <w:tc>
          <w:tcPr>
            <w:tcW w:w="0" w:type="auto"/>
            <w:vAlign w:val="center"/>
            <w:hideMark/>
          </w:tcPr>
          <w:p w14:paraId="1A7FD9C4" w14:textId="77777777" w:rsidR="00B64B28" w:rsidRDefault="00B64B28" w:rsidP="00466496">
            <w:pPr>
              <w:rPr>
                <w:sz w:val="24"/>
              </w:rPr>
            </w:pPr>
            <w:r>
              <w:rPr>
                <w:b/>
                <w:bCs/>
              </w:rPr>
              <w:t>Example cvParams:</w:t>
            </w:r>
          </w:p>
        </w:tc>
        <w:tc>
          <w:tcPr>
            <w:tcW w:w="0" w:type="auto"/>
            <w:vAlign w:val="center"/>
            <w:hideMark/>
          </w:tcPr>
          <w:p w14:paraId="35D1E9ED"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accession="MS:1001316" name="mascot:SigThreshold" cvRef="PSI-MS" value="0.05"/&gt;</w:t>
            </w:r>
          </w:p>
          <w:p w14:paraId="51080C01"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accession="MS:1001317" name="mascot:MaxProteinHits" cvRef="PSI-MS" value="Auto"/&gt;</w:t>
            </w:r>
          </w:p>
          <w:p w14:paraId="3CC15336"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accession="MS:1001318" name="mascot:ProteinScoringMethod" cvRef="PSI-MS"</w:t>
            </w:r>
          </w:p>
          <w:p w14:paraId="5FA21814"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accession="MS:1001319" name="mascot:MinMSMSThreshold" cvRef="PSI-MS" value="0"/&gt;</w:t>
            </w:r>
          </w:p>
          <w:p w14:paraId="6882B2D2"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accession="MS:1001320" name="mascot:ShowHomologousProteinsWithSamePeptides"</w:t>
            </w:r>
          </w:p>
          <w:p w14:paraId="79131048"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accession="MS:1001321" name="mascot:ShowHomologousProteinsWithSubsetOfPeptides"</w:t>
            </w:r>
          </w:p>
          <w:p w14:paraId="6B648CDF"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accession="MS:1001322" name="mascot:RequireBoldRed" cvRef="PSI-MS" value="0"/&gt;</w:t>
            </w:r>
          </w:p>
          <w:p w14:paraId="0B7D2473"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accession="MS:1001323" name="mascot:UseUnigeneClustering" cvRef="PSI-MS"</w:t>
            </w:r>
          </w:p>
          <w:p w14:paraId="5AEC16BC"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accession="MS:1001324" name="mascot:IncludeErrorTolerantMatches" cvRef="PSI-MS"</w:t>
            </w:r>
          </w:p>
          <w:p w14:paraId="2E3104A9"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accession="MS:1001325" name="mascot:ShowDecoyMatches" cvRef="PSI-MS" value="0"/&gt;</w:t>
            </w:r>
          </w:p>
        </w:tc>
      </w:tr>
    </w:tbl>
    <w:p w14:paraId="13688898" w14:textId="77777777" w:rsidR="00B64B28" w:rsidRDefault="00B64B28" w:rsidP="00466496"/>
    <w:p w14:paraId="2C4CD9B4" w14:textId="77777777" w:rsidR="00B64B28" w:rsidRDefault="00B64B28" w:rsidP="00466496">
      <w:pPr>
        <w:pStyle w:val="Heading2"/>
      </w:pPr>
      <w:bookmarkStart w:id="102" w:name="_Toc449341748"/>
      <w:r>
        <w:t>Element &lt;</w:t>
      </w:r>
      <w:bookmarkStart w:id="103" w:name="AnalysisProtocolCollection"/>
      <w:r>
        <w:t>AnalysisProtocolCollection</w:t>
      </w:r>
      <w:bookmarkEnd w:id="103"/>
      <w:r>
        <w:t>&gt;</w:t>
      </w:r>
      <w:bookmarkEnd w:id="10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0"/>
        <w:gridCol w:w="8552"/>
      </w:tblGrid>
      <w:tr w:rsidR="00B64B28" w14:paraId="69B920BE" w14:textId="77777777" w:rsidTr="00B64B28">
        <w:trPr>
          <w:tblCellSpacing w:w="15" w:type="dxa"/>
        </w:trPr>
        <w:tc>
          <w:tcPr>
            <w:tcW w:w="0" w:type="auto"/>
            <w:vAlign w:val="center"/>
            <w:hideMark/>
          </w:tcPr>
          <w:p w14:paraId="1B48A7DC" w14:textId="77777777" w:rsidR="00B64B28" w:rsidRDefault="00B64B28" w:rsidP="00466496">
            <w:pPr>
              <w:rPr>
                <w:sz w:val="24"/>
              </w:rPr>
            </w:pPr>
            <w:r>
              <w:rPr>
                <w:b/>
                <w:bCs/>
              </w:rPr>
              <w:t>Definition:</w:t>
            </w:r>
          </w:p>
        </w:tc>
        <w:tc>
          <w:tcPr>
            <w:tcW w:w="0" w:type="auto"/>
            <w:vAlign w:val="center"/>
            <w:hideMark/>
          </w:tcPr>
          <w:p w14:paraId="4D5C51C0" w14:textId="77777777" w:rsidR="00B64B28" w:rsidRDefault="00B64B28" w:rsidP="00466496">
            <w:pPr>
              <w:rPr>
                <w:sz w:val="24"/>
              </w:rPr>
            </w:pPr>
            <w:r>
              <w:t xml:space="preserve">The collection of protocols which include the parameters and settings of the performed analyses. </w:t>
            </w:r>
          </w:p>
        </w:tc>
      </w:tr>
      <w:tr w:rsidR="00B64B28" w14:paraId="6445B93E" w14:textId="77777777" w:rsidTr="00B64B28">
        <w:trPr>
          <w:tblCellSpacing w:w="15" w:type="dxa"/>
        </w:trPr>
        <w:tc>
          <w:tcPr>
            <w:tcW w:w="0" w:type="auto"/>
            <w:vAlign w:val="center"/>
            <w:hideMark/>
          </w:tcPr>
          <w:p w14:paraId="7E2A0BBC" w14:textId="77777777" w:rsidR="00B64B28" w:rsidRDefault="00B64B28" w:rsidP="00466496">
            <w:pPr>
              <w:rPr>
                <w:sz w:val="24"/>
              </w:rPr>
            </w:pPr>
            <w:r>
              <w:rPr>
                <w:b/>
                <w:bCs/>
              </w:rPr>
              <w:t>Type:</w:t>
            </w:r>
          </w:p>
        </w:tc>
        <w:tc>
          <w:tcPr>
            <w:tcW w:w="0" w:type="auto"/>
            <w:vAlign w:val="center"/>
            <w:hideMark/>
          </w:tcPr>
          <w:p w14:paraId="2E112F06" w14:textId="77777777" w:rsidR="00B64B28" w:rsidRDefault="00B64B28" w:rsidP="00466496">
            <w:pPr>
              <w:rPr>
                <w:sz w:val="24"/>
              </w:rPr>
            </w:pPr>
            <w:r>
              <w:t xml:space="preserve">AnalysisProtocolCollectionType </w:t>
            </w:r>
          </w:p>
        </w:tc>
      </w:tr>
      <w:tr w:rsidR="00B64B28" w14:paraId="12F97CF3" w14:textId="77777777" w:rsidTr="00B64B28">
        <w:trPr>
          <w:tblCellSpacing w:w="15" w:type="dxa"/>
        </w:trPr>
        <w:tc>
          <w:tcPr>
            <w:tcW w:w="0" w:type="auto"/>
            <w:vAlign w:val="center"/>
            <w:hideMark/>
          </w:tcPr>
          <w:p w14:paraId="61E064F9" w14:textId="77777777" w:rsidR="00B64B28" w:rsidRDefault="00B64B28" w:rsidP="00466496">
            <w:pPr>
              <w:rPr>
                <w:sz w:val="24"/>
              </w:rPr>
            </w:pPr>
            <w:r>
              <w:rPr>
                <w:b/>
                <w:bCs/>
              </w:rPr>
              <w:t>Attributes:</w:t>
            </w:r>
          </w:p>
        </w:tc>
        <w:tc>
          <w:tcPr>
            <w:tcW w:w="0" w:type="auto"/>
            <w:vAlign w:val="center"/>
            <w:hideMark/>
          </w:tcPr>
          <w:p w14:paraId="788EA269" w14:textId="77777777" w:rsidR="00B64B28" w:rsidRDefault="00B64B28" w:rsidP="00466496">
            <w:pPr>
              <w:rPr>
                <w:sz w:val="24"/>
              </w:rPr>
            </w:pPr>
            <w:r>
              <w:t>none</w:t>
            </w:r>
          </w:p>
        </w:tc>
      </w:tr>
      <w:tr w:rsidR="00B64B28" w14:paraId="51DE38EC" w14:textId="77777777" w:rsidTr="00B64B28">
        <w:trPr>
          <w:tblCellSpacing w:w="15" w:type="dxa"/>
        </w:trPr>
        <w:tc>
          <w:tcPr>
            <w:tcW w:w="0" w:type="auto"/>
            <w:vAlign w:val="center"/>
            <w:hideMark/>
          </w:tcPr>
          <w:p w14:paraId="083B31D9"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8"/>
              <w:gridCol w:w="1135"/>
              <w:gridCol w:w="1180"/>
              <w:gridCol w:w="3328"/>
            </w:tblGrid>
            <w:tr w:rsidR="00B64B28" w14:paraId="5C1D92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F414D1"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F7E99"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238AA46"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8E81E" w14:textId="77777777" w:rsidR="00B64B28" w:rsidRDefault="00B64B28" w:rsidP="00466496">
                  <w:pPr>
                    <w:jc w:val="center"/>
                    <w:rPr>
                      <w:b/>
                      <w:bCs/>
                      <w:sz w:val="24"/>
                    </w:rPr>
                  </w:pPr>
                  <w:r>
                    <w:rPr>
                      <w:b/>
                      <w:bCs/>
                    </w:rPr>
                    <w:t>Definition</w:t>
                  </w:r>
                </w:p>
              </w:tc>
            </w:tr>
            <w:tr w:rsidR="00B64B28" w14:paraId="30CB2A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8CFCC6" w14:textId="77777777" w:rsidR="00B64B28" w:rsidRDefault="00B64B28" w:rsidP="00466496">
                  <w:pPr>
                    <w:rPr>
                      <w:sz w:val="24"/>
                    </w:rPr>
                  </w:pPr>
                  <w:hyperlink w:anchor="SpectrumIdentificationProtocol" w:history="1">
                    <w:r>
                      <w:rPr>
                        <w:rStyle w:val="Hyperlink"/>
                      </w:rPr>
                      <w:t>SpectrumIdentificationProtocol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CCA1CEF"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C4D0F8"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19343" w14:textId="77777777" w:rsidR="00B64B28" w:rsidRDefault="00B64B28" w:rsidP="00466496">
                  <w:pPr>
                    <w:rPr>
                      <w:sz w:val="24"/>
                    </w:rPr>
                  </w:pPr>
                  <w:r>
                    <w:t>The parameters and settings of a SpectrumIdentification analysis.</w:t>
                  </w:r>
                </w:p>
              </w:tc>
            </w:tr>
            <w:tr w:rsidR="00B64B28" w14:paraId="4CF353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306D82" w14:textId="77777777" w:rsidR="00B64B28" w:rsidRDefault="00B64B28" w:rsidP="00466496">
                  <w:pPr>
                    <w:rPr>
                      <w:sz w:val="24"/>
                    </w:rPr>
                  </w:pPr>
                  <w:hyperlink w:anchor="ProteinDetectionProtocol" w:history="1">
                    <w:r>
                      <w:rPr>
                        <w:rStyle w:val="Hyperlink"/>
                      </w:rPr>
                      <w:t>ProteinDetectionProtocol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5E60571"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6BAB93"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1F2FA" w14:textId="77777777" w:rsidR="00B64B28" w:rsidRDefault="00B64B28" w:rsidP="00466496">
                  <w:pPr>
                    <w:rPr>
                      <w:sz w:val="24"/>
                    </w:rPr>
                  </w:pPr>
                  <w:r>
                    <w:t>The parameters and settings of a ProteinDetection process.</w:t>
                  </w:r>
                </w:p>
              </w:tc>
            </w:tr>
          </w:tbl>
          <w:p w14:paraId="2DC74CE8" w14:textId="77777777" w:rsidR="00B64B28" w:rsidRDefault="00B64B28" w:rsidP="00466496">
            <w:pPr>
              <w:rPr>
                <w:sz w:val="24"/>
              </w:rPr>
            </w:pPr>
          </w:p>
        </w:tc>
      </w:tr>
      <w:tr w:rsidR="00B64B28" w14:paraId="5342EBA5" w14:textId="77777777" w:rsidTr="00B64B28">
        <w:trPr>
          <w:tblCellSpacing w:w="15" w:type="dxa"/>
        </w:trPr>
        <w:tc>
          <w:tcPr>
            <w:tcW w:w="0" w:type="auto"/>
            <w:vAlign w:val="center"/>
            <w:hideMark/>
          </w:tcPr>
          <w:p w14:paraId="553A8B00" w14:textId="77777777" w:rsidR="00B64B28" w:rsidRDefault="00B64B28" w:rsidP="00466496">
            <w:pPr>
              <w:rPr>
                <w:sz w:val="24"/>
              </w:rPr>
            </w:pPr>
            <w:r>
              <w:rPr>
                <w:b/>
                <w:bCs/>
              </w:rPr>
              <w:t>Example Context:</w:t>
            </w:r>
          </w:p>
        </w:tc>
        <w:tc>
          <w:tcPr>
            <w:tcW w:w="0" w:type="auto"/>
            <w:vAlign w:val="center"/>
            <w:hideMark/>
          </w:tcPr>
          <w:p w14:paraId="41F373F7" w14:textId="77777777" w:rsidR="00B64B28" w:rsidRPr="00B61B52" w:rsidRDefault="00B64B28" w:rsidP="00466496">
            <w:pPr>
              <w:pStyle w:val="HTMLPreformatted"/>
              <w:rPr>
                <w:rFonts w:cs="Helvetica"/>
                <w:lang w:val="en-GB" w:eastAsia="en-GB"/>
              </w:rPr>
            </w:pPr>
            <w:r w:rsidRPr="00B61B52">
              <w:rPr>
                <w:rFonts w:cs="Helvetica"/>
                <w:lang w:val="en-GB" w:eastAsia="en-GB"/>
              </w:rPr>
              <w:t>&lt;AnalysisProtocolCollection xmlns="http://psidev.info/psi/pi/mzIdentML/1.1"&gt;</w:t>
            </w:r>
          </w:p>
          <w:p w14:paraId="33B492F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&lt;SpectrumIdentificationProtocol analysisSoftware_ref="ID_software" id="SearchProtocol_1"&gt;</w:t>
            </w:r>
          </w:p>
          <w:p w14:paraId="3176C51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&lt;SearchType&gt;</w:t>
            </w:r>
          </w:p>
          <w:p w14:paraId="3474593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accession="MS:1001083" cvRef="PSI-MS" name="ms-ms search"/&gt;</w:t>
            </w:r>
          </w:p>
          <w:p w14:paraId="6E8EE2C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&lt;/SearchType&gt;</w:t>
            </w:r>
          </w:p>
          <w:p w14:paraId="7A9FB42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&lt;AdditionalSearchParams&gt;</w:t>
            </w:r>
          </w:p>
          <w:p w14:paraId="5BD01D2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accession="MS:1001211" cvRef="PSI-MS" name="parent mass type mono"/&gt;</w:t>
            </w:r>
          </w:p>
          <w:p w14:paraId="59FB564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1A29DE54" w14:textId="77777777" w:rsidR="00B64B28" w:rsidRPr="00B61B52" w:rsidRDefault="00B64B28" w:rsidP="00466496">
            <w:pPr>
              <w:pStyle w:val="HTMLPreformatted"/>
              <w:rPr>
                <w:rFonts w:cs="Helvetica"/>
                <w:lang w:val="en-GB" w:eastAsia="en-GB"/>
              </w:rPr>
            </w:pPr>
            <w:r w:rsidRPr="00B61B52">
              <w:rPr>
                <w:rFonts w:cs="Helvetica"/>
                <w:lang w:val="en-GB" w:eastAsia="en-GB"/>
              </w:rPr>
              <w:t>&lt;/AnalysisProtocolCollection&gt;</w:t>
            </w:r>
          </w:p>
        </w:tc>
      </w:tr>
    </w:tbl>
    <w:p w14:paraId="4956FC72" w14:textId="77777777" w:rsidR="00B64B28" w:rsidRDefault="00B64B28" w:rsidP="00466496"/>
    <w:p w14:paraId="291F83A6" w14:textId="77777777" w:rsidR="00B64B28" w:rsidRDefault="00B64B28" w:rsidP="00466496">
      <w:pPr>
        <w:pStyle w:val="Heading2"/>
      </w:pPr>
      <w:bookmarkStart w:id="104" w:name="_Toc449341749"/>
      <w:r>
        <w:lastRenderedPageBreak/>
        <w:t>Element &lt;</w:t>
      </w:r>
      <w:bookmarkStart w:id="105" w:name="AnalysisSampleCollection"/>
      <w:r>
        <w:t>AnalysisSampleCollection</w:t>
      </w:r>
      <w:bookmarkEnd w:id="105"/>
      <w:r>
        <w:t>&gt;</w:t>
      </w:r>
      <w:bookmarkEnd w:id="10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gridCol w:w="8623"/>
      </w:tblGrid>
      <w:tr w:rsidR="00B64B28" w14:paraId="500B8294" w14:textId="77777777" w:rsidTr="00B64B28">
        <w:trPr>
          <w:tblCellSpacing w:w="15" w:type="dxa"/>
        </w:trPr>
        <w:tc>
          <w:tcPr>
            <w:tcW w:w="0" w:type="auto"/>
            <w:vAlign w:val="center"/>
            <w:hideMark/>
          </w:tcPr>
          <w:p w14:paraId="390A2FCD" w14:textId="77777777" w:rsidR="00B64B28" w:rsidRDefault="00B64B28" w:rsidP="00466496">
            <w:pPr>
              <w:rPr>
                <w:sz w:val="24"/>
              </w:rPr>
            </w:pPr>
            <w:r>
              <w:rPr>
                <w:b/>
                <w:bCs/>
              </w:rPr>
              <w:t>Definition:</w:t>
            </w:r>
          </w:p>
        </w:tc>
        <w:tc>
          <w:tcPr>
            <w:tcW w:w="0" w:type="auto"/>
            <w:vAlign w:val="center"/>
            <w:hideMark/>
          </w:tcPr>
          <w:p w14:paraId="56D8A3AA" w14:textId="77777777" w:rsidR="00B64B28" w:rsidRDefault="00B64B28" w:rsidP="00466496">
            <w:pPr>
              <w:rPr>
                <w:sz w:val="24"/>
              </w:rPr>
            </w:pPr>
            <w:r>
              <w:t xml:space="preserve">The samples analysed can optionally be recorded using CV terms for descriptions. If a composite sample has been analysed, the subsample association can be used to build a hierarchical description. </w:t>
            </w:r>
          </w:p>
        </w:tc>
      </w:tr>
      <w:tr w:rsidR="00B64B28" w14:paraId="71E3F2E4" w14:textId="77777777" w:rsidTr="00B64B28">
        <w:trPr>
          <w:tblCellSpacing w:w="15" w:type="dxa"/>
        </w:trPr>
        <w:tc>
          <w:tcPr>
            <w:tcW w:w="0" w:type="auto"/>
            <w:vAlign w:val="center"/>
            <w:hideMark/>
          </w:tcPr>
          <w:p w14:paraId="649D4F17" w14:textId="77777777" w:rsidR="00B64B28" w:rsidRDefault="00B64B28" w:rsidP="00466496">
            <w:pPr>
              <w:rPr>
                <w:sz w:val="24"/>
              </w:rPr>
            </w:pPr>
            <w:r>
              <w:rPr>
                <w:b/>
                <w:bCs/>
              </w:rPr>
              <w:t>Type:</w:t>
            </w:r>
          </w:p>
        </w:tc>
        <w:tc>
          <w:tcPr>
            <w:tcW w:w="0" w:type="auto"/>
            <w:vAlign w:val="center"/>
            <w:hideMark/>
          </w:tcPr>
          <w:p w14:paraId="01F011B5" w14:textId="77777777" w:rsidR="00B64B28" w:rsidRDefault="00B64B28" w:rsidP="00466496">
            <w:pPr>
              <w:rPr>
                <w:sz w:val="24"/>
              </w:rPr>
            </w:pPr>
            <w:r>
              <w:t xml:space="preserve">AnalysisSampleCollectionType </w:t>
            </w:r>
          </w:p>
        </w:tc>
      </w:tr>
      <w:tr w:rsidR="00B64B28" w14:paraId="5CD5E8D4" w14:textId="77777777" w:rsidTr="00B64B28">
        <w:trPr>
          <w:tblCellSpacing w:w="15" w:type="dxa"/>
        </w:trPr>
        <w:tc>
          <w:tcPr>
            <w:tcW w:w="0" w:type="auto"/>
            <w:vAlign w:val="center"/>
            <w:hideMark/>
          </w:tcPr>
          <w:p w14:paraId="50EA0021" w14:textId="77777777" w:rsidR="00B64B28" w:rsidRDefault="00B64B28" w:rsidP="00466496">
            <w:pPr>
              <w:rPr>
                <w:sz w:val="24"/>
              </w:rPr>
            </w:pPr>
            <w:r>
              <w:rPr>
                <w:b/>
                <w:bCs/>
              </w:rPr>
              <w:t>Attributes:</w:t>
            </w:r>
          </w:p>
        </w:tc>
        <w:tc>
          <w:tcPr>
            <w:tcW w:w="0" w:type="auto"/>
            <w:vAlign w:val="center"/>
            <w:hideMark/>
          </w:tcPr>
          <w:p w14:paraId="3C13C0BD" w14:textId="77777777" w:rsidR="00B64B28" w:rsidRDefault="00B64B28" w:rsidP="00466496">
            <w:pPr>
              <w:rPr>
                <w:sz w:val="24"/>
              </w:rPr>
            </w:pPr>
            <w:r>
              <w:t>none</w:t>
            </w:r>
          </w:p>
        </w:tc>
      </w:tr>
      <w:tr w:rsidR="00B64B28" w14:paraId="031E62C7" w14:textId="77777777" w:rsidTr="00B64B28">
        <w:trPr>
          <w:tblCellSpacing w:w="15" w:type="dxa"/>
        </w:trPr>
        <w:tc>
          <w:tcPr>
            <w:tcW w:w="0" w:type="auto"/>
            <w:vAlign w:val="center"/>
            <w:hideMark/>
          </w:tcPr>
          <w:p w14:paraId="1551E283"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11"/>
              <w:gridCol w:w="1135"/>
              <w:gridCol w:w="1180"/>
              <w:gridCol w:w="4906"/>
            </w:tblGrid>
            <w:tr w:rsidR="00B64B28" w14:paraId="5E1F95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6B78BC"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3802B"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8AA1F"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32497" w14:textId="77777777" w:rsidR="00B64B28" w:rsidRDefault="00B64B28" w:rsidP="00466496">
                  <w:pPr>
                    <w:jc w:val="center"/>
                    <w:rPr>
                      <w:b/>
                      <w:bCs/>
                      <w:sz w:val="24"/>
                    </w:rPr>
                  </w:pPr>
                  <w:r>
                    <w:rPr>
                      <w:b/>
                      <w:bCs/>
                    </w:rPr>
                    <w:t>Definition</w:t>
                  </w:r>
                </w:p>
              </w:tc>
            </w:tr>
            <w:tr w:rsidR="00B64B28" w14:paraId="4EA9E7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B078DA" w14:textId="77777777" w:rsidR="00B64B28" w:rsidRDefault="00B64B28" w:rsidP="00466496">
                  <w:pPr>
                    <w:rPr>
                      <w:sz w:val="24"/>
                    </w:rPr>
                  </w:pPr>
                  <w:hyperlink w:anchor="Sample" w:history="1">
                    <w:r>
                      <w:rPr>
                        <w:rStyle w:val="Hyperlink"/>
                      </w:rPr>
                      <w:t>Sample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9192C06"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A9A26"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897F2" w14:textId="77777777" w:rsidR="00B64B28" w:rsidRDefault="00B64B28" w:rsidP="00466496">
                  <w:pPr>
                    <w:rPr>
                      <w:sz w:val="24"/>
                    </w:rPr>
                  </w:pPr>
                  <w:r>
                    <w:t xml:space="preserve">A description of the sample analysed by mass spectrometry using CVParams or UserParams. If a composite sample has been analysed, a parent sample should be defined, which references subsamples. This represents any kind of substance used in an experimental workflow, such as whole organisms, cells, DNA, solutions, compounds and experimental substances (gels, arrays etc.). </w:t>
                  </w:r>
                </w:p>
              </w:tc>
            </w:tr>
          </w:tbl>
          <w:p w14:paraId="671DF3C9" w14:textId="77777777" w:rsidR="00B64B28" w:rsidRDefault="00B64B28" w:rsidP="00466496">
            <w:pPr>
              <w:rPr>
                <w:sz w:val="24"/>
              </w:rPr>
            </w:pPr>
          </w:p>
        </w:tc>
      </w:tr>
      <w:tr w:rsidR="00B64B28" w14:paraId="7AE67063" w14:textId="77777777" w:rsidTr="00B64B28">
        <w:trPr>
          <w:tblCellSpacing w:w="15" w:type="dxa"/>
        </w:trPr>
        <w:tc>
          <w:tcPr>
            <w:tcW w:w="0" w:type="auto"/>
            <w:vAlign w:val="center"/>
            <w:hideMark/>
          </w:tcPr>
          <w:p w14:paraId="3FC03054" w14:textId="77777777" w:rsidR="00B64B28" w:rsidRDefault="00B64B28" w:rsidP="00466496">
            <w:pPr>
              <w:rPr>
                <w:sz w:val="24"/>
              </w:rPr>
            </w:pPr>
            <w:r>
              <w:rPr>
                <w:b/>
                <w:bCs/>
              </w:rPr>
              <w:t>Example Context:</w:t>
            </w:r>
          </w:p>
        </w:tc>
        <w:tc>
          <w:tcPr>
            <w:tcW w:w="0" w:type="auto"/>
            <w:vAlign w:val="center"/>
            <w:hideMark/>
          </w:tcPr>
          <w:p w14:paraId="4B0ADDA9" w14:textId="77777777" w:rsidR="00B64B28" w:rsidRDefault="00B64B28" w:rsidP="00466496">
            <w:pPr>
              <w:rPr>
                <w:sz w:val="24"/>
              </w:rPr>
            </w:pPr>
          </w:p>
        </w:tc>
      </w:tr>
    </w:tbl>
    <w:p w14:paraId="7572778E" w14:textId="77777777" w:rsidR="00B64B28" w:rsidRDefault="00B64B28" w:rsidP="00466496"/>
    <w:p w14:paraId="43616A83" w14:textId="77777777" w:rsidR="00B64B28" w:rsidRDefault="00B64B28" w:rsidP="00466496">
      <w:pPr>
        <w:pStyle w:val="Heading2"/>
      </w:pPr>
      <w:bookmarkStart w:id="106" w:name="_Toc449341750"/>
      <w:r>
        <w:t>Element &lt;</w:t>
      </w:r>
      <w:bookmarkStart w:id="107" w:name="AnalysisSoftware"/>
      <w:r>
        <w:t>AnalysisSoftware</w:t>
      </w:r>
      <w:bookmarkEnd w:id="107"/>
      <w:r>
        <w:t>&gt;</w:t>
      </w:r>
      <w:bookmarkEnd w:id="10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1"/>
        <w:gridCol w:w="8561"/>
      </w:tblGrid>
      <w:tr w:rsidR="00B64B28" w14:paraId="5B7181BD" w14:textId="77777777" w:rsidTr="00B64B28">
        <w:trPr>
          <w:tblCellSpacing w:w="15" w:type="dxa"/>
        </w:trPr>
        <w:tc>
          <w:tcPr>
            <w:tcW w:w="0" w:type="auto"/>
            <w:vAlign w:val="center"/>
            <w:hideMark/>
          </w:tcPr>
          <w:p w14:paraId="0B3FFB09" w14:textId="77777777" w:rsidR="00B64B28" w:rsidRDefault="00B64B28" w:rsidP="00466496">
            <w:pPr>
              <w:rPr>
                <w:sz w:val="24"/>
              </w:rPr>
            </w:pPr>
            <w:r>
              <w:rPr>
                <w:b/>
                <w:bCs/>
              </w:rPr>
              <w:t>Definition:</w:t>
            </w:r>
          </w:p>
        </w:tc>
        <w:tc>
          <w:tcPr>
            <w:tcW w:w="0" w:type="auto"/>
            <w:vAlign w:val="center"/>
            <w:hideMark/>
          </w:tcPr>
          <w:p w14:paraId="308E3AC6" w14:textId="77777777" w:rsidR="00B64B28" w:rsidRDefault="00B64B28" w:rsidP="00466496">
            <w:pPr>
              <w:rPr>
                <w:sz w:val="24"/>
              </w:rPr>
            </w:pPr>
            <w:r>
              <w:t xml:space="preserve">The software used for performing the analyses. </w:t>
            </w:r>
          </w:p>
        </w:tc>
      </w:tr>
      <w:tr w:rsidR="00B64B28" w14:paraId="67B1FED5" w14:textId="77777777" w:rsidTr="00B64B28">
        <w:trPr>
          <w:tblCellSpacing w:w="15" w:type="dxa"/>
        </w:trPr>
        <w:tc>
          <w:tcPr>
            <w:tcW w:w="0" w:type="auto"/>
            <w:vAlign w:val="center"/>
            <w:hideMark/>
          </w:tcPr>
          <w:p w14:paraId="2C8B1843" w14:textId="77777777" w:rsidR="00B64B28" w:rsidRDefault="00B64B28" w:rsidP="00466496">
            <w:pPr>
              <w:rPr>
                <w:sz w:val="24"/>
              </w:rPr>
            </w:pPr>
            <w:r>
              <w:rPr>
                <w:b/>
                <w:bCs/>
              </w:rPr>
              <w:t>Type:</w:t>
            </w:r>
          </w:p>
        </w:tc>
        <w:tc>
          <w:tcPr>
            <w:tcW w:w="0" w:type="auto"/>
            <w:vAlign w:val="center"/>
            <w:hideMark/>
          </w:tcPr>
          <w:p w14:paraId="6F2E8BB1" w14:textId="77777777" w:rsidR="00B64B28" w:rsidRDefault="00B64B28" w:rsidP="00466496">
            <w:pPr>
              <w:rPr>
                <w:sz w:val="24"/>
              </w:rPr>
            </w:pPr>
            <w:r>
              <w:t xml:space="preserve">AnalysisSoftwareType </w:t>
            </w:r>
          </w:p>
        </w:tc>
      </w:tr>
      <w:tr w:rsidR="00B64B28" w14:paraId="5F4FD6F3" w14:textId="77777777" w:rsidTr="00B64B28">
        <w:trPr>
          <w:tblCellSpacing w:w="15" w:type="dxa"/>
        </w:trPr>
        <w:tc>
          <w:tcPr>
            <w:tcW w:w="0" w:type="auto"/>
            <w:vAlign w:val="center"/>
            <w:hideMark/>
          </w:tcPr>
          <w:p w14:paraId="328A2332"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53"/>
              <w:gridCol w:w="1124"/>
              <w:gridCol w:w="824"/>
              <w:gridCol w:w="5369"/>
            </w:tblGrid>
            <w:tr w:rsidR="00B64B28" w14:paraId="4D8F83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750BA1"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C10DB"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2F74A8"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99B155D" w14:textId="77777777" w:rsidR="00B64B28" w:rsidRDefault="00B64B28" w:rsidP="00466496">
                  <w:pPr>
                    <w:jc w:val="center"/>
                    <w:rPr>
                      <w:b/>
                      <w:bCs/>
                      <w:sz w:val="24"/>
                    </w:rPr>
                  </w:pPr>
                  <w:r>
                    <w:rPr>
                      <w:b/>
                      <w:bCs/>
                    </w:rPr>
                    <w:t>Definition</w:t>
                  </w:r>
                </w:p>
              </w:tc>
            </w:tr>
            <w:tr w:rsidR="00B64B28" w14:paraId="2307D3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C0226C"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53FA3"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6FEC0"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0B7B783"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74983A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38E8AC"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30E59"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A584D"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A785C" w14:textId="77777777" w:rsidR="00B64B28" w:rsidRDefault="00B64B28" w:rsidP="00466496">
                  <w:pPr>
                    <w:rPr>
                      <w:sz w:val="24"/>
                    </w:rPr>
                  </w:pPr>
                  <w:r>
                    <w:t xml:space="preserve">The potentially ambiguous common identifier, such as a human-readable name for the instance. </w:t>
                  </w:r>
                </w:p>
              </w:tc>
            </w:tr>
            <w:tr w:rsidR="00B64B28" w14:paraId="49599A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1ACB88" w14:textId="77777777" w:rsidR="00B64B28" w:rsidRDefault="00B64B28" w:rsidP="00466496">
                  <w:pPr>
                    <w:rPr>
                      <w:sz w:val="24"/>
                    </w:rPr>
                  </w:pPr>
                  <w:r>
                    <w:t>uri</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EE412" w14:textId="77777777" w:rsidR="00B64B28" w:rsidRDefault="00B64B28" w:rsidP="00466496">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03AD6"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E1BB4" w14:textId="77777777" w:rsidR="00B64B28" w:rsidRDefault="00B64B28" w:rsidP="00466496">
                  <w:pPr>
                    <w:rPr>
                      <w:sz w:val="24"/>
                    </w:rPr>
                  </w:pPr>
                  <w:r>
                    <w:t>URI of the analysis software e.g. manufacturer's website</w:t>
                  </w:r>
                </w:p>
              </w:tc>
            </w:tr>
            <w:tr w:rsidR="00B64B28" w14:paraId="206EDC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97CFC8" w14:textId="77777777" w:rsidR="00B64B28" w:rsidRDefault="00B64B28" w:rsidP="00466496">
                  <w:pPr>
                    <w:rPr>
                      <w:sz w:val="24"/>
                    </w:rPr>
                  </w:pPr>
                  <w: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40AF2EB"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5CAE3"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6150BB4" w14:textId="77777777" w:rsidR="00B64B28" w:rsidRDefault="00B64B28" w:rsidP="00466496">
                  <w:pPr>
                    <w:rPr>
                      <w:sz w:val="24"/>
                    </w:rPr>
                  </w:pPr>
                  <w:r>
                    <w:t>The version of Software used.</w:t>
                  </w:r>
                </w:p>
              </w:tc>
            </w:tr>
          </w:tbl>
          <w:p w14:paraId="581957F2" w14:textId="77777777" w:rsidR="00B64B28" w:rsidRDefault="00B64B28" w:rsidP="00466496">
            <w:pPr>
              <w:rPr>
                <w:sz w:val="24"/>
              </w:rPr>
            </w:pPr>
          </w:p>
        </w:tc>
      </w:tr>
      <w:tr w:rsidR="00B64B28" w14:paraId="210C76D0" w14:textId="77777777" w:rsidTr="00B64B28">
        <w:trPr>
          <w:tblCellSpacing w:w="15" w:type="dxa"/>
        </w:trPr>
        <w:tc>
          <w:tcPr>
            <w:tcW w:w="0" w:type="auto"/>
            <w:vAlign w:val="center"/>
            <w:hideMark/>
          </w:tcPr>
          <w:p w14:paraId="14F601AB"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84"/>
              <w:gridCol w:w="1135"/>
              <w:gridCol w:w="1180"/>
              <w:gridCol w:w="4571"/>
            </w:tblGrid>
            <w:tr w:rsidR="00B64B28" w14:paraId="4AAE21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AACB59"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F47E115"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2D4F9"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33010F21" w14:textId="77777777" w:rsidR="00B64B28" w:rsidRDefault="00B64B28" w:rsidP="00466496">
                  <w:pPr>
                    <w:jc w:val="center"/>
                    <w:rPr>
                      <w:b/>
                      <w:bCs/>
                      <w:sz w:val="24"/>
                    </w:rPr>
                  </w:pPr>
                  <w:r>
                    <w:rPr>
                      <w:b/>
                      <w:bCs/>
                    </w:rPr>
                    <w:t>Definition</w:t>
                  </w:r>
                </w:p>
              </w:tc>
            </w:tr>
            <w:tr w:rsidR="00B64B28" w14:paraId="38520D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37F008" w14:textId="77777777" w:rsidR="00B64B28" w:rsidRDefault="00B64B28" w:rsidP="00466496">
                  <w:pPr>
                    <w:rPr>
                      <w:sz w:val="24"/>
                    </w:rPr>
                  </w:pPr>
                  <w:hyperlink w:anchor="ContactRole" w:history="1">
                    <w:r>
                      <w:rPr>
                        <w:rStyle w:val="Hyperlink"/>
                      </w:rPr>
                      <w:t>ContactRole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E002EBC"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0DB53F"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EE84A" w14:textId="77777777" w:rsidR="00B64B28" w:rsidRDefault="00B64B28" w:rsidP="00466496">
                  <w:pPr>
                    <w:rPr>
                      <w:sz w:val="24"/>
                    </w:rPr>
                  </w:pPr>
                  <w:r>
                    <w:t>The Contact that provided the document instance.</w:t>
                  </w:r>
                </w:p>
              </w:tc>
            </w:tr>
            <w:tr w:rsidR="00B64B28" w14:paraId="72FD44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D96DA1" w14:textId="77777777" w:rsidR="00B64B28" w:rsidRDefault="00B64B28" w:rsidP="00466496">
                  <w:pPr>
                    <w:rPr>
                      <w:sz w:val="24"/>
                    </w:rPr>
                  </w:pPr>
                  <w:hyperlink w:anchor="SoftwareName" w:history="1">
                    <w:r>
                      <w:rPr>
                        <w:rStyle w:val="Hyperlink"/>
                      </w:rPr>
                      <w:t>SoftwareName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64F9653"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46CA04"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0C975" w14:textId="77777777" w:rsidR="00B64B28" w:rsidRDefault="00B64B28" w:rsidP="00466496">
                  <w:pPr>
                    <w:rPr>
                      <w:sz w:val="24"/>
                    </w:rPr>
                  </w:pPr>
                  <w:r>
                    <w:t xml:space="preserve">The name of the analysis software package, sourced from a CV if available. </w:t>
                  </w:r>
                </w:p>
              </w:tc>
            </w:tr>
            <w:tr w:rsidR="00B64B28" w14:paraId="5EAFEE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340908" w14:textId="77777777" w:rsidR="00B64B28" w:rsidRDefault="00B64B28" w:rsidP="00466496">
                  <w:pPr>
                    <w:rPr>
                      <w:sz w:val="24"/>
                    </w:rPr>
                  </w:pPr>
                  <w:hyperlink w:anchor="Customizations" w:history="1">
                    <w:r>
                      <w:rPr>
                        <w:rStyle w:val="Hyperlink"/>
                      </w:rPr>
                      <w:t>Customizations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C4B7E1A"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19192"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A7DFC" w14:textId="77777777" w:rsidR="00B64B28" w:rsidRDefault="00B64B28" w:rsidP="00466496">
                  <w:pPr>
                    <w:rPr>
                      <w:sz w:val="24"/>
                    </w:rPr>
                  </w:pPr>
                  <w:r>
                    <w:t xml:space="preserve">Any customizations to the software, such as alternative scoring mechanisms implemented, should be documented here as free text. </w:t>
                  </w:r>
                </w:p>
              </w:tc>
            </w:tr>
          </w:tbl>
          <w:p w14:paraId="1E543F48" w14:textId="77777777" w:rsidR="00B64B28" w:rsidRDefault="00B64B28" w:rsidP="00466496">
            <w:pPr>
              <w:rPr>
                <w:sz w:val="24"/>
              </w:rPr>
            </w:pPr>
          </w:p>
        </w:tc>
      </w:tr>
      <w:tr w:rsidR="00B64B28" w14:paraId="11FCE88C" w14:textId="77777777" w:rsidTr="00B64B28">
        <w:trPr>
          <w:tblCellSpacing w:w="15" w:type="dxa"/>
        </w:trPr>
        <w:tc>
          <w:tcPr>
            <w:tcW w:w="0" w:type="auto"/>
            <w:vAlign w:val="center"/>
            <w:hideMark/>
          </w:tcPr>
          <w:p w14:paraId="7636D23D" w14:textId="77777777" w:rsidR="00B64B28" w:rsidRDefault="00B64B28" w:rsidP="00466496">
            <w:pPr>
              <w:rPr>
                <w:sz w:val="24"/>
              </w:rPr>
            </w:pPr>
            <w:r>
              <w:rPr>
                <w:b/>
                <w:bCs/>
              </w:rPr>
              <w:t>Example Context:</w:t>
            </w:r>
          </w:p>
        </w:tc>
        <w:tc>
          <w:tcPr>
            <w:tcW w:w="0" w:type="auto"/>
            <w:vAlign w:val="center"/>
            <w:hideMark/>
          </w:tcPr>
          <w:p w14:paraId="302C75B5" w14:textId="77777777" w:rsidR="00B64B28" w:rsidRPr="00B61B52" w:rsidRDefault="00B64B28" w:rsidP="00466496">
            <w:pPr>
              <w:pStyle w:val="HTMLPreformatted"/>
              <w:rPr>
                <w:rFonts w:cs="Helvetica"/>
                <w:lang w:val="en-GB" w:eastAsia="en-GB"/>
              </w:rPr>
            </w:pPr>
            <w:r w:rsidRPr="00B61B52">
              <w:rPr>
                <w:rFonts w:cs="Helvetica"/>
                <w:lang w:val="en-GB" w:eastAsia="en-GB"/>
              </w:rPr>
              <w:t>&lt;AnalysisSoftware id="AS_mascot_server" name="Mascot Server" version="2.3.02"</w:t>
            </w:r>
          </w:p>
          <w:p w14:paraId="34AC6AD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uri="http://www.matrixscience.com/search_form_select.html"&gt;</w:t>
            </w:r>
          </w:p>
          <w:p w14:paraId="558C460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&lt;ContactRole contact_ref="ORG_MSL"&gt;</w:t>
            </w:r>
          </w:p>
          <w:p w14:paraId="0168292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&lt;Role&gt;</w:t>
            </w:r>
          </w:p>
          <w:p w14:paraId="140095F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accession="MS:1001267" name="software vendor" cvRef="PSI-MS"/&gt;</w:t>
            </w:r>
          </w:p>
          <w:p w14:paraId="7586E14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&lt;/Role&gt;</w:t>
            </w:r>
          </w:p>
          <w:p w14:paraId="527E3CD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&lt;/ContactRole&gt;</w:t>
            </w:r>
          </w:p>
          <w:p w14:paraId="4FF21CD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1649382E" w14:textId="77777777" w:rsidR="00B64B28" w:rsidRPr="00B61B52" w:rsidRDefault="00B64B28" w:rsidP="00466496">
            <w:pPr>
              <w:pStyle w:val="HTMLPreformatted"/>
              <w:rPr>
                <w:rFonts w:cs="Helvetica"/>
                <w:lang w:val="en-GB" w:eastAsia="en-GB"/>
              </w:rPr>
            </w:pPr>
            <w:r w:rsidRPr="00B61B52">
              <w:rPr>
                <w:rFonts w:cs="Helvetica"/>
                <w:lang w:val="en-GB" w:eastAsia="en-GB"/>
              </w:rPr>
              <w:t>&lt;/AnalysisSoftware&gt;</w:t>
            </w:r>
          </w:p>
        </w:tc>
      </w:tr>
    </w:tbl>
    <w:p w14:paraId="2E72004D" w14:textId="77777777" w:rsidR="00B64B28" w:rsidRDefault="00B64B28" w:rsidP="00466496"/>
    <w:p w14:paraId="668261B6" w14:textId="77777777" w:rsidR="00B64B28" w:rsidRDefault="00B64B28" w:rsidP="00466496">
      <w:pPr>
        <w:pStyle w:val="Heading2"/>
      </w:pPr>
      <w:bookmarkStart w:id="108" w:name="_Toc449341751"/>
      <w:r>
        <w:t>Element &lt;</w:t>
      </w:r>
      <w:bookmarkStart w:id="109" w:name="AnalysisSoftwareList"/>
      <w:r>
        <w:t>AnalysisSoftwareList</w:t>
      </w:r>
      <w:bookmarkEnd w:id="109"/>
      <w:r>
        <w:t>&gt;</w:t>
      </w:r>
      <w:bookmarkEnd w:id="10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2"/>
        <w:gridCol w:w="8320"/>
      </w:tblGrid>
      <w:tr w:rsidR="00B64B28" w14:paraId="5CCAE8FC" w14:textId="77777777" w:rsidTr="00B64B28">
        <w:trPr>
          <w:tblCellSpacing w:w="15" w:type="dxa"/>
        </w:trPr>
        <w:tc>
          <w:tcPr>
            <w:tcW w:w="0" w:type="auto"/>
            <w:vAlign w:val="center"/>
            <w:hideMark/>
          </w:tcPr>
          <w:p w14:paraId="32EB77DB" w14:textId="77777777" w:rsidR="00B64B28" w:rsidRDefault="00B64B28" w:rsidP="00466496">
            <w:pPr>
              <w:rPr>
                <w:sz w:val="24"/>
              </w:rPr>
            </w:pPr>
            <w:r>
              <w:rPr>
                <w:b/>
                <w:bCs/>
              </w:rPr>
              <w:t>Definition:</w:t>
            </w:r>
          </w:p>
        </w:tc>
        <w:tc>
          <w:tcPr>
            <w:tcW w:w="0" w:type="auto"/>
            <w:vAlign w:val="center"/>
            <w:hideMark/>
          </w:tcPr>
          <w:p w14:paraId="0E61E640" w14:textId="77777777" w:rsidR="00B64B28" w:rsidRDefault="00B64B28" w:rsidP="00466496">
            <w:pPr>
              <w:rPr>
                <w:sz w:val="24"/>
              </w:rPr>
            </w:pPr>
            <w:r>
              <w:t xml:space="preserve">The software packages used to perform the analyses. </w:t>
            </w:r>
          </w:p>
        </w:tc>
      </w:tr>
      <w:tr w:rsidR="00B64B28" w14:paraId="4472C362" w14:textId="77777777" w:rsidTr="00B64B28">
        <w:trPr>
          <w:tblCellSpacing w:w="15" w:type="dxa"/>
        </w:trPr>
        <w:tc>
          <w:tcPr>
            <w:tcW w:w="0" w:type="auto"/>
            <w:vAlign w:val="center"/>
            <w:hideMark/>
          </w:tcPr>
          <w:p w14:paraId="6F58ED2D" w14:textId="77777777" w:rsidR="00B64B28" w:rsidRDefault="00B64B28" w:rsidP="00466496">
            <w:pPr>
              <w:rPr>
                <w:sz w:val="24"/>
              </w:rPr>
            </w:pPr>
            <w:r>
              <w:rPr>
                <w:b/>
                <w:bCs/>
              </w:rPr>
              <w:t>Type:</w:t>
            </w:r>
          </w:p>
        </w:tc>
        <w:tc>
          <w:tcPr>
            <w:tcW w:w="0" w:type="auto"/>
            <w:vAlign w:val="center"/>
            <w:hideMark/>
          </w:tcPr>
          <w:p w14:paraId="418FCB30" w14:textId="77777777" w:rsidR="00B64B28" w:rsidRDefault="00B64B28" w:rsidP="00466496">
            <w:pPr>
              <w:rPr>
                <w:sz w:val="24"/>
              </w:rPr>
            </w:pPr>
            <w:r>
              <w:t xml:space="preserve">AnalysisSoftwareListType </w:t>
            </w:r>
          </w:p>
        </w:tc>
      </w:tr>
      <w:tr w:rsidR="00B64B28" w14:paraId="378AD456" w14:textId="77777777" w:rsidTr="00B64B28">
        <w:trPr>
          <w:tblCellSpacing w:w="15" w:type="dxa"/>
        </w:trPr>
        <w:tc>
          <w:tcPr>
            <w:tcW w:w="0" w:type="auto"/>
            <w:vAlign w:val="center"/>
            <w:hideMark/>
          </w:tcPr>
          <w:p w14:paraId="01BE635E" w14:textId="77777777" w:rsidR="00B64B28" w:rsidRDefault="00B64B28" w:rsidP="00466496">
            <w:pPr>
              <w:rPr>
                <w:sz w:val="24"/>
              </w:rPr>
            </w:pPr>
            <w:r>
              <w:rPr>
                <w:b/>
                <w:bCs/>
              </w:rPr>
              <w:lastRenderedPageBreak/>
              <w:t>Attributes:</w:t>
            </w:r>
          </w:p>
        </w:tc>
        <w:tc>
          <w:tcPr>
            <w:tcW w:w="0" w:type="auto"/>
            <w:vAlign w:val="center"/>
            <w:hideMark/>
          </w:tcPr>
          <w:p w14:paraId="7FF6BBAD" w14:textId="77777777" w:rsidR="00B64B28" w:rsidRDefault="00B64B28" w:rsidP="00466496">
            <w:pPr>
              <w:rPr>
                <w:sz w:val="24"/>
              </w:rPr>
            </w:pPr>
            <w:r>
              <w:t>none</w:t>
            </w:r>
          </w:p>
        </w:tc>
      </w:tr>
      <w:tr w:rsidR="00B64B28" w14:paraId="2C5C0706" w14:textId="77777777" w:rsidTr="00B64B28">
        <w:trPr>
          <w:tblCellSpacing w:w="15" w:type="dxa"/>
        </w:trPr>
        <w:tc>
          <w:tcPr>
            <w:tcW w:w="0" w:type="auto"/>
            <w:vAlign w:val="center"/>
            <w:hideMark/>
          </w:tcPr>
          <w:p w14:paraId="6400B4CB"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7"/>
              <w:gridCol w:w="1135"/>
              <w:gridCol w:w="1180"/>
              <w:gridCol w:w="4087"/>
            </w:tblGrid>
            <w:tr w:rsidR="00B64B28" w14:paraId="2F9D44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24A984"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7D14B"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507C1"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76B53" w14:textId="77777777" w:rsidR="00B64B28" w:rsidRDefault="00B64B28" w:rsidP="00466496">
                  <w:pPr>
                    <w:jc w:val="center"/>
                    <w:rPr>
                      <w:b/>
                      <w:bCs/>
                      <w:sz w:val="24"/>
                    </w:rPr>
                  </w:pPr>
                  <w:r>
                    <w:rPr>
                      <w:b/>
                      <w:bCs/>
                    </w:rPr>
                    <w:t>Definition</w:t>
                  </w:r>
                </w:p>
              </w:tc>
            </w:tr>
            <w:tr w:rsidR="00B64B28" w14:paraId="300E15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64DA1E" w14:textId="77777777" w:rsidR="00B64B28" w:rsidRDefault="00B64B28" w:rsidP="00466496">
                  <w:pPr>
                    <w:rPr>
                      <w:sz w:val="24"/>
                    </w:rPr>
                  </w:pPr>
                  <w:hyperlink w:anchor="AnalysisSoftware" w:history="1">
                    <w:r>
                      <w:rPr>
                        <w:rStyle w:val="Hyperlink"/>
                      </w:rPr>
                      <w:t>AnalysisSoftware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B10777C"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48791"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B91B65E" w14:textId="77777777" w:rsidR="00B64B28" w:rsidRDefault="00B64B28" w:rsidP="00466496">
                  <w:pPr>
                    <w:rPr>
                      <w:sz w:val="24"/>
                    </w:rPr>
                  </w:pPr>
                  <w:r>
                    <w:t>The software used for performing the analyses.</w:t>
                  </w:r>
                </w:p>
              </w:tc>
            </w:tr>
          </w:tbl>
          <w:p w14:paraId="274F682B" w14:textId="77777777" w:rsidR="00B64B28" w:rsidRDefault="00B64B28" w:rsidP="00466496">
            <w:pPr>
              <w:rPr>
                <w:sz w:val="24"/>
              </w:rPr>
            </w:pPr>
          </w:p>
        </w:tc>
      </w:tr>
      <w:tr w:rsidR="00B64B28" w14:paraId="25F42105" w14:textId="77777777" w:rsidTr="00B64B28">
        <w:trPr>
          <w:tblCellSpacing w:w="15" w:type="dxa"/>
        </w:trPr>
        <w:tc>
          <w:tcPr>
            <w:tcW w:w="0" w:type="auto"/>
            <w:vAlign w:val="center"/>
            <w:hideMark/>
          </w:tcPr>
          <w:p w14:paraId="61863D01" w14:textId="77777777" w:rsidR="00B64B28" w:rsidRDefault="00B64B28" w:rsidP="00466496">
            <w:pPr>
              <w:rPr>
                <w:sz w:val="24"/>
              </w:rPr>
            </w:pPr>
            <w:r>
              <w:rPr>
                <w:b/>
                <w:bCs/>
              </w:rPr>
              <w:t>Example Context:</w:t>
            </w:r>
          </w:p>
        </w:tc>
        <w:tc>
          <w:tcPr>
            <w:tcW w:w="0" w:type="auto"/>
            <w:vAlign w:val="center"/>
            <w:hideMark/>
          </w:tcPr>
          <w:p w14:paraId="75DF48AB" w14:textId="77777777" w:rsidR="00B64B28" w:rsidRPr="00B61B52" w:rsidRDefault="00B64B28" w:rsidP="00466496">
            <w:pPr>
              <w:pStyle w:val="HTMLPreformatted"/>
              <w:rPr>
                <w:rFonts w:cs="Helvetica"/>
                <w:lang w:val="en-GB" w:eastAsia="en-GB"/>
              </w:rPr>
            </w:pPr>
            <w:r w:rsidRPr="00B61B52">
              <w:rPr>
                <w:rFonts w:cs="Helvetica"/>
                <w:lang w:val="en-GB" w:eastAsia="en-GB"/>
              </w:rPr>
              <w:t>&lt;AnalysisSoftwareList&gt;</w:t>
            </w:r>
          </w:p>
          <w:p w14:paraId="11F3CB4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&lt;AnalysisSoftware id="AS_mascot_server" name="Mascot Server" version="2.3.02"</w:t>
            </w:r>
          </w:p>
          <w:p w14:paraId="50C904E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uri="http://www.matrixscience.com/search_form_select.html"&gt;</w:t>
            </w:r>
          </w:p>
          <w:p w14:paraId="4ACEFE8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&lt;ContactRole contact_ref="ORG_MSL"&gt;</w:t>
            </w:r>
          </w:p>
          <w:p w14:paraId="020708E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&lt;Role&gt;</w:t>
            </w:r>
          </w:p>
          <w:p w14:paraId="62EDAF4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accession="MS:1001267" name="software vendor" cvRef="PSI-MS"/&gt;</w:t>
            </w:r>
          </w:p>
          <w:p w14:paraId="53693DE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&lt;/Role&gt;</w:t>
            </w:r>
          </w:p>
          <w:p w14:paraId="0779EB3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6B4089D2" w14:textId="77777777" w:rsidR="00B64B28" w:rsidRPr="00B61B52" w:rsidRDefault="00B64B28" w:rsidP="00466496">
            <w:pPr>
              <w:pStyle w:val="HTMLPreformatted"/>
              <w:rPr>
                <w:rFonts w:cs="Helvetica"/>
                <w:lang w:val="en-GB" w:eastAsia="en-GB"/>
              </w:rPr>
            </w:pPr>
            <w:r w:rsidRPr="00B61B52">
              <w:rPr>
                <w:rFonts w:cs="Helvetica"/>
                <w:lang w:val="en-GB" w:eastAsia="en-GB"/>
              </w:rPr>
              <w:t>&lt;/AnalysisSoftwareList&gt;</w:t>
            </w:r>
          </w:p>
        </w:tc>
      </w:tr>
    </w:tbl>
    <w:p w14:paraId="21A38DAB" w14:textId="77777777" w:rsidR="00B64B28" w:rsidRDefault="00B64B28" w:rsidP="00466496"/>
    <w:p w14:paraId="1A7E8C3A" w14:textId="77777777" w:rsidR="00B64B28" w:rsidRDefault="00B64B28" w:rsidP="00466496">
      <w:pPr>
        <w:pStyle w:val="Heading2"/>
      </w:pPr>
      <w:bookmarkStart w:id="110" w:name="_Toc449341752"/>
      <w:r>
        <w:t>Element &lt;</w:t>
      </w:r>
      <w:bookmarkStart w:id="111" w:name="AuditCollection"/>
      <w:r>
        <w:t>AuditCollection</w:t>
      </w:r>
      <w:bookmarkEnd w:id="111"/>
      <w:r>
        <w:t>&gt;</w:t>
      </w:r>
      <w:bookmarkEnd w:id="11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8596"/>
      </w:tblGrid>
      <w:tr w:rsidR="00B64B28" w14:paraId="361AF193" w14:textId="77777777" w:rsidTr="00B64B28">
        <w:trPr>
          <w:tblCellSpacing w:w="15" w:type="dxa"/>
        </w:trPr>
        <w:tc>
          <w:tcPr>
            <w:tcW w:w="0" w:type="auto"/>
            <w:vAlign w:val="center"/>
            <w:hideMark/>
          </w:tcPr>
          <w:p w14:paraId="03D63BE8" w14:textId="77777777" w:rsidR="00B64B28" w:rsidRDefault="00B64B28" w:rsidP="00466496">
            <w:pPr>
              <w:rPr>
                <w:sz w:val="24"/>
              </w:rPr>
            </w:pPr>
            <w:r>
              <w:rPr>
                <w:b/>
                <w:bCs/>
              </w:rPr>
              <w:t>Definition:</w:t>
            </w:r>
          </w:p>
        </w:tc>
        <w:tc>
          <w:tcPr>
            <w:tcW w:w="0" w:type="auto"/>
            <w:vAlign w:val="center"/>
            <w:hideMark/>
          </w:tcPr>
          <w:p w14:paraId="4CC4D48D" w14:textId="77777777" w:rsidR="00B64B28" w:rsidRDefault="00B64B28" w:rsidP="00466496">
            <w:pPr>
              <w:rPr>
                <w:sz w:val="24"/>
              </w:rPr>
            </w:pPr>
            <w:r>
              <w:t xml:space="preserve">The complete set of Contacts (people and organisations) for this file. </w:t>
            </w:r>
          </w:p>
        </w:tc>
      </w:tr>
      <w:tr w:rsidR="00B64B28" w14:paraId="2480526B" w14:textId="77777777" w:rsidTr="00B64B28">
        <w:trPr>
          <w:tblCellSpacing w:w="15" w:type="dxa"/>
        </w:trPr>
        <w:tc>
          <w:tcPr>
            <w:tcW w:w="0" w:type="auto"/>
            <w:vAlign w:val="center"/>
            <w:hideMark/>
          </w:tcPr>
          <w:p w14:paraId="42B271C3" w14:textId="77777777" w:rsidR="00B64B28" w:rsidRDefault="00B64B28" w:rsidP="00466496">
            <w:pPr>
              <w:rPr>
                <w:sz w:val="24"/>
              </w:rPr>
            </w:pPr>
            <w:r>
              <w:rPr>
                <w:b/>
                <w:bCs/>
              </w:rPr>
              <w:t>Type:</w:t>
            </w:r>
          </w:p>
        </w:tc>
        <w:tc>
          <w:tcPr>
            <w:tcW w:w="0" w:type="auto"/>
            <w:vAlign w:val="center"/>
            <w:hideMark/>
          </w:tcPr>
          <w:p w14:paraId="52C32C1E" w14:textId="77777777" w:rsidR="00B64B28" w:rsidRDefault="00B64B28" w:rsidP="00466496">
            <w:pPr>
              <w:rPr>
                <w:sz w:val="24"/>
              </w:rPr>
            </w:pPr>
            <w:r>
              <w:t xml:space="preserve">AuditCollectionType </w:t>
            </w:r>
          </w:p>
        </w:tc>
      </w:tr>
      <w:tr w:rsidR="00B64B28" w14:paraId="1C6BD502" w14:textId="77777777" w:rsidTr="00B64B28">
        <w:trPr>
          <w:tblCellSpacing w:w="15" w:type="dxa"/>
        </w:trPr>
        <w:tc>
          <w:tcPr>
            <w:tcW w:w="0" w:type="auto"/>
            <w:vAlign w:val="center"/>
            <w:hideMark/>
          </w:tcPr>
          <w:p w14:paraId="69E68C57" w14:textId="77777777" w:rsidR="00B64B28" w:rsidRDefault="00B64B28" w:rsidP="00466496">
            <w:pPr>
              <w:rPr>
                <w:sz w:val="24"/>
              </w:rPr>
            </w:pPr>
            <w:r>
              <w:rPr>
                <w:b/>
                <w:bCs/>
              </w:rPr>
              <w:t>Attributes:</w:t>
            </w:r>
          </w:p>
        </w:tc>
        <w:tc>
          <w:tcPr>
            <w:tcW w:w="0" w:type="auto"/>
            <w:vAlign w:val="center"/>
            <w:hideMark/>
          </w:tcPr>
          <w:p w14:paraId="4CA2CBA8" w14:textId="77777777" w:rsidR="00B64B28" w:rsidRDefault="00B64B28" w:rsidP="00466496">
            <w:pPr>
              <w:rPr>
                <w:sz w:val="24"/>
              </w:rPr>
            </w:pPr>
            <w:r>
              <w:t>none</w:t>
            </w:r>
          </w:p>
        </w:tc>
      </w:tr>
      <w:tr w:rsidR="00B64B28" w14:paraId="51BC3A89" w14:textId="77777777" w:rsidTr="00B64B28">
        <w:trPr>
          <w:tblCellSpacing w:w="15" w:type="dxa"/>
        </w:trPr>
        <w:tc>
          <w:tcPr>
            <w:tcW w:w="0" w:type="auto"/>
            <w:vAlign w:val="center"/>
            <w:hideMark/>
          </w:tcPr>
          <w:p w14:paraId="6FD7738F"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64"/>
              <w:gridCol w:w="1135"/>
              <w:gridCol w:w="1180"/>
              <w:gridCol w:w="4826"/>
            </w:tblGrid>
            <w:tr w:rsidR="00B64B28" w14:paraId="25A57A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7919E1"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E299FD"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A6329"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B1D71" w14:textId="77777777" w:rsidR="00B64B28" w:rsidRDefault="00B64B28" w:rsidP="00466496">
                  <w:pPr>
                    <w:jc w:val="center"/>
                    <w:rPr>
                      <w:b/>
                      <w:bCs/>
                      <w:sz w:val="24"/>
                    </w:rPr>
                  </w:pPr>
                  <w:r>
                    <w:rPr>
                      <w:b/>
                      <w:bCs/>
                    </w:rPr>
                    <w:t>Definition</w:t>
                  </w:r>
                </w:p>
              </w:tc>
            </w:tr>
            <w:tr w:rsidR="00B64B28" w14:paraId="7BA993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59637B" w14:textId="77777777" w:rsidR="00B64B28" w:rsidRDefault="00B64B28" w:rsidP="00466496">
                  <w:pPr>
                    <w:rPr>
                      <w:sz w:val="24"/>
                    </w:rPr>
                  </w:pPr>
                  <w:hyperlink w:anchor="Person" w:history="1">
                    <w:r>
                      <w:rPr>
                        <w:rStyle w:val="Hyperlink"/>
                      </w:rPr>
                      <w:t>Person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84A3D7F"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62CD8"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3301C" w14:textId="77777777" w:rsidR="00B64B28" w:rsidRDefault="00B64B28" w:rsidP="00466496">
                  <w:pPr>
                    <w:rPr>
                      <w:sz w:val="24"/>
                    </w:rPr>
                  </w:pPr>
                  <w:r>
                    <w:t>A person's name and contact details. Any additional information such as the address, contact email etc. should be supplied using CV parameters or user parameters.</w:t>
                  </w:r>
                </w:p>
              </w:tc>
            </w:tr>
            <w:tr w:rsidR="00B64B28" w14:paraId="03C24A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90C82D" w14:textId="77777777" w:rsidR="00B64B28" w:rsidRDefault="00B64B28" w:rsidP="00466496">
                  <w:pPr>
                    <w:rPr>
                      <w:sz w:val="24"/>
                    </w:rPr>
                  </w:pPr>
                  <w:hyperlink w:anchor="Organization" w:history="1">
                    <w:r>
                      <w:rPr>
                        <w:rStyle w:val="Hyperlink"/>
                      </w:rPr>
                      <w:t>Organization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45C2D9B"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4E632E"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D3FCDAE" w14:textId="77777777" w:rsidR="00B64B28" w:rsidRDefault="00B64B28" w:rsidP="00466496">
                  <w:pPr>
                    <w:rPr>
                      <w:sz w:val="24"/>
                    </w:rPr>
                  </w:pPr>
                  <w:r>
                    <w:t xml:space="preserve">Organizations are entities like companies, universities, government agencies. Any additional information such as the address, email etc. should be supplied either as CV parameters or as user parameters. </w:t>
                  </w:r>
                </w:p>
              </w:tc>
            </w:tr>
          </w:tbl>
          <w:p w14:paraId="4FAA423F" w14:textId="77777777" w:rsidR="00B64B28" w:rsidRDefault="00B64B28" w:rsidP="00466496">
            <w:pPr>
              <w:rPr>
                <w:sz w:val="24"/>
              </w:rPr>
            </w:pPr>
          </w:p>
        </w:tc>
      </w:tr>
      <w:tr w:rsidR="00B64B28" w14:paraId="054BACAE" w14:textId="77777777" w:rsidTr="00B64B28">
        <w:trPr>
          <w:tblCellSpacing w:w="15" w:type="dxa"/>
        </w:trPr>
        <w:tc>
          <w:tcPr>
            <w:tcW w:w="0" w:type="auto"/>
            <w:vAlign w:val="center"/>
            <w:hideMark/>
          </w:tcPr>
          <w:p w14:paraId="3D1E76D5" w14:textId="77777777" w:rsidR="00B64B28" w:rsidRDefault="00B64B28" w:rsidP="00466496">
            <w:pPr>
              <w:rPr>
                <w:sz w:val="24"/>
              </w:rPr>
            </w:pPr>
            <w:r>
              <w:rPr>
                <w:b/>
                <w:bCs/>
              </w:rPr>
              <w:t>Example Context:</w:t>
            </w:r>
          </w:p>
        </w:tc>
        <w:tc>
          <w:tcPr>
            <w:tcW w:w="0" w:type="auto"/>
            <w:vAlign w:val="center"/>
            <w:hideMark/>
          </w:tcPr>
          <w:p w14:paraId="54C193C8" w14:textId="77777777" w:rsidR="00B64B28" w:rsidRPr="00B61B52" w:rsidRDefault="00B64B28" w:rsidP="00466496">
            <w:pPr>
              <w:pStyle w:val="HTMLPreformatted"/>
              <w:rPr>
                <w:rFonts w:cs="Helvetica"/>
                <w:lang w:val="en-GB" w:eastAsia="en-GB"/>
              </w:rPr>
            </w:pPr>
            <w:r w:rsidRPr="00B61B52">
              <w:rPr>
                <w:rFonts w:cs="Helvetica"/>
                <w:lang w:val="en-GB" w:eastAsia="en-GB"/>
              </w:rPr>
              <w:t>&lt;AuditCollection xmlns="http://psidev.info/psi/pi/mzIdentML/1.1"&gt;</w:t>
            </w:r>
          </w:p>
          <w:p w14:paraId="214F47A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&lt;Person firstName="firstname" lastName="secondName" id="PERSON_DOC_OWNER"&gt;</w:t>
            </w:r>
          </w:p>
          <w:p w14:paraId="797CD65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&lt;Affiliation organization_ref="ORG_DOC_OWNER"/&gt;</w:t>
            </w:r>
          </w:p>
          <w:p w14:paraId="4538A1E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&lt;/Person&gt;</w:t>
            </w:r>
          </w:p>
          <w:p w14:paraId="28A8C98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&lt;Organization name="myworkplace" id="ORG_DOC_OWNER"/&gt;</w:t>
            </w:r>
          </w:p>
          <w:p w14:paraId="6E4918DC" w14:textId="77777777" w:rsidR="00B64B28" w:rsidRPr="00B61B52" w:rsidRDefault="00B64B28" w:rsidP="00466496">
            <w:pPr>
              <w:pStyle w:val="HTMLPreformatted"/>
              <w:rPr>
                <w:rFonts w:cs="Helvetica"/>
                <w:lang w:val="en-GB" w:eastAsia="en-GB"/>
              </w:rPr>
            </w:pPr>
            <w:r w:rsidRPr="00B61B52">
              <w:rPr>
                <w:rFonts w:cs="Helvetica"/>
                <w:lang w:val="en-GB" w:eastAsia="en-GB"/>
              </w:rPr>
              <w:t>&lt;/AuditCollection&gt;</w:t>
            </w:r>
          </w:p>
        </w:tc>
      </w:tr>
    </w:tbl>
    <w:p w14:paraId="432C5352" w14:textId="77777777" w:rsidR="00B64B28" w:rsidRDefault="00B64B28" w:rsidP="00466496"/>
    <w:p w14:paraId="16854EE7" w14:textId="77777777" w:rsidR="00B64B28" w:rsidRDefault="00B64B28" w:rsidP="00466496">
      <w:pPr>
        <w:pStyle w:val="Heading2"/>
      </w:pPr>
      <w:bookmarkStart w:id="112" w:name="_Toc449341753"/>
      <w:r>
        <w:t>Element &lt;</w:t>
      </w:r>
      <w:bookmarkStart w:id="113" w:name="BibliographicReference"/>
      <w:r>
        <w:t>BibliographicReference</w:t>
      </w:r>
      <w:bookmarkEnd w:id="113"/>
      <w:r>
        <w:t>&gt;</w:t>
      </w:r>
      <w:bookmarkEnd w:id="11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6"/>
        <w:gridCol w:w="8556"/>
      </w:tblGrid>
      <w:tr w:rsidR="00B64B28" w14:paraId="33C6544E" w14:textId="77777777" w:rsidTr="00B64B28">
        <w:trPr>
          <w:tblCellSpacing w:w="15" w:type="dxa"/>
        </w:trPr>
        <w:tc>
          <w:tcPr>
            <w:tcW w:w="0" w:type="auto"/>
            <w:vAlign w:val="center"/>
            <w:hideMark/>
          </w:tcPr>
          <w:p w14:paraId="1330ACCB" w14:textId="77777777" w:rsidR="00B64B28" w:rsidRDefault="00B64B28" w:rsidP="00466496">
            <w:pPr>
              <w:rPr>
                <w:sz w:val="24"/>
              </w:rPr>
            </w:pPr>
            <w:r>
              <w:rPr>
                <w:b/>
                <w:bCs/>
              </w:rPr>
              <w:t>Definition:</w:t>
            </w:r>
          </w:p>
        </w:tc>
        <w:tc>
          <w:tcPr>
            <w:tcW w:w="0" w:type="auto"/>
            <w:vAlign w:val="center"/>
            <w:hideMark/>
          </w:tcPr>
          <w:p w14:paraId="4D61960D" w14:textId="77777777" w:rsidR="00B64B28" w:rsidRDefault="00B64B28" w:rsidP="00466496">
            <w:pPr>
              <w:rPr>
                <w:sz w:val="24"/>
              </w:rPr>
            </w:pPr>
            <w:r>
              <w:t xml:space="preserve">Any bibliographic references associated with the file </w:t>
            </w:r>
          </w:p>
        </w:tc>
      </w:tr>
      <w:tr w:rsidR="00B64B28" w14:paraId="24BDEAC6" w14:textId="77777777" w:rsidTr="00B64B28">
        <w:trPr>
          <w:tblCellSpacing w:w="15" w:type="dxa"/>
        </w:trPr>
        <w:tc>
          <w:tcPr>
            <w:tcW w:w="0" w:type="auto"/>
            <w:vAlign w:val="center"/>
            <w:hideMark/>
          </w:tcPr>
          <w:p w14:paraId="5A9CF72C" w14:textId="77777777" w:rsidR="00B64B28" w:rsidRDefault="00B64B28" w:rsidP="00466496">
            <w:pPr>
              <w:rPr>
                <w:sz w:val="24"/>
              </w:rPr>
            </w:pPr>
            <w:r>
              <w:rPr>
                <w:b/>
                <w:bCs/>
              </w:rPr>
              <w:t>Type:</w:t>
            </w:r>
          </w:p>
        </w:tc>
        <w:tc>
          <w:tcPr>
            <w:tcW w:w="0" w:type="auto"/>
            <w:vAlign w:val="center"/>
            <w:hideMark/>
          </w:tcPr>
          <w:p w14:paraId="52C32DB9" w14:textId="77777777" w:rsidR="00B64B28" w:rsidRDefault="00B64B28" w:rsidP="00466496">
            <w:pPr>
              <w:rPr>
                <w:sz w:val="24"/>
              </w:rPr>
            </w:pPr>
            <w:r>
              <w:t xml:space="preserve">BibliographicReferenceType </w:t>
            </w:r>
          </w:p>
        </w:tc>
      </w:tr>
      <w:tr w:rsidR="00B64B28" w14:paraId="261A90FE" w14:textId="77777777" w:rsidTr="00B64B28">
        <w:trPr>
          <w:tblCellSpacing w:w="15" w:type="dxa"/>
        </w:trPr>
        <w:tc>
          <w:tcPr>
            <w:tcW w:w="0" w:type="auto"/>
            <w:vAlign w:val="center"/>
            <w:hideMark/>
          </w:tcPr>
          <w:p w14:paraId="24E47C3B"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2"/>
              <w:gridCol w:w="977"/>
              <w:gridCol w:w="824"/>
              <w:gridCol w:w="5452"/>
            </w:tblGrid>
            <w:tr w:rsidR="00B64B28" w14:paraId="064A7C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7EB627"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EE463"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2C8B4C"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8BA94" w14:textId="77777777" w:rsidR="00B64B28" w:rsidRDefault="00B64B28" w:rsidP="00466496">
                  <w:pPr>
                    <w:jc w:val="center"/>
                    <w:rPr>
                      <w:b/>
                      <w:bCs/>
                      <w:sz w:val="24"/>
                    </w:rPr>
                  </w:pPr>
                  <w:r>
                    <w:rPr>
                      <w:b/>
                      <w:bCs/>
                    </w:rPr>
                    <w:t>Definition</w:t>
                  </w:r>
                </w:p>
              </w:tc>
            </w:tr>
            <w:tr w:rsidR="00B64B28" w14:paraId="7FA985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9E12E6" w14:textId="77777777" w:rsidR="00B64B28" w:rsidRDefault="00B64B28" w:rsidP="00466496">
                  <w:pPr>
                    <w:rPr>
                      <w:sz w:val="24"/>
                    </w:rPr>
                  </w:pPr>
                  <w:r>
                    <w:t>authors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3547ECC7"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36570"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736AE" w14:textId="77777777" w:rsidR="00B64B28" w:rsidRDefault="00B64B28" w:rsidP="00466496">
                  <w:pPr>
                    <w:rPr>
                      <w:sz w:val="24"/>
                    </w:rPr>
                  </w:pPr>
                  <w:r>
                    <w:t>The names of the authors of the reference.</w:t>
                  </w:r>
                </w:p>
              </w:tc>
            </w:tr>
            <w:tr w:rsidR="00B64B28" w14:paraId="71B5E4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738CF7" w14:textId="77777777" w:rsidR="00B64B28" w:rsidRDefault="00B64B28" w:rsidP="00466496">
                  <w:pPr>
                    <w:rPr>
                      <w:sz w:val="24"/>
                    </w:rPr>
                  </w:pPr>
                  <w:r>
                    <w:t>doi</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3B72C"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CC6EBDA"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652CE01" w14:textId="77777777" w:rsidR="00B64B28" w:rsidRDefault="00B64B28" w:rsidP="00466496">
                  <w:pPr>
                    <w:rPr>
                      <w:sz w:val="24"/>
                    </w:rPr>
                  </w:pPr>
                  <w:r>
                    <w:t>The DOI of the referenced publication.</w:t>
                  </w:r>
                </w:p>
              </w:tc>
            </w:tr>
            <w:tr w:rsidR="00B64B28" w14:paraId="31573F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1DA115" w14:textId="77777777" w:rsidR="00B64B28" w:rsidRDefault="00B64B28" w:rsidP="00466496">
                  <w:pPr>
                    <w:rPr>
                      <w:sz w:val="24"/>
                    </w:rPr>
                  </w:pPr>
                  <w:r>
                    <w:t>editor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0DB99C3E"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BA26F"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340BB" w14:textId="77777777" w:rsidR="00B64B28" w:rsidRDefault="00B64B28" w:rsidP="00466496">
                  <w:pPr>
                    <w:rPr>
                      <w:sz w:val="24"/>
                    </w:rPr>
                  </w:pPr>
                  <w:r>
                    <w:t>The editor(s) of the reference.</w:t>
                  </w:r>
                </w:p>
              </w:tc>
            </w:tr>
            <w:tr w:rsidR="00B64B28" w14:paraId="14D8B9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3BE91E"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446B206E"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7F19A"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C9262"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01E49D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62A553" w14:textId="77777777" w:rsidR="00B64B28" w:rsidRDefault="00B64B28" w:rsidP="00466496">
                  <w:pPr>
                    <w:rPr>
                      <w:sz w:val="24"/>
                    </w:rPr>
                  </w:pPr>
                  <w:r>
                    <w:t>issue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D3945"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13AD6EB"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953E0D1" w14:textId="77777777" w:rsidR="00B64B28" w:rsidRDefault="00B64B28" w:rsidP="00466496">
                  <w:pPr>
                    <w:rPr>
                      <w:sz w:val="24"/>
                    </w:rPr>
                  </w:pPr>
                  <w:r>
                    <w:t>The issue name or number.</w:t>
                  </w:r>
                </w:p>
              </w:tc>
            </w:tr>
            <w:tr w:rsidR="00B64B28" w14:paraId="66E985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8A5094"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742174E"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4FE80"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224554F" w14:textId="77777777" w:rsidR="00B64B28" w:rsidRDefault="00B64B28" w:rsidP="00466496">
                  <w:pPr>
                    <w:rPr>
                      <w:sz w:val="24"/>
                    </w:rPr>
                  </w:pPr>
                  <w:r>
                    <w:t xml:space="preserve">The potentially ambiguous common identifier, such as a human-readable name for the instance. </w:t>
                  </w:r>
                </w:p>
              </w:tc>
            </w:tr>
            <w:tr w:rsidR="00B64B28" w14:paraId="3EC22D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A9C204" w14:textId="77777777" w:rsidR="00B64B28" w:rsidRDefault="00B64B28" w:rsidP="00466496">
                  <w:pPr>
                    <w:rPr>
                      <w:sz w:val="24"/>
                    </w:rPr>
                  </w:pPr>
                  <w:r>
                    <w:t>pages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4DE28"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B820B"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8ADD9" w14:textId="77777777" w:rsidR="00B64B28" w:rsidRDefault="00B64B28" w:rsidP="00466496">
                  <w:pPr>
                    <w:rPr>
                      <w:sz w:val="24"/>
                    </w:rPr>
                  </w:pPr>
                  <w:r>
                    <w:t>The page numbers.</w:t>
                  </w:r>
                </w:p>
              </w:tc>
            </w:tr>
            <w:tr w:rsidR="00B64B28" w14:paraId="3AA0F5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494564" w14:textId="77777777" w:rsidR="00B64B28" w:rsidRDefault="00B64B28" w:rsidP="00466496">
                  <w:pPr>
                    <w:rPr>
                      <w:sz w:val="24"/>
                    </w:rPr>
                  </w:pPr>
                  <w:r>
                    <w:t>publication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7EC57"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2855E"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35717" w14:textId="77777777" w:rsidR="00B64B28" w:rsidRDefault="00B64B28" w:rsidP="00466496">
                  <w:pPr>
                    <w:rPr>
                      <w:sz w:val="24"/>
                    </w:rPr>
                  </w:pPr>
                  <w:r>
                    <w:t>The name of the journal, book etc.</w:t>
                  </w:r>
                </w:p>
              </w:tc>
            </w:tr>
            <w:tr w:rsidR="00B64B28" w14:paraId="70C8E4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FA2201" w14:textId="77777777" w:rsidR="00B64B28" w:rsidRDefault="00B64B28" w:rsidP="00466496">
                  <w:pPr>
                    <w:rPr>
                      <w:sz w:val="24"/>
                    </w:rPr>
                  </w:pPr>
                  <w:r>
                    <w:lastRenderedPageBreak/>
                    <w:t>publisher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76823"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F62F683"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297B35D" w14:textId="77777777" w:rsidR="00B64B28" w:rsidRDefault="00B64B28" w:rsidP="00466496">
                  <w:pPr>
                    <w:rPr>
                      <w:sz w:val="24"/>
                    </w:rPr>
                  </w:pPr>
                  <w:r>
                    <w:t>The publisher of the publication.</w:t>
                  </w:r>
                </w:p>
              </w:tc>
            </w:tr>
            <w:tr w:rsidR="00B64B28" w14:paraId="1195A5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EC59C8" w14:textId="77777777" w:rsidR="00B64B28" w:rsidRDefault="00B64B28" w:rsidP="00466496">
                  <w:pPr>
                    <w:rPr>
                      <w:sz w:val="24"/>
                    </w:rPr>
                  </w:pPr>
                  <w:r>
                    <w:t>title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D43D2"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45F93EC"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AAD43" w14:textId="77777777" w:rsidR="00B64B28" w:rsidRDefault="00B64B28" w:rsidP="00466496">
                  <w:pPr>
                    <w:rPr>
                      <w:sz w:val="24"/>
                    </w:rPr>
                  </w:pPr>
                  <w:r>
                    <w:t>The title of the BibliographicReference.</w:t>
                  </w:r>
                </w:p>
              </w:tc>
            </w:tr>
            <w:tr w:rsidR="00B64B28" w14:paraId="5A2612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03A7DD" w14:textId="77777777" w:rsidR="00B64B28" w:rsidRDefault="00B64B28" w:rsidP="00466496">
                  <w:pPr>
                    <w:rPr>
                      <w:sz w:val="24"/>
                    </w:rPr>
                  </w:pPr>
                  <w:r>
                    <w:t>volume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B9436"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1CE09"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CC9F0C2" w14:textId="77777777" w:rsidR="00B64B28" w:rsidRDefault="00B64B28" w:rsidP="00466496">
                  <w:pPr>
                    <w:rPr>
                      <w:sz w:val="24"/>
                    </w:rPr>
                  </w:pPr>
                  <w:r>
                    <w:t>The volume name or number.</w:t>
                  </w:r>
                </w:p>
              </w:tc>
            </w:tr>
            <w:tr w:rsidR="00B64B28" w14:paraId="009B32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AEF166" w14:textId="77777777" w:rsidR="00B64B28" w:rsidRDefault="00B64B28" w:rsidP="00466496">
                  <w:pPr>
                    <w:rPr>
                      <w:sz w:val="24"/>
                    </w:rPr>
                  </w:pPr>
                  <w:r>
                    <w:t>year</w:t>
                  </w:r>
                </w:p>
              </w:tc>
              <w:tc>
                <w:tcPr>
                  <w:tcW w:w="0" w:type="auto"/>
                  <w:tcBorders>
                    <w:top w:val="outset" w:sz="6" w:space="0" w:color="auto"/>
                    <w:left w:val="outset" w:sz="6" w:space="0" w:color="auto"/>
                    <w:bottom w:val="outset" w:sz="6" w:space="0" w:color="auto"/>
                    <w:right w:val="outset" w:sz="6" w:space="0" w:color="auto"/>
                  </w:tcBorders>
                  <w:vAlign w:val="center"/>
                  <w:hideMark/>
                </w:tcPr>
                <w:p w14:paraId="2F6F7740" w14:textId="77777777" w:rsidR="00B64B28" w:rsidRDefault="00B64B28" w:rsidP="00466496">
                  <w:pPr>
                    <w:rPr>
                      <w:sz w:val="24"/>
                    </w:rPr>
                  </w:pPr>
                  <w:r>
                    <w:t>xsd:int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E97A2"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64C1A57" w14:textId="77777777" w:rsidR="00B64B28" w:rsidRDefault="00B64B28" w:rsidP="00466496">
                  <w:pPr>
                    <w:rPr>
                      <w:sz w:val="24"/>
                    </w:rPr>
                  </w:pPr>
                  <w:r>
                    <w:t>The year of publication.</w:t>
                  </w:r>
                </w:p>
              </w:tc>
            </w:tr>
          </w:tbl>
          <w:p w14:paraId="5CDD0520" w14:textId="77777777" w:rsidR="00B64B28" w:rsidRDefault="00B64B28" w:rsidP="00466496">
            <w:pPr>
              <w:rPr>
                <w:sz w:val="24"/>
              </w:rPr>
            </w:pPr>
          </w:p>
        </w:tc>
      </w:tr>
      <w:tr w:rsidR="00B64B28" w14:paraId="70EFB4F9" w14:textId="77777777" w:rsidTr="00B64B28">
        <w:trPr>
          <w:tblCellSpacing w:w="15" w:type="dxa"/>
        </w:trPr>
        <w:tc>
          <w:tcPr>
            <w:tcW w:w="0" w:type="auto"/>
            <w:vAlign w:val="center"/>
            <w:hideMark/>
          </w:tcPr>
          <w:p w14:paraId="64392295" w14:textId="77777777" w:rsidR="00B64B28" w:rsidRDefault="00B64B28" w:rsidP="00466496">
            <w:pPr>
              <w:rPr>
                <w:sz w:val="24"/>
              </w:rPr>
            </w:pPr>
            <w:r>
              <w:rPr>
                <w:b/>
                <w:bCs/>
              </w:rPr>
              <w:t>Subelements:</w:t>
            </w:r>
          </w:p>
        </w:tc>
        <w:tc>
          <w:tcPr>
            <w:tcW w:w="0" w:type="auto"/>
            <w:vAlign w:val="center"/>
            <w:hideMark/>
          </w:tcPr>
          <w:p w14:paraId="7EF0A4D0" w14:textId="77777777" w:rsidR="00B64B28" w:rsidRDefault="00B64B28" w:rsidP="00466496">
            <w:pPr>
              <w:rPr>
                <w:sz w:val="24"/>
              </w:rPr>
            </w:pPr>
            <w:r>
              <w:t>none</w:t>
            </w:r>
          </w:p>
        </w:tc>
      </w:tr>
      <w:tr w:rsidR="00B64B28" w14:paraId="1E163E7A" w14:textId="77777777" w:rsidTr="00B64B28">
        <w:trPr>
          <w:tblCellSpacing w:w="15" w:type="dxa"/>
        </w:trPr>
        <w:tc>
          <w:tcPr>
            <w:tcW w:w="0" w:type="auto"/>
            <w:vAlign w:val="center"/>
            <w:hideMark/>
          </w:tcPr>
          <w:p w14:paraId="36FEA693" w14:textId="77777777" w:rsidR="00B64B28" w:rsidRDefault="00B64B28" w:rsidP="00466496">
            <w:pPr>
              <w:rPr>
                <w:sz w:val="24"/>
              </w:rPr>
            </w:pPr>
            <w:r>
              <w:rPr>
                <w:b/>
                <w:bCs/>
              </w:rPr>
              <w:t>Example Context:</w:t>
            </w:r>
          </w:p>
        </w:tc>
        <w:tc>
          <w:tcPr>
            <w:tcW w:w="0" w:type="auto"/>
            <w:vAlign w:val="center"/>
            <w:hideMark/>
          </w:tcPr>
          <w:p w14:paraId="62492174" w14:textId="77777777" w:rsidR="00B64B28" w:rsidRPr="00B61B52" w:rsidRDefault="00B64B28" w:rsidP="00466496">
            <w:pPr>
              <w:pStyle w:val="HTMLPreformatted"/>
              <w:rPr>
                <w:rFonts w:cs="Helvetica"/>
                <w:lang w:val="en-GB" w:eastAsia="en-GB"/>
              </w:rPr>
            </w:pPr>
            <w:r w:rsidRPr="00B61B52">
              <w:rPr>
                <w:rFonts w:cs="Helvetica"/>
                <w:lang w:val="en-GB" w:eastAsia="en-GB"/>
              </w:rPr>
              <w:t>&lt;BibliographicReference</w:t>
            </w:r>
          </w:p>
          <w:p w14:paraId="2A9546F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authors="David N. Perkins, Darryl J. C. Pappin, David M. Creasy, John S. Cottrell" editor=""</w:t>
            </w:r>
          </w:p>
          <w:p w14:paraId="3BD14EA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id="10.1002/(SICI)1522-2683(19991201)20:18&lt;3551::AID-ELPS3551&gt;3.0.CO;2-2"</w:t>
            </w:r>
          </w:p>
          <w:p w14:paraId="67C3F28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name="Probability-based protein identification by searching sequence databases using mass spectrometry data"</w:t>
            </w:r>
          </w:p>
          <w:p w14:paraId="633B066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issue="18" pages="3551-3567" publication="Electrophoresis" volume="20" year="1999"</w:t>
            </w:r>
          </w:p>
          <w:p w14:paraId="6A72229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publisher="Wiley VCH"</w:t>
            </w:r>
          </w:p>
          <w:p w14:paraId="37A6E8E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title="Probability-based protein identification by searching sequence databases using mass spectrometry data"</w:t>
            </w:r>
          </w:p>
          <w:p w14:paraId="1940E5A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69B69F9D" w14:textId="77777777" w:rsidR="00B64B28" w:rsidRPr="00B61B52" w:rsidRDefault="00B64B28" w:rsidP="00466496">
            <w:pPr>
              <w:pStyle w:val="HTMLPreformatted"/>
              <w:rPr>
                <w:rFonts w:cs="Helvetica"/>
                <w:lang w:val="en-GB" w:eastAsia="en-GB"/>
              </w:rPr>
            </w:pPr>
            <w:r w:rsidRPr="00B61B52">
              <w:rPr>
                <w:rFonts w:cs="Helvetica"/>
                <w:lang w:val="en-GB" w:eastAsia="en-GB"/>
              </w:rPr>
              <w:t>&lt;/BibliographicReference&gt;</w:t>
            </w:r>
          </w:p>
        </w:tc>
      </w:tr>
    </w:tbl>
    <w:p w14:paraId="56678C23" w14:textId="77777777" w:rsidR="00B64B28" w:rsidRDefault="00B64B28" w:rsidP="00466496"/>
    <w:p w14:paraId="5D77EEEF" w14:textId="77777777" w:rsidR="00B64B28" w:rsidRDefault="00B64B28" w:rsidP="00466496">
      <w:pPr>
        <w:pStyle w:val="Heading2"/>
      </w:pPr>
      <w:bookmarkStart w:id="114" w:name="_Toc449341754"/>
      <w:r>
        <w:t>Element &lt;</w:t>
      </w:r>
      <w:bookmarkStart w:id="115" w:name="ContactRole"/>
      <w:r>
        <w:t>ContactRole</w:t>
      </w:r>
      <w:bookmarkEnd w:id="115"/>
      <w:r>
        <w:t>&gt;</w:t>
      </w:r>
      <w:bookmarkEnd w:id="11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6"/>
        <w:gridCol w:w="8446"/>
      </w:tblGrid>
      <w:tr w:rsidR="00B64B28" w14:paraId="2242732B" w14:textId="77777777" w:rsidTr="00B64B28">
        <w:trPr>
          <w:tblCellSpacing w:w="15" w:type="dxa"/>
        </w:trPr>
        <w:tc>
          <w:tcPr>
            <w:tcW w:w="0" w:type="auto"/>
            <w:vAlign w:val="center"/>
            <w:hideMark/>
          </w:tcPr>
          <w:p w14:paraId="5D1626F5" w14:textId="77777777" w:rsidR="00B64B28" w:rsidRDefault="00B64B28" w:rsidP="00466496">
            <w:pPr>
              <w:rPr>
                <w:sz w:val="24"/>
              </w:rPr>
            </w:pPr>
            <w:r>
              <w:rPr>
                <w:b/>
                <w:bCs/>
              </w:rPr>
              <w:t>Definition:</w:t>
            </w:r>
          </w:p>
        </w:tc>
        <w:tc>
          <w:tcPr>
            <w:tcW w:w="0" w:type="auto"/>
            <w:vAlign w:val="center"/>
            <w:hideMark/>
          </w:tcPr>
          <w:p w14:paraId="35E16091" w14:textId="77777777" w:rsidR="00B64B28" w:rsidRDefault="00B64B28" w:rsidP="00466496">
            <w:pPr>
              <w:rPr>
                <w:sz w:val="24"/>
              </w:rPr>
            </w:pPr>
            <w:r>
              <w:t xml:space="preserve">The Contact that provided the document instance. </w:t>
            </w:r>
          </w:p>
        </w:tc>
      </w:tr>
      <w:tr w:rsidR="00B64B28" w14:paraId="69EEFE87" w14:textId="77777777" w:rsidTr="00B64B28">
        <w:trPr>
          <w:tblCellSpacing w:w="15" w:type="dxa"/>
        </w:trPr>
        <w:tc>
          <w:tcPr>
            <w:tcW w:w="0" w:type="auto"/>
            <w:vAlign w:val="center"/>
            <w:hideMark/>
          </w:tcPr>
          <w:p w14:paraId="6A48FFF3" w14:textId="77777777" w:rsidR="00B64B28" w:rsidRDefault="00B64B28" w:rsidP="00466496">
            <w:pPr>
              <w:rPr>
                <w:sz w:val="24"/>
              </w:rPr>
            </w:pPr>
            <w:r>
              <w:rPr>
                <w:b/>
                <w:bCs/>
              </w:rPr>
              <w:t>Type:</w:t>
            </w:r>
          </w:p>
        </w:tc>
        <w:tc>
          <w:tcPr>
            <w:tcW w:w="0" w:type="auto"/>
            <w:vAlign w:val="center"/>
            <w:hideMark/>
          </w:tcPr>
          <w:p w14:paraId="0D900A7C" w14:textId="77777777" w:rsidR="00B64B28" w:rsidRDefault="00B64B28" w:rsidP="00466496">
            <w:pPr>
              <w:rPr>
                <w:sz w:val="24"/>
              </w:rPr>
            </w:pPr>
            <w:r>
              <w:t xml:space="preserve">ContactRoleType </w:t>
            </w:r>
          </w:p>
        </w:tc>
      </w:tr>
      <w:tr w:rsidR="00B64B28" w14:paraId="59B9493B" w14:textId="77777777" w:rsidTr="00B64B28">
        <w:trPr>
          <w:tblCellSpacing w:w="15" w:type="dxa"/>
        </w:trPr>
        <w:tc>
          <w:tcPr>
            <w:tcW w:w="0" w:type="auto"/>
            <w:vAlign w:val="center"/>
            <w:hideMark/>
          </w:tcPr>
          <w:p w14:paraId="10A765D3"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77"/>
              <w:gridCol w:w="1010"/>
              <w:gridCol w:w="824"/>
              <w:gridCol w:w="5144"/>
            </w:tblGrid>
            <w:tr w:rsidR="00B64B28" w14:paraId="22B074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FA0EE5"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A265C"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3E4F9E"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814E94" w14:textId="77777777" w:rsidR="00B64B28" w:rsidRDefault="00B64B28" w:rsidP="00466496">
                  <w:pPr>
                    <w:jc w:val="center"/>
                    <w:rPr>
                      <w:b/>
                      <w:bCs/>
                      <w:sz w:val="24"/>
                    </w:rPr>
                  </w:pPr>
                  <w:r>
                    <w:rPr>
                      <w:b/>
                      <w:bCs/>
                    </w:rPr>
                    <w:t>Definition</w:t>
                  </w:r>
                </w:p>
              </w:tc>
            </w:tr>
            <w:tr w:rsidR="00B64B28" w14:paraId="5D2933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7C0D04" w14:textId="77777777" w:rsidR="00B64B28" w:rsidRDefault="00B64B28" w:rsidP="00466496">
                  <w:pPr>
                    <w:rPr>
                      <w:sz w:val="24"/>
                    </w:rPr>
                  </w:pPr>
                  <w:r>
                    <w:t>contact_ref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C4ACA"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DF649"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E0C42" w14:textId="77777777" w:rsidR="00B64B28" w:rsidRDefault="00B64B28" w:rsidP="00466496">
                  <w:pPr>
                    <w:rPr>
                      <w:sz w:val="24"/>
                    </w:rPr>
                  </w:pPr>
                  <w:r>
                    <w:t xml:space="preserve">When a ContactRole is used, it specifies which Contact the role is associated with. </w:t>
                  </w:r>
                </w:p>
              </w:tc>
            </w:tr>
          </w:tbl>
          <w:p w14:paraId="10AD0C30" w14:textId="77777777" w:rsidR="00B64B28" w:rsidRDefault="00B64B28" w:rsidP="00466496">
            <w:pPr>
              <w:rPr>
                <w:sz w:val="24"/>
              </w:rPr>
            </w:pPr>
          </w:p>
        </w:tc>
      </w:tr>
      <w:tr w:rsidR="00B64B28" w14:paraId="351874D0" w14:textId="77777777" w:rsidTr="00B64B28">
        <w:trPr>
          <w:tblCellSpacing w:w="15" w:type="dxa"/>
        </w:trPr>
        <w:tc>
          <w:tcPr>
            <w:tcW w:w="0" w:type="auto"/>
            <w:vAlign w:val="center"/>
            <w:hideMark/>
          </w:tcPr>
          <w:p w14:paraId="343B3453"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58"/>
              <w:gridCol w:w="1135"/>
              <w:gridCol w:w="1180"/>
              <w:gridCol w:w="4382"/>
            </w:tblGrid>
            <w:tr w:rsidR="00B64B28" w14:paraId="0339D0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533076"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87716AE"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BADD5B2"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6EBE840" w14:textId="77777777" w:rsidR="00B64B28" w:rsidRDefault="00B64B28" w:rsidP="00466496">
                  <w:pPr>
                    <w:jc w:val="center"/>
                    <w:rPr>
                      <w:b/>
                      <w:bCs/>
                      <w:sz w:val="24"/>
                    </w:rPr>
                  </w:pPr>
                  <w:r>
                    <w:rPr>
                      <w:b/>
                      <w:bCs/>
                    </w:rPr>
                    <w:t>Definition</w:t>
                  </w:r>
                </w:p>
              </w:tc>
            </w:tr>
            <w:tr w:rsidR="00B64B28" w14:paraId="043AF1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F6B110" w14:textId="77777777" w:rsidR="00B64B28" w:rsidRDefault="00B64B28" w:rsidP="00466496">
                  <w:pPr>
                    <w:rPr>
                      <w:sz w:val="24"/>
                    </w:rPr>
                  </w:pPr>
                  <w:hyperlink w:anchor="Role" w:history="1">
                    <w:r>
                      <w:rPr>
                        <w:rStyle w:val="Hyperlink"/>
                      </w:rPr>
                      <w:t>Role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1F3AB27"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9B6B6"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318CA" w14:textId="77777777" w:rsidR="00B64B28" w:rsidRDefault="00B64B28" w:rsidP="00466496">
                  <w:pPr>
                    <w:rPr>
                      <w:sz w:val="24"/>
                    </w:rPr>
                  </w:pPr>
                  <w:r>
                    <w:t xml:space="preserve">The roles (lab equipment sales, contractor, etc.) the Contact fills. </w:t>
                  </w:r>
                </w:p>
              </w:tc>
            </w:tr>
          </w:tbl>
          <w:p w14:paraId="645BE977" w14:textId="77777777" w:rsidR="00B64B28" w:rsidRDefault="00B64B28" w:rsidP="00466496">
            <w:pPr>
              <w:rPr>
                <w:sz w:val="24"/>
              </w:rPr>
            </w:pPr>
          </w:p>
        </w:tc>
      </w:tr>
      <w:tr w:rsidR="00B64B28" w14:paraId="43A2D047" w14:textId="77777777" w:rsidTr="00B64B28">
        <w:trPr>
          <w:tblCellSpacing w:w="15" w:type="dxa"/>
        </w:trPr>
        <w:tc>
          <w:tcPr>
            <w:tcW w:w="0" w:type="auto"/>
            <w:vAlign w:val="center"/>
            <w:hideMark/>
          </w:tcPr>
          <w:p w14:paraId="06462FB3" w14:textId="77777777" w:rsidR="00B64B28" w:rsidRDefault="00B64B28" w:rsidP="00466496">
            <w:pPr>
              <w:rPr>
                <w:sz w:val="24"/>
              </w:rPr>
            </w:pPr>
            <w:r>
              <w:rPr>
                <w:b/>
                <w:bCs/>
              </w:rPr>
              <w:t>Example Context:</w:t>
            </w:r>
          </w:p>
        </w:tc>
        <w:tc>
          <w:tcPr>
            <w:tcW w:w="0" w:type="auto"/>
            <w:vAlign w:val="center"/>
            <w:hideMark/>
          </w:tcPr>
          <w:p w14:paraId="4DA09B3A" w14:textId="77777777" w:rsidR="00B64B28" w:rsidRPr="00B61B52" w:rsidRDefault="00B64B28" w:rsidP="00466496">
            <w:pPr>
              <w:pStyle w:val="HTMLPreformatted"/>
              <w:rPr>
                <w:rFonts w:cs="Helvetica"/>
                <w:lang w:val="en-GB" w:eastAsia="en-GB"/>
              </w:rPr>
            </w:pPr>
            <w:r w:rsidRPr="00B61B52">
              <w:rPr>
                <w:rFonts w:cs="Helvetica"/>
                <w:lang w:val="en-GB" w:eastAsia="en-GB"/>
              </w:rPr>
              <w:t>&lt;ContactRole contact_ref="PERSON_DOC_OWNER"&gt;</w:t>
            </w:r>
          </w:p>
          <w:p w14:paraId="256FD89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&lt;Role&gt;</w:t>
            </w:r>
          </w:p>
          <w:p w14:paraId="4ED3D3A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accession="MS:1001271" name="researcher" cvRef="PSI-MS"/&gt;</w:t>
            </w:r>
          </w:p>
          <w:p w14:paraId="2F6B37C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&lt;/Role&gt;</w:t>
            </w:r>
          </w:p>
          <w:p w14:paraId="3F47E180" w14:textId="77777777" w:rsidR="00B64B28" w:rsidRPr="00B61B52" w:rsidRDefault="00B64B28" w:rsidP="00466496">
            <w:pPr>
              <w:pStyle w:val="HTMLPreformatted"/>
              <w:rPr>
                <w:rFonts w:cs="Helvetica"/>
                <w:lang w:val="en-GB" w:eastAsia="en-GB"/>
              </w:rPr>
            </w:pPr>
            <w:r w:rsidRPr="00B61B52">
              <w:rPr>
                <w:rFonts w:cs="Helvetica"/>
                <w:lang w:val="en-GB" w:eastAsia="en-GB"/>
              </w:rPr>
              <w:t>&lt;/ContactRole&gt;</w:t>
            </w:r>
          </w:p>
        </w:tc>
      </w:tr>
    </w:tbl>
    <w:p w14:paraId="581D1965" w14:textId="77777777" w:rsidR="00B64B28" w:rsidRDefault="00B64B28" w:rsidP="00466496"/>
    <w:p w14:paraId="6F641D37" w14:textId="77777777" w:rsidR="00B64B28" w:rsidRDefault="00B64B28" w:rsidP="00466496">
      <w:pPr>
        <w:pStyle w:val="Heading2"/>
      </w:pPr>
      <w:bookmarkStart w:id="116" w:name="_Toc449341755"/>
      <w:r>
        <w:t>Element &lt;</w:t>
      </w:r>
      <w:bookmarkStart w:id="117" w:name="Customizations"/>
      <w:r>
        <w:t>Customizations</w:t>
      </w:r>
      <w:bookmarkEnd w:id="117"/>
      <w:r>
        <w:t>&gt;</w:t>
      </w:r>
      <w:bookmarkEnd w:id="11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3"/>
        <w:gridCol w:w="8419"/>
      </w:tblGrid>
      <w:tr w:rsidR="00B64B28" w14:paraId="067272B5" w14:textId="77777777" w:rsidTr="00B64B28">
        <w:trPr>
          <w:tblCellSpacing w:w="15" w:type="dxa"/>
        </w:trPr>
        <w:tc>
          <w:tcPr>
            <w:tcW w:w="0" w:type="auto"/>
            <w:vAlign w:val="center"/>
            <w:hideMark/>
          </w:tcPr>
          <w:p w14:paraId="6EC1CBE7" w14:textId="77777777" w:rsidR="00B64B28" w:rsidRDefault="00B64B28" w:rsidP="00466496">
            <w:pPr>
              <w:rPr>
                <w:sz w:val="24"/>
              </w:rPr>
            </w:pPr>
            <w:r>
              <w:rPr>
                <w:b/>
                <w:bCs/>
              </w:rPr>
              <w:t>Definition:</w:t>
            </w:r>
          </w:p>
        </w:tc>
        <w:tc>
          <w:tcPr>
            <w:tcW w:w="0" w:type="auto"/>
            <w:vAlign w:val="center"/>
            <w:hideMark/>
          </w:tcPr>
          <w:p w14:paraId="1BB83FC0" w14:textId="77777777" w:rsidR="00B64B28" w:rsidRDefault="00B64B28" w:rsidP="00466496">
            <w:pPr>
              <w:rPr>
                <w:sz w:val="24"/>
              </w:rPr>
            </w:pPr>
            <w:r>
              <w:t xml:space="preserve">Any customizations to the software, such as alternative scoring mechanisms implemented, should be documented here as free text. </w:t>
            </w:r>
          </w:p>
        </w:tc>
      </w:tr>
      <w:tr w:rsidR="00B64B28" w14:paraId="67B255A3" w14:textId="77777777" w:rsidTr="00B64B28">
        <w:trPr>
          <w:tblCellSpacing w:w="15" w:type="dxa"/>
        </w:trPr>
        <w:tc>
          <w:tcPr>
            <w:tcW w:w="0" w:type="auto"/>
            <w:vAlign w:val="center"/>
            <w:hideMark/>
          </w:tcPr>
          <w:p w14:paraId="6FA747F1" w14:textId="77777777" w:rsidR="00B64B28" w:rsidRDefault="00B64B28" w:rsidP="00466496">
            <w:pPr>
              <w:rPr>
                <w:sz w:val="24"/>
              </w:rPr>
            </w:pPr>
            <w:r>
              <w:rPr>
                <w:b/>
                <w:bCs/>
              </w:rPr>
              <w:t>Type:</w:t>
            </w:r>
          </w:p>
        </w:tc>
        <w:tc>
          <w:tcPr>
            <w:tcW w:w="0" w:type="auto"/>
            <w:vAlign w:val="center"/>
            <w:hideMark/>
          </w:tcPr>
          <w:p w14:paraId="7F7FDF9C" w14:textId="77777777" w:rsidR="00B64B28" w:rsidRDefault="00B64B28" w:rsidP="00466496">
            <w:pPr>
              <w:rPr>
                <w:sz w:val="24"/>
              </w:rPr>
            </w:pPr>
            <w:r>
              <w:t xml:space="preserve">xsd:string </w:t>
            </w:r>
          </w:p>
        </w:tc>
      </w:tr>
      <w:tr w:rsidR="00B64B28" w14:paraId="07F31258" w14:textId="77777777" w:rsidTr="00B64B28">
        <w:trPr>
          <w:tblCellSpacing w:w="15" w:type="dxa"/>
        </w:trPr>
        <w:tc>
          <w:tcPr>
            <w:tcW w:w="0" w:type="auto"/>
            <w:vAlign w:val="center"/>
            <w:hideMark/>
          </w:tcPr>
          <w:p w14:paraId="3F8C32B2" w14:textId="77777777" w:rsidR="00B64B28" w:rsidRDefault="00B64B28" w:rsidP="00466496">
            <w:pPr>
              <w:rPr>
                <w:sz w:val="24"/>
              </w:rPr>
            </w:pPr>
            <w:r>
              <w:rPr>
                <w:b/>
                <w:bCs/>
              </w:rPr>
              <w:t>Attributes:</w:t>
            </w:r>
          </w:p>
        </w:tc>
        <w:tc>
          <w:tcPr>
            <w:tcW w:w="0" w:type="auto"/>
            <w:vAlign w:val="center"/>
            <w:hideMark/>
          </w:tcPr>
          <w:p w14:paraId="0081A066" w14:textId="77777777" w:rsidR="00B64B28" w:rsidRDefault="00B64B28" w:rsidP="00466496">
            <w:pPr>
              <w:rPr>
                <w:sz w:val="24"/>
              </w:rPr>
            </w:pPr>
            <w:r>
              <w:t>none</w:t>
            </w:r>
          </w:p>
        </w:tc>
      </w:tr>
      <w:tr w:rsidR="00B64B28" w14:paraId="117DAAD5" w14:textId="77777777" w:rsidTr="00B64B28">
        <w:trPr>
          <w:tblCellSpacing w:w="15" w:type="dxa"/>
        </w:trPr>
        <w:tc>
          <w:tcPr>
            <w:tcW w:w="0" w:type="auto"/>
            <w:vAlign w:val="center"/>
            <w:hideMark/>
          </w:tcPr>
          <w:p w14:paraId="131370AC" w14:textId="77777777" w:rsidR="00B64B28" w:rsidRDefault="00B64B28" w:rsidP="00466496">
            <w:pPr>
              <w:rPr>
                <w:sz w:val="24"/>
              </w:rPr>
            </w:pPr>
            <w:r>
              <w:rPr>
                <w:b/>
                <w:bCs/>
              </w:rPr>
              <w:t>Subelements:</w:t>
            </w:r>
          </w:p>
        </w:tc>
        <w:tc>
          <w:tcPr>
            <w:tcW w:w="0" w:type="auto"/>
            <w:vAlign w:val="center"/>
            <w:hideMark/>
          </w:tcPr>
          <w:p w14:paraId="6BD62606" w14:textId="77777777" w:rsidR="00B64B28" w:rsidRDefault="00B64B28" w:rsidP="00466496">
            <w:pPr>
              <w:rPr>
                <w:sz w:val="24"/>
              </w:rPr>
            </w:pPr>
            <w:r>
              <w:t>none</w:t>
            </w:r>
          </w:p>
        </w:tc>
      </w:tr>
      <w:tr w:rsidR="00B64B28" w14:paraId="79F5949B" w14:textId="77777777" w:rsidTr="00B64B28">
        <w:trPr>
          <w:tblCellSpacing w:w="15" w:type="dxa"/>
        </w:trPr>
        <w:tc>
          <w:tcPr>
            <w:tcW w:w="0" w:type="auto"/>
            <w:vAlign w:val="center"/>
            <w:hideMark/>
          </w:tcPr>
          <w:p w14:paraId="1D0F65CD" w14:textId="77777777" w:rsidR="00B64B28" w:rsidRDefault="00B64B28" w:rsidP="00466496">
            <w:pPr>
              <w:rPr>
                <w:sz w:val="24"/>
              </w:rPr>
            </w:pPr>
            <w:r>
              <w:rPr>
                <w:b/>
                <w:bCs/>
              </w:rPr>
              <w:t>Example Context:</w:t>
            </w:r>
          </w:p>
        </w:tc>
        <w:tc>
          <w:tcPr>
            <w:tcW w:w="0" w:type="auto"/>
            <w:vAlign w:val="center"/>
            <w:hideMark/>
          </w:tcPr>
          <w:p w14:paraId="72C13AB1" w14:textId="77777777" w:rsidR="00B64B28" w:rsidRPr="00B61B52" w:rsidRDefault="00B64B28" w:rsidP="00466496">
            <w:pPr>
              <w:pStyle w:val="HTMLPreformatted"/>
              <w:rPr>
                <w:rFonts w:cs="Helvetica"/>
                <w:lang w:val="en-GB" w:eastAsia="en-GB"/>
              </w:rPr>
            </w:pPr>
            <w:r w:rsidRPr="00B61B52">
              <w:rPr>
                <w:rFonts w:cs="Helvetica"/>
                <w:lang w:val="en-GB" w:eastAsia="en-GB"/>
              </w:rPr>
              <w:t>&lt;Customizations&gt; No customisations &lt;/Customizations&gt;</w:t>
            </w:r>
          </w:p>
        </w:tc>
      </w:tr>
    </w:tbl>
    <w:p w14:paraId="5D52E555" w14:textId="77777777" w:rsidR="00B64B28" w:rsidRDefault="00B64B28" w:rsidP="00466496"/>
    <w:p w14:paraId="5034E4CA" w14:textId="77777777" w:rsidR="00B64B28" w:rsidRDefault="00B64B28" w:rsidP="00466496">
      <w:pPr>
        <w:pStyle w:val="Heading2"/>
      </w:pPr>
      <w:bookmarkStart w:id="118" w:name="_Toc449341756"/>
      <w:r>
        <w:t>Element &lt;</w:t>
      </w:r>
      <w:bookmarkStart w:id="119" w:name="DBSequence"/>
      <w:r>
        <w:t>DBSequence</w:t>
      </w:r>
      <w:bookmarkEnd w:id="119"/>
      <w:r>
        <w:t>&gt;</w:t>
      </w:r>
      <w:bookmarkEnd w:id="11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1"/>
        <w:gridCol w:w="8671"/>
      </w:tblGrid>
      <w:tr w:rsidR="00B64B28" w14:paraId="5F8E70DE" w14:textId="77777777" w:rsidTr="00B64B28">
        <w:trPr>
          <w:tblCellSpacing w:w="15" w:type="dxa"/>
        </w:trPr>
        <w:tc>
          <w:tcPr>
            <w:tcW w:w="0" w:type="auto"/>
            <w:vAlign w:val="center"/>
            <w:hideMark/>
          </w:tcPr>
          <w:p w14:paraId="1839FD57" w14:textId="77777777" w:rsidR="00B64B28" w:rsidRDefault="00B64B28" w:rsidP="00466496">
            <w:pPr>
              <w:rPr>
                <w:sz w:val="24"/>
              </w:rPr>
            </w:pPr>
            <w:r>
              <w:rPr>
                <w:b/>
                <w:bCs/>
              </w:rPr>
              <w:t>Definition:</w:t>
            </w:r>
          </w:p>
        </w:tc>
        <w:tc>
          <w:tcPr>
            <w:tcW w:w="0" w:type="auto"/>
            <w:vAlign w:val="center"/>
            <w:hideMark/>
          </w:tcPr>
          <w:p w14:paraId="03B8B1ED" w14:textId="77777777" w:rsidR="00B64B28" w:rsidRDefault="00B64B28" w:rsidP="00466496">
            <w:pPr>
              <w:rPr>
                <w:sz w:val="24"/>
              </w:rPr>
            </w:pPr>
            <w:r>
              <w:t xml:space="preserve">A database sequence from the specified SearchDatabase (nucleic acid or amino acid). If the sequence is nucleic acid, the source nucleic acid sequence should be given in the seq attribute rather than a translated sequence. </w:t>
            </w:r>
          </w:p>
        </w:tc>
      </w:tr>
      <w:tr w:rsidR="00B64B28" w14:paraId="514B454B" w14:textId="77777777" w:rsidTr="00B64B28">
        <w:trPr>
          <w:tblCellSpacing w:w="15" w:type="dxa"/>
        </w:trPr>
        <w:tc>
          <w:tcPr>
            <w:tcW w:w="0" w:type="auto"/>
            <w:vAlign w:val="center"/>
            <w:hideMark/>
          </w:tcPr>
          <w:p w14:paraId="768CCF15" w14:textId="77777777" w:rsidR="00B64B28" w:rsidRDefault="00B64B28" w:rsidP="00466496">
            <w:pPr>
              <w:rPr>
                <w:sz w:val="24"/>
              </w:rPr>
            </w:pPr>
            <w:r>
              <w:rPr>
                <w:b/>
                <w:bCs/>
              </w:rPr>
              <w:t>Type:</w:t>
            </w:r>
          </w:p>
        </w:tc>
        <w:tc>
          <w:tcPr>
            <w:tcW w:w="0" w:type="auto"/>
            <w:vAlign w:val="center"/>
            <w:hideMark/>
          </w:tcPr>
          <w:p w14:paraId="12F1620D" w14:textId="77777777" w:rsidR="00B64B28" w:rsidRDefault="00B64B28" w:rsidP="00466496">
            <w:pPr>
              <w:rPr>
                <w:sz w:val="24"/>
              </w:rPr>
            </w:pPr>
            <w:r>
              <w:t xml:space="preserve">DBSequenceType </w:t>
            </w:r>
          </w:p>
        </w:tc>
      </w:tr>
      <w:tr w:rsidR="00B64B28" w14:paraId="6AF14FB5" w14:textId="77777777" w:rsidTr="00B64B28">
        <w:trPr>
          <w:tblCellSpacing w:w="15" w:type="dxa"/>
        </w:trPr>
        <w:tc>
          <w:tcPr>
            <w:tcW w:w="0" w:type="auto"/>
            <w:vAlign w:val="center"/>
            <w:hideMark/>
          </w:tcPr>
          <w:p w14:paraId="4FAE2D68"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7"/>
              <w:gridCol w:w="978"/>
              <w:gridCol w:w="824"/>
              <w:gridCol w:w="4871"/>
            </w:tblGrid>
            <w:tr w:rsidR="00B64B28" w14:paraId="7057C7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10BC7B"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1BA262"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1726C"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3FF9DDC" w14:textId="77777777" w:rsidR="00B64B28" w:rsidRDefault="00B64B28" w:rsidP="00466496">
                  <w:pPr>
                    <w:jc w:val="center"/>
                    <w:rPr>
                      <w:b/>
                      <w:bCs/>
                      <w:sz w:val="24"/>
                    </w:rPr>
                  </w:pPr>
                  <w:r>
                    <w:rPr>
                      <w:b/>
                      <w:bCs/>
                    </w:rPr>
                    <w:t>Definition</w:t>
                  </w:r>
                </w:p>
              </w:tc>
            </w:tr>
            <w:tr w:rsidR="00B64B28" w14:paraId="4717DD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9BDD19" w14:textId="77777777" w:rsidR="00B64B28" w:rsidRDefault="00B64B28" w:rsidP="00466496">
                  <w:pPr>
                    <w:rPr>
                      <w:sz w:val="24"/>
                    </w:rPr>
                  </w:pPr>
                  <w:r>
                    <w:t>accession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07E0AAE"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CA620"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E0F91" w14:textId="77777777" w:rsidR="00B64B28" w:rsidRDefault="00B64B28" w:rsidP="00466496">
                  <w:pPr>
                    <w:rPr>
                      <w:sz w:val="24"/>
                    </w:rPr>
                  </w:pPr>
                  <w:r>
                    <w:t>The unique accession of this sequence.</w:t>
                  </w:r>
                </w:p>
              </w:tc>
            </w:tr>
            <w:tr w:rsidR="00B64B28" w14:paraId="71A242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95AD4E"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7E2670F5"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3C86F4D"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2A008" w14:textId="77777777" w:rsidR="00B64B28" w:rsidRDefault="00B64B28" w:rsidP="00466496">
                  <w:pPr>
                    <w:rPr>
                      <w:sz w:val="24"/>
                    </w:rPr>
                  </w:pPr>
                  <w:r>
                    <w:t xml:space="preserve">An identifier is an unambiguous string that is unique within the scope (i.e. a document, a set of related </w:t>
                  </w:r>
                  <w:r>
                    <w:lastRenderedPageBreak/>
                    <w:t xml:space="preserve">documents, or a repository) of its use. </w:t>
                  </w:r>
                </w:p>
              </w:tc>
            </w:tr>
            <w:tr w:rsidR="00B64B28" w14:paraId="4FFE6D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DFE76C" w14:textId="77777777" w:rsidR="00B64B28" w:rsidRDefault="00B64B28" w:rsidP="00466496">
                  <w:pPr>
                    <w:rPr>
                      <w:sz w:val="24"/>
                    </w:rPr>
                  </w:pPr>
                  <w:r>
                    <w:t>length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E1019" w14:textId="77777777" w:rsidR="00B64B28" w:rsidRDefault="00B64B28" w:rsidP="00466496">
                  <w:pPr>
                    <w:rPr>
                      <w:sz w:val="24"/>
                    </w:rPr>
                  </w:pPr>
                  <w:r>
                    <w:t>xsd:int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C5E48"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C39C9C4" w14:textId="77777777" w:rsidR="00B64B28" w:rsidRDefault="00B64B28" w:rsidP="00466496">
                  <w:pPr>
                    <w:rPr>
                      <w:sz w:val="24"/>
                    </w:rPr>
                  </w:pPr>
                  <w:r>
                    <w:t xml:space="preserve">The length of the sequence as a number of bases or residues. </w:t>
                  </w:r>
                </w:p>
              </w:tc>
            </w:tr>
            <w:tr w:rsidR="00B64B28" w14:paraId="59015C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C32B7D"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854D8"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D8BB4D0"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3A4814F" w14:textId="77777777" w:rsidR="00B64B28" w:rsidRDefault="00B64B28" w:rsidP="00466496">
                  <w:pPr>
                    <w:rPr>
                      <w:sz w:val="24"/>
                    </w:rPr>
                  </w:pPr>
                  <w:r>
                    <w:t xml:space="preserve">The potentially ambiguous common identifier, such as a human-readable name for the instance. </w:t>
                  </w:r>
                </w:p>
              </w:tc>
            </w:tr>
            <w:tr w:rsidR="00B64B28" w14:paraId="51E374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534CDE" w14:textId="77777777" w:rsidR="00B64B28" w:rsidRDefault="00B64B28" w:rsidP="00466496">
                  <w:pPr>
                    <w:rPr>
                      <w:sz w:val="24"/>
                    </w:rPr>
                  </w:pPr>
                  <w:r>
                    <w:t>searchDatabase_ref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8B34C"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32B80"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88C83" w14:textId="77777777" w:rsidR="00B64B28" w:rsidRDefault="00B64B28" w:rsidP="00466496">
                  <w:pPr>
                    <w:rPr>
                      <w:sz w:val="24"/>
                    </w:rPr>
                  </w:pPr>
                  <w:r>
                    <w:t>The source database of this sequence.</w:t>
                  </w:r>
                </w:p>
              </w:tc>
            </w:tr>
          </w:tbl>
          <w:p w14:paraId="1DFC1654" w14:textId="77777777" w:rsidR="00B64B28" w:rsidRDefault="00B64B28" w:rsidP="00466496">
            <w:pPr>
              <w:rPr>
                <w:sz w:val="24"/>
              </w:rPr>
            </w:pPr>
          </w:p>
        </w:tc>
      </w:tr>
      <w:tr w:rsidR="00B64B28" w14:paraId="23679D8F" w14:textId="77777777" w:rsidTr="00B64B28">
        <w:trPr>
          <w:tblCellSpacing w:w="15" w:type="dxa"/>
        </w:trPr>
        <w:tc>
          <w:tcPr>
            <w:tcW w:w="0" w:type="auto"/>
            <w:vAlign w:val="center"/>
            <w:hideMark/>
          </w:tcPr>
          <w:p w14:paraId="468BBFA0"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00"/>
              <w:gridCol w:w="1135"/>
              <w:gridCol w:w="1180"/>
              <w:gridCol w:w="4465"/>
            </w:tblGrid>
            <w:tr w:rsidR="00B64B28" w14:paraId="02D477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43341D"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3850"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457F6"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0AF5ECC" w14:textId="77777777" w:rsidR="00B64B28" w:rsidRDefault="00B64B28" w:rsidP="00466496">
                  <w:pPr>
                    <w:jc w:val="center"/>
                    <w:rPr>
                      <w:b/>
                      <w:bCs/>
                      <w:sz w:val="24"/>
                    </w:rPr>
                  </w:pPr>
                  <w:r>
                    <w:rPr>
                      <w:b/>
                      <w:bCs/>
                    </w:rPr>
                    <w:t>Definition</w:t>
                  </w:r>
                </w:p>
              </w:tc>
            </w:tr>
            <w:tr w:rsidR="00B64B28" w14:paraId="0DBB78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F096FE" w14:textId="77777777" w:rsidR="00B64B28" w:rsidRDefault="00B64B28" w:rsidP="00466496">
                  <w:pPr>
                    <w:rPr>
                      <w:sz w:val="24"/>
                    </w:rPr>
                  </w:pPr>
                  <w:hyperlink w:anchor="Seq" w:history="1">
                    <w:r>
                      <w:rPr>
                        <w:rStyle w:val="Hyperlink"/>
                      </w:rPr>
                      <w:t>Seq</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7DD4A98"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37C2B"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3F3405" w14:textId="77777777" w:rsidR="00B64B28" w:rsidRDefault="00B64B28" w:rsidP="00466496">
                  <w:pPr>
                    <w:rPr>
                      <w:sz w:val="24"/>
                    </w:rPr>
                  </w:pPr>
                  <w:r>
                    <w:t>The actual sequence of amino acids or nucleic acid.</w:t>
                  </w:r>
                </w:p>
              </w:tc>
            </w:tr>
            <w:tr w:rsidR="00B64B28" w14:paraId="184FD3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12B03C" w14:textId="77777777" w:rsidR="00B64B28" w:rsidRDefault="00B64B28" w:rsidP="00466496">
                  <w:pPr>
                    <w:rPr>
                      <w:sz w:val="24"/>
                    </w:rPr>
                  </w:pPr>
                  <w:hyperlink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3FFF100"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CD4293"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FD65F" w14:textId="77777777" w:rsidR="00B64B28" w:rsidRDefault="00B64B28" w:rsidP="00466496">
                  <w:pPr>
                    <w:rPr>
                      <w:sz w:val="24"/>
                    </w:rPr>
                  </w:pPr>
                  <w:r>
                    <w:t>A choice of either a cvParam or userParam.</w:t>
                  </w:r>
                </w:p>
              </w:tc>
            </w:tr>
            <w:tr w:rsidR="00B64B28" w14:paraId="5A6307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7593A9" w14:textId="77777777" w:rsidR="00B64B28" w:rsidRDefault="00B64B28" w:rsidP="00466496">
                  <w:pPr>
                    <w:rPr>
                      <w:sz w:val="24"/>
                    </w:rPr>
                  </w:pPr>
                  <w:hyperlink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EAE96A2"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D58F54"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DE8787B" w14:textId="77777777" w:rsidR="00B64B28" w:rsidRDefault="00B64B28" w:rsidP="00466496">
                  <w:pPr>
                    <w:rPr>
                      <w:sz w:val="24"/>
                    </w:rPr>
                  </w:pPr>
                  <w:r>
                    <w:t>A choice of either a cvParam or userParam.</w:t>
                  </w:r>
                </w:p>
              </w:tc>
            </w:tr>
          </w:tbl>
          <w:p w14:paraId="241A637E" w14:textId="77777777" w:rsidR="00B64B28" w:rsidRDefault="00B64B28" w:rsidP="00466496">
            <w:pPr>
              <w:rPr>
                <w:sz w:val="24"/>
              </w:rPr>
            </w:pPr>
          </w:p>
        </w:tc>
      </w:tr>
      <w:tr w:rsidR="00B64B28" w14:paraId="7FB9A605" w14:textId="77777777" w:rsidTr="00B64B28">
        <w:trPr>
          <w:tblCellSpacing w:w="15" w:type="dxa"/>
        </w:trPr>
        <w:tc>
          <w:tcPr>
            <w:tcW w:w="0" w:type="auto"/>
            <w:vAlign w:val="center"/>
            <w:hideMark/>
          </w:tcPr>
          <w:p w14:paraId="5914470C" w14:textId="77777777" w:rsidR="00B64B28" w:rsidRDefault="00B64B28" w:rsidP="00466496">
            <w:pPr>
              <w:rPr>
                <w:sz w:val="24"/>
              </w:rPr>
            </w:pPr>
            <w:r>
              <w:rPr>
                <w:b/>
                <w:bCs/>
              </w:rPr>
              <w:t>Example Context:</w:t>
            </w:r>
          </w:p>
        </w:tc>
        <w:tc>
          <w:tcPr>
            <w:tcW w:w="0" w:type="auto"/>
            <w:vAlign w:val="center"/>
            <w:hideMark/>
          </w:tcPr>
          <w:p w14:paraId="79F677DD" w14:textId="77777777" w:rsidR="00B64B28" w:rsidRPr="00B61B52" w:rsidRDefault="00B64B28" w:rsidP="00466496">
            <w:pPr>
              <w:pStyle w:val="HTMLPreformatted"/>
              <w:rPr>
                <w:rFonts w:cs="Helvetica"/>
                <w:lang w:val="en-GB" w:eastAsia="en-GB"/>
              </w:rPr>
            </w:pPr>
            <w:r w:rsidRPr="00B61B52">
              <w:rPr>
                <w:rFonts w:cs="Helvetica"/>
                <w:lang w:val="en-GB" w:eastAsia="en-GB"/>
              </w:rPr>
              <w:t>&lt;DBSequence id="DBSeq_1_Rnd2psu|NC_LIV_080090" length="16207"</w:t>
            </w:r>
          </w:p>
          <w:p w14:paraId="7F6157B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searchDatabase_ref="SDB_NeoProt_tripledecoy" accession="Rnd2psu|NC_LIV_080090"&gt;</w:t>
            </w:r>
          </w:p>
          <w:p w14:paraId="546DE543" w14:textId="77777777" w:rsidR="00C40AA3" w:rsidRPr="00B61B52" w:rsidRDefault="00B64B28" w:rsidP="00466496">
            <w:pPr>
              <w:pStyle w:val="HTMLPreformatted"/>
              <w:rPr>
                <w:rFonts w:cs="Helvetica"/>
                <w:lang w:val="en-GB" w:eastAsia="en-GB"/>
              </w:rPr>
            </w:pPr>
            <w:r w:rsidRPr="00B61B52">
              <w:rPr>
                <w:rFonts w:cs="Helvetica"/>
                <w:lang w:val="en-GB" w:eastAsia="en-GB"/>
              </w:rPr>
              <w:t xml:space="preserve">  &lt;Seq&gt;DPARMTSRLSEAAPAEESMSAEATFHWYSPMLEYARAAPLWLPSRMLIEHAKPGKREGDSGHLESEATAGPPSPPAPPPEATSLPSYRGLLAFS</w:t>
            </w:r>
          </w:p>
          <w:p w14:paraId="17010B97" w14:textId="77777777" w:rsidR="00C40AA3" w:rsidRPr="00B61B52" w:rsidRDefault="00B64B28" w:rsidP="00466496">
            <w:pPr>
              <w:pStyle w:val="HTMLPreformatted"/>
              <w:rPr>
                <w:rFonts w:cs="Helvetica"/>
                <w:lang w:val="en-GB" w:eastAsia="en-GB"/>
              </w:rPr>
            </w:pPr>
            <w:r w:rsidRPr="00B61B52">
              <w:rPr>
                <w:rFonts w:cs="Helvetica"/>
                <w:lang w:val="en-GB" w:eastAsia="en-GB"/>
              </w:rPr>
              <w:t>QASPPLCPVQLYPPRRRAHFELPLVSSDESQESRCLATCLRGVGLSWDYISPAGTSLVVAEPHGFSGPDLIQGPSADTARAELVPFFSAWSLEERVQSVSW</w:t>
            </w:r>
          </w:p>
          <w:p w14:paraId="1E2667F0" w14:textId="77777777" w:rsidR="00C40AA3" w:rsidRPr="00B61B52" w:rsidRDefault="005B4092" w:rsidP="00466496">
            <w:pPr>
              <w:pStyle w:val="HTMLPreformatted"/>
              <w:rPr>
                <w:rFonts w:cs="Helvetica"/>
                <w:lang w:val="en-GB" w:eastAsia="en-GB"/>
              </w:rPr>
            </w:pPr>
            <w:r w:rsidRPr="00B61B52">
              <w:rPr>
                <w:rFonts w:cs="Helvetica"/>
                <w:lang w:val="en-GB" w:eastAsia="en-GB"/>
              </w:rPr>
              <w:t>...</w:t>
            </w:r>
          </w:p>
          <w:p w14:paraId="426E31FC" w14:textId="77777777" w:rsidR="00B64B28" w:rsidRPr="00B61B52" w:rsidRDefault="00B64B28" w:rsidP="00466496">
            <w:pPr>
              <w:pStyle w:val="HTMLPreformatted"/>
              <w:rPr>
                <w:rFonts w:cs="Helvetica"/>
                <w:lang w:val="en-GB" w:eastAsia="en-GB"/>
              </w:rPr>
            </w:pPr>
            <w:r w:rsidRPr="00B61B52">
              <w:rPr>
                <w:rFonts w:cs="Helvetica"/>
                <w:lang w:val="en-GB" w:eastAsia="en-GB"/>
              </w:rPr>
              <w:t>AVIRTHQADALVHEDSRTALGWLASIYXGRSPSVGSDVSDSKFPKFAMKNSTRKKLKGDDSAITSAYVASAGGSSMGILSG&lt;/Seq&gt;</w:t>
            </w:r>
          </w:p>
          <w:p w14:paraId="18807B8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accession="MS:1001088" name="protein description" cvRef="PSI-MS"</w:t>
            </w:r>
          </w:p>
          <w:p w14:paraId="14106C0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value="Rnd2psu|NC_LIV_080090 Decoy sequence, was | organism=Neospora_caninum | product=hypothetical protein | location=Neo_chrVIIa:229175-282694(-) | length=16207"</w:t>
            </w:r>
          </w:p>
          <w:p w14:paraId="550CE49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/&gt;</w:t>
            </w:r>
          </w:p>
          <w:p w14:paraId="6AA965F7" w14:textId="77777777" w:rsidR="00B64B28" w:rsidRPr="00B61B52" w:rsidRDefault="00B64B28" w:rsidP="00466496">
            <w:pPr>
              <w:pStyle w:val="HTMLPreformatted"/>
              <w:rPr>
                <w:rFonts w:cs="Helvetica"/>
                <w:lang w:val="en-GB" w:eastAsia="en-GB"/>
              </w:rPr>
            </w:pPr>
            <w:r w:rsidRPr="00B61B52">
              <w:rPr>
                <w:rFonts w:cs="Helvetica"/>
                <w:lang w:val="en-GB" w:eastAsia="en-GB"/>
              </w:rPr>
              <w:t>&lt;/DBSequence&gt;</w:t>
            </w:r>
          </w:p>
        </w:tc>
      </w:tr>
      <w:tr w:rsidR="00B64B28" w14:paraId="2ED603CA" w14:textId="77777777" w:rsidTr="00B64B28">
        <w:trPr>
          <w:tblCellSpacing w:w="15" w:type="dxa"/>
        </w:trPr>
        <w:tc>
          <w:tcPr>
            <w:tcW w:w="0" w:type="auto"/>
            <w:vAlign w:val="center"/>
            <w:hideMark/>
          </w:tcPr>
          <w:p w14:paraId="1023003C" w14:textId="77777777" w:rsidR="00B64B28" w:rsidRDefault="00B64B28" w:rsidP="00466496">
            <w:pPr>
              <w:rPr>
                <w:sz w:val="24"/>
              </w:rPr>
            </w:pPr>
            <w:r>
              <w:rPr>
                <w:b/>
                <w:bCs/>
              </w:rPr>
              <w:t>Example cvParams:</w:t>
            </w:r>
          </w:p>
        </w:tc>
        <w:tc>
          <w:tcPr>
            <w:tcW w:w="0" w:type="auto"/>
            <w:vAlign w:val="center"/>
            <w:hideMark/>
          </w:tcPr>
          <w:p w14:paraId="29CCBF5C"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accession="MS:1001088" cvRef="PSI-MS" value="Rnd3psu|NC_LIV_083320 Rnd3psu|NC_LIV_083320 Decoy sequence, was | organism=Neospora_caninum | product=zinc finger (CCCH type) protein, putative | location=Neo_chrVIIa:3989308-3992771(+) | length=661" name="protein description"/&gt;</w:t>
            </w:r>
          </w:p>
        </w:tc>
      </w:tr>
    </w:tbl>
    <w:p w14:paraId="635C2E47" w14:textId="77777777" w:rsidR="00B64B28" w:rsidRDefault="00B64B28" w:rsidP="00466496"/>
    <w:p w14:paraId="62684816" w14:textId="77777777" w:rsidR="00B64B28" w:rsidRDefault="00B64B28" w:rsidP="00466496">
      <w:pPr>
        <w:pStyle w:val="Heading2"/>
      </w:pPr>
      <w:bookmarkStart w:id="120" w:name="_Toc449341757"/>
      <w:r>
        <w:t>Element &lt;</w:t>
      </w:r>
      <w:bookmarkStart w:id="121" w:name="DataCollection"/>
      <w:r>
        <w:t>DataCollection</w:t>
      </w:r>
      <w:bookmarkEnd w:id="121"/>
      <w:r>
        <w:t>&gt;</w:t>
      </w:r>
      <w:bookmarkEnd w:id="12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0"/>
        <w:gridCol w:w="8672"/>
      </w:tblGrid>
      <w:tr w:rsidR="00B64B28" w14:paraId="5574551E" w14:textId="77777777" w:rsidTr="00B64B28">
        <w:trPr>
          <w:tblCellSpacing w:w="15" w:type="dxa"/>
        </w:trPr>
        <w:tc>
          <w:tcPr>
            <w:tcW w:w="0" w:type="auto"/>
            <w:vAlign w:val="center"/>
            <w:hideMark/>
          </w:tcPr>
          <w:p w14:paraId="55A25C37" w14:textId="77777777" w:rsidR="00B64B28" w:rsidRDefault="00B64B28" w:rsidP="00466496">
            <w:pPr>
              <w:rPr>
                <w:sz w:val="24"/>
              </w:rPr>
            </w:pPr>
            <w:r>
              <w:rPr>
                <w:b/>
                <w:bCs/>
              </w:rPr>
              <w:t>Definition:</w:t>
            </w:r>
          </w:p>
        </w:tc>
        <w:tc>
          <w:tcPr>
            <w:tcW w:w="0" w:type="auto"/>
            <w:vAlign w:val="center"/>
            <w:hideMark/>
          </w:tcPr>
          <w:p w14:paraId="50B89D38" w14:textId="77777777" w:rsidR="00B64B28" w:rsidRDefault="00B64B28" w:rsidP="00466496">
            <w:pPr>
              <w:rPr>
                <w:sz w:val="24"/>
              </w:rPr>
            </w:pPr>
            <w:r>
              <w:t xml:space="preserve">The collection of input and output data sets of the analyses. </w:t>
            </w:r>
          </w:p>
        </w:tc>
      </w:tr>
      <w:tr w:rsidR="00B64B28" w14:paraId="1E3E9D4F" w14:textId="77777777" w:rsidTr="00B64B28">
        <w:trPr>
          <w:tblCellSpacing w:w="15" w:type="dxa"/>
        </w:trPr>
        <w:tc>
          <w:tcPr>
            <w:tcW w:w="0" w:type="auto"/>
            <w:vAlign w:val="center"/>
            <w:hideMark/>
          </w:tcPr>
          <w:p w14:paraId="6AF24FB0" w14:textId="77777777" w:rsidR="00B64B28" w:rsidRDefault="00B64B28" w:rsidP="00466496">
            <w:pPr>
              <w:rPr>
                <w:sz w:val="24"/>
              </w:rPr>
            </w:pPr>
            <w:r>
              <w:rPr>
                <w:b/>
                <w:bCs/>
              </w:rPr>
              <w:t>Type:</w:t>
            </w:r>
          </w:p>
        </w:tc>
        <w:tc>
          <w:tcPr>
            <w:tcW w:w="0" w:type="auto"/>
            <w:vAlign w:val="center"/>
            <w:hideMark/>
          </w:tcPr>
          <w:p w14:paraId="6CE81370" w14:textId="77777777" w:rsidR="00B64B28" w:rsidRDefault="00B64B28" w:rsidP="00466496">
            <w:pPr>
              <w:rPr>
                <w:sz w:val="24"/>
              </w:rPr>
            </w:pPr>
            <w:r>
              <w:t xml:space="preserve">DataCollectionType </w:t>
            </w:r>
          </w:p>
        </w:tc>
      </w:tr>
      <w:tr w:rsidR="00B64B28" w14:paraId="4C1582A8" w14:textId="77777777" w:rsidTr="00B64B28">
        <w:trPr>
          <w:tblCellSpacing w:w="15" w:type="dxa"/>
        </w:trPr>
        <w:tc>
          <w:tcPr>
            <w:tcW w:w="0" w:type="auto"/>
            <w:vAlign w:val="center"/>
            <w:hideMark/>
          </w:tcPr>
          <w:p w14:paraId="6325AFA5" w14:textId="77777777" w:rsidR="00B64B28" w:rsidRDefault="00B64B28" w:rsidP="00466496">
            <w:pPr>
              <w:rPr>
                <w:sz w:val="24"/>
              </w:rPr>
            </w:pPr>
            <w:r>
              <w:rPr>
                <w:b/>
                <w:bCs/>
              </w:rPr>
              <w:t>Attributes:</w:t>
            </w:r>
          </w:p>
        </w:tc>
        <w:tc>
          <w:tcPr>
            <w:tcW w:w="0" w:type="auto"/>
            <w:vAlign w:val="center"/>
            <w:hideMark/>
          </w:tcPr>
          <w:p w14:paraId="37D045E0" w14:textId="77777777" w:rsidR="00B64B28" w:rsidRDefault="00B64B28" w:rsidP="00466496">
            <w:pPr>
              <w:rPr>
                <w:sz w:val="24"/>
              </w:rPr>
            </w:pPr>
            <w:r>
              <w:t>none</w:t>
            </w:r>
          </w:p>
        </w:tc>
      </w:tr>
      <w:tr w:rsidR="00B64B28" w14:paraId="1AA4737C" w14:textId="77777777" w:rsidTr="00B64B28">
        <w:trPr>
          <w:tblCellSpacing w:w="15" w:type="dxa"/>
        </w:trPr>
        <w:tc>
          <w:tcPr>
            <w:tcW w:w="0" w:type="auto"/>
            <w:vAlign w:val="center"/>
            <w:hideMark/>
          </w:tcPr>
          <w:p w14:paraId="70425087"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82"/>
              <w:gridCol w:w="1135"/>
              <w:gridCol w:w="1180"/>
              <w:gridCol w:w="4784"/>
            </w:tblGrid>
            <w:tr w:rsidR="00B64B28" w14:paraId="47B0B7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1841A8"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B9230"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7441234"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B3BC5" w14:textId="77777777" w:rsidR="00B64B28" w:rsidRDefault="00B64B28" w:rsidP="00466496">
                  <w:pPr>
                    <w:jc w:val="center"/>
                    <w:rPr>
                      <w:b/>
                      <w:bCs/>
                      <w:sz w:val="24"/>
                    </w:rPr>
                  </w:pPr>
                  <w:r>
                    <w:rPr>
                      <w:b/>
                      <w:bCs/>
                    </w:rPr>
                    <w:t>Definition</w:t>
                  </w:r>
                </w:p>
              </w:tc>
            </w:tr>
            <w:tr w:rsidR="00B64B28" w14:paraId="521423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6D45AC" w14:textId="77777777" w:rsidR="00B64B28" w:rsidRDefault="00B64B28" w:rsidP="00466496">
                  <w:pPr>
                    <w:rPr>
                      <w:sz w:val="24"/>
                    </w:rPr>
                  </w:pPr>
                  <w:hyperlink w:anchor="Inputs" w:history="1">
                    <w:r>
                      <w:rPr>
                        <w:rStyle w:val="Hyperlink"/>
                      </w:rPr>
                      <w:t>Inputs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816C089"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E51492"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305D8" w14:textId="77777777" w:rsidR="00B64B28" w:rsidRDefault="00B64B28" w:rsidP="00466496">
                  <w:pPr>
                    <w:rPr>
                      <w:sz w:val="24"/>
                    </w:rPr>
                  </w:pPr>
                  <w:r>
                    <w:t xml:space="preserve">The inputs to the analyses including the databases searched, the spectral data and the source file converted to mzIdentML. </w:t>
                  </w:r>
                </w:p>
              </w:tc>
            </w:tr>
            <w:tr w:rsidR="00B64B28" w14:paraId="651741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9E4070" w14:textId="77777777" w:rsidR="00B64B28" w:rsidRDefault="00B64B28" w:rsidP="00466496">
                  <w:pPr>
                    <w:rPr>
                      <w:sz w:val="24"/>
                    </w:rPr>
                  </w:pPr>
                  <w:hyperlink w:anchor="AnalysisData" w:history="1">
                    <w:r>
                      <w:rPr>
                        <w:rStyle w:val="Hyperlink"/>
                      </w:rPr>
                      <w:t>AnalysisData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71B00B8"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F79298"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FC5E1" w14:textId="77777777" w:rsidR="00B64B28" w:rsidRDefault="00B64B28" w:rsidP="00466496">
                  <w:pPr>
                    <w:rPr>
                      <w:sz w:val="24"/>
                    </w:rPr>
                  </w:pPr>
                  <w:r>
                    <w:t xml:space="preserve">Data sets generated by the analyses, including peptide and protein lists. </w:t>
                  </w:r>
                </w:p>
              </w:tc>
            </w:tr>
          </w:tbl>
          <w:p w14:paraId="48450382" w14:textId="77777777" w:rsidR="00B64B28" w:rsidRDefault="00B64B28" w:rsidP="00466496">
            <w:pPr>
              <w:rPr>
                <w:sz w:val="24"/>
              </w:rPr>
            </w:pPr>
          </w:p>
        </w:tc>
      </w:tr>
      <w:tr w:rsidR="00B64B28" w14:paraId="7456A401" w14:textId="77777777" w:rsidTr="00B64B28">
        <w:trPr>
          <w:tblCellSpacing w:w="15" w:type="dxa"/>
        </w:trPr>
        <w:tc>
          <w:tcPr>
            <w:tcW w:w="0" w:type="auto"/>
            <w:vAlign w:val="center"/>
            <w:hideMark/>
          </w:tcPr>
          <w:p w14:paraId="31EF2D0C" w14:textId="77777777" w:rsidR="00B64B28" w:rsidRDefault="00B64B28" w:rsidP="00466496">
            <w:pPr>
              <w:rPr>
                <w:sz w:val="24"/>
              </w:rPr>
            </w:pPr>
            <w:r>
              <w:rPr>
                <w:b/>
                <w:bCs/>
              </w:rPr>
              <w:lastRenderedPageBreak/>
              <w:t>Graphical Context:</w:t>
            </w:r>
          </w:p>
        </w:tc>
        <w:tc>
          <w:tcPr>
            <w:tcW w:w="0" w:type="auto"/>
            <w:vAlign w:val="center"/>
            <w:hideMark/>
          </w:tcPr>
          <w:p w14:paraId="3F9FE666" w14:textId="77777777" w:rsidR="00B64B28" w:rsidRDefault="00C40AA3" w:rsidP="00466496">
            <w:pPr>
              <w:rPr>
                <w:sz w:val="24"/>
              </w:rPr>
            </w:pPr>
            <w:r>
              <w:pict w14:anchorId="79DB537B">
                <v:shape id="_x0000_i1031" type="#_x0000_t75" style="width:428pt;height:488pt">
                  <v:imagedata r:id="rId26" o:title="DataCollection"/>
                </v:shape>
              </w:pict>
            </w:r>
          </w:p>
        </w:tc>
      </w:tr>
      <w:tr w:rsidR="00B64B28" w14:paraId="7AC9E132" w14:textId="77777777" w:rsidTr="00B64B28">
        <w:trPr>
          <w:tblCellSpacing w:w="15" w:type="dxa"/>
        </w:trPr>
        <w:tc>
          <w:tcPr>
            <w:tcW w:w="0" w:type="auto"/>
            <w:vAlign w:val="center"/>
            <w:hideMark/>
          </w:tcPr>
          <w:p w14:paraId="3ADEA91C" w14:textId="77777777" w:rsidR="00B64B28" w:rsidRDefault="00B64B28" w:rsidP="00466496">
            <w:pPr>
              <w:rPr>
                <w:sz w:val="24"/>
              </w:rPr>
            </w:pPr>
            <w:r>
              <w:rPr>
                <w:b/>
                <w:bCs/>
              </w:rPr>
              <w:t>Example Context:</w:t>
            </w:r>
          </w:p>
        </w:tc>
        <w:tc>
          <w:tcPr>
            <w:tcW w:w="0" w:type="auto"/>
            <w:vAlign w:val="center"/>
            <w:hideMark/>
          </w:tcPr>
          <w:p w14:paraId="0B0A5CA2" w14:textId="77777777" w:rsidR="00B64B28" w:rsidRPr="00B61B52" w:rsidRDefault="00B64B28" w:rsidP="00466496">
            <w:pPr>
              <w:pStyle w:val="HTMLPreformatted"/>
              <w:rPr>
                <w:rFonts w:cs="Helvetica"/>
                <w:lang w:val="en-GB" w:eastAsia="en-GB"/>
              </w:rPr>
            </w:pPr>
            <w:r w:rsidRPr="00B61B52">
              <w:rPr>
                <w:rFonts w:cs="Helvetica"/>
                <w:lang w:val="en-GB" w:eastAsia="en-GB"/>
              </w:rPr>
              <w:t>&lt;DataCollection&gt;</w:t>
            </w:r>
          </w:p>
          <w:p w14:paraId="279074F1" w14:textId="77777777" w:rsidR="00B64B28" w:rsidRPr="00B61B52" w:rsidRDefault="00B64B28" w:rsidP="00466496">
            <w:pPr>
              <w:pStyle w:val="HTMLPreformatted"/>
              <w:rPr>
                <w:rFonts w:cs="Helvetica"/>
                <w:lang w:val="en-GB" w:eastAsia="en-GB"/>
              </w:rPr>
            </w:pPr>
            <w:r w:rsidRPr="00B61B52">
              <w:rPr>
                <w:rFonts w:cs="Helvetica"/>
                <w:lang w:val="en-GB" w:eastAsia="en-GB"/>
              </w:rPr>
              <w:t>&lt;Inputs xmlns="http://psidev.info/psi/pi/mzIdentML/1.1"&gt;</w:t>
            </w:r>
          </w:p>
          <w:p w14:paraId="6BE2FCF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&lt;SourceFile location="build/classes/resources/55merge_omssa.omx" id="SourceFile_1"&gt;</w:t>
            </w:r>
          </w:p>
          <w:p w14:paraId="7E0F918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&lt;FileFormat&gt;</w:t>
            </w:r>
          </w:p>
          <w:p w14:paraId="364DF2C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accession="MS:1001400" cvRef="PSI-MS" name="OMSSA xml file"/&gt;</w:t>
            </w:r>
          </w:p>
          <w:p w14:paraId="6767B24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&lt;/FileFormat&gt;</w:t>
            </w:r>
          </w:p>
          <w:p w14:paraId="1030376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&lt;/SourceFile&gt;</w:t>
            </w:r>
          </w:p>
          <w:p w14:paraId="24CA0E7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76998680" w14:textId="77777777" w:rsidR="00B64B28" w:rsidRPr="00B61B52" w:rsidRDefault="00B64B28" w:rsidP="00466496">
            <w:pPr>
              <w:pStyle w:val="HTMLPreformatted"/>
              <w:rPr>
                <w:rFonts w:cs="Helvetica"/>
                <w:lang w:val="en-GB" w:eastAsia="en-GB"/>
              </w:rPr>
            </w:pPr>
            <w:r w:rsidRPr="00B61B52">
              <w:rPr>
                <w:rFonts w:cs="Helvetica"/>
                <w:lang w:val="en-GB" w:eastAsia="en-GB"/>
              </w:rPr>
              <w:t>&lt;/DataCollection&gt;</w:t>
            </w:r>
          </w:p>
        </w:tc>
      </w:tr>
    </w:tbl>
    <w:p w14:paraId="2DD12F61" w14:textId="77777777" w:rsidR="00B64B28" w:rsidRDefault="00B64B28" w:rsidP="00466496"/>
    <w:p w14:paraId="4D136B96" w14:textId="77777777" w:rsidR="00B64B28" w:rsidRDefault="00B64B28" w:rsidP="00466496">
      <w:pPr>
        <w:pStyle w:val="Heading2"/>
      </w:pPr>
      <w:bookmarkStart w:id="122" w:name="_Toc449341758"/>
      <w:r>
        <w:t>Element &lt;</w:t>
      </w:r>
      <w:bookmarkStart w:id="123" w:name="DatabaseFilters"/>
      <w:r>
        <w:t>DatabaseFilters</w:t>
      </w:r>
      <w:bookmarkEnd w:id="123"/>
      <w:r>
        <w:t>&gt;</w:t>
      </w:r>
      <w:bookmarkEnd w:id="12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2"/>
        <w:gridCol w:w="8570"/>
      </w:tblGrid>
      <w:tr w:rsidR="00B64B28" w14:paraId="008E4DAF" w14:textId="77777777" w:rsidTr="00B64B28">
        <w:trPr>
          <w:tblCellSpacing w:w="15" w:type="dxa"/>
        </w:trPr>
        <w:tc>
          <w:tcPr>
            <w:tcW w:w="0" w:type="auto"/>
            <w:vAlign w:val="center"/>
            <w:hideMark/>
          </w:tcPr>
          <w:p w14:paraId="7D13410A" w14:textId="77777777" w:rsidR="00B64B28" w:rsidRDefault="00B64B28" w:rsidP="00466496">
            <w:pPr>
              <w:rPr>
                <w:sz w:val="24"/>
              </w:rPr>
            </w:pPr>
            <w:r>
              <w:rPr>
                <w:b/>
                <w:bCs/>
              </w:rPr>
              <w:t>Definition:</w:t>
            </w:r>
          </w:p>
        </w:tc>
        <w:tc>
          <w:tcPr>
            <w:tcW w:w="0" w:type="auto"/>
            <w:vAlign w:val="center"/>
            <w:hideMark/>
          </w:tcPr>
          <w:p w14:paraId="66B31DE2" w14:textId="77777777" w:rsidR="00B64B28" w:rsidRDefault="00B64B28" w:rsidP="00466496">
            <w:pPr>
              <w:rPr>
                <w:sz w:val="24"/>
              </w:rPr>
            </w:pPr>
            <w:r>
              <w:t xml:space="preserve">The specification of filters applied to the database searched. </w:t>
            </w:r>
          </w:p>
        </w:tc>
      </w:tr>
      <w:tr w:rsidR="00B64B28" w14:paraId="7F011663" w14:textId="77777777" w:rsidTr="00B64B28">
        <w:trPr>
          <w:tblCellSpacing w:w="15" w:type="dxa"/>
        </w:trPr>
        <w:tc>
          <w:tcPr>
            <w:tcW w:w="0" w:type="auto"/>
            <w:vAlign w:val="center"/>
            <w:hideMark/>
          </w:tcPr>
          <w:p w14:paraId="6E46D93C" w14:textId="77777777" w:rsidR="00B64B28" w:rsidRDefault="00B64B28" w:rsidP="00466496">
            <w:pPr>
              <w:rPr>
                <w:sz w:val="24"/>
              </w:rPr>
            </w:pPr>
            <w:r>
              <w:rPr>
                <w:b/>
                <w:bCs/>
              </w:rPr>
              <w:t>Type:</w:t>
            </w:r>
          </w:p>
        </w:tc>
        <w:tc>
          <w:tcPr>
            <w:tcW w:w="0" w:type="auto"/>
            <w:vAlign w:val="center"/>
            <w:hideMark/>
          </w:tcPr>
          <w:p w14:paraId="2F08C883" w14:textId="77777777" w:rsidR="00B64B28" w:rsidRDefault="00B64B28" w:rsidP="00466496">
            <w:pPr>
              <w:rPr>
                <w:sz w:val="24"/>
              </w:rPr>
            </w:pPr>
            <w:r>
              <w:t xml:space="preserve">DatabaseFiltersType </w:t>
            </w:r>
          </w:p>
        </w:tc>
      </w:tr>
      <w:tr w:rsidR="00B64B28" w14:paraId="52AC5977" w14:textId="77777777" w:rsidTr="00B64B28">
        <w:trPr>
          <w:tblCellSpacing w:w="15" w:type="dxa"/>
        </w:trPr>
        <w:tc>
          <w:tcPr>
            <w:tcW w:w="0" w:type="auto"/>
            <w:vAlign w:val="center"/>
            <w:hideMark/>
          </w:tcPr>
          <w:p w14:paraId="67C4DB22" w14:textId="77777777" w:rsidR="00B64B28" w:rsidRDefault="00B64B28" w:rsidP="00466496">
            <w:pPr>
              <w:rPr>
                <w:sz w:val="24"/>
              </w:rPr>
            </w:pPr>
            <w:r>
              <w:rPr>
                <w:b/>
                <w:bCs/>
              </w:rPr>
              <w:t>Attributes:</w:t>
            </w:r>
          </w:p>
        </w:tc>
        <w:tc>
          <w:tcPr>
            <w:tcW w:w="0" w:type="auto"/>
            <w:vAlign w:val="center"/>
            <w:hideMark/>
          </w:tcPr>
          <w:p w14:paraId="06179B45" w14:textId="77777777" w:rsidR="00B64B28" w:rsidRDefault="00B64B28" w:rsidP="00466496">
            <w:pPr>
              <w:rPr>
                <w:sz w:val="24"/>
              </w:rPr>
            </w:pPr>
            <w:r>
              <w:t>none</w:t>
            </w:r>
          </w:p>
        </w:tc>
      </w:tr>
      <w:tr w:rsidR="00B64B28" w14:paraId="1BA57672" w14:textId="77777777" w:rsidTr="00B64B28">
        <w:trPr>
          <w:tblCellSpacing w:w="15" w:type="dxa"/>
        </w:trPr>
        <w:tc>
          <w:tcPr>
            <w:tcW w:w="0" w:type="auto"/>
            <w:vAlign w:val="center"/>
            <w:hideMark/>
          </w:tcPr>
          <w:p w14:paraId="38F11B4C"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6"/>
              <w:gridCol w:w="1135"/>
              <w:gridCol w:w="1180"/>
              <w:gridCol w:w="4758"/>
            </w:tblGrid>
            <w:tr w:rsidR="00B64B28" w14:paraId="158AF6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B1101F"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4431C"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F4F7ECF"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7C0ABC8" w14:textId="77777777" w:rsidR="00B64B28" w:rsidRDefault="00B64B28" w:rsidP="00466496">
                  <w:pPr>
                    <w:jc w:val="center"/>
                    <w:rPr>
                      <w:b/>
                      <w:bCs/>
                      <w:sz w:val="24"/>
                    </w:rPr>
                  </w:pPr>
                  <w:r>
                    <w:rPr>
                      <w:b/>
                      <w:bCs/>
                    </w:rPr>
                    <w:t>Definition</w:t>
                  </w:r>
                </w:p>
              </w:tc>
            </w:tr>
            <w:tr w:rsidR="00B64B28" w14:paraId="079F17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289DC2" w14:textId="77777777" w:rsidR="00B64B28" w:rsidRDefault="00B64B28" w:rsidP="00466496">
                  <w:pPr>
                    <w:rPr>
                      <w:sz w:val="24"/>
                    </w:rPr>
                  </w:pPr>
                  <w:hyperlink w:anchor="Filter" w:history="1">
                    <w:r>
                      <w:rPr>
                        <w:rStyle w:val="Hyperlink"/>
                      </w:rPr>
                      <w:t>Filter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438E0F0"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A1946"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87436" w14:textId="77777777" w:rsidR="00B64B28" w:rsidRDefault="00B64B28" w:rsidP="00466496">
                  <w:pPr>
                    <w:rPr>
                      <w:sz w:val="24"/>
                    </w:rPr>
                  </w:pPr>
                  <w:r>
                    <w:t xml:space="preserve">Filters applied to the search database. The filter MUST include at least one of Include and Exclude. If both are used, it is assumed that inclusion is performed first. </w:t>
                  </w:r>
                </w:p>
              </w:tc>
            </w:tr>
          </w:tbl>
          <w:p w14:paraId="7D435875" w14:textId="77777777" w:rsidR="00B64B28" w:rsidRDefault="00B64B28" w:rsidP="00466496">
            <w:pPr>
              <w:rPr>
                <w:sz w:val="24"/>
              </w:rPr>
            </w:pPr>
          </w:p>
        </w:tc>
      </w:tr>
      <w:tr w:rsidR="00B64B28" w14:paraId="4EFA0385" w14:textId="77777777" w:rsidTr="00B64B28">
        <w:trPr>
          <w:tblCellSpacing w:w="15" w:type="dxa"/>
        </w:trPr>
        <w:tc>
          <w:tcPr>
            <w:tcW w:w="0" w:type="auto"/>
            <w:vAlign w:val="center"/>
            <w:hideMark/>
          </w:tcPr>
          <w:p w14:paraId="35BDA34B" w14:textId="77777777" w:rsidR="00B64B28" w:rsidRDefault="00B64B28" w:rsidP="00466496">
            <w:pPr>
              <w:rPr>
                <w:sz w:val="24"/>
              </w:rPr>
            </w:pPr>
            <w:r>
              <w:rPr>
                <w:b/>
                <w:bCs/>
              </w:rPr>
              <w:t>Example Context:</w:t>
            </w:r>
          </w:p>
        </w:tc>
        <w:tc>
          <w:tcPr>
            <w:tcW w:w="0" w:type="auto"/>
            <w:vAlign w:val="center"/>
            <w:hideMark/>
          </w:tcPr>
          <w:p w14:paraId="472E50B5" w14:textId="77777777" w:rsidR="00B64B28" w:rsidRPr="00B61B52" w:rsidRDefault="00B64B28" w:rsidP="00466496">
            <w:pPr>
              <w:pStyle w:val="HTMLPreformatted"/>
              <w:rPr>
                <w:rFonts w:cs="Helvetica"/>
                <w:lang w:val="en-GB" w:eastAsia="en-GB"/>
              </w:rPr>
            </w:pPr>
            <w:r w:rsidRPr="00B61B52">
              <w:rPr>
                <w:rFonts w:cs="Helvetica"/>
                <w:lang w:val="en-GB" w:eastAsia="en-GB"/>
              </w:rPr>
              <w:t>&lt;DatabaseFilters&gt;</w:t>
            </w:r>
          </w:p>
          <w:p w14:paraId="56DB0F2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&lt;Filter&gt;</w:t>
            </w:r>
          </w:p>
          <w:p w14:paraId="2CE0945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&lt;FilterType&gt;</w:t>
            </w:r>
          </w:p>
          <w:p w14:paraId="3EA6E92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accession="MS:1001020" name="DB filter taxonomy" cvRef="PSI-MS"/&gt;</w:t>
            </w:r>
          </w:p>
          <w:p w14:paraId="244A5A9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&lt;/FilterType&gt;</w:t>
            </w:r>
          </w:p>
          <w:p w14:paraId="53818D1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&lt;/Filter&gt;</w:t>
            </w:r>
          </w:p>
          <w:p w14:paraId="2C0ECDCD" w14:textId="77777777" w:rsidR="00B64B28" w:rsidRPr="00B61B52" w:rsidRDefault="00B64B28" w:rsidP="00466496">
            <w:pPr>
              <w:pStyle w:val="HTMLPreformatted"/>
              <w:rPr>
                <w:rFonts w:cs="Helvetica"/>
                <w:lang w:val="en-GB" w:eastAsia="en-GB"/>
              </w:rPr>
            </w:pPr>
            <w:r w:rsidRPr="00B61B52">
              <w:rPr>
                <w:rFonts w:cs="Helvetica"/>
                <w:lang w:val="en-GB" w:eastAsia="en-GB"/>
              </w:rPr>
              <w:t>&lt;/DatabaseFilters&gt;</w:t>
            </w:r>
          </w:p>
        </w:tc>
      </w:tr>
    </w:tbl>
    <w:p w14:paraId="6865DB2F" w14:textId="77777777" w:rsidR="00B64B28" w:rsidRDefault="00B64B28" w:rsidP="00466496"/>
    <w:p w14:paraId="26967A0F" w14:textId="77777777" w:rsidR="00B64B28" w:rsidRDefault="00B64B28" w:rsidP="00466496">
      <w:pPr>
        <w:pStyle w:val="Heading2"/>
      </w:pPr>
      <w:bookmarkStart w:id="124" w:name="_Toc449341759"/>
      <w:r>
        <w:t>Element &lt;</w:t>
      </w:r>
      <w:bookmarkStart w:id="125" w:name="DatabaseName"/>
      <w:r>
        <w:t>DatabaseName</w:t>
      </w:r>
      <w:bookmarkEnd w:id="125"/>
      <w:r>
        <w:t>&gt;</w:t>
      </w:r>
      <w:bookmarkEnd w:id="12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1"/>
        <w:gridCol w:w="8371"/>
      </w:tblGrid>
      <w:tr w:rsidR="00B64B28" w14:paraId="31FBFFE0" w14:textId="77777777" w:rsidTr="00B64B28">
        <w:trPr>
          <w:tblCellSpacing w:w="15" w:type="dxa"/>
        </w:trPr>
        <w:tc>
          <w:tcPr>
            <w:tcW w:w="0" w:type="auto"/>
            <w:vAlign w:val="center"/>
            <w:hideMark/>
          </w:tcPr>
          <w:p w14:paraId="75D55F12" w14:textId="77777777" w:rsidR="00B64B28" w:rsidRDefault="00B64B28" w:rsidP="00466496">
            <w:pPr>
              <w:rPr>
                <w:sz w:val="24"/>
              </w:rPr>
            </w:pPr>
            <w:r>
              <w:rPr>
                <w:b/>
                <w:bCs/>
              </w:rPr>
              <w:t>Definition:</w:t>
            </w:r>
          </w:p>
        </w:tc>
        <w:tc>
          <w:tcPr>
            <w:tcW w:w="0" w:type="auto"/>
            <w:vAlign w:val="center"/>
            <w:hideMark/>
          </w:tcPr>
          <w:p w14:paraId="15AD3CA3" w14:textId="77777777" w:rsidR="00B64B28" w:rsidRDefault="00B64B28" w:rsidP="00466496">
            <w:pPr>
              <w:rPr>
                <w:sz w:val="24"/>
              </w:rPr>
            </w:pPr>
            <w:r>
              <w:t xml:space="preserve">The database name may be given as a cvParam if it maps exactly to one of the release databases listed in the CV, otherwise a userParam should be used. </w:t>
            </w:r>
          </w:p>
        </w:tc>
      </w:tr>
      <w:tr w:rsidR="00B64B28" w14:paraId="4F3656F7" w14:textId="77777777" w:rsidTr="00B64B28">
        <w:trPr>
          <w:tblCellSpacing w:w="15" w:type="dxa"/>
        </w:trPr>
        <w:tc>
          <w:tcPr>
            <w:tcW w:w="0" w:type="auto"/>
            <w:vAlign w:val="center"/>
            <w:hideMark/>
          </w:tcPr>
          <w:p w14:paraId="2B93F2DE" w14:textId="77777777" w:rsidR="00B64B28" w:rsidRDefault="00B64B28" w:rsidP="00466496">
            <w:pPr>
              <w:rPr>
                <w:sz w:val="24"/>
              </w:rPr>
            </w:pPr>
            <w:r>
              <w:rPr>
                <w:b/>
                <w:bCs/>
              </w:rPr>
              <w:t>Type:</w:t>
            </w:r>
          </w:p>
        </w:tc>
        <w:tc>
          <w:tcPr>
            <w:tcW w:w="0" w:type="auto"/>
            <w:vAlign w:val="center"/>
            <w:hideMark/>
          </w:tcPr>
          <w:p w14:paraId="65D8F4DB" w14:textId="77777777" w:rsidR="00B64B28" w:rsidRDefault="00B64B28" w:rsidP="00466496">
            <w:pPr>
              <w:rPr>
                <w:sz w:val="24"/>
              </w:rPr>
            </w:pPr>
            <w:r>
              <w:t xml:space="preserve">ParamType </w:t>
            </w:r>
          </w:p>
        </w:tc>
      </w:tr>
      <w:tr w:rsidR="00B64B28" w14:paraId="56721D38" w14:textId="77777777" w:rsidTr="00B64B28">
        <w:trPr>
          <w:tblCellSpacing w:w="15" w:type="dxa"/>
        </w:trPr>
        <w:tc>
          <w:tcPr>
            <w:tcW w:w="0" w:type="auto"/>
            <w:vAlign w:val="center"/>
            <w:hideMark/>
          </w:tcPr>
          <w:p w14:paraId="72B320A9" w14:textId="77777777" w:rsidR="00B64B28" w:rsidRDefault="00B64B28" w:rsidP="00466496">
            <w:pPr>
              <w:rPr>
                <w:sz w:val="24"/>
              </w:rPr>
            </w:pPr>
            <w:r>
              <w:rPr>
                <w:b/>
                <w:bCs/>
              </w:rPr>
              <w:t>Attributes:</w:t>
            </w:r>
          </w:p>
        </w:tc>
        <w:tc>
          <w:tcPr>
            <w:tcW w:w="0" w:type="auto"/>
            <w:vAlign w:val="center"/>
            <w:hideMark/>
          </w:tcPr>
          <w:p w14:paraId="5CF8F8EA" w14:textId="77777777" w:rsidR="00B64B28" w:rsidRDefault="00B64B28" w:rsidP="00466496">
            <w:pPr>
              <w:rPr>
                <w:sz w:val="24"/>
              </w:rPr>
            </w:pPr>
            <w:r>
              <w:t>none</w:t>
            </w:r>
          </w:p>
        </w:tc>
      </w:tr>
      <w:tr w:rsidR="00B64B28" w14:paraId="568864C9" w14:textId="77777777" w:rsidTr="00B64B28">
        <w:trPr>
          <w:tblCellSpacing w:w="15" w:type="dxa"/>
        </w:trPr>
        <w:tc>
          <w:tcPr>
            <w:tcW w:w="0" w:type="auto"/>
            <w:vAlign w:val="center"/>
            <w:hideMark/>
          </w:tcPr>
          <w:p w14:paraId="72D7E2FA"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5"/>
              <w:gridCol w:w="1135"/>
              <w:gridCol w:w="1180"/>
              <w:gridCol w:w="4270"/>
            </w:tblGrid>
            <w:tr w:rsidR="00B64B28" w14:paraId="65D726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2B97C4"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A194A"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F58F29D"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05CDC" w14:textId="77777777" w:rsidR="00B64B28" w:rsidRDefault="00B64B28" w:rsidP="00466496">
                  <w:pPr>
                    <w:jc w:val="center"/>
                    <w:rPr>
                      <w:b/>
                      <w:bCs/>
                      <w:sz w:val="24"/>
                    </w:rPr>
                  </w:pPr>
                  <w:r>
                    <w:rPr>
                      <w:b/>
                      <w:bCs/>
                    </w:rPr>
                    <w:t>Definition</w:t>
                  </w:r>
                </w:p>
              </w:tc>
            </w:tr>
            <w:tr w:rsidR="00B64B28" w14:paraId="0DE47D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D9FC83" w14:textId="77777777" w:rsidR="00B64B28" w:rsidRDefault="00B64B28" w:rsidP="00466496">
                  <w:pPr>
                    <w:rPr>
                      <w:sz w:val="24"/>
                    </w:rPr>
                  </w:pPr>
                  <w:hyperlink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AB8E2A5"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DB7821"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9C7FEE" w14:textId="77777777" w:rsidR="00B64B28" w:rsidRDefault="00B64B28" w:rsidP="00466496">
                  <w:pPr>
                    <w:rPr>
                      <w:sz w:val="24"/>
                    </w:rPr>
                  </w:pPr>
                  <w:r>
                    <w:t>A single entry from an ontology or a controlled vocabulary.</w:t>
                  </w:r>
                </w:p>
              </w:tc>
            </w:tr>
            <w:tr w:rsidR="00B64B28" w14:paraId="088B07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A94F12" w14:textId="77777777" w:rsidR="00B64B28" w:rsidRDefault="00B64B28" w:rsidP="00466496">
                  <w:pPr>
                    <w:rPr>
                      <w:sz w:val="24"/>
                    </w:rPr>
                  </w:pPr>
                  <w:hyperlink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74B1E90"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0368F"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99C0ED" w14:textId="77777777" w:rsidR="00B64B28" w:rsidRDefault="00B64B28" w:rsidP="00466496">
                  <w:pPr>
                    <w:rPr>
                      <w:sz w:val="24"/>
                    </w:rPr>
                  </w:pPr>
                  <w:r>
                    <w:t>A single user-defined parameter.</w:t>
                  </w:r>
                </w:p>
              </w:tc>
            </w:tr>
          </w:tbl>
          <w:p w14:paraId="58B29845" w14:textId="77777777" w:rsidR="00B64B28" w:rsidRDefault="00B64B28" w:rsidP="00466496">
            <w:pPr>
              <w:rPr>
                <w:sz w:val="24"/>
              </w:rPr>
            </w:pPr>
          </w:p>
        </w:tc>
      </w:tr>
      <w:tr w:rsidR="00B64B28" w14:paraId="4E6713EE" w14:textId="77777777" w:rsidTr="00B64B28">
        <w:trPr>
          <w:tblCellSpacing w:w="15" w:type="dxa"/>
        </w:trPr>
        <w:tc>
          <w:tcPr>
            <w:tcW w:w="0" w:type="auto"/>
            <w:vAlign w:val="center"/>
            <w:hideMark/>
          </w:tcPr>
          <w:p w14:paraId="498F4511" w14:textId="77777777" w:rsidR="00B64B28" w:rsidRDefault="00B64B28" w:rsidP="00466496">
            <w:pPr>
              <w:rPr>
                <w:sz w:val="24"/>
              </w:rPr>
            </w:pPr>
            <w:r>
              <w:rPr>
                <w:b/>
                <w:bCs/>
              </w:rPr>
              <w:t>Example Context:</w:t>
            </w:r>
          </w:p>
        </w:tc>
        <w:tc>
          <w:tcPr>
            <w:tcW w:w="0" w:type="auto"/>
            <w:vAlign w:val="center"/>
            <w:hideMark/>
          </w:tcPr>
          <w:p w14:paraId="1859730C" w14:textId="77777777" w:rsidR="00B64B28" w:rsidRPr="00B61B52" w:rsidRDefault="00B64B28" w:rsidP="00466496">
            <w:pPr>
              <w:pStyle w:val="HTMLPreformatted"/>
              <w:rPr>
                <w:rFonts w:cs="Helvetica"/>
                <w:lang w:val="en-GB" w:eastAsia="en-GB"/>
              </w:rPr>
            </w:pPr>
            <w:r w:rsidRPr="00B61B52">
              <w:rPr>
                <w:rFonts w:cs="Helvetica"/>
                <w:lang w:val="en-GB" w:eastAsia="en-GB"/>
              </w:rPr>
              <w:t>&lt;DatabaseName&gt;</w:t>
            </w:r>
          </w:p>
          <w:p w14:paraId="3A9F4CF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&lt;userParam name="</w:t>
            </w:r>
            <w:r w:rsidR="004E06CE" w:rsidRPr="00B61B52" w:rsidDel="004E06CE">
              <w:rPr>
                <w:rFonts w:cs="Helvetica"/>
                <w:lang w:val="en-GB" w:eastAsia="en-GB"/>
              </w:rPr>
              <w:t xml:space="preserve"> </w:t>
            </w:r>
            <w:r w:rsidRPr="00B61B52">
              <w:rPr>
                <w:rFonts w:cs="Helvetica"/>
                <w:lang w:val="en-GB" w:eastAsia="en-GB"/>
              </w:rPr>
              <w:t>Neo_rndTryp_3times.fasta"/&gt;</w:t>
            </w:r>
          </w:p>
          <w:p w14:paraId="0C5906D0" w14:textId="77777777" w:rsidR="00B64B28" w:rsidRPr="00B61B52" w:rsidRDefault="00B64B28" w:rsidP="00466496">
            <w:pPr>
              <w:pStyle w:val="HTMLPreformatted"/>
              <w:rPr>
                <w:rFonts w:cs="Helvetica"/>
                <w:lang w:val="en-GB" w:eastAsia="en-GB"/>
              </w:rPr>
            </w:pPr>
            <w:r w:rsidRPr="00B61B52">
              <w:rPr>
                <w:rFonts w:cs="Helvetica"/>
                <w:lang w:val="en-GB" w:eastAsia="en-GB"/>
              </w:rPr>
              <w:t>&lt;/DatabaseName&gt;</w:t>
            </w:r>
          </w:p>
        </w:tc>
      </w:tr>
      <w:tr w:rsidR="00B64B28" w14:paraId="2758178A" w14:textId="77777777" w:rsidTr="00B64B28">
        <w:trPr>
          <w:tblCellSpacing w:w="15" w:type="dxa"/>
        </w:trPr>
        <w:tc>
          <w:tcPr>
            <w:tcW w:w="0" w:type="auto"/>
            <w:vAlign w:val="center"/>
            <w:hideMark/>
          </w:tcPr>
          <w:p w14:paraId="63747E68" w14:textId="77777777" w:rsidR="00B64B28" w:rsidRDefault="00B64B28" w:rsidP="00466496">
            <w:pPr>
              <w:rPr>
                <w:sz w:val="24"/>
              </w:rPr>
            </w:pPr>
            <w:r>
              <w:rPr>
                <w:b/>
                <w:bCs/>
              </w:rPr>
              <w:t>cvParam Mapping Rules:</w:t>
            </w:r>
          </w:p>
        </w:tc>
        <w:tc>
          <w:tcPr>
            <w:tcW w:w="0" w:type="auto"/>
            <w:vAlign w:val="center"/>
            <w:hideMark/>
          </w:tcPr>
          <w:p w14:paraId="072239AC"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/MzIdentML/DataCollection/Inputs/SearchDatabase/DatabaseName</w:t>
            </w:r>
          </w:p>
          <w:p w14:paraId="470B1F73"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MS:1001013 (</w:t>
            </w:r>
            <w:r w:rsidRPr="00B61B52">
              <w:rPr>
                <w:rStyle w:val="popup"/>
                <w:rFonts w:cs="Helvetica"/>
                <w:lang w:val="en-GB" w:eastAsia="en-GB"/>
              </w:rPr>
              <w:t>database name</w:t>
            </w:r>
            <w:r w:rsidRPr="00B61B52">
              <w:rPr>
                <w:rFonts w:cs="Helvetica"/>
                <w:lang w:val="en-GB" w:eastAsia="en-GB"/>
              </w:rPr>
              <w:t>) one or more times</w:t>
            </w:r>
          </w:p>
          <w:p w14:paraId="10C25FD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MS:1001084 (</w:t>
            </w:r>
            <w:r w:rsidRPr="00B61B52">
              <w:rPr>
                <w:rStyle w:val="popup"/>
                <w:rFonts w:cs="Helvetica"/>
                <w:lang w:val="en-GB" w:eastAsia="en-GB"/>
              </w:rPr>
              <w:t>database nr</w:t>
            </w:r>
            <w:r w:rsidRPr="00B61B52">
              <w:rPr>
                <w:rFonts w:cs="Helvetica"/>
                <w:lang w:val="en-GB" w:eastAsia="en-GB"/>
              </w:rPr>
              <w:t xml:space="preserve">) </w:t>
            </w:r>
          </w:p>
          <w:p w14:paraId="0BE26AA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MS:1001104 (</w:t>
            </w:r>
            <w:r w:rsidRPr="00B61B52">
              <w:rPr>
                <w:rStyle w:val="popup"/>
                <w:rFonts w:cs="Helvetica"/>
                <w:lang w:val="en-GB" w:eastAsia="en-GB"/>
              </w:rPr>
              <w:t>database SwissProt</w:t>
            </w:r>
            <w:r w:rsidRPr="00B61B52">
              <w:rPr>
                <w:rFonts w:cs="Helvetica"/>
                <w:lang w:val="en-GB" w:eastAsia="en-GB"/>
              </w:rPr>
              <w:t xml:space="preserve">) </w:t>
            </w:r>
          </w:p>
          <w:p w14:paraId="08227C7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MS:1001142 (</w:t>
            </w:r>
            <w:r w:rsidRPr="00B61B52">
              <w:rPr>
                <w:rStyle w:val="popup"/>
                <w:rFonts w:cs="Helvetica"/>
                <w:lang w:val="en-GB" w:eastAsia="en-GB"/>
              </w:rPr>
              <w:t>database IPI_human</w:t>
            </w:r>
            <w:r w:rsidRPr="00B61B52">
              <w:rPr>
                <w:rFonts w:cs="Helvetica"/>
                <w:lang w:val="en-GB" w:eastAsia="en-GB"/>
              </w:rPr>
              <w:t xml:space="preserve">) </w:t>
            </w:r>
          </w:p>
          <w:p w14:paraId="2E0C7A2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MS:1001285 (</w:t>
            </w:r>
            <w:r w:rsidRPr="00B61B52">
              <w:rPr>
                <w:rStyle w:val="popup"/>
                <w:rFonts w:cs="Helvetica"/>
                <w:lang w:val="en-GB" w:eastAsia="en-GB"/>
              </w:rPr>
              <w:t>database IPI_mouse</w:t>
            </w:r>
            <w:r w:rsidRPr="00B61B52">
              <w:rPr>
                <w:rFonts w:cs="Helvetica"/>
                <w:lang w:val="en-GB" w:eastAsia="en-GB"/>
              </w:rPr>
              <w:t xml:space="preserve">) </w:t>
            </w:r>
          </w:p>
          <w:p w14:paraId="2FB6FD1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MS:1001286 (</w:t>
            </w:r>
            <w:r w:rsidRPr="00B61B52">
              <w:rPr>
                <w:rStyle w:val="popup"/>
                <w:rFonts w:cs="Helvetica"/>
                <w:lang w:val="en-GB" w:eastAsia="en-GB"/>
              </w:rPr>
              <w:t>database IPI_rat</w:t>
            </w:r>
            <w:r w:rsidRPr="00B61B52">
              <w:rPr>
                <w:rFonts w:cs="Helvetica"/>
                <w:lang w:val="en-GB" w:eastAsia="en-GB"/>
              </w:rPr>
              <w:t xml:space="preserve">) </w:t>
            </w:r>
          </w:p>
          <w:p w14:paraId="1A191E4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MS:1001287 (</w:t>
            </w:r>
            <w:r w:rsidRPr="00B61B52">
              <w:rPr>
                <w:rStyle w:val="popup"/>
                <w:rFonts w:cs="Helvetica"/>
                <w:lang w:val="en-GB" w:eastAsia="en-GB"/>
              </w:rPr>
              <w:t>database IPI_zebrafish</w:t>
            </w:r>
            <w:r w:rsidRPr="00B61B52">
              <w:rPr>
                <w:rFonts w:cs="Helvetica"/>
                <w:lang w:val="en-GB" w:eastAsia="en-GB"/>
              </w:rPr>
              <w:t xml:space="preserve">) </w:t>
            </w:r>
          </w:p>
          <w:p w14:paraId="50AC1E8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MS:1001288 (</w:t>
            </w:r>
            <w:r w:rsidRPr="00B61B52">
              <w:rPr>
                <w:rStyle w:val="popup"/>
                <w:rFonts w:cs="Helvetica"/>
                <w:lang w:val="en-GB" w:eastAsia="en-GB"/>
              </w:rPr>
              <w:t>database IPI_chicken</w:t>
            </w:r>
            <w:r w:rsidRPr="00B61B52">
              <w:rPr>
                <w:rFonts w:cs="Helvetica"/>
                <w:lang w:val="en-GB" w:eastAsia="en-GB"/>
              </w:rPr>
              <w:t xml:space="preserve">) </w:t>
            </w:r>
          </w:p>
          <w:p w14:paraId="761B0CF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MS:1001289 (</w:t>
            </w:r>
            <w:r w:rsidRPr="00B61B52">
              <w:rPr>
                <w:rStyle w:val="popup"/>
                <w:rFonts w:cs="Helvetica"/>
                <w:lang w:val="en-GB" w:eastAsia="en-GB"/>
              </w:rPr>
              <w:t>database IPI_cow</w:t>
            </w:r>
            <w:r w:rsidRPr="00B61B52">
              <w:rPr>
                <w:rFonts w:cs="Helvetica"/>
                <w:lang w:val="en-GB" w:eastAsia="en-GB"/>
              </w:rPr>
              <w:t xml:space="preserve">) </w:t>
            </w:r>
          </w:p>
          <w:p w14:paraId="06CDFC6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MS:1001290 (</w:t>
            </w:r>
            <w:r w:rsidRPr="00B61B52">
              <w:rPr>
                <w:rStyle w:val="popup"/>
                <w:rFonts w:cs="Helvetica"/>
                <w:lang w:val="en-GB" w:eastAsia="en-GB"/>
              </w:rPr>
              <w:t>database IPI_arabidopsis</w:t>
            </w:r>
            <w:r w:rsidRPr="00B61B52">
              <w:rPr>
                <w:rFonts w:cs="Helvetica"/>
                <w:lang w:val="en-GB" w:eastAsia="en-GB"/>
              </w:rPr>
              <w:t xml:space="preserve">) </w:t>
            </w:r>
          </w:p>
        </w:tc>
      </w:tr>
      <w:tr w:rsidR="00B64B28" w14:paraId="4021B48F" w14:textId="77777777" w:rsidTr="00B64B28">
        <w:trPr>
          <w:tblCellSpacing w:w="15" w:type="dxa"/>
        </w:trPr>
        <w:tc>
          <w:tcPr>
            <w:tcW w:w="0" w:type="auto"/>
            <w:vAlign w:val="center"/>
            <w:hideMark/>
          </w:tcPr>
          <w:p w14:paraId="798BDE19" w14:textId="77777777" w:rsidR="00B64B28" w:rsidRDefault="00B64B28" w:rsidP="00466496">
            <w:pPr>
              <w:rPr>
                <w:sz w:val="24"/>
              </w:rPr>
            </w:pPr>
            <w:r>
              <w:rPr>
                <w:b/>
                <w:bCs/>
              </w:rPr>
              <w:t>Example cvParams:</w:t>
            </w:r>
          </w:p>
        </w:tc>
        <w:tc>
          <w:tcPr>
            <w:tcW w:w="0" w:type="auto"/>
            <w:vAlign w:val="center"/>
            <w:hideMark/>
          </w:tcPr>
          <w:p w14:paraId="05D4648A" w14:textId="77777777" w:rsidR="00B64B28" w:rsidRPr="00B61B52" w:rsidRDefault="00B64B28" w:rsidP="003D3720">
            <w:pPr>
              <w:pStyle w:val="HTMLPreformatted"/>
              <w:rPr>
                <w:rFonts w:cs="Helvetica"/>
                <w:lang w:val="en-GB" w:eastAsia="en-GB"/>
              </w:rPr>
            </w:pPr>
            <w:r w:rsidRPr="00B61B52">
              <w:rPr>
                <w:rFonts w:cs="Helvetica"/>
                <w:lang w:val="en-GB" w:eastAsia="en-GB"/>
              </w:rPr>
              <w:t>&lt;cvParam accession="</w:t>
            </w:r>
            <w:r w:rsidR="004E06CE" w:rsidRPr="00B61B52">
              <w:rPr>
                <w:rFonts w:cs="Helvetica"/>
                <w:lang w:val="en-GB" w:eastAsia="en-GB"/>
              </w:rPr>
              <w:t>MS:1001104</w:t>
            </w:r>
            <w:r w:rsidRPr="00B61B52">
              <w:rPr>
                <w:rFonts w:cs="Helvetica"/>
                <w:lang w:val="en-GB" w:eastAsia="en-GB"/>
              </w:rPr>
              <w:t>" name="</w:t>
            </w:r>
            <w:r w:rsidR="009629C2" w:rsidRPr="009629C2">
              <w:rPr>
                <w:rStyle w:val="popup"/>
                <w:rFonts w:cs="Helvetica"/>
                <w:lang w:val="en-GB" w:eastAsia="en-GB"/>
              </w:rPr>
              <w:t>database UniProtKB/Swiss-Prot</w:t>
            </w:r>
            <w:r w:rsidRPr="00B61B52">
              <w:rPr>
                <w:rFonts w:cs="Helvetica"/>
                <w:lang w:val="en-GB" w:eastAsia="en-GB"/>
              </w:rPr>
              <w:t>" cvRef="PSI-MS"/&gt;</w:t>
            </w:r>
          </w:p>
        </w:tc>
      </w:tr>
      <w:tr w:rsidR="00B64B28" w14:paraId="509F8FE4" w14:textId="77777777" w:rsidTr="00B64B28">
        <w:trPr>
          <w:tblCellSpacing w:w="15" w:type="dxa"/>
        </w:trPr>
        <w:tc>
          <w:tcPr>
            <w:tcW w:w="0" w:type="auto"/>
            <w:vAlign w:val="center"/>
            <w:hideMark/>
          </w:tcPr>
          <w:p w14:paraId="6818B527" w14:textId="77777777" w:rsidR="00B64B28" w:rsidRDefault="00B64B28" w:rsidP="00466496">
            <w:pPr>
              <w:rPr>
                <w:sz w:val="24"/>
              </w:rPr>
            </w:pPr>
            <w:r>
              <w:rPr>
                <w:b/>
                <w:bCs/>
              </w:rPr>
              <w:t>Example userParams:</w:t>
            </w:r>
          </w:p>
        </w:tc>
        <w:tc>
          <w:tcPr>
            <w:tcW w:w="0" w:type="auto"/>
            <w:vAlign w:val="center"/>
            <w:hideMark/>
          </w:tcPr>
          <w:p w14:paraId="16EA85E4" w14:textId="77777777" w:rsidR="00B64B28" w:rsidRPr="00B61B52" w:rsidRDefault="00B64B28" w:rsidP="00466496">
            <w:pPr>
              <w:pStyle w:val="HTMLPreformatted"/>
              <w:rPr>
                <w:rFonts w:cs="Helvetica"/>
                <w:lang w:val="en-GB" w:eastAsia="en-GB"/>
              </w:rPr>
            </w:pPr>
            <w:r w:rsidRPr="00B61B52">
              <w:rPr>
                <w:rFonts w:cs="Helvetica"/>
                <w:lang w:val="en-GB" w:eastAsia="en-GB"/>
              </w:rPr>
              <w:t>&lt;userParam name="Neo_rndTryp_3times.fasta"/&gt;</w:t>
            </w:r>
          </w:p>
          <w:p w14:paraId="3E1F44CF" w14:textId="77777777" w:rsidR="00B64B28" w:rsidRPr="00B61B52" w:rsidRDefault="00B64B28" w:rsidP="00466496">
            <w:pPr>
              <w:pStyle w:val="HTMLPreformatted"/>
              <w:rPr>
                <w:rFonts w:cs="Helvetica"/>
                <w:lang w:val="en-GB" w:eastAsia="en-GB"/>
              </w:rPr>
            </w:pPr>
            <w:r w:rsidRPr="00B61B52">
              <w:rPr>
                <w:rFonts w:cs="Helvetica"/>
                <w:lang w:val="en-GB" w:eastAsia="en-GB"/>
              </w:rPr>
              <w:t>&lt;userParam name="D:/Software/Databases/Neospora_3rndTryp/Neo_rndTryp_3times.fasta"/&gt;</w:t>
            </w:r>
          </w:p>
        </w:tc>
      </w:tr>
    </w:tbl>
    <w:p w14:paraId="145FFDBD" w14:textId="77777777" w:rsidR="00B64B28" w:rsidRDefault="00B64B28" w:rsidP="00466496"/>
    <w:p w14:paraId="41960251" w14:textId="77777777" w:rsidR="00B64B28" w:rsidRDefault="00B64B28" w:rsidP="00466496">
      <w:pPr>
        <w:pStyle w:val="Heading2"/>
      </w:pPr>
      <w:bookmarkStart w:id="126" w:name="_Toc449341760"/>
      <w:r>
        <w:t>Element &lt;</w:t>
      </w:r>
      <w:bookmarkStart w:id="127" w:name="DatabaseTranslation"/>
      <w:r>
        <w:t>DatabaseTranslation</w:t>
      </w:r>
      <w:bookmarkEnd w:id="127"/>
      <w:r>
        <w:t>&gt;</w:t>
      </w:r>
      <w:bookmarkEnd w:id="12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9"/>
        <w:gridCol w:w="8513"/>
      </w:tblGrid>
      <w:tr w:rsidR="00B64B28" w14:paraId="4B177331" w14:textId="77777777" w:rsidTr="00B64B28">
        <w:trPr>
          <w:tblCellSpacing w:w="15" w:type="dxa"/>
        </w:trPr>
        <w:tc>
          <w:tcPr>
            <w:tcW w:w="0" w:type="auto"/>
            <w:vAlign w:val="center"/>
            <w:hideMark/>
          </w:tcPr>
          <w:p w14:paraId="32E3C248" w14:textId="77777777" w:rsidR="00B64B28" w:rsidRDefault="00B64B28" w:rsidP="00466496">
            <w:pPr>
              <w:rPr>
                <w:sz w:val="24"/>
              </w:rPr>
            </w:pPr>
            <w:r>
              <w:rPr>
                <w:b/>
                <w:bCs/>
              </w:rPr>
              <w:t>Definition:</w:t>
            </w:r>
          </w:p>
        </w:tc>
        <w:tc>
          <w:tcPr>
            <w:tcW w:w="0" w:type="auto"/>
            <w:vAlign w:val="center"/>
            <w:hideMark/>
          </w:tcPr>
          <w:p w14:paraId="66A10A5D" w14:textId="77777777" w:rsidR="00B64B28" w:rsidRDefault="00B64B28" w:rsidP="00466496">
            <w:pPr>
              <w:rPr>
                <w:sz w:val="24"/>
              </w:rPr>
            </w:pPr>
            <w:r>
              <w:t xml:space="preserve">A specification of how a nucleic acid sequence database was translated for searching. </w:t>
            </w:r>
          </w:p>
        </w:tc>
      </w:tr>
      <w:tr w:rsidR="00B64B28" w14:paraId="1BB2FA35" w14:textId="77777777" w:rsidTr="00B64B28">
        <w:trPr>
          <w:tblCellSpacing w:w="15" w:type="dxa"/>
        </w:trPr>
        <w:tc>
          <w:tcPr>
            <w:tcW w:w="0" w:type="auto"/>
            <w:vAlign w:val="center"/>
            <w:hideMark/>
          </w:tcPr>
          <w:p w14:paraId="5DAAFDBC" w14:textId="77777777" w:rsidR="00B64B28" w:rsidRDefault="00B64B28" w:rsidP="00466496">
            <w:pPr>
              <w:rPr>
                <w:sz w:val="24"/>
              </w:rPr>
            </w:pPr>
            <w:r>
              <w:rPr>
                <w:b/>
                <w:bCs/>
              </w:rPr>
              <w:t>Type:</w:t>
            </w:r>
          </w:p>
        </w:tc>
        <w:tc>
          <w:tcPr>
            <w:tcW w:w="0" w:type="auto"/>
            <w:vAlign w:val="center"/>
            <w:hideMark/>
          </w:tcPr>
          <w:p w14:paraId="03D4F476" w14:textId="77777777" w:rsidR="00B64B28" w:rsidRDefault="00B64B28" w:rsidP="00466496">
            <w:pPr>
              <w:rPr>
                <w:sz w:val="24"/>
              </w:rPr>
            </w:pPr>
            <w:r>
              <w:t xml:space="preserve">DatabaseTranslationType </w:t>
            </w:r>
          </w:p>
        </w:tc>
      </w:tr>
      <w:tr w:rsidR="00B64B28" w14:paraId="639748BE" w14:textId="77777777" w:rsidTr="00B64B28">
        <w:trPr>
          <w:tblCellSpacing w:w="15" w:type="dxa"/>
        </w:trPr>
        <w:tc>
          <w:tcPr>
            <w:tcW w:w="0" w:type="auto"/>
            <w:vAlign w:val="center"/>
            <w:hideMark/>
          </w:tcPr>
          <w:p w14:paraId="3C358498"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3"/>
              <w:gridCol w:w="1924"/>
              <w:gridCol w:w="791"/>
              <w:gridCol w:w="4484"/>
            </w:tblGrid>
            <w:tr w:rsidR="00B64B28" w14:paraId="3A9978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2C7DAE"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E5A7A"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19AEA"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0DD5F" w14:textId="77777777" w:rsidR="00B64B28" w:rsidRDefault="00B64B28" w:rsidP="00466496">
                  <w:pPr>
                    <w:jc w:val="center"/>
                    <w:rPr>
                      <w:b/>
                      <w:bCs/>
                      <w:sz w:val="24"/>
                    </w:rPr>
                  </w:pPr>
                  <w:r>
                    <w:rPr>
                      <w:b/>
                      <w:bCs/>
                    </w:rPr>
                    <w:t>Definition</w:t>
                  </w:r>
                </w:p>
              </w:tc>
            </w:tr>
            <w:tr w:rsidR="00B64B28" w14:paraId="372966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B485C9" w14:textId="77777777" w:rsidR="00B64B28" w:rsidRDefault="00B64B28" w:rsidP="00466496">
                  <w:pPr>
                    <w:rPr>
                      <w:sz w:val="24"/>
                    </w:rPr>
                  </w:pPr>
                  <w:r>
                    <w:t>frames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47D41B2" w14:textId="77777777" w:rsidR="00B64B28" w:rsidRDefault="00B64B28" w:rsidP="00466496">
                  <w:pPr>
                    <w:rPr>
                      <w:sz w:val="24"/>
                    </w:rPr>
                  </w:pPr>
                  <w:r>
                    <w:t>listOfAllowedFrames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DFCB0"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EE3E086" w14:textId="77777777" w:rsidR="00B64B28" w:rsidRDefault="00B64B28" w:rsidP="00466496">
                  <w:pPr>
                    <w:rPr>
                      <w:sz w:val="24"/>
                    </w:rPr>
                  </w:pPr>
                  <w:r>
                    <w:t xml:space="preserve">The frames in which the nucleic acid sequence has been translated as a space separated list </w:t>
                  </w:r>
                </w:p>
              </w:tc>
            </w:tr>
          </w:tbl>
          <w:p w14:paraId="4A596C29" w14:textId="77777777" w:rsidR="00B64B28" w:rsidRDefault="00B64B28" w:rsidP="00466496">
            <w:pPr>
              <w:rPr>
                <w:sz w:val="24"/>
              </w:rPr>
            </w:pPr>
          </w:p>
        </w:tc>
      </w:tr>
      <w:tr w:rsidR="00B64B28" w14:paraId="7EA02615" w14:textId="77777777" w:rsidTr="00B64B28">
        <w:trPr>
          <w:tblCellSpacing w:w="15" w:type="dxa"/>
        </w:trPr>
        <w:tc>
          <w:tcPr>
            <w:tcW w:w="0" w:type="auto"/>
            <w:vAlign w:val="center"/>
            <w:hideMark/>
          </w:tcPr>
          <w:p w14:paraId="3DCE97C9"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9"/>
              <w:gridCol w:w="1135"/>
              <w:gridCol w:w="1180"/>
              <w:gridCol w:w="4408"/>
            </w:tblGrid>
            <w:tr w:rsidR="00B64B28" w14:paraId="0124E1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A1D00A"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6D731"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46A382E"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9FA448F" w14:textId="77777777" w:rsidR="00B64B28" w:rsidRDefault="00B64B28" w:rsidP="00466496">
                  <w:pPr>
                    <w:jc w:val="center"/>
                    <w:rPr>
                      <w:b/>
                      <w:bCs/>
                      <w:sz w:val="24"/>
                    </w:rPr>
                  </w:pPr>
                  <w:r>
                    <w:rPr>
                      <w:b/>
                      <w:bCs/>
                    </w:rPr>
                    <w:t>Definition</w:t>
                  </w:r>
                </w:p>
              </w:tc>
            </w:tr>
            <w:tr w:rsidR="00B64B28" w14:paraId="4BA00A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EE3351" w14:textId="77777777" w:rsidR="00B64B28" w:rsidRDefault="00B64B28" w:rsidP="00466496">
                  <w:pPr>
                    <w:rPr>
                      <w:sz w:val="24"/>
                    </w:rPr>
                  </w:pPr>
                  <w:hyperlink w:anchor="TranslationTable" w:history="1">
                    <w:r>
                      <w:rPr>
                        <w:rStyle w:val="Hyperlink"/>
                      </w:rPr>
                      <w:t>TranslationTable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3339ABF"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45B31"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B3D6B" w14:textId="77777777" w:rsidR="00B64B28" w:rsidRDefault="00B64B28" w:rsidP="00466496">
                  <w:pPr>
                    <w:rPr>
                      <w:sz w:val="24"/>
                    </w:rPr>
                  </w:pPr>
                  <w:r>
                    <w:t xml:space="preserve">The table used to translate codons into nucleic acids e.g. by reference to the NCBI translation table. </w:t>
                  </w:r>
                </w:p>
              </w:tc>
            </w:tr>
          </w:tbl>
          <w:p w14:paraId="55CB9857" w14:textId="77777777" w:rsidR="00B64B28" w:rsidRDefault="00B64B28" w:rsidP="00466496">
            <w:pPr>
              <w:rPr>
                <w:sz w:val="24"/>
              </w:rPr>
            </w:pPr>
          </w:p>
        </w:tc>
      </w:tr>
      <w:tr w:rsidR="00B64B28" w14:paraId="3009519F" w14:textId="77777777" w:rsidTr="00B64B28">
        <w:trPr>
          <w:tblCellSpacing w:w="15" w:type="dxa"/>
        </w:trPr>
        <w:tc>
          <w:tcPr>
            <w:tcW w:w="0" w:type="auto"/>
            <w:vAlign w:val="center"/>
            <w:hideMark/>
          </w:tcPr>
          <w:p w14:paraId="60E1E3B8" w14:textId="77777777" w:rsidR="00B64B28" w:rsidRDefault="00B64B28" w:rsidP="00466496">
            <w:pPr>
              <w:rPr>
                <w:sz w:val="24"/>
              </w:rPr>
            </w:pPr>
            <w:r>
              <w:rPr>
                <w:b/>
                <w:bCs/>
              </w:rPr>
              <w:t>Example Context:</w:t>
            </w:r>
          </w:p>
        </w:tc>
        <w:tc>
          <w:tcPr>
            <w:tcW w:w="0" w:type="auto"/>
            <w:vAlign w:val="center"/>
            <w:hideMark/>
          </w:tcPr>
          <w:p w14:paraId="54E9FFDB" w14:textId="77777777" w:rsidR="00B64B28" w:rsidRDefault="00B64B28" w:rsidP="00466496">
            <w:pPr>
              <w:rPr>
                <w:sz w:val="24"/>
              </w:rPr>
            </w:pPr>
          </w:p>
        </w:tc>
      </w:tr>
    </w:tbl>
    <w:p w14:paraId="708D0B2A" w14:textId="77777777" w:rsidR="00B64B28" w:rsidRDefault="00B64B28" w:rsidP="00466496"/>
    <w:p w14:paraId="6DF23241" w14:textId="77777777" w:rsidR="00B64B28" w:rsidRDefault="00B64B28" w:rsidP="00466496">
      <w:pPr>
        <w:pStyle w:val="Heading2"/>
      </w:pPr>
      <w:bookmarkStart w:id="128" w:name="_Toc449341761"/>
      <w:r>
        <w:lastRenderedPageBreak/>
        <w:t>Element &lt;</w:t>
      </w:r>
      <w:bookmarkStart w:id="129" w:name="Enzyme"/>
      <w:r>
        <w:t>Enzyme</w:t>
      </w:r>
      <w:bookmarkEnd w:id="129"/>
      <w:r>
        <w:t>&gt;</w:t>
      </w:r>
      <w:bookmarkEnd w:id="12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8"/>
        <w:gridCol w:w="8614"/>
      </w:tblGrid>
      <w:tr w:rsidR="00B64B28" w14:paraId="04108E5C" w14:textId="77777777" w:rsidTr="00B64B28">
        <w:trPr>
          <w:tblCellSpacing w:w="15" w:type="dxa"/>
        </w:trPr>
        <w:tc>
          <w:tcPr>
            <w:tcW w:w="0" w:type="auto"/>
            <w:vAlign w:val="center"/>
            <w:hideMark/>
          </w:tcPr>
          <w:p w14:paraId="7F7EEC4F" w14:textId="77777777" w:rsidR="00B64B28" w:rsidRDefault="00B64B28" w:rsidP="00466496">
            <w:pPr>
              <w:rPr>
                <w:sz w:val="24"/>
              </w:rPr>
            </w:pPr>
            <w:r>
              <w:rPr>
                <w:b/>
                <w:bCs/>
              </w:rPr>
              <w:t>Definition:</w:t>
            </w:r>
          </w:p>
        </w:tc>
        <w:tc>
          <w:tcPr>
            <w:tcW w:w="0" w:type="auto"/>
            <w:vAlign w:val="center"/>
            <w:hideMark/>
          </w:tcPr>
          <w:p w14:paraId="433C86EA" w14:textId="77777777" w:rsidR="00B64B28" w:rsidRDefault="00B64B28" w:rsidP="00466496">
            <w:pPr>
              <w:rPr>
                <w:sz w:val="24"/>
              </w:rPr>
            </w:pPr>
            <w:r>
              <w:t xml:space="preserve">The details of an individual cleavage enzyme should be provided by giving a regular expression or a CV term if a "standard" enzyme cleavage has been performed. </w:t>
            </w:r>
          </w:p>
        </w:tc>
      </w:tr>
      <w:tr w:rsidR="00B64B28" w14:paraId="3B08E374" w14:textId="77777777" w:rsidTr="00B64B28">
        <w:trPr>
          <w:tblCellSpacing w:w="15" w:type="dxa"/>
        </w:trPr>
        <w:tc>
          <w:tcPr>
            <w:tcW w:w="0" w:type="auto"/>
            <w:vAlign w:val="center"/>
            <w:hideMark/>
          </w:tcPr>
          <w:p w14:paraId="0A32209D" w14:textId="77777777" w:rsidR="00B64B28" w:rsidRDefault="00B64B28" w:rsidP="00466496">
            <w:pPr>
              <w:rPr>
                <w:sz w:val="24"/>
              </w:rPr>
            </w:pPr>
            <w:r>
              <w:rPr>
                <w:b/>
                <w:bCs/>
              </w:rPr>
              <w:t>Type:</w:t>
            </w:r>
          </w:p>
        </w:tc>
        <w:tc>
          <w:tcPr>
            <w:tcW w:w="0" w:type="auto"/>
            <w:vAlign w:val="center"/>
            <w:hideMark/>
          </w:tcPr>
          <w:p w14:paraId="4019DB8F" w14:textId="77777777" w:rsidR="00B64B28" w:rsidRDefault="00B64B28" w:rsidP="00466496">
            <w:pPr>
              <w:rPr>
                <w:sz w:val="24"/>
              </w:rPr>
            </w:pPr>
            <w:r>
              <w:t xml:space="preserve">EnzymeType </w:t>
            </w:r>
          </w:p>
        </w:tc>
      </w:tr>
      <w:tr w:rsidR="00B64B28" w14:paraId="69790427" w14:textId="77777777" w:rsidTr="00B64B28">
        <w:trPr>
          <w:tblCellSpacing w:w="15" w:type="dxa"/>
        </w:trPr>
        <w:tc>
          <w:tcPr>
            <w:tcW w:w="0" w:type="auto"/>
            <w:vAlign w:val="center"/>
            <w:hideMark/>
          </w:tcPr>
          <w:p w14:paraId="5F0A9F32"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84"/>
              <w:gridCol w:w="1347"/>
              <w:gridCol w:w="824"/>
              <w:gridCol w:w="4668"/>
            </w:tblGrid>
            <w:tr w:rsidR="00B64B28" w14:paraId="6DD8FC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8A3B00"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62FD1"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651CF8"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5155134" w14:textId="77777777" w:rsidR="00B64B28" w:rsidRDefault="00B64B28" w:rsidP="00466496">
                  <w:pPr>
                    <w:jc w:val="center"/>
                    <w:rPr>
                      <w:b/>
                      <w:bCs/>
                      <w:sz w:val="24"/>
                    </w:rPr>
                  </w:pPr>
                  <w:r>
                    <w:rPr>
                      <w:b/>
                      <w:bCs/>
                    </w:rPr>
                    <w:t>Definition</w:t>
                  </w:r>
                </w:p>
              </w:tc>
            </w:tr>
            <w:tr w:rsidR="00B64B28" w14:paraId="147E35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4E29DA" w14:textId="77777777" w:rsidR="00B64B28" w:rsidRDefault="00B64B28" w:rsidP="00466496">
                  <w:pPr>
                    <w:rPr>
                      <w:sz w:val="24"/>
                    </w:rPr>
                  </w:pPr>
                  <w:r>
                    <w:t>cTermGain</w:t>
                  </w:r>
                </w:p>
              </w:tc>
              <w:tc>
                <w:tcPr>
                  <w:tcW w:w="0" w:type="auto"/>
                  <w:tcBorders>
                    <w:top w:val="outset" w:sz="6" w:space="0" w:color="auto"/>
                    <w:left w:val="outset" w:sz="6" w:space="0" w:color="auto"/>
                    <w:bottom w:val="outset" w:sz="6" w:space="0" w:color="auto"/>
                    <w:right w:val="outset" w:sz="6" w:space="0" w:color="auto"/>
                  </w:tcBorders>
                  <w:vAlign w:val="center"/>
                  <w:hideMark/>
                </w:tcPr>
                <w:p w14:paraId="29A86757" w14:textId="77777777" w:rsidR="00B64B28" w:rsidRDefault="00B64B28" w:rsidP="00466496">
                  <w:r>
                    <w:t>xsd:string with restriction</w:t>
                  </w:r>
                </w:p>
                <w:p w14:paraId="3C913199" w14:textId="77777777" w:rsidR="00B64B28" w:rsidRPr="00B61B52" w:rsidRDefault="00B64B28" w:rsidP="00466496">
                  <w:pPr>
                    <w:pStyle w:val="HTMLPreformatted"/>
                    <w:rPr>
                      <w:rFonts w:cs="Helvetica"/>
                      <w:lang w:val="en-GB" w:eastAsia="en-GB"/>
                    </w:rPr>
                  </w:pPr>
                  <w:r w:rsidRPr="00B61B52">
                    <w:rPr>
                      <w:rFonts w:cs="Helvetica"/>
                      <w:lang w:val="en-GB" w:eastAsia="en-GB"/>
                    </w:rPr>
                    <w:t>[A-Za-z0-9 ]+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88EE1"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3FE0E7B" w14:textId="77777777" w:rsidR="00B64B28" w:rsidRDefault="00B64B28" w:rsidP="00466496">
                  <w:pPr>
                    <w:rPr>
                      <w:sz w:val="24"/>
                    </w:rPr>
                  </w:pPr>
                  <w:r>
                    <w:t>Element formula gained at CTerm.</w:t>
                  </w:r>
                </w:p>
              </w:tc>
            </w:tr>
            <w:tr w:rsidR="00B64B28" w14:paraId="0F89B1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E152B4"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EAD91"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4C555EA"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17DBB5D"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54A41E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7CCF4F" w14:textId="77777777" w:rsidR="00B64B28" w:rsidRDefault="00B64B28" w:rsidP="00466496">
                  <w:pPr>
                    <w:rPr>
                      <w:sz w:val="24"/>
                    </w:rPr>
                  </w:pPr>
                  <w:r>
                    <w:t>minDistance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9D23B" w14:textId="77777777" w:rsidR="00B64B28" w:rsidRDefault="00B64B28" w:rsidP="00466496">
                  <w:pPr>
                    <w:rPr>
                      <w:sz w:val="24"/>
                    </w:rPr>
                  </w:pPr>
                  <w:r>
                    <w:t>xsd:int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272F4AE"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F21897B" w14:textId="77777777" w:rsidR="00B64B28" w:rsidRDefault="00B64B28" w:rsidP="00466496">
                  <w:pPr>
                    <w:rPr>
                      <w:sz w:val="24"/>
                    </w:rPr>
                  </w:pPr>
                  <w:r>
                    <w:t>Minimal distance for another cleavage (minimum: 1).</w:t>
                  </w:r>
                </w:p>
              </w:tc>
            </w:tr>
            <w:tr w:rsidR="00B64B28" w14:paraId="548BB2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314220" w14:textId="77777777" w:rsidR="00B64B28" w:rsidRDefault="00B64B28" w:rsidP="00466496">
                  <w:pPr>
                    <w:rPr>
                      <w:sz w:val="24"/>
                    </w:rPr>
                  </w:pPr>
                  <w:r>
                    <w:t>missedCleavages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7C2945F" w14:textId="77777777" w:rsidR="00B64B28" w:rsidRDefault="00B64B28" w:rsidP="00466496">
                  <w:pPr>
                    <w:rPr>
                      <w:sz w:val="24"/>
                    </w:rPr>
                  </w:pPr>
                  <w:r>
                    <w:t>xsd:int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2FD0A"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97264A4" w14:textId="77777777" w:rsidR="00B64B28" w:rsidRDefault="00B64B28" w:rsidP="00466496">
                  <w:pPr>
                    <w:rPr>
                      <w:sz w:val="24"/>
                    </w:rPr>
                  </w:pPr>
                  <w:r>
                    <w:t>The number of missed cleavage sites allowed by the search. The attribute MUST be provided if an enzyme has been used.</w:t>
                  </w:r>
                </w:p>
              </w:tc>
            </w:tr>
            <w:tr w:rsidR="00B64B28" w14:paraId="7F53BD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5490E5" w14:textId="77777777" w:rsidR="00B64B28" w:rsidRDefault="00B64B28" w:rsidP="00466496">
                  <w:pPr>
                    <w:rPr>
                      <w:sz w:val="24"/>
                    </w:rPr>
                  </w:pPr>
                  <w:r>
                    <w:t>nTermGain</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75650" w14:textId="77777777" w:rsidR="00B64B28" w:rsidRDefault="00B64B28" w:rsidP="00466496">
                  <w:r>
                    <w:t>xsd:string with restriction</w:t>
                  </w:r>
                </w:p>
                <w:p w14:paraId="14C732F3" w14:textId="77777777" w:rsidR="00B64B28" w:rsidRPr="00B61B52" w:rsidRDefault="00B64B28" w:rsidP="00466496">
                  <w:pPr>
                    <w:pStyle w:val="HTMLPreformatted"/>
                    <w:rPr>
                      <w:rFonts w:cs="Helvetica"/>
                      <w:lang w:val="en-GB" w:eastAsia="en-GB"/>
                    </w:rPr>
                  </w:pPr>
                  <w:r w:rsidRPr="00B61B52">
                    <w:rPr>
                      <w:rFonts w:cs="Helvetica"/>
                      <w:lang w:val="en-GB" w:eastAsia="en-GB"/>
                    </w:rPr>
                    <w:t>[A-Za-z0-9 ]+</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A5FBB"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75F66" w14:textId="77777777" w:rsidR="00B64B28" w:rsidRDefault="00B64B28" w:rsidP="00466496">
                  <w:pPr>
                    <w:rPr>
                      <w:sz w:val="24"/>
                    </w:rPr>
                  </w:pPr>
                  <w:r>
                    <w:t>Element formula gained at NTerm.</w:t>
                  </w:r>
                </w:p>
              </w:tc>
            </w:tr>
            <w:tr w:rsidR="00B64B28" w14:paraId="69A1EE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96AB54"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137A04B"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D0A81"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8C59C" w14:textId="77777777" w:rsidR="00B64B28" w:rsidRDefault="00B64B28" w:rsidP="00466496">
                  <w:pPr>
                    <w:rPr>
                      <w:sz w:val="24"/>
                    </w:rPr>
                  </w:pPr>
                  <w:r>
                    <w:t xml:space="preserve">The potentially ambiguous common identifier, such as a human-readable name for the instance. </w:t>
                  </w:r>
                </w:p>
              </w:tc>
            </w:tr>
            <w:tr w:rsidR="00B64B28" w14:paraId="0DD841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3C168A" w14:textId="77777777" w:rsidR="00B64B28" w:rsidRDefault="00B64B28" w:rsidP="00466496">
                  <w:pPr>
                    <w:rPr>
                      <w:sz w:val="24"/>
                    </w:rPr>
                  </w:pPr>
                  <w:r>
                    <w:t>semiSpecific</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950DA" w14:textId="77777777" w:rsidR="00B64B28" w:rsidRDefault="00B64B28" w:rsidP="00466496">
                  <w:pPr>
                    <w:rPr>
                      <w:sz w:val="24"/>
                    </w:rPr>
                  </w:pPr>
                  <w:r>
                    <w:t>xsd:boolean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F6ED3"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B4DE5" w14:textId="77777777" w:rsidR="00B64B28" w:rsidRDefault="00B64B28" w:rsidP="00466496">
                  <w:pPr>
                    <w:rPr>
                      <w:sz w:val="24"/>
                    </w:rPr>
                  </w:pPr>
                  <w:r>
                    <w:t xml:space="preserve">Set to true if the enzyme cleaves semi-specifically (i.e. one terminus MUST cleave according to the rules, the other can cleave at any residue), false if the enzyme cleavage is assumed to be specific to both termini (accepting for any missed cleavages). </w:t>
                  </w:r>
                </w:p>
              </w:tc>
            </w:tr>
          </w:tbl>
          <w:p w14:paraId="3C5D7C5E" w14:textId="77777777" w:rsidR="00B64B28" w:rsidRDefault="00B64B28" w:rsidP="00466496">
            <w:pPr>
              <w:rPr>
                <w:sz w:val="24"/>
              </w:rPr>
            </w:pPr>
          </w:p>
        </w:tc>
      </w:tr>
      <w:tr w:rsidR="00B64B28" w14:paraId="517DA06A" w14:textId="77777777" w:rsidTr="00B64B28">
        <w:trPr>
          <w:tblCellSpacing w:w="15" w:type="dxa"/>
        </w:trPr>
        <w:tc>
          <w:tcPr>
            <w:tcW w:w="0" w:type="auto"/>
            <w:vAlign w:val="center"/>
            <w:hideMark/>
          </w:tcPr>
          <w:p w14:paraId="62A13C7C"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4"/>
              <w:gridCol w:w="1135"/>
              <w:gridCol w:w="1180"/>
              <w:gridCol w:w="4474"/>
            </w:tblGrid>
            <w:tr w:rsidR="00B64B28" w14:paraId="33A804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9A4599"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F6CF5A4"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2188677"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B8708" w14:textId="77777777" w:rsidR="00B64B28" w:rsidRDefault="00B64B28" w:rsidP="00466496">
                  <w:pPr>
                    <w:jc w:val="center"/>
                    <w:rPr>
                      <w:b/>
                      <w:bCs/>
                      <w:sz w:val="24"/>
                    </w:rPr>
                  </w:pPr>
                  <w:r>
                    <w:rPr>
                      <w:b/>
                      <w:bCs/>
                    </w:rPr>
                    <w:t>Definition</w:t>
                  </w:r>
                </w:p>
              </w:tc>
            </w:tr>
            <w:tr w:rsidR="00B64B28" w14:paraId="7F9258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CF6CA6" w14:textId="77777777" w:rsidR="00B64B28" w:rsidRDefault="00B64B28" w:rsidP="00466496">
                  <w:pPr>
                    <w:rPr>
                      <w:sz w:val="24"/>
                    </w:rPr>
                  </w:pPr>
                  <w:hyperlink w:anchor="SiteRegexp" w:history="1">
                    <w:r>
                      <w:rPr>
                        <w:rStyle w:val="Hyperlink"/>
                      </w:rPr>
                      <w:t>SiteRegexp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387F864"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0F73B"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2989A5" w14:textId="77777777" w:rsidR="00B64B28" w:rsidRDefault="00B64B28" w:rsidP="00466496">
                  <w:pPr>
                    <w:rPr>
                      <w:sz w:val="24"/>
                    </w:rPr>
                  </w:pPr>
                  <w:r>
                    <w:t>Regular expression for specifying the enzyme cleavage site.</w:t>
                  </w:r>
                </w:p>
              </w:tc>
            </w:tr>
            <w:tr w:rsidR="00B64B28" w14:paraId="76005A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5942D9" w14:textId="77777777" w:rsidR="00B64B28" w:rsidRDefault="00B64B28" w:rsidP="00466496">
                  <w:pPr>
                    <w:rPr>
                      <w:sz w:val="24"/>
                    </w:rPr>
                  </w:pPr>
                  <w:hyperlink w:anchor="EnzymeName" w:history="1">
                    <w:r>
                      <w:rPr>
                        <w:rStyle w:val="Hyperlink"/>
                      </w:rPr>
                      <w:t>EnzymeName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766427D"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1B670"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90B870" w14:textId="77777777" w:rsidR="00B64B28" w:rsidRDefault="00B64B28" w:rsidP="00466496">
                  <w:pPr>
                    <w:rPr>
                      <w:sz w:val="24"/>
                    </w:rPr>
                  </w:pPr>
                  <w:r>
                    <w:t>The name of the enzyme from a CV.</w:t>
                  </w:r>
                </w:p>
              </w:tc>
            </w:tr>
          </w:tbl>
          <w:p w14:paraId="06A3B5AF" w14:textId="77777777" w:rsidR="00B64B28" w:rsidRDefault="00B64B28" w:rsidP="00466496">
            <w:pPr>
              <w:rPr>
                <w:sz w:val="24"/>
              </w:rPr>
            </w:pPr>
          </w:p>
        </w:tc>
      </w:tr>
      <w:tr w:rsidR="00B64B28" w14:paraId="7FDC4BB0" w14:textId="77777777" w:rsidTr="00B64B28">
        <w:trPr>
          <w:tblCellSpacing w:w="15" w:type="dxa"/>
        </w:trPr>
        <w:tc>
          <w:tcPr>
            <w:tcW w:w="0" w:type="auto"/>
            <w:vAlign w:val="center"/>
            <w:hideMark/>
          </w:tcPr>
          <w:p w14:paraId="5B7FD1EE" w14:textId="77777777" w:rsidR="00B64B28" w:rsidRDefault="00B64B28" w:rsidP="00466496">
            <w:pPr>
              <w:rPr>
                <w:sz w:val="24"/>
              </w:rPr>
            </w:pPr>
            <w:r>
              <w:rPr>
                <w:b/>
                <w:bCs/>
              </w:rPr>
              <w:t>Example Context:</w:t>
            </w:r>
          </w:p>
        </w:tc>
        <w:tc>
          <w:tcPr>
            <w:tcW w:w="0" w:type="auto"/>
            <w:vAlign w:val="center"/>
            <w:hideMark/>
          </w:tcPr>
          <w:p w14:paraId="51A585FB" w14:textId="77777777" w:rsidR="00B64B28" w:rsidRPr="00B61B52" w:rsidRDefault="00B64B28" w:rsidP="00466496">
            <w:pPr>
              <w:pStyle w:val="HTMLPreformatted"/>
              <w:rPr>
                <w:rFonts w:cs="Helvetica"/>
                <w:lang w:val="en-GB" w:eastAsia="en-GB"/>
              </w:rPr>
            </w:pPr>
            <w:r w:rsidRPr="00B61B52">
              <w:rPr>
                <w:rFonts w:cs="Helvetica"/>
                <w:lang w:val="en-GB" w:eastAsia="en-GB"/>
              </w:rPr>
              <w:t>&lt;Enzyme id="ENZ_0" cTermGain="OH" nTermGain="H" semiSpecific="0"&gt;</w:t>
            </w:r>
          </w:p>
          <w:p w14:paraId="5611C4F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&lt;SiteRegexp&gt;&lt;![CDATA[(?&lt;=[KR])(?!P)]]&gt;&lt;/SiteRegexp&gt;</w:t>
            </w:r>
          </w:p>
          <w:p w14:paraId="02BD852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&lt;EnzymeName&gt;</w:t>
            </w:r>
          </w:p>
          <w:p w14:paraId="3BAA121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accession="MS:1001251" name="Trypsin" cvRef="PSI-MS"/&gt;</w:t>
            </w:r>
          </w:p>
          <w:p w14:paraId="0683FB6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&lt;/EnzymeName&gt;</w:t>
            </w:r>
          </w:p>
          <w:p w14:paraId="10509E79" w14:textId="77777777" w:rsidR="00B64B28" w:rsidRPr="00B61B52" w:rsidRDefault="00B64B28" w:rsidP="00466496">
            <w:pPr>
              <w:pStyle w:val="HTMLPreformatted"/>
              <w:rPr>
                <w:rFonts w:cs="Helvetica"/>
                <w:lang w:val="en-GB" w:eastAsia="en-GB"/>
              </w:rPr>
            </w:pPr>
            <w:r w:rsidRPr="00B61B52">
              <w:rPr>
                <w:rFonts w:cs="Helvetica"/>
                <w:lang w:val="en-GB" w:eastAsia="en-GB"/>
              </w:rPr>
              <w:t>&lt;/Enzyme&gt;</w:t>
            </w:r>
          </w:p>
        </w:tc>
      </w:tr>
    </w:tbl>
    <w:p w14:paraId="4150A6EF" w14:textId="77777777" w:rsidR="00B64B28" w:rsidRDefault="00B64B28" w:rsidP="00466496"/>
    <w:p w14:paraId="4E20EC60" w14:textId="77777777" w:rsidR="00B64B28" w:rsidRDefault="00B64B28" w:rsidP="00466496">
      <w:pPr>
        <w:pStyle w:val="Heading2"/>
      </w:pPr>
      <w:bookmarkStart w:id="130" w:name="_Toc449341762"/>
      <w:r>
        <w:t>Element &lt;</w:t>
      </w:r>
      <w:bookmarkStart w:id="131" w:name="EnzymeName"/>
      <w:r>
        <w:t>EnzymeName</w:t>
      </w:r>
      <w:bookmarkEnd w:id="131"/>
      <w:r>
        <w:t>&gt;</w:t>
      </w:r>
      <w:bookmarkEnd w:id="13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gridCol w:w="8387"/>
      </w:tblGrid>
      <w:tr w:rsidR="00B64B28" w14:paraId="6E5185AA" w14:textId="77777777" w:rsidTr="00B64B28">
        <w:trPr>
          <w:tblCellSpacing w:w="15" w:type="dxa"/>
        </w:trPr>
        <w:tc>
          <w:tcPr>
            <w:tcW w:w="0" w:type="auto"/>
            <w:vAlign w:val="center"/>
            <w:hideMark/>
          </w:tcPr>
          <w:p w14:paraId="6018F8A3" w14:textId="77777777" w:rsidR="00B64B28" w:rsidRDefault="00B64B28" w:rsidP="00466496">
            <w:pPr>
              <w:rPr>
                <w:sz w:val="24"/>
              </w:rPr>
            </w:pPr>
            <w:r>
              <w:rPr>
                <w:b/>
                <w:bCs/>
              </w:rPr>
              <w:t>Definition:</w:t>
            </w:r>
          </w:p>
        </w:tc>
        <w:tc>
          <w:tcPr>
            <w:tcW w:w="0" w:type="auto"/>
            <w:vAlign w:val="center"/>
            <w:hideMark/>
          </w:tcPr>
          <w:p w14:paraId="39077648" w14:textId="77777777" w:rsidR="00B64B28" w:rsidRDefault="00B64B28" w:rsidP="00466496">
            <w:pPr>
              <w:rPr>
                <w:sz w:val="24"/>
              </w:rPr>
            </w:pPr>
            <w:r>
              <w:t xml:space="preserve">The name of the enzyme from a CV. </w:t>
            </w:r>
          </w:p>
        </w:tc>
      </w:tr>
      <w:tr w:rsidR="00B64B28" w14:paraId="661F3763" w14:textId="77777777" w:rsidTr="00B64B28">
        <w:trPr>
          <w:tblCellSpacing w:w="15" w:type="dxa"/>
        </w:trPr>
        <w:tc>
          <w:tcPr>
            <w:tcW w:w="0" w:type="auto"/>
            <w:vAlign w:val="center"/>
            <w:hideMark/>
          </w:tcPr>
          <w:p w14:paraId="4881BEF9" w14:textId="77777777" w:rsidR="00B64B28" w:rsidRDefault="00B64B28" w:rsidP="00466496">
            <w:pPr>
              <w:rPr>
                <w:sz w:val="24"/>
              </w:rPr>
            </w:pPr>
            <w:r>
              <w:rPr>
                <w:b/>
                <w:bCs/>
              </w:rPr>
              <w:t>Type:</w:t>
            </w:r>
          </w:p>
        </w:tc>
        <w:tc>
          <w:tcPr>
            <w:tcW w:w="0" w:type="auto"/>
            <w:vAlign w:val="center"/>
            <w:hideMark/>
          </w:tcPr>
          <w:p w14:paraId="348825CF" w14:textId="77777777" w:rsidR="00B64B28" w:rsidRDefault="00B64B28" w:rsidP="00466496">
            <w:pPr>
              <w:rPr>
                <w:sz w:val="24"/>
              </w:rPr>
            </w:pPr>
            <w:r>
              <w:t xml:space="preserve">ParamListType </w:t>
            </w:r>
          </w:p>
        </w:tc>
      </w:tr>
      <w:tr w:rsidR="00B64B28" w14:paraId="7E7C8915" w14:textId="77777777" w:rsidTr="00B64B28">
        <w:trPr>
          <w:tblCellSpacing w:w="15" w:type="dxa"/>
        </w:trPr>
        <w:tc>
          <w:tcPr>
            <w:tcW w:w="0" w:type="auto"/>
            <w:vAlign w:val="center"/>
            <w:hideMark/>
          </w:tcPr>
          <w:p w14:paraId="569CABDA" w14:textId="77777777" w:rsidR="00B64B28" w:rsidRDefault="00B64B28" w:rsidP="00466496">
            <w:pPr>
              <w:rPr>
                <w:sz w:val="24"/>
              </w:rPr>
            </w:pPr>
            <w:r>
              <w:rPr>
                <w:b/>
                <w:bCs/>
              </w:rPr>
              <w:t>Attributes:</w:t>
            </w:r>
          </w:p>
        </w:tc>
        <w:tc>
          <w:tcPr>
            <w:tcW w:w="0" w:type="auto"/>
            <w:vAlign w:val="center"/>
            <w:hideMark/>
          </w:tcPr>
          <w:p w14:paraId="5379B0B2" w14:textId="77777777" w:rsidR="00B64B28" w:rsidRDefault="0009539F" w:rsidP="00466496">
            <w:pPr>
              <w:rPr>
                <w:sz w:val="24"/>
              </w:rPr>
            </w:pPr>
            <w:r>
              <w:t>N</w:t>
            </w:r>
            <w:r w:rsidR="00B64B28">
              <w:t>one</w:t>
            </w:r>
          </w:p>
        </w:tc>
      </w:tr>
      <w:tr w:rsidR="00B64B28" w14:paraId="243C78F3" w14:textId="77777777" w:rsidTr="00B64B28">
        <w:trPr>
          <w:tblCellSpacing w:w="15" w:type="dxa"/>
        </w:trPr>
        <w:tc>
          <w:tcPr>
            <w:tcW w:w="0" w:type="auto"/>
            <w:vAlign w:val="center"/>
            <w:hideMark/>
          </w:tcPr>
          <w:p w14:paraId="0AA3E477"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7"/>
              <w:gridCol w:w="1135"/>
              <w:gridCol w:w="1180"/>
              <w:gridCol w:w="4284"/>
            </w:tblGrid>
            <w:tr w:rsidR="00B64B28" w14:paraId="4CA71F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806A31"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6C625"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C6C4E"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3D7B5" w14:textId="77777777" w:rsidR="00B64B28" w:rsidRDefault="00B64B28" w:rsidP="00466496">
                  <w:pPr>
                    <w:jc w:val="center"/>
                    <w:rPr>
                      <w:b/>
                      <w:bCs/>
                      <w:sz w:val="24"/>
                    </w:rPr>
                  </w:pPr>
                  <w:r>
                    <w:rPr>
                      <w:b/>
                      <w:bCs/>
                    </w:rPr>
                    <w:t>Definition</w:t>
                  </w:r>
                </w:p>
              </w:tc>
            </w:tr>
            <w:tr w:rsidR="00B64B28" w14:paraId="41FE96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7A299F" w14:textId="77777777" w:rsidR="00B64B28" w:rsidRDefault="00B64B28" w:rsidP="00466496">
                  <w:pPr>
                    <w:rPr>
                      <w:sz w:val="24"/>
                    </w:rPr>
                  </w:pPr>
                  <w:hyperlink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39B91ED"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A10C8"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2A0C5" w14:textId="77777777" w:rsidR="00B64B28" w:rsidRDefault="00B64B28" w:rsidP="00466496">
                  <w:pPr>
                    <w:rPr>
                      <w:sz w:val="24"/>
                    </w:rPr>
                  </w:pPr>
                  <w:r>
                    <w:t>A single entry from an ontology or a controlled vocabulary.</w:t>
                  </w:r>
                </w:p>
              </w:tc>
            </w:tr>
            <w:tr w:rsidR="00B64B28" w14:paraId="18D9D3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EB621A" w14:textId="77777777" w:rsidR="00B64B28" w:rsidRDefault="00B64B28" w:rsidP="00466496">
                  <w:pPr>
                    <w:rPr>
                      <w:sz w:val="24"/>
                    </w:rPr>
                  </w:pPr>
                  <w:hyperlink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71F6B6C"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8B7E5"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3A5BB" w14:textId="77777777" w:rsidR="00B64B28" w:rsidRDefault="00B64B28" w:rsidP="00466496">
                  <w:pPr>
                    <w:rPr>
                      <w:sz w:val="24"/>
                    </w:rPr>
                  </w:pPr>
                  <w:r>
                    <w:t>A single user-defined parameter.</w:t>
                  </w:r>
                </w:p>
              </w:tc>
            </w:tr>
          </w:tbl>
          <w:p w14:paraId="77842997" w14:textId="77777777" w:rsidR="00B64B28" w:rsidRDefault="00B64B28" w:rsidP="00466496">
            <w:pPr>
              <w:rPr>
                <w:sz w:val="24"/>
              </w:rPr>
            </w:pPr>
          </w:p>
        </w:tc>
      </w:tr>
      <w:tr w:rsidR="00B64B28" w14:paraId="4B215844" w14:textId="77777777" w:rsidTr="00B64B28">
        <w:trPr>
          <w:tblCellSpacing w:w="15" w:type="dxa"/>
        </w:trPr>
        <w:tc>
          <w:tcPr>
            <w:tcW w:w="0" w:type="auto"/>
            <w:vAlign w:val="center"/>
            <w:hideMark/>
          </w:tcPr>
          <w:p w14:paraId="3EF8B5C1" w14:textId="77777777" w:rsidR="00B64B28" w:rsidRDefault="00B64B28" w:rsidP="00466496">
            <w:pPr>
              <w:rPr>
                <w:sz w:val="24"/>
              </w:rPr>
            </w:pPr>
            <w:r>
              <w:rPr>
                <w:b/>
                <w:bCs/>
              </w:rPr>
              <w:t>Example Context:</w:t>
            </w:r>
          </w:p>
        </w:tc>
        <w:tc>
          <w:tcPr>
            <w:tcW w:w="0" w:type="auto"/>
            <w:vAlign w:val="center"/>
            <w:hideMark/>
          </w:tcPr>
          <w:p w14:paraId="66617EC8" w14:textId="77777777" w:rsidR="00B64B28" w:rsidRPr="00B61B52" w:rsidRDefault="00B64B28" w:rsidP="00466496">
            <w:pPr>
              <w:pStyle w:val="HTMLPreformatted"/>
              <w:rPr>
                <w:rFonts w:cs="Helvetica"/>
                <w:lang w:val="en-GB" w:eastAsia="en-GB"/>
              </w:rPr>
            </w:pPr>
            <w:r w:rsidRPr="00B61B52">
              <w:rPr>
                <w:rFonts w:cs="Helvetica"/>
                <w:lang w:val="en-GB" w:eastAsia="en-GB"/>
              </w:rPr>
              <w:t>&lt;EnzymeName&gt;</w:t>
            </w:r>
          </w:p>
          <w:p w14:paraId="4549BE6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accession="MS:1001251" cvRef="PSI-MS" name="Trypsin"/&gt;</w:t>
            </w:r>
          </w:p>
          <w:p w14:paraId="391A905F" w14:textId="77777777" w:rsidR="00B64B28" w:rsidRPr="00B61B52" w:rsidRDefault="00B64B28" w:rsidP="00466496">
            <w:pPr>
              <w:pStyle w:val="HTMLPreformatted"/>
              <w:rPr>
                <w:rFonts w:cs="Helvetica"/>
                <w:lang w:val="en-GB" w:eastAsia="en-GB"/>
              </w:rPr>
            </w:pPr>
            <w:r w:rsidRPr="00B61B52">
              <w:rPr>
                <w:rFonts w:cs="Helvetica"/>
                <w:lang w:val="en-GB" w:eastAsia="en-GB"/>
              </w:rPr>
              <w:t>&lt;/EnzymeName&gt;</w:t>
            </w:r>
          </w:p>
        </w:tc>
      </w:tr>
      <w:tr w:rsidR="00B64B28" w14:paraId="31322D89" w14:textId="77777777" w:rsidTr="00B64B28">
        <w:trPr>
          <w:tblCellSpacing w:w="15" w:type="dxa"/>
        </w:trPr>
        <w:tc>
          <w:tcPr>
            <w:tcW w:w="0" w:type="auto"/>
            <w:vAlign w:val="center"/>
            <w:hideMark/>
          </w:tcPr>
          <w:p w14:paraId="5943F4AE" w14:textId="77777777" w:rsidR="00B64B28" w:rsidRDefault="00B64B28" w:rsidP="00466496">
            <w:pPr>
              <w:rPr>
                <w:sz w:val="24"/>
              </w:rPr>
            </w:pPr>
            <w:r>
              <w:rPr>
                <w:b/>
                <w:bCs/>
              </w:rPr>
              <w:lastRenderedPageBreak/>
              <w:t>cvParam Mapping Rules:</w:t>
            </w:r>
          </w:p>
        </w:tc>
        <w:tc>
          <w:tcPr>
            <w:tcW w:w="0" w:type="auto"/>
            <w:vAlign w:val="center"/>
            <w:hideMark/>
          </w:tcPr>
          <w:p w14:paraId="1F0E9818"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/MzIdentML/AnalysisProtocolCollection/SpectrumIdentificationProtocol/Enzymes/Enzyme/EnzymeName</w:t>
            </w:r>
          </w:p>
          <w:p w14:paraId="0DEDA53E"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MS:1001045 (</w:t>
            </w:r>
            <w:r w:rsidRPr="00B61B52">
              <w:rPr>
                <w:rStyle w:val="popup"/>
                <w:rFonts w:cs="Helvetica"/>
                <w:lang w:val="en-GB" w:eastAsia="en-GB"/>
              </w:rPr>
              <w:t>cleavage agent name</w:t>
            </w:r>
            <w:r w:rsidRPr="00B61B52">
              <w:rPr>
                <w:rFonts w:cs="Helvetica"/>
                <w:lang w:val="en-GB" w:eastAsia="en-GB"/>
              </w:rPr>
              <w:t>) only once</w:t>
            </w:r>
          </w:p>
          <w:p w14:paraId="70E8EAC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MS:1001091 (</w:t>
            </w:r>
            <w:r w:rsidRPr="00B61B52">
              <w:rPr>
                <w:rStyle w:val="popup"/>
                <w:rFonts w:cs="Helvetica"/>
                <w:lang w:val="en-GB" w:eastAsia="en-GB"/>
              </w:rPr>
              <w:t>NoEnzyme</w:t>
            </w:r>
            <w:r w:rsidRPr="00B61B52">
              <w:rPr>
                <w:rFonts w:cs="Helvetica"/>
                <w:lang w:val="en-GB" w:eastAsia="en-GB"/>
              </w:rPr>
              <w:t xml:space="preserve">) </w:t>
            </w:r>
          </w:p>
          <w:p w14:paraId="3284ABE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MS:1001251 (</w:t>
            </w:r>
            <w:r w:rsidRPr="00B61B52">
              <w:rPr>
                <w:rStyle w:val="popup"/>
                <w:rFonts w:cs="Helvetica"/>
                <w:lang w:val="en-GB" w:eastAsia="en-GB"/>
              </w:rPr>
              <w:t>Trypsin</w:t>
            </w:r>
            <w:r w:rsidRPr="00B61B52">
              <w:rPr>
                <w:rFonts w:cs="Helvetica"/>
                <w:lang w:val="en-GB" w:eastAsia="en-GB"/>
              </w:rPr>
              <w:t xml:space="preserve">) </w:t>
            </w:r>
          </w:p>
          <w:p w14:paraId="26C40A2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MS:1001303 (</w:t>
            </w:r>
            <w:r w:rsidRPr="00B61B52">
              <w:rPr>
                <w:rStyle w:val="popup"/>
                <w:rFonts w:cs="Helvetica"/>
                <w:lang w:val="en-GB" w:eastAsia="en-GB"/>
              </w:rPr>
              <w:t>Arg-C</w:t>
            </w:r>
            <w:r w:rsidRPr="00B61B52">
              <w:rPr>
                <w:rFonts w:cs="Helvetica"/>
                <w:lang w:val="en-GB" w:eastAsia="en-GB"/>
              </w:rPr>
              <w:t xml:space="preserve">) </w:t>
            </w:r>
          </w:p>
          <w:p w14:paraId="49C61AF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MS:1001304 (</w:t>
            </w:r>
            <w:r w:rsidRPr="00B61B52">
              <w:rPr>
                <w:rStyle w:val="popup"/>
                <w:rFonts w:cs="Helvetica"/>
                <w:lang w:val="en-GB" w:eastAsia="en-GB"/>
              </w:rPr>
              <w:t>Asp-N</w:t>
            </w:r>
            <w:r w:rsidRPr="00B61B52">
              <w:rPr>
                <w:rFonts w:cs="Helvetica"/>
                <w:lang w:val="en-GB" w:eastAsia="en-GB"/>
              </w:rPr>
              <w:t xml:space="preserve">) </w:t>
            </w:r>
          </w:p>
          <w:p w14:paraId="500624D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MS:1001305 (</w:t>
            </w:r>
            <w:r w:rsidRPr="00B61B52">
              <w:rPr>
                <w:rStyle w:val="popup"/>
                <w:rFonts w:cs="Helvetica"/>
                <w:lang w:val="en-GB" w:eastAsia="en-GB"/>
              </w:rPr>
              <w:t>Asp-N_ambic</w:t>
            </w:r>
            <w:r w:rsidRPr="00B61B52">
              <w:rPr>
                <w:rFonts w:cs="Helvetica"/>
                <w:lang w:val="en-GB" w:eastAsia="en-GB"/>
              </w:rPr>
              <w:t xml:space="preserve">) </w:t>
            </w:r>
          </w:p>
          <w:p w14:paraId="16BF35A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MS:1001306 (</w:t>
            </w:r>
            <w:r w:rsidRPr="00B61B52">
              <w:rPr>
                <w:rStyle w:val="popup"/>
                <w:rFonts w:cs="Helvetica"/>
                <w:lang w:val="en-GB" w:eastAsia="en-GB"/>
              </w:rPr>
              <w:t>Chymotrypsin</w:t>
            </w:r>
            <w:r w:rsidRPr="00B61B52">
              <w:rPr>
                <w:rFonts w:cs="Helvetica"/>
                <w:lang w:val="en-GB" w:eastAsia="en-GB"/>
              </w:rPr>
              <w:t xml:space="preserve">) </w:t>
            </w:r>
          </w:p>
          <w:p w14:paraId="407A055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MS:1001307 (</w:t>
            </w:r>
            <w:r w:rsidRPr="00B61B52">
              <w:rPr>
                <w:rStyle w:val="popup"/>
                <w:rFonts w:cs="Helvetica"/>
                <w:lang w:val="en-GB" w:eastAsia="en-GB"/>
              </w:rPr>
              <w:t>CNBr</w:t>
            </w:r>
            <w:r w:rsidRPr="00B61B52">
              <w:rPr>
                <w:rFonts w:cs="Helvetica"/>
                <w:lang w:val="en-GB" w:eastAsia="en-GB"/>
              </w:rPr>
              <w:t xml:space="preserve">) </w:t>
            </w:r>
          </w:p>
          <w:p w14:paraId="242B7A8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MS:1001308 (</w:t>
            </w:r>
            <w:r w:rsidRPr="00B61B52">
              <w:rPr>
                <w:rStyle w:val="popup"/>
                <w:rFonts w:cs="Helvetica"/>
                <w:lang w:val="en-GB" w:eastAsia="en-GB"/>
              </w:rPr>
              <w:t>Formic_acid</w:t>
            </w:r>
            <w:r w:rsidRPr="00B61B52">
              <w:rPr>
                <w:rFonts w:cs="Helvetica"/>
                <w:lang w:val="en-GB" w:eastAsia="en-GB"/>
              </w:rPr>
              <w:t xml:space="preserve">) </w:t>
            </w:r>
          </w:p>
          <w:p w14:paraId="33084F0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MS:1001309 (</w:t>
            </w:r>
            <w:r w:rsidRPr="00B61B52">
              <w:rPr>
                <w:rStyle w:val="popup"/>
                <w:rFonts w:cs="Helvetica"/>
                <w:lang w:val="en-GB" w:eastAsia="en-GB"/>
              </w:rPr>
              <w:t>Lys-C</w:t>
            </w:r>
            <w:r w:rsidRPr="00B61B52">
              <w:rPr>
                <w:rFonts w:cs="Helvetica"/>
                <w:lang w:val="en-GB" w:eastAsia="en-GB"/>
              </w:rPr>
              <w:t xml:space="preserve">) </w:t>
            </w:r>
          </w:p>
          <w:p w14:paraId="60CDA6E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MS:1001310 (</w:t>
            </w:r>
            <w:r w:rsidRPr="00B61B52">
              <w:rPr>
                <w:rStyle w:val="popup"/>
                <w:rFonts w:cs="Helvetica"/>
                <w:lang w:val="en-GB" w:eastAsia="en-GB"/>
              </w:rPr>
              <w:t>Lys-C/P</w:t>
            </w:r>
            <w:r w:rsidRPr="00B61B52">
              <w:rPr>
                <w:rFonts w:cs="Helvetica"/>
                <w:lang w:val="en-GB" w:eastAsia="en-GB"/>
              </w:rPr>
              <w:t xml:space="preserve">) </w:t>
            </w:r>
          </w:p>
          <w:p w14:paraId="4C88A51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tc>
      </w:tr>
      <w:tr w:rsidR="00B64B28" w14:paraId="22E00333" w14:textId="77777777" w:rsidTr="00B64B28">
        <w:trPr>
          <w:tblCellSpacing w:w="15" w:type="dxa"/>
        </w:trPr>
        <w:tc>
          <w:tcPr>
            <w:tcW w:w="0" w:type="auto"/>
            <w:vAlign w:val="center"/>
            <w:hideMark/>
          </w:tcPr>
          <w:p w14:paraId="6D09B3DD" w14:textId="77777777" w:rsidR="00B64B28" w:rsidRDefault="00B64B28" w:rsidP="00466496">
            <w:pPr>
              <w:rPr>
                <w:sz w:val="24"/>
              </w:rPr>
            </w:pPr>
            <w:r>
              <w:rPr>
                <w:b/>
                <w:bCs/>
              </w:rPr>
              <w:t>Example cvParams:</w:t>
            </w:r>
          </w:p>
        </w:tc>
        <w:tc>
          <w:tcPr>
            <w:tcW w:w="0" w:type="auto"/>
            <w:vAlign w:val="center"/>
            <w:hideMark/>
          </w:tcPr>
          <w:p w14:paraId="28460FFC"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accession="MS:1001251" name="Trypsin" cvRef="PSI-MS"/&gt;</w:t>
            </w:r>
          </w:p>
        </w:tc>
      </w:tr>
    </w:tbl>
    <w:p w14:paraId="06E78E67" w14:textId="77777777" w:rsidR="00B64B28" w:rsidRDefault="00B64B28" w:rsidP="00466496"/>
    <w:p w14:paraId="7C4EB4D8" w14:textId="77777777" w:rsidR="00B64B28" w:rsidRDefault="00B64B28" w:rsidP="00466496">
      <w:pPr>
        <w:pStyle w:val="Heading2"/>
      </w:pPr>
      <w:bookmarkStart w:id="132" w:name="_Toc449341763"/>
      <w:r>
        <w:t>Element &lt;</w:t>
      </w:r>
      <w:bookmarkStart w:id="133" w:name="Enzymes"/>
      <w:r>
        <w:t>Enzymes</w:t>
      </w:r>
      <w:bookmarkEnd w:id="133"/>
      <w:r>
        <w:t>&gt;</w:t>
      </w:r>
      <w:bookmarkEnd w:id="13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1"/>
        <w:gridCol w:w="8571"/>
      </w:tblGrid>
      <w:tr w:rsidR="00B64B28" w14:paraId="32CFD533" w14:textId="77777777" w:rsidTr="00B64B28">
        <w:trPr>
          <w:tblCellSpacing w:w="15" w:type="dxa"/>
        </w:trPr>
        <w:tc>
          <w:tcPr>
            <w:tcW w:w="0" w:type="auto"/>
            <w:vAlign w:val="center"/>
            <w:hideMark/>
          </w:tcPr>
          <w:p w14:paraId="727CC1D8" w14:textId="77777777" w:rsidR="00B64B28" w:rsidRDefault="00B64B28" w:rsidP="00466496">
            <w:pPr>
              <w:rPr>
                <w:sz w:val="24"/>
              </w:rPr>
            </w:pPr>
            <w:r>
              <w:rPr>
                <w:b/>
                <w:bCs/>
              </w:rPr>
              <w:t>Definition:</w:t>
            </w:r>
          </w:p>
        </w:tc>
        <w:tc>
          <w:tcPr>
            <w:tcW w:w="0" w:type="auto"/>
            <w:vAlign w:val="center"/>
            <w:hideMark/>
          </w:tcPr>
          <w:p w14:paraId="37257394" w14:textId="77777777" w:rsidR="00B64B28" w:rsidRDefault="00B64B28" w:rsidP="00466496">
            <w:pPr>
              <w:rPr>
                <w:sz w:val="24"/>
              </w:rPr>
            </w:pPr>
            <w:r>
              <w:t xml:space="preserve">The list of enzymes used in experiment </w:t>
            </w:r>
          </w:p>
        </w:tc>
      </w:tr>
      <w:tr w:rsidR="00B64B28" w14:paraId="5DA1EE78" w14:textId="77777777" w:rsidTr="00B64B28">
        <w:trPr>
          <w:tblCellSpacing w:w="15" w:type="dxa"/>
        </w:trPr>
        <w:tc>
          <w:tcPr>
            <w:tcW w:w="0" w:type="auto"/>
            <w:vAlign w:val="center"/>
            <w:hideMark/>
          </w:tcPr>
          <w:p w14:paraId="6A32D699" w14:textId="77777777" w:rsidR="00B64B28" w:rsidRDefault="00B64B28" w:rsidP="00466496">
            <w:pPr>
              <w:rPr>
                <w:sz w:val="24"/>
              </w:rPr>
            </w:pPr>
            <w:r>
              <w:rPr>
                <w:b/>
                <w:bCs/>
              </w:rPr>
              <w:t>Type:</w:t>
            </w:r>
          </w:p>
        </w:tc>
        <w:tc>
          <w:tcPr>
            <w:tcW w:w="0" w:type="auto"/>
            <w:vAlign w:val="center"/>
            <w:hideMark/>
          </w:tcPr>
          <w:p w14:paraId="3B5F99F4" w14:textId="77777777" w:rsidR="00B64B28" w:rsidRDefault="00B64B28" w:rsidP="00466496">
            <w:pPr>
              <w:rPr>
                <w:sz w:val="24"/>
              </w:rPr>
            </w:pPr>
            <w:r>
              <w:t xml:space="preserve">EnzymesType </w:t>
            </w:r>
          </w:p>
        </w:tc>
      </w:tr>
      <w:tr w:rsidR="00B64B28" w14:paraId="14211C5D" w14:textId="77777777" w:rsidTr="00B64B28">
        <w:trPr>
          <w:tblCellSpacing w:w="15" w:type="dxa"/>
        </w:trPr>
        <w:tc>
          <w:tcPr>
            <w:tcW w:w="0" w:type="auto"/>
            <w:vAlign w:val="center"/>
            <w:hideMark/>
          </w:tcPr>
          <w:p w14:paraId="284660B7"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2"/>
              <w:gridCol w:w="1169"/>
              <w:gridCol w:w="791"/>
              <w:gridCol w:w="5188"/>
            </w:tblGrid>
            <w:tr w:rsidR="00B64B28" w14:paraId="0BB988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F90E45"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532FA"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1665B"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07A1D" w14:textId="77777777" w:rsidR="00B64B28" w:rsidRDefault="00B64B28" w:rsidP="00466496">
                  <w:pPr>
                    <w:jc w:val="center"/>
                    <w:rPr>
                      <w:b/>
                      <w:bCs/>
                      <w:sz w:val="24"/>
                    </w:rPr>
                  </w:pPr>
                  <w:r>
                    <w:rPr>
                      <w:b/>
                      <w:bCs/>
                    </w:rPr>
                    <w:t>Definition</w:t>
                  </w:r>
                </w:p>
              </w:tc>
            </w:tr>
            <w:tr w:rsidR="00B64B28" w14:paraId="3AF156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AAC1F3" w14:textId="77777777" w:rsidR="00B64B28" w:rsidRDefault="00B64B28" w:rsidP="00466496">
                  <w:pPr>
                    <w:rPr>
                      <w:sz w:val="24"/>
                    </w:rPr>
                  </w:pPr>
                  <w:r>
                    <w:t>independent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F74AD" w14:textId="77777777" w:rsidR="00B64B28" w:rsidRDefault="00B64B28" w:rsidP="00466496">
                  <w:pPr>
                    <w:rPr>
                      <w:sz w:val="24"/>
                    </w:rPr>
                  </w:pPr>
                  <w:r>
                    <w:t>xsd:boolean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BCBD1"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516E8E4" w14:textId="77777777" w:rsidR="00B64B28" w:rsidRDefault="00B64B28" w:rsidP="00466496">
                  <w:pPr>
                    <w:rPr>
                      <w:sz w:val="24"/>
                    </w:rPr>
                  </w:pPr>
                  <w:r>
                    <w:t xml:space="preserve">If there are multiple enzymes specified, this attribute is set to true if cleavage with different enzymes is performed independently. </w:t>
                  </w:r>
                </w:p>
              </w:tc>
            </w:tr>
          </w:tbl>
          <w:p w14:paraId="57813D7F" w14:textId="77777777" w:rsidR="00B64B28" w:rsidRDefault="00B64B28" w:rsidP="00466496">
            <w:pPr>
              <w:rPr>
                <w:sz w:val="24"/>
              </w:rPr>
            </w:pPr>
          </w:p>
        </w:tc>
      </w:tr>
      <w:tr w:rsidR="00B64B28" w14:paraId="44A9E847" w14:textId="77777777" w:rsidTr="00B64B28">
        <w:trPr>
          <w:tblCellSpacing w:w="15" w:type="dxa"/>
        </w:trPr>
        <w:tc>
          <w:tcPr>
            <w:tcW w:w="0" w:type="auto"/>
            <w:vAlign w:val="center"/>
            <w:hideMark/>
          </w:tcPr>
          <w:p w14:paraId="5549CC7D"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3"/>
              <w:gridCol w:w="1135"/>
              <w:gridCol w:w="1180"/>
              <w:gridCol w:w="4762"/>
            </w:tblGrid>
            <w:tr w:rsidR="00B64B28" w14:paraId="72A85E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36B3CD"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C7186"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8BC0868"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09B58BE" w14:textId="77777777" w:rsidR="00B64B28" w:rsidRDefault="00B64B28" w:rsidP="00466496">
                  <w:pPr>
                    <w:jc w:val="center"/>
                    <w:rPr>
                      <w:b/>
                      <w:bCs/>
                      <w:sz w:val="24"/>
                    </w:rPr>
                  </w:pPr>
                  <w:r>
                    <w:rPr>
                      <w:b/>
                      <w:bCs/>
                    </w:rPr>
                    <w:t>Definition</w:t>
                  </w:r>
                </w:p>
              </w:tc>
            </w:tr>
            <w:tr w:rsidR="00B64B28" w14:paraId="320209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3DF013" w14:textId="77777777" w:rsidR="00B64B28" w:rsidRDefault="00B64B28" w:rsidP="00466496">
                  <w:pPr>
                    <w:rPr>
                      <w:sz w:val="24"/>
                    </w:rPr>
                  </w:pPr>
                  <w:hyperlink w:anchor="Enzyme" w:history="1">
                    <w:r>
                      <w:rPr>
                        <w:rStyle w:val="Hyperlink"/>
                      </w:rPr>
                      <w:t>Enzyme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32FDCC0"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46F0A"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4C2CD" w14:textId="77777777" w:rsidR="00B64B28" w:rsidRDefault="00B64B28" w:rsidP="00466496">
                  <w:pPr>
                    <w:rPr>
                      <w:sz w:val="24"/>
                    </w:rPr>
                  </w:pPr>
                  <w:r>
                    <w:t xml:space="preserve">The details of an individual cleavage enzyme should be provided by giving a regular expression or a CV term if a "standard" enzyme cleavage has been performed. </w:t>
                  </w:r>
                </w:p>
              </w:tc>
            </w:tr>
          </w:tbl>
          <w:p w14:paraId="1326702B" w14:textId="77777777" w:rsidR="00B64B28" w:rsidRDefault="00B64B28" w:rsidP="00466496">
            <w:pPr>
              <w:rPr>
                <w:sz w:val="24"/>
              </w:rPr>
            </w:pPr>
          </w:p>
        </w:tc>
      </w:tr>
      <w:tr w:rsidR="00B64B28" w14:paraId="638DFC7D" w14:textId="77777777" w:rsidTr="00B64B28">
        <w:trPr>
          <w:tblCellSpacing w:w="15" w:type="dxa"/>
        </w:trPr>
        <w:tc>
          <w:tcPr>
            <w:tcW w:w="0" w:type="auto"/>
            <w:vAlign w:val="center"/>
            <w:hideMark/>
          </w:tcPr>
          <w:p w14:paraId="4540D0A5" w14:textId="77777777" w:rsidR="00B64B28" w:rsidRDefault="00B64B28" w:rsidP="00466496">
            <w:pPr>
              <w:rPr>
                <w:sz w:val="24"/>
              </w:rPr>
            </w:pPr>
            <w:r>
              <w:rPr>
                <w:b/>
                <w:bCs/>
              </w:rPr>
              <w:t>Example Context:</w:t>
            </w:r>
          </w:p>
        </w:tc>
        <w:tc>
          <w:tcPr>
            <w:tcW w:w="0" w:type="auto"/>
            <w:vAlign w:val="center"/>
            <w:hideMark/>
          </w:tcPr>
          <w:p w14:paraId="62913683" w14:textId="77777777" w:rsidR="00B64B28" w:rsidRPr="00B61B52" w:rsidRDefault="00B64B28" w:rsidP="00466496">
            <w:pPr>
              <w:pStyle w:val="HTMLPreformatted"/>
              <w:rPr>
                <w:rFonts w:cs="Helvetica"/>
                <w:lang w:val="en-GB" w:eastAsia="en-GB"/>
              </w:rPr>
            </w:pPr>
            <w:r w:rsidRPr="00B61B52">
              <w:rPr>
                <w:rFonts w:cs="Helvetica"/>
                <w:lang w:val="en-GB" w:eastAsia="en-GB"/>
              </w:rPr>
              <w:t>&lt;Enzymes&gt;</w:t>
            </w:r>
          </w:p>
          <w:p w14:paraId="77E520F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&lt;Enzyme id="ENZ_0" cTermGain="OH" nTermGain="H" semiSpecific="0"&gt;</w:t>
            </w:r>
          </w:p>
          <w:p w14:paraId="2C2FB59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&lt;SiteRegexp&gt;&lt;![CDATA[(?&lt;=[KR])(?!P)]]&gt;&lt;/SiteRegexp&gt;</w:t>
            </w:r>
          </w:p>
          <w:p w14:paraId="3D55814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&lt;EnzymeName&gt;</w:t>
            </w:r>
          </w:p>
          <w:p w14:paraId="144D2F1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accession="MS:1001251" name="Trypsin" cvRef="PSI-MS"/&gt;</w:t>
            </w:r>
          </w:p>
          <w:p w14:paraId="7014B5A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&lt;/EnzymeName&gt;</w:t>
            </w:r>
          </w:p>
          <w:p w14:paraId="6589FD9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&lt;/Enzyme&gt;</w:t>
            </w:r>
          </w:p>
          <w:p w14:paraId="79D28AF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1D29B192" w14:textId="77777777" w:rsidR="00B64B28" w:rsidRPr="00B61B52" w:rsidRDefault="00B64B28" w:rsidP="00466496">
            <w:pPr>
              <w:pStyle w:val="HTMLPreformatted"/>
              <w:rPr>
                <w:rFonts w:cs="Helvetica"/>
                <w:lang w:val="en-GB" w:eastAsia="en-GB"/>
              </w:rPr>
            </w:pPr>
            <w:r w:rsidRPr="00B61B52">
              <w:rPr>
                <w:rFonts w:cs="Helvetica"/>
                <w:lang w:val="en-GB" w:eastAsia="en-GB"/>
              </w:rPr>
              <w:t>&lt;/Enzymes&gt;</w:t>
            </w:r>
          </w:p>
        </w:tc>
      </w:tr>
    </w:tbl>
    <w:p w14:paraId="591C2811" w14:textId="77777777" w:rsidR="00B64B28" w:rsidRDefault="00B64B28" w:rsidP="00466496"/>
    <w:p w14:paraId="2839FA28" w14:textId="77777777" w:rsidR="00B64B28" w:rsidRDefault="00B64B28" w:rsidP="00466496">
      <w:pPr>
        <w:pStyle w:val="Heading2"/>
      </w:pPr>
      <w:bookmarkStart w:id="134" w:name="_Toc449341764"/>
      <w:r>
        <w:t>Element &lt;</w:t>
      </w:r>
      <w:bookmarkStart w:id="135" w:name="Exclude"/>
      <w:r>
        <w:t>Exclude</w:t>
      </w:r>
      <w:bookmarkEnd w:id="135"/>
      <w:r>
        <w:t>&gt;</w:t>
      </w:r>
      <w:bookmarkEnd w:id="13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5"/>
        <w:gridCol w:w="8537"/>
      </w:tblGrid>
      <w:tr w:rsidR="00B64B28" w14:paraId="54D8C287" w14:textId="77777777" w:rsidTr="00B64B28">
        <w:trPr>
          <w:tblCellSpacing w:w="15" w:type="dxa"/>
        </w:trPr>
        <w:tc>
          <w:tcPr>
            <w:tcW w:w="0" w:type="auto"/>
            <w:vAlign w:val="center"/>
            <w:hideMark/>
          </w:tcPr>
          <w:p w14:paraId="533E8C2C" w14:textId="77777777" w:rsidR="00B64B28" w:rsidRDefault="00B64B28" w:rsidP="00466496">
            <w:pPr>
              <w:rPr>
                <w:sz w:val="24"/>
              </w:rPr>
            </w:pPr>
            <w:r>
              <w:rPr>
                <w:b/>
                <w:bCs/>
              </w:rPr>
              <w:t>Definition:</w:t>
            </w:r>
          </w:p>
        </w:tc>
        <w:tc>
          <w:tcPr>
            <w:tcW w:w="0" w:type="auto"/>
            <w:vAlign w:val="center"/>
            <w:hideMark/>
          </w:tcPr>
          <w:p w14:paraId="2194644E" w14:textId="77777777" w:rsidR="00B64B28" w:rsidRDefault="00B64B28" w:rsidP="00466496">
            <w:pPr>
              <w:rPr>
                <w:sz w:val="24"/>
              </w:rPr>
            </w:pPr>
            <w:r>
              <w:t xml:space="preserve">All sequences fulfilling the specifed criteria are excluded. </w:t>
            </w:r>
          </w:p>
        </w:tc>
      </w:tr>
      <w:tr w:rsidR="00B64B28" w14:paraId="66141FA8" w14:textId="77777777" w:rsidTr="00B64B28">
        <w:trPr>
          <w:tblCellSpacing w:w="15" w:type="dxa"/>
        </w:trPr>
        <w:tc>
          <w:tcPr>
            <w:tcW w:w="0" w:type="auto"/>
            <w:vAlign w:val="center"/>
            <w:hideMark/>
          </w:tcPr>
          <w:p w14:paraId="1AAB85BE" w14:textId="77777777" w:rsidR="00B64B28" w:rsidRDefault="00B64B28" w:rsidP="00466496">
            <w:pPr>
              <w:rPr>
                <w:sz w:val="24"/>
              </w:rPr>
            </w:pPr>
            <w:r>
              <w:rPr>
                <w:b/>
                <w:bCs/>
              </w:rPr>
              <w:t>Type:</w:t>
            </w:r>
          </w:p>
        </w:tc>
        <w:tc>
          <w:tcPr>
            <w:tcW w:w="0" w:type="auto"/>
            <w:vAlign w:val="center"/>
            <w:hideMark/>
          </w:tcPr>
          <w:p w14:paraId="4136958D" w14:textId="77777777" w:rsidR="00B64B28" w:rsidRDefault="00B64B28" w:rsidP="00466496">
            <w:pPr>
              <w:rPr>
                <w:sz w:val="24"/>
              </w:rPr>
            </w:pPr>
            <w:r>
              <w:t xml:space="preserve">ParamListType </w:t>
            </w:r>
          </w:p>
        </w:tc>
      </w:tr>
      <w:tr w:rsidR="00B64B28" w14:paraId="09FD51A6" w14:textId="77777777" w:rsidTr="00B64B28">
        <w:trPr>
          <w:tblCellSpacing w:w="15" w:type="dxa"/>
        </w:trPr>
        <w:tc>
          <w:tcPr>
            <w:tcW w:w="0" w:type="auto"/>
            <w:vAlign w:val="center"/>
            <w:hideMark/>
          </w:tcPr>
          <w:p w14:paraId="2D0F5D47" w14:textId="77777777" w:rsidR="00B64B28" w:rsidRDefault="00B64B28" w:rsidP="00466496">
            <w:pPr>
              <w:rPr>
                <w:sz w:val="24"/>
              </w:rPr>
            </w:pPr>
            <w:r>
              <w:rPr>
                <w:b/>
                <w:bCs/>
              </w:rPr>
              <w:t>Attributes:</w:t>
            </w:r>
          </w:p>
        </w:tc>
        <w:tc>
          <w:tcPr>
            <w:tcW w:w="0" w:type="auto"/>
            <w:vAlign w:val="center"/>
            <w:hideMark/>
          </w:tcPr>
          <w:p w14:paraId="417A4030" w14:textId="77777777" w:rsidR="00B64B28" w:rsidRDefault="00B64B28" w:rsidP="00466496">
            <w:pPr>
              <w:rPr>
                <w:sz w:val="24"/>
              </w:rPr>
            </w:pPr>
            <w:r>
              <w:t>none</w:t>
            </w:r>
          </w:p>
        </w:tc>
      </w:tr>
      <w:tr w:rsidR="00B64B28" w14:paraId="547C5249" w14:textId="77777777" w:rsidTr="00B64B28">
        <w:trPr>
          <w:tblCellSpacing w:w="15" w:type="dxa"/>
        </w:trPr>
        <w:tc>
          <w:tcPr>
            <w:tcW w:w="0" w:type="auto"/>
            <w:vAlign w:val="center"/>
            <w:hideMark/>
          </w:tcPr>
          <w:p w14:paraId="56320979"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16"/>
              <w:gridCol w:w="1135"/>
              <w:gridCol w:w="1180"/>
              <w:gridCol w:w="4415"/>
            </w:tblGrid>
            <w:tr w:rsidR="00B64B28" w14:paraId="007FDF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A23B53"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ACD38"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FD708"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900C8" w14:textId="77777777" w:rsidR="00B64B28" w:rsidRDefault="00B64B28" w:rsidP="00466496">
                  <w:pPr>
                    <w:jc w:val="center"/>
                    <w:rPr>
                      <w:b/>
                      <w:bCs/>
                      <w:sz w:val="24"/>
                    </w:rPr>
                  </w:pPr>
                  <w:r>
                    <w:rPr>
                      <w:b/>
                      <w:bCs/>
                    </w:rPr>
                    <w:t>Definition</w:t>
                  </w:r>
                </w:p>
              </w:tc>
            </w:tr>
            <w:tr w:rsidR="00B64B28" w14:paraId="47FD12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A6ADB2" w14:textId="77777777" w:rsidR="00B64B28" w:rsidRDefault="00B64B28" w:rsidP="00466496">
                  <w:pPr>
                    <w:rPr>
                      <w:sz w:val="24"/>
                    </w:rPr>
                  </w:pPr>
                  <w:hyperlink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96250E5"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62E37"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CE7E9B1" w14:textId="77777777" w:rsidR="00B64B28" w:rsidRDefault="00B64B28" w:rsidP="00466496">
                  <w:pPr>
                    <w:rPr>
                      <w:sz w:val="24"/>
                    </w:rPr>
                  </w:pPr>
                  <w:r>
                    <w:t>A single entry from an ontology or a controlled vocabulary.</w:t>
                  </w:r>
                </w:p>
              </w:tc>
            </w:tr>
            <w:tr w:rsidR="00B64B28" w14:paraId="35F1FB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C91015" w14:textId="77777777" w:rsidR="00B64B28" w:rsidRDefault="00B64B28" w:rsidP="00466496">
                  <w:pPr>
                    <w:rPr>
                      <w:sz w:val="24"/>
                    </w:rPr>
                  </w:pPr>
                  <w:hyperlink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67ADC22"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BCA69"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0F19E" w14:textId="77777777" w:rsidR="00B64B28" w:rsidRDefault="00B64B28" w:rsidP="00466496">
                  <w:pPr>
                    <w:rPr>
                      <w:sz w:val="24"/>
                    </w:rPr>
                  </w:pPr>
                  <w:r>
                    <w:t>A single user-defined parameter.</w:t>
                  </w:r>
                </w:p>
              </w:tc>
            </w:tr>
          </w:tbl>
          <w:p w14:paraId="1F3F2507" w14:textId="77777777" w:rsidR="00B64B28" w:rsidRDefault="00B64B28" w:rsidP="00466496">
            <w:pPr>
              <w:rPr>
                <w:sz w:val="24"/>
              </w:rPr>
            </w:pPr>
          </w:p>
        </w:tc>
      </w:tr>
      <w:tr w:rsidR="00B64B28" w14:paraId="5E6032B9" w14:textId="77777777" w:rsidTr="00B64B28">
        <w:trPr>
          <w:tblCellSpacing w:w="15" w:type="dxa"/>
        </w:trPr>
        <w:tc>
          <w:tcPr>
            <w:tcW w:w="0" w:type="auto"/>
            <w:vAlign w:val="center"/>
            <w:hideMark/>
          </w:tcPr>
          <w:p w14:paraId="406DA511" w14:textId="77777777" w:rsidR="00B64B28" w:rsidRDefault="00B64B28" w:rsidP="00466496">
            <w:pPr>
              <w:rPr>
                <w:sz w:val="24"/>
              </w:rPr>
            </w:pPr>
            <w:r>
              <w:rPr>
                <w:b/>
                <w:bCs/>
              </w:rPr>
              <w:t>Example Context:</w:t>
            </w:r>
          </w:p>
        </w:tc>
        <w:tc>
          <w:tcPr>
            <w:tcW w:w="0" w:type="auto"/>
            <w:vAlign w:val="center"/>
            <w:hideMark/>
          </w:tcPr>
          <w:p w14:paraId="49626241" w14:textId="77777777" w:rsidR="00B64B28" w:rsidRDefault="00B64B28" w:rsidP="00466496">
            <w:pPr>
              <w:rPr>
                <w:sz w:val="24"/>
              </w:rPr>
            </w:pPr>
          </w:p>
        </w:tc>
      </w:tr>
      <w:tr w:rsidR="00B64B28" w14:paraId="0CB2EFCC" w14:textId="77777777" w:rsidTr="00B64B28">
        <w:trPr>
          <w:tblCellSpacing w:w="15" w:type="dxa"/>
        </w:trPr>
        <w:tc>
          <w:tcPr>
            <w:tcW w:w="0" w:type="auto"/>
            <w:vAlign w:val="center"/>
            <w:hideMark/>
          </w:tcPr>
          <w:p w14:paraId="2B86DE9E" w14:textId="77777777" w:rsidR="00B64B28" w:rsidRDefault="00B64B28" w:rsidP="00466496">
            <w:pPr>
              <w:rPr>
                <w:sz w:val="24"/>
              </w:rPr>
            </w:pPr>
            <w:r>
              <w:rPr>
                <w:b/>
                <w:bCs/>
              </w:rPr>
              <w:t>cvParam Mapping Rules:</w:t>
            </w:r>
          </w:p>
        </w:tc>
        <w:tc>
          <w:tcPr>
            <w:tcW w:w="0" w:type="auto"/>
            <w:vAlign w:val="center"/>
            <w:hideMark/>
          </w:tcPr>
          <w:p w14:paraId="70170D17"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/MzIdentML/AnalysisProtocolCollection/SpectrumIdentificationProtocol/DatabaseFilters/Filter/Exclude</w:t>
            </w:r>
          </w:p>
          <w:p w14:paraId="3F5E2650"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MS:1001512 (</w:t>
            </w:r>
            <w:r w:rsidRPr="00B61B52">
              <w:rPr>
                <w:rStyle w:val="popup"/>
                <w:rFonts w:cs="Helvetica"/>
                <w:lang w:val="en-GB" w:eastAsia="en-GB"/>
              </w:rPr>
              <w:t>Sequence database filters</w:t>
            </w:r>
            <w:r w:rsidRPr="00B61B52">
              <w:rPr>
                <w:rFonts w:cs="Helvetica"/>
                <w:lang w:val="en-GB" w:eastAsia="en-GB"/>
              </w:rPr>
              <w:t>) one or more times</w:t>
            </w:r>
          </w:p>
          <w:p w14:paraId="19F0A7C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MS:1001090 (</w:t>
            </w:r>
            <w:r w:rsidRPr="00B61B52">
              <w:rPr>
                <w:rStyle w:val="popup"/>
                <w:rFonts w:cs="Helvetica"/>
                <w:lang w:val="en-GB" w:eastAsia="en-GB"/>
              </w:rPr>
              <w:t>taxonomy nomenclature</w:t>
            </w:r>
            <w:r w:rsidRPr="00B61B52">
              <w:rPr>
                <w:rFonts w:cs="Helvetica"/>
                <w:lang w:val="en-GB" w:eastAsia="en-GB"/>
              </w:rPr>
              <w:t xml:space="preserve">) </w:t>
            </w:r>
          </w:p>
          <w:p w14:paraId="40603EAD" w14:textId="77777777" w:rsidR="00B64B28" w:rsidRPr="00B61B52" w:rsidRDefault="00B64B28" w:rsidP="00466496">
            <w:pPr>
              <w:pStyle w:val="HTMLPreformatted"/>
              <w:rPr>
                <w:rFonts w:cs="Helvetica"/>
                <w:lang w:val="de-DE" w:eastAsia="en-GB"/>
              </w:rPr>
            </w:pPr>
            <w:r w:rsidRPr="00B61B52">
              <w:rPr>
                <w:rFonts w:cs="Helvetica"/>
                <w:lang w:val="en-GB" w:eastAsia="en-GB"/>
              </w:rPr>
              <w:t xml:space="preserve">  </w:t>
            </w:r>
            <w:r w:rsidRPr="00B61B52">
              <w:rPr>
                <w:rFonts w:cs="Helvetica"/>
                <w:lang w:val="de-DE" w:eastAsia="en-GB"/>
              </w:rPr>
              <w:t>e.g.: MS:1001201 (</w:t>
            </w:r>
            <w:r w:rsidRPr="00B61B52">
              <w:rPr>
                <w:rStyle w:val="popup"/>
                <w:rFonts w:cs="Helvetica"/>
                <w:lang w:val="de-DE" w:eastAsia="en-GB"/>
              </w:rPr>
              <w:t>DB MW filter maximum</w:t>
            </w:r>
            <w:r w:rsidRPr="00B61B52">
              <w:rPr>
                <w:rFonts w:cs="Helvetica"/>
                <w:lang w:val="de-DE" w:eastAsia="en-GB"/>
              </w:rPr>
              <w:t xml:space="preserve">) </w:t>
            </w:r>
          </w:p>
          <w:p w14:paraId="47514917" w14:textId="77777777" w:rsidR="00B64B28" w:rsidRPr="00B61B52" w:rsidRDefault="00B64B28" w:rsidP="00466496">
            <w:pPr>
              <w:pStyle w:val="HTMLPreformatted"/>
              <w:rPr>
                <w:rFonts w:cs="Helvetica"/>
                <w:lang w:val="de-DE" w:eastAsia="en-GB"/>
              </w:rPr>
            </w:pPr>
            <w:r w:rsidRPr="00B61B52">
              <w:rPr>
                <w:rFonts w:cs="Helvetica"/>
                <w:lang w:val="de-DE" w:eastAsia="en-GB"/>
              </w:rPr>
              <w:t xml:space="preserve">  e.g.: MS:1001202 (</w:t>
            </w:r>
            <w:r w:rsidRPr="00B61B52">
              <w:rPr>
                <w:rStyle w:val="popup"/>
                <w:rFonts w:cs="Helvetica"/>
                <w:lang w:val="de-DE" w:eastAsia="en-GB"/>
              </w:rPr>
              <w:t>DB MW filter minimum</w:t>
            </w:r>
            <w:r w:rsidRPr="00B61B52">
              <w:rPr>
                <w:rFonts w:cs="Helvetica"/>
                <w:lang w:val="de-DE" w:eastAsia="en-GB"/>
              </w:rPr>
              <w:t xml:space="preserve">) </w:t>
            </w:r>
          </w:p>
          <w:p w14:paraId="146DD3D2" w14:textId="77777777" w:rsidR="00B64B28" w:rsidRPr="00B61B52" w:rsidRDefault="00B64B28" w:rsidP="00466496">
            <w:pPr>
              <w:pStyle w:val="HTMLPreformatted"/>
              <w:rPr>
                <w:rFonts w:cs="Helvetica"/>
                <w:lang w:val="de-DE" w:eastAsia="en-GB"/>
              </w:rPr>
            </w:pPr>
            <w:r w:rsidRPr="00B61B52">
              <w:rPr>
                <w:rFonts w:cs="Helvetica"/>
                <w:lang w:val="de-DE" w:eastAsia="en-GB"/>
              </w:rPr>
              <w:t xml:space="preserve">  e.g.: MS:1001203 (</w:t>
            </w:r>
            <w:r w:rsidRPr="00B61B52">
              <w:rPr>
                <w:rStyle w:val="popup"/>
                <w:rFonts w:cs="Helvetica"/>
                <w:lang w:val="de-DE" w:eastAsia="en-GB"/>
              </w:rPr>
              <w:t>DB PI filter maximum</w:t>
            </w:r>
            <w:r w:rsidRPr="00B61B52">
              <w:rPr>
                <w:rFonts w:cs="Helvetica"/>
                <w:lang w:val="de-DE" w:eastAsia="en-GB"/>
              </w:rPr>
              <w:t xml:space="preserve">) </w:t>
            </w:r>
          </w:p>
          <w:p w14:paraId="5463D84F" w14:textId="77777777" w:rsidR="00B64B28" w:rsidRPr="00B61B52" w:rsidRDefault="00B64B28" w:rsidP="00466496">
            <w:pPr>
              <w:pStyle w:val="HTMLPreformatted"/>
              <w:rPr>
                <w:rFonts w:cs="Helvetica"/>
                <w:lang w:val="de-DE" w:eastAsia="en-GB"/>
              </w:rPr>
            </w:pPr>
            <w:r w:rsidRPr="00B61B52">
              <w:rPr>
                <w:rFonts w:cs="Helvetica"/>
                <w:lang w:val="de-DE" w:eastAsia="en-GB"/>
              </w:rPr>
              <w:t xml:space="preserve">  e.g.: MS:1001204 (</w:t>
            </w:r>
            <w:r w:rsidRPr="00B61B52">
              <w:rPr>
                <w:rStyle w:val="popup"/>
                <w:rFonts w:cs="Helvetica"/>
                <w:lang w:val="de-DE" w:eastAsia="en-GB"/>
              </w:rPr>
              <w:t>DB PI filter minimum</w:t>
            </w:r>
            <w:r w:rsidRPr="00B61B52">
              <w:rPr>
                <w:rFonts w:cs="Helvetica"/>
                <w:lang w:val="de-DE" w:eastAsia="en-GB"/>
              </w:rPr>
              <w:t xml:space="preserve">) </w:t>
            </w:r>
          </w:p>
          <w:p w14:paraId="156E314F" w14:textId="77777777" w:rsidR="00B64B28" w:rsidRPr="00B61B52" w:rsidRDefault="00B64B28" w:rsidP="00466496">
            <w:pPr>
              <w:pStyle w:val="HTMLPreformatted"/>
              <w:rPr>
                <w:rFonts w:cs="Helvetica"/>
                <w:lang w:val="en-GB" w:eastAsia="en-GB"/>
              </w:rPr>
            </w:pPr>
            <w:r w:rsidRPr="00B61B52">
              <w:rPr>
                <w:rFonts w:cs="Helvetica"/>
                <w:lang w:val="de-DE" w:eastAsia="en-GB"/>
              </w:rPr>
              <w:t xml:space="preserve">  </w:t>
            </w:r>
            <w:r w:rsidRPr="00B61B52">
              <w:rPr>
                <w:rFonts w:cs="Helvetica"/>
                <w:lang w:val="en-GB" w:eastAsia="en-GB"/>
              </w:rPr>
              <w:t>e.g.: MS:1001467 (</w:t>
            </w:r>
            <w:r w:rsidRPr="00B61B52">
              <w:rPr>
                <w:rStyle w:val="popup"/>
                <w:rFonts w:cs="Helvetica"/>
                <w:lang w:val="en-GB" w:eastAsia="en-GB"/>
              </w:rPr>
              <w:t>taxonomy: NCBI TaxID</w:t>
            </w:r>
            <w:r w:rsidRPr="00B61B52">
              <w:rPr>
                <w:rFonts w:cs="Helvetica"/>
                <w:lang w:val="en-GB" w:eastAsia="en-GB"/>
              </w:rPr>
              <w:t xml:space="preserve">) </w:t>
            </w:r>
          </w:p>
          <w:p w14:paraId="3F6658AD" w14:textId="77777777" w:rsidR="00B64B28" w:rsidRPr="00B61B52" w:rsidRDefault="00B64B28" w:rsidP="00466496">
            <w:pPr>
              <w:pStyle w:val="HTMLPreformatted"/>
              <w:rPr>
                <w:rFonts w:cs="Helvetica"/>
                <w:lang w:val="en-GB" w:eastAsia="en-GB"/>
              </w:rPr>
            </w:pPr>
            <w:r w:rsidRPr="00B61B52">
              <w:rPr>
                <w:rFonts w:cs="Helvetica"/>
                <w:lang w:val="en-GB" w:eastAsia="en-GB"/>
              </w:rPr>
              <w:lastRenderedPageBreak/>
              <w:t xml:space="preserve">  e.g.: MS:1001468 (</w:t>
            </w:r>
            <w:r w:rsidRPr="00B61B52">
              <w:rPr>
                <w:rStyle w:val="popup"/>
                <w:rFonts w:cs="Helvetica"/>
                <w:lang w:val="en-GB" w:eastAsia="en-GB"/>
              </w:rPr>
              <w:t>taxonomy: common name</w:t>
            </w:r>
            <w:r w:rsidRPr="00B61B52">
              <w:rPr>
                <w:rFonts w:cs="Helvetica"/>
                <w:lang w:val="en-GB" w:eastAsia="en-GB"/>
              </w:rPr>
              <w:t xml:space="preserve">) </w:t>
            </w:r>
          </w:p>
          <w:p w14:paraId="5464A86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MS:1001469 (</w:t>
            </w:r>
            <w:r w:rsidRPr="00B61B52">
              <w:rPr>
                <w:rStyle w:val="popup"/>
                <w:rFonts w:cs="Helvetica"/>
                <w:lang w:val="en-GB" w:eastAsia="en-GB"/>
              </w:rPr>
              <w:t>taxonomy: scientific name</w:t>
            </w:r>
            <w:r w:rsidRPr="00B61B52">
              <w:rPr>
                <w:rFonts w:cs="Helvetica"/>
                <w:lang w:val="en-GB" w:eastAsia="en-GB"/>
              </w:rPr>
              <w:t xml:space="preserve">) </w:t>
            </w:r>
          </w:p>
          <w:p w14:paraId="349E7E0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MS:1001470 (</w:t>
            </w:r>
            <w:r w:rsidRPr="00B61B52">
              <w:rPr>
                <w:rStyle w:val="popup"/>
                <w:rFonts w:cs="Helvetica"/>
                <w:lang w:val="en-GB" w:eastAsia="en-GB"/>
              </w:rPr>
              <w:t>taxonomy: Swiss-Prot ID</w:t>
            </w:r>
            <w:r w:rsidRPr="00B61B52">
              <w:rPr>
                <w:rFonts w:cs="Helvetica"/>
                <w:lang w:val="en-GB" w:eastAsia="en-GB"/>
              </w:rPr>
              <w:t xml:space="preserve">) </w:t>
            </w:r>
          </w:p>
          <w:p w14:paraId="3F555B8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MS:1001513 (</w:t>
            </w:r>
            <w:r w:rsidRPr="00B61B52">
              <w:rPr>
                <w:rStyle w:val="popup"/>
                <w:rFonts w:cs="Helvetica"/>
                <w:lang w:val="en-GB" w:eastAsia="en-GB"/>
              </w:rPr>
              <w:t>DB sequence filter pattern</w:t>
            </w:r>
            <w:r w:rsidRPr="00B61B52">
              <w:rPr>
                <w:rFonts w:cs="Helvetica"/>
                <w:lang w:val="en-GB" w:eastAsia="en-GB"/>
              </w:rPr>
              <w:t xml:space="preserve">) </w:t>
            </w:r>
          </w:p>
          <w:p w14:paraId="48A568D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tc>
      </w:tr>
    </w:tbl>
    <w:p w14:paraId="47A61EBB" w14:textId="77777777" w:rsidR="00B64B28" w:rsidRDefault="00B64B28" w:rsidP="00466496"/>
    <w:p w14:paraId="4AF5B98F" w14:textId="77777777" w:rsidR="00B64B28" w:rsidRDefault="00B64B28" w:rsidP="00466496">
      <w:pPr>
        <w:pStyle w:val="Heading2"/>
      </w:pPr>
      <w:bookmarkStart w:id="136" w:name="_Toc449341765"/>
      <w:r>
        <w:t>Element &lt;</w:t>
      </w:r>
      <w:bookmarkStart w:id="137" w:name="ExternalFormatDocumentation"/>
      <w:r>
        <w:t>ExternalFormatDocumentation</w:t>
      </w:r>
      <w:bookmarkEnd w:id="137"/>
      <w:r>
        <w:t>&gt;</w:t>
      </w:r>
      <w:bookmarkEnd w:id="13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1"/>
        <w:gridCol w:w="8491"/>
      </w:tblGrid>
      <w:tr w:rsidR="00B64B28" w14:paraId="0017B76C" w14:textId="77777777" w:rsidTr="00B64B28">
        <w:trPr>
          <w:tblCellSpacing w:w="15" w:type="dxa"/>
        </w:trPr>
        <w:tc>
          <w:tcPr>
            <w:tcW w:w="0" w:type="auto"/>
            <w:vAlign w:val="center"/>
            <w:hideMark/>
          </w:tcPr>
          <w:p w14:paraId="4FDC83AE" w14:textId="77777777" w:rsidR="00B64B28" w:rsidRDefault="00B64B28" w:rsidP="00466496">
            <w:pPr>
              <w:rPr>
                <w:sz w:val="24"/>
              </w:rPr>
            </w:pPr>
            <w:r>
              <w:rPr>
                <w:b/>
                <w:bCs/>
              </w:rPr>
              <w:t>Definition:</w:t>
            </w:r>
          </w:p>
        </w:tc>
        <w:tc>
          <w:tcPr>
            <w:tcW w:w="0" w:type="auto"/>
            <w:vAlign w:val="center"/>
            <w:hideMark/>
          </w:tcPr>
          <w:p w14:paraId="59B49728" w14:textId="77777777" w:rsidR="00B64B28" w:rsidRDefault="00B64B28" w:rsidP="00466496">
            <w:pPr>
              <w:rPr>
                <w:sz w:val="24"/>
              </w:rPr>
            </w:pPr>
            <w:r>
              <w:t xml:space="preserve">A URI to access documentation and tools to interpret the external format of the ExternalData instance. For example, XML Schema or static libraries (APIs) to access binary formats. </w:t>
            </w:r>
          </w:p>
        </w:tc>
      </w:tr>
      <w:tr w:rsidR="00B64B28" w14:paraId="582BED0A" w14:textId="77777777" w:rsidTr="00B64B28">
        <w:trPr>
          <w:tblCellSpacing w:w="15" w:type="dxa"/>
        </w:trPr>
        <w:tc>
          <w:tcPr>
            <w:tcW w:w="0" w:type="auto"/>
            <w:vAlign w:val="center"/>
            <w:hideMark/>
          </w:tcPr>
          <w:p w14:paraId="28E44E34" w14:textId="77777777" w:rsidR="00B64B28" w:rsidRDefault="00B64B28" w:rsidP="00466496">
            <w:pPr>
              <w:rPr>
                <w:sz w:val="24"/>
              </w:rPr>
            </w:pPr>
            <w:r>
              <w:rPr>
                <w:b/>
                <w:bCs/>
              </w:rPr>
              <w:t>Type:</w:t>
            </w:r>
          </w:p>
        </w:tc>
        <w:tc>
          <w:tcPr>
            <w:tcW w:w="0" w:type="auto"/>
            <w:vAlign w:val="center"/>
            <w:hideMark/>
          </w:tcPr>
          <w:p w14:paraId="5998DB8F" w14:textId="77777777" w:rsidR="00B64B28" w:rsidRDefault="00B64B28" w:rsidP="00466496">
            <w:pPr>
              <w:rPr>
                <w:sz w:val="24"/>
              </w:rPr>
            </w:pPr>
            <w:r>
              <w:t xml:space="preserve">xsd:anyURI </w:t>
            </w:r>
          </w:p>
        </w:tc>
      </w:tr>
      <w:tr w:rsidR="00B64B28" w14:paraId="22DD49C5" w14:textId="77777777" w:rsidTr="00B64B28">
        <w:trPr>
          <w:tblCellSpacing w:w="15" w:type="dxa"/>
        </w:trPr>
        <w:tc>
          <w:tcPr>
            <w:tcW w:w="0" w:type="auto"/>
            <w:vAlign w:val="center"/>
            <w:hideMark/>
          </w:tcPr>
          <w:p w14:paraId="28318EA6" w14:textId="77777777" w:rsidR="00B64B28" w:rsidRDefault="00B64B28" w:rsidP="00466496">
            <w:pPr>
              <w:rPr>
                <w:sz w:val="24"/>
              </w:rPr>
            </w:pPr>
            <w:r>
              <w:rPr>
                <w:b/>
                <w:bCs/>
              </w:rPr>
              <w:t>Attributes:</w:t>
            </w:r>
          </w:p>
        </w:tc>
        <w:tc>
          <w:tcPr>
            <w:tcW w:w="0" w:type="auto"/>
            <w:vAlign w:val="center"/>
            <w:hideMark/>
          </w:tcPr>
          <w:p w14:paraId="103A2D01" w14:textId="77777777" w:rsidR="00B64B28" w:rsidRDefault="00B64B28" w:rsidP="00466496">
            <w:pPr>
              <w:rPr>
                <w:sz w:val="24"/>
              </w:rPr>
            </w:pPr>
            <w:r>
              <w:t>none</w:t>
            </w:r>
          </w:p>
        </w:tc>
      </w:tr>
      <w:tr w:rsidR="00B64B28" w14:paraId="40A40FD9" w14:textId="77777777" w:rsidTr="00B64B28">
        <w:trPr>
          <w:tblCellSpacing w:w="15" w:type="dxa"/>
        </w:trPr>
        <w:tc>
          <w:tcPr>
            <w:tcW w:w="0" w:type="auto"/>
            <w:vAlign w:val="center"/>
            <w:hideMark/>
          </w:tcPr>
          <w:p w14:paraId="1E63CC35" w14:textId="77777777" w:rsidR="00B64B28" w:rsidRDefault="00B64B28" w:rsidP="00466496">
            <w:pPr>
              <w:rPr>
                <w:sz w:val="24"/>
              </w:rPr>
            </w:pPr>
            <w:r>
              <w:rPr>
                <w:b/>
                <w:bCs/>
              </w:rPr>
              <w:t>Subelements:</w:t>
            </w:r>
          </w:p>
        </w:tc>
        <w:tc>
          <w:tcPr>
            <w:tcW w:w="0" w:type="auto"/>
            <w:vAlign w:val="center"/>
            <w:hideMark/>
          </w:tcPr>
          <w:p w14:paraId="759DC539" w14:textId="77777777" w:rsidR="00B64B28" w:rsidRDefault="00B64B28" w:rsidP="00466496">
            <w:pPr>
              <w:rPr>
                <w:sz w:val="24"/>
              </w:rPr>
            </w:pPr>
            <w:r>
              <w:t>none</w:t>
            </w:r>
          </w:p>
        </w:tc>
      </w:tr>
      <w:tr w:rsidR="00B64B28" w14:paraId="05C93271" w14:textId="77777777" w:rsidTr="00B64B28">
        <w:trPr>
          <w:tblCellSpacing w:w="15" w:type="dxa"/>
        </w:trPr>
        <w:tc>
          <w:tcPr>
            <w:tcW w:w="0" w:type="auto"/>
            <w:vAlign w:val="center"/>
            <w:hideMark/>
          </w:tcPr>
          <w:p w14:paraId="7100C049" w14:textId="77777777" w:rsidR="00B64B28" w:rsidRDefault="00B64B28" w:rsidP="00466496">
            <w:pPr>
              <w:rPr>
                <w:sz w:val="24"/>
              </w:rPr>
            </w:pPr>
            <w:r>
              <w:rPr>
                <w:b/>
                <w:bCs/>
              </w:rPr>
              <w:t>Example Context:</w:t>
            </w:r>
          </w:p>
        </w:tc>
        <w:tc>
          <w:tcPr>
            <w:tcW w:w="0" w:type="auto"/>
            <w:vAlign w:val="center"/>
            <w:hideMark/>
          </w:tcPr>
          <w:p w14:paraId="44DDA329" w14:textId="77777777" w:rsidR="00B64B28" w:rsidRDefault="00B64B28" w:rsidP="00466496">
            <w:pPr>
              <w:rPr>
                <w:sz w:val="24"/>
              </w:rPr>
            </w:pPr>
          </w:p>
        </w:tc>
      </w:tr>
    </w:tbl>
    <w:p w14:paraId="12A0C4AA" w14:textId="77777777" w:rsidR="00B64B28" w:rsidRDefault="00B64B28" w:rsidP="00466496"/>
    <w:p w14:paraId="3CA5564B" w14:textId="77777777" w:rsidR="00B64B28" w:rsidRDefault="00B64B28" w:rsidP="00466496">
      <w:pPr>
        <w:pStyle w:val="Heading2"/>
      </w:pPr>
      <w:bookmarkStart w:id="138" w:name="_Toc449341766"/>
      <w:r>
        <w:t>Element &lt;</w:t>
      </w:r>
      <w:bookmarkStart w:id="139" w:name="FileFormat"/>
      <w:r>
        <w:t>FileFormat</w:t>
      </w:r>
      <w:bookmarkEnd w:id="139"/>
      <w:r>
        <w:t>&gt;</w:t>
      </w:r>
      <w:bookmarkEnd w:id="13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4"/>
        <w:gridCol w:w="7968"/>
      </w:tblGrid>
      <w:tr w:rsidR="00B64B28" w14:paraId="4C4D442B" w14:textId="77777777" w:rsidTr="00B64B28">
        <w:trPr>
          <w:tblCellSpacing w:w="15" w:type="dxa"/>
        </w:trPr>
        <w:tc>
          <w:tcPr>
            <w:tcW w:w="0" w:type="auto"/>
            <w:vAlign w:val="center"/>
            <w:hideMark/>
          </w:tcPr>
          <w:p w14:paraId="2DEC5F5A" w14:textId="77777777" w:rsidR="00B64B28" w:rsidRDefault="00B64B28" w:rsidP="00466496">
            <w:pPr>
              <w:rPr>
                <w:sz w:val="24"/>
              </w:rPr>
            </w:pPr>
            <w:r>
              <w:rPr>
                <w:b/>
                <w:bCs/>
              </w:rPr>
              <w:t>Definition:</w:t>
            </w:r>
          </w:p>
        </w:tc>
        <w:tc>
          <w:tcPr>
            <w:tcW w:w="0" w:type="auto"/>
            <w:vAlign w:val="center"/>
            <w:hideMark/>
          </w:tcPr>
          <w:p w14:paraId="6012CCF2" w14:textId="77777777" w:rsidR="00B64B28" w:rsidRDefault="00B64B28" w:rsidP="00466496">
            <w:pPr>
              <w:rPr>
                <w:sz w:val="24"/>
              </w:rPr>
            </w:pPr>
            <w:r>
              <w:t xml:space="preserve">The format of the ExternalData file, for example "tiff" for image files. </w:t>
            </w:r>
          </w:p>
        </w:tc>
      </w:tr>
      <w:tr w:rsidR="00B64B28" w14:paraId="1950B08F" w14:textId="77777777" w:rsidTr="00B64B28">
        <w:trPr>
          <w:tblCellSpacing w:w="15" w:type="dxa"/>
        </w:trPr>
        <w:tc>
          <w:tcPr>
            <w:tcW w:w="0" w:type="auto"/>
            <w:vAlign w:val="center"/>
            <w:hideMark/>
          </w:tcPr>
          <w:p w14:paraId="4B3D00CF" w14:textId="77777777" w:rsidR="00B64B28" w:rsidRDefault="00B64B28" w:rsidP="00466496">
            <w:pPr>
              <w:rPr>
                <w:sz w:val="24"/>
              </w:rPr>
            </w:pPr>
            <w:r>
              <w:rPr>
                <w:b/>
                <w:bCs/>
              </w:rPr>
              <w:t>Type:</w:t>
            </w:r>
          </w:p>
        </w:tc>
        <w:tc>
          <w:tcPr>
            <w:tcW w:w="0" w:type="auto"/>
            <w:vAlign w:val="center"/>
            <w:hideMark/>
          </w:tcPr>
          <w:p w14:paraId="7E54E135" w14:textId="77777777" w:rsidR="00B64B28" w:rsidRDefault="00B64B28" w:rsidP="00466496">
            <w:pPr>
              <w:rPr>
                <w:sz w:val="24"/>
              </w:rPr>
            </w:pPr>
            <w:r>
              <w:t xml:space="preserve">FileFormatType </w:t>
            </w:r>
          </w:p>
        </w:tc>
      </w:tr>
      <w:tr w:rsidR="00B64B28" w14:paraId="6E1A3B73" w14:textId="77777777" w:rsidTr="00B64B28">
        <w:trPr>
          <w:tblCellSpacing w:w="15" w:type="dxa"/>
        </w:trPr>
        <w:tc>
          <w:tcPr>
            <w:tcW w:w="0" w:type="auto"/>
            <w:vAlign w:val="center"/>
            <w:hideMark/>
          </w:tcPr>
          <w:p w14:paraId="47920CA1" w14:textId="77777777" w:rsidR="00B64B28" w:rsidRDefault="00B64B28" w:rsidP="00466496">
            <w:pPr>
              <w:rPr>
                <w:sz w:val="24"/>
              </w:rPr>
            </w:pPr>
            <w:r>
              <w:rPr>
                <w:b/>
                <w:bCs/>
              </w:rPr>
              <w:t>Attributes:</w:t>
            </w:r>
          </w:p>
        </w:tc>
        <w:tc>
          <w:tcPr>
            <w:tcW w:w="0" w:type="auto"/>
            <w:vAlign w:val="center"/>
            <w:hideMark/>
          </w:tcPr>
          <w:p w14:paraId="48FB5C8C" w14:textId="77777777" w:rsidR="00B64B28" w:rsidRDefault="00B64B28" w:rsidP="00466496">
            <w:pPr>
              <w:rPr>
                <w:sz w:val="24"/>
              </w:rPr>
            </w:pPr>
            <w:r>
              <w:t>none</w:t>
            </w:r>
          </w:p>
        </w:tc>
      </w:tr>
      <w:tr w:rsidR="00B64B28" w14:paraId="1148EEAB" w14:textId="77777777" w:rsidTr="00B64B28">
        <w:trPr>
          <w:tblCellSpacing w:w="15" w:type="dxa"/>
        </w:trPr>
        <w:tc>
          <w:tcPr>
            <w:tcW w:w="0" w:type="auto"/>
            <w:vAlign w:val="center"/>
            <w:hideMark/>
          </w:tcPr>
          <w:p w14:paraId="7F67ADC0"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1135"/>
              <w:gridCol w:w="1180"/>
              <w:gridCol w:w="3918"/>
            </w:tblGrid>
            <w:tr w:rsidR="00B64B28" w14:paraId="5D938F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818C12"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FE768FA"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BB321DF"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2276D29" w14:textId="77777777" w:rsidR="00B64B28" w:rsidRDefault="00B64B28" w:rsidP="00466496">
                  <w:pPr>
                    <w:jc w:val="center"/>
                    <w:rPr>
                      <w:b/>
                      <w:bCs/>
                      <w:sz w:val="24"/>
                    </w:rPr>
                  </w:pPr>
                  <w:r>
                    <w:rPr>
                      <w:b/>
                      <w:bCs/>
                    </w:rPr>
                    <w:t>Definition</w:t>
                  </w:r>
                </w:p>
              </w:tc>
            </w:tr>
            <w:tr w:rsidR="00B64B28" w14:paraId="0464EE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E927B7" w14:textId="77777777" w:rsidR="00B64B28" w:rsidRDefault="00B64B28" w:rsidP="00466496">
                  <w:pPr>
                    <w:rPr>
                      <w:sz w:val="24"/>
                    </w:rPr>
                  </w:pPr>
                  <w:hyperlink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BA553F3"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925B28"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FF69E" w14:textId="77777777" w:rsidR="00B64B28" w:rsidRDefault="00B64B28" w:rsidP="00466496">
                  <w:pPr>
                    <w:rPr>
                      <w:sz w:val="24"/>
                    </w:rPr>
                  </w:pPr>
                  <w:r>
                    <w:t>A single entry from an ontology or a controlled vocabulary.</w:t>
                  </w:r>
                </w:p>
              </w:tc>
            </w:tr>
          </w:tbl>
          <w:p w14:paraId="2F2DF626" w14:textId="77777777" w:rsidR="00B64B28" w:rsidRDefault="00B64B28" w:rsidP="00466496">
            <w:pPr>
              <w:rPr>
                <w:sz w:val="24"/>
              </w:rPr>
            </w:pPr>
          </w:p>
        </w:tc>
      </w:tr>
      <w:tr w:rsidR="00B64B28" w14:paraId="0F5AF17E" w14:textId="77777777" w:rsidTr="00B64B28">
        <w:trPr>
          <w:tblCellSpacing w:w="15" w:type="dxa"/>
        </w:trPr>
        <w:tc>
          <w:tcPr>
            <w:tcW w:w="0" w:type="auto"/>
            <w:vAlign w:val="center"/>
            <w:hideMark/>
          </w:tcPr>
          <w:p w14:paraId="35F8C7F3" w14:textId="77777777" w:rsidR="00B64B28" w:rsidRDefault="00B64B28" w:rsidP="00466496">
            <w:pPr>
              <w:rPr>
                <w:sz w:val="24"/>
              </w:rPr>
            </w:pPr>
            <w:r>
              <w:rPr>
                <w:b/>
                <w:bCs/>
              </w:rPr>
              <w:t>Example Context:</w:t>
            </w:r>
          </w:p>
        </w:tc>
        <w:tc>
          <w:tcPr>
            <w:tcW w:w="0" w:type="auto"/>
            <w:vAlign w:val="center"/>
            <w:hideMark/>
          </w:tcPr>
          <w:p w14:paraId="241B871A" w14:textId="77777777" w:rsidR="00B64B28" w:rsidRPr="00B61B52" w:rsidRDefault="00B64B28" w:rsidP="00466496">
            <w:pPr>
              <w:pStyle w:val="HTMLPreformatted"/>
              <w:rPr>
                <w:rFonts w:cs="Helvetica"/>
                <w:lang w:val="en-GB" w:eastAsia="en-GB"/>
              </w:rPr>
            </w:pPr>
            <w:r w:rsidRPr="00B61B52">
              <w:rPr>
                <w:rFonts w:cs="Helvetica"/>
                <w:lang w:val="en-GB" w:eastAsia="en-GB"/>
              </w:rPr>
              <w:t>&lt;FileFormat&gt;</w:t>
            </w:r>
          </w:p>
          <w:p w14:paraId="4F1AB16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accession="MS:1001062" cvRef="PSI-MS" name="Mascot MGF file"/&gt;</w:t>
            </w:r>
          </w:p>
          <w:p w14:paraId="4E14CF21" w14:textId="77777777" w:rsidR="00B64B28" w:rsidRPr="00B61B52" w:rsidRDefault="00B64B28" w:rsidP="00466496">
            <w:pPr>
              <w:pStyle w:val="HTMLPreformatted"/>
              <w:rPr>
                <w:rFonts w:cs="Helvetica"/>
                <w:lang w:val="en-GB" w:eastAsia="en-GB"/>
              </w:rPr>
            </w:pPr>
            <w:r w:rsidRPr="00B61B52">
              <w:rPr>
                <w:rFonts w:cs="Helvetica"/>
                <w:lang w:val="en-GB" w:eastAsia="en-GB"/>
              </w:rPr>
              <w:t>&lt;/FileFormat&gt;</w:t>
            </w:r>
          </w:p>
        </w:tc>
      </w:tr>
      <w:tr w:rsidR="00B64B28" w14:paraId="336D4434" w14:textId="77777777" w:rsidTr="00B64B28">
        <w:trPr>
          <w:tblCellSpacing w:w="15" w:type="dxa"/>
        </w:trPr>
        <w:tc>
          <w:tcPr>
            <w:tcW w:w="0" w:type="auto"/>
            <w:vAlign w:val="center"/>
            <w:hideMark/>
          </w:tcPr>
          <w:p w14:paraId="2EEF33B5" w14:textId="77777777" w:rsidR="00B64B28" w:rsidRDefault="00B64B28" w:rsidP="00466496">
            <w:pPr>
              <w:rPr>
                <w:sz w:val="24"/>
              </w:rPr>
            </w:pPr>
            <w:r>
              <w:rPr>
                <w:b/>
                <w:bCs/>
              </w:rPr>
              <w:t>cvParam Mapping Rules:</w:t>
            </w:r>
          </w:p>
        </w:tc>
        <w:tc>
          <w:tcPr>
            <w:tcW w:w="0" w:type="auto"/>
            <w:vAlign w:val="center"/>
            <w:hideMark/>
          </w:tcPr>
          <w:p w14:paraId="299F84CA"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/MzIdentML/DataCollection/Inputs/SearchDatabase/FileFormat</w:t>
            </w:r>
          </w:p>
          <w:p w14:paraId="67B611A5"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MS:1001347 (</w:t>
            </w:r>
            <w:r w:rsidRPr="00B61B52">
              <w:rPr>
                <w:rStyle w:val="popup"/>
                <w:rFonts w:cs="Helvetica"/>
                <w:lang w:val="en-GB" w:eastAsia="en-GB"/>
              </w:rPr>
              <w:t>database file formats</w:t>
            </w:r>
            <w:r w:rsidRPr="00B61B52">
              <w:rPr>
                <w:rFonts w:cs="Helvetica"/>
                <w:lang w:val="en-GB" w:eastAsia="en-GB"/>
              </w:rPr>
              <w:t>) one or more times</w:t>
            </w:r>
          </w:p>
          <w:p w14:paraId="4ECFE61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MS:1001348 (</w:t>
            </w:r>
            <w:r w:rsidRPr="00B61B52">
              <w:rPr>
                <w:rStyle w:val="popup"/>
                <w:rFonts w:cs="Helvetica"/>
                <w:lang w:val="en-GB" w:eastAsia="en-GB"/>
              </w:rPr>
              <w:t>FASTA format</w:t>
            </w:r>
            <w:r w:rsidRPr="00B61B52">
              <w:rPr>
                <w:rFonts w:cs="Helvetica"/>
                <w:lang w:val="en-GB" w:eastAsia="en-GB"/>
              </w:rPr>
              <w:t xml:space="preserve">) </w:t>
            </w:r>
          </w:p>
          <w:p w14:paraId="18BB09E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MS:1001349 (</w:t>
            </w:r>
            <w:r w:rsidRPr="00B61B52">
              <w:rPr>
                <w:rStyle w:val="popup"/>
                <w:rFonts w:cs="Helvetica"/>
                <w:lang w:val="en-GB" w:eastAsia="en-GB"/>
              </w:rPr>
              <w:t>ASN.1</w:t>
            </w:r>
            <w:r w:rsidRPr="00B61B52">
              <w:rPr>
                <w:rFonts w:cs="Helvetica"/>
                <w:lang w:val="en-GB" w:eastAsia="en-GB"/>
              </w:rPr>
              <w:t xml:space="preserve">) </w:t>
            </w:r>
          </w:p>
          <w:p w14:paraId="5A788F7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MS:1001350 (</w:t>
            </w:r>
            <w:r w:rsidRPr="00B61B52">
              <w:rPr>
                <w:rStyle w:val="popup"/>
                <w:rFonts w:cs="Helvetica"/>
                <w:lang w:val="en-GB" w:eastAsia="en-GB"/>
              </w:rPr>
              <w:t>NCBI *.p*</w:t>
            </w:r>
            <w:r w:rsidRPr="00B61B52">
              <w:rPr>
                <w:rFonts w:cs="Helvetica"/>
                <w:lang w:val="en-GB" w:eastAsia="en-GB"/>
              </w:rPr>
              <w:t xml:space="preserve">) </w:t>
            </w:r>
          </w:p>
          <w:p w14:paraId="5E24447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MS:1001351 (</w:t>
            </w:r>
            <w:r w:rsidRPr="00B61B52">
              <w:rPr>
                <w:rStyle w:val="popup"/>
                <w:rFonts w:cs="Helvetica"/>
                <w:lang w:val="en-GB" w:eastAsia="en-GB"/>
              </w:rPr>
              <w:t>clustal aln</w:t>
            </w:r>
            <w:r w:rsidRPr="00B61B52">
              <w:rPr>
                <w:rFonts w:cs="Helvetica"/>
                <w:lang w:val="en-GB" w:eastAsia="en-GB"/>
              </w:rPr>
              <w:t xml:space="preserve">) </w:t>
            </w:r>
          </w:p>
          <w:p w14:paraId="30641FB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MS:1001352 (</w:t>
            </w:r>
            <w:r w:rsidRPr="00B61B52">
              <w:rPr>
                <w:rStyle w:val="popup"/>
                <w:rFonts w:cs="Helvetica"/>
                <w:lang w:val="en-GB" w:eastAsia="en-GB"/>
              </w:rPr>
              <w:t>embl em</w:t>
            </w:r>
            <w:r w:rsidRPr="00B61B52">
              <w:rPr>
                <w:rFonts w:cs="Helvetica"/>
                <w:lang w:val="en-GB" w:eastAsia="en-GB"/>
              </w:rPr>
              <w:t xml:space="preserve">) </w:t>
            </w:r>
          </w:p>
          <w:p w14:paraId="0C22759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MS:1001353 (</w:t>
            </w:r>
            <w:r w:rsidRPr="00B61B52">
              <w:rPr>
                <w:rStyle w:val="popup"/>
                <w:rFonts w:cs="Helvetica"/>
                <w:lang w:val="en-GB" w:eastAsia="en-GB"/>
              </w:rPr>
              <w:t>NBRF PIR</w:t>
            </w:r>
            <w:r w:rsidRPr="00B61B52">
              <w:rPr>
                <w:rFonts w:cs="Helvetica"/>
                <w:lang w:val="en-GB" w:eastAsia="en-GB"/>
              </w:rPr>
              <w:t xml:space="preserve">) </w:t>
            </w:r>
          </w:p>
          <w:p w14:paraId="210528B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MS:1001462 (</w:t>
            </w:r>
            <w:r w:rsidRPr="00B61B52">
              <w:rPr>
                <w:rStyle w:val="popup"/>
                <w:rFonts w:cs="Helvetica"/>
                <w:lang w:val="en-GB" w:eastAsia="en-GB"/>
              </w:rPr>
              <w:t>PEFF format</w:t>
            </w:r>
            <w:r w:rsidRPr="00B61B52">
              <w:rPr>
                <w:rFonts w:cs="Helvetica"/>
                <w:lang w:val="en-GB" w:eastAsia="en-GB"/>
              </w:rPr>
              <w:t xml:space="preserve">) </w:t>
            </w:r>
          </w:p>
          <w:p w14:paraId="5DF71984"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/MzIdentML/DataCollection/Inputs/SourceFile/FileFormat</w:t>
            </w:r>
          </w:p>
          <w:p w14:paraId="6B9AC986"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MS:1001040 (</w:t>
            </w:r>
            <w:r w:rsidRPr="00B61B52">
              <w:rPr>
                <w:rStyle w:val="popup"/>
                <w:rFonts w:cs="Helvetica"/>
                <w:lang w:val="en-GB" w:eastAsia="en-GB"/>
              </w:rPr>
              <w:t>intermediate analysis format</w:t>
            </w:r>
            <w:r w:rsidRPr="00B61B52">
              <w:rPr>
                <w:rFonts w:cs="Helvetica"/>
                <w:lang w:val="en-GB" w:eastAsia="en-GB"/>
              </w:rPr>
              <w:t>) only once</w:t>
            </w:r>
          </w:p>
          <w:p w14:paraId="2C31FB1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MS:1000742 (</w:t>
            </w:r>
            <w:r w:rsidRPr="00B61B52">
              <w:rPr>
                <w:rStyle w:val="popup"/>
                <w:rFonts w:cs="Helvetica"/>
                <w:lang w:val="en-GB" w:eastAsia="en-GB"/>
              </w:rPr>
              <w:t>Bioworks SRF file</w:t>
            </w:r>
            <w:r w:rsidRPr="00B61B52">
              <w:rPr>
                <w:rFonts w:cs="Helvetica"/>
                <w:lang w:val="en-GB" w:eastAsia="en-GB"/>
              </w:rPr>
              <w:t xml:space="preserve">) </w:t>
            </w:r>
          </w:p>
          <w:p w14:paraId="147A59E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MS:1001107 (</w:t>
            </w:r>
            <w:r w:rsidRPr="00B61B52">
              <w:rPr>
                <w:rStyle w:val="popup"/>
                <w:rFonts w:cs="Helvetica"/>
                <w:lang w:val="en-GB" w:eastAsia="en-GB"/>
              </w:rPr>
              <w:t>data stored in database</w:t>
            </w:r>
            <w:r w:rsidRPr="00B61B52">
              <w:rPr>
                <w:rFonts w:cs="Helvetica"/>
                <w:lang w:val="en-GB" w:eastAsia="en-GB"/>
              </w:rPr>
              <w:t xml:space="preserve">) </w:t>
            </w:r>
          </w:p>
          <w:p w14:paraId="34D8B84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MS:1001199 (</w:t>
            </w:r>
            <w:r w:rsidRPr="00B61B52">
              <w:rPr>
                <w:rStyle w:val="popup"/>
                <w:rFonts w:cs="Helvetica"/>
                <w:lang w:val="en-GB" w:eastAsia="en-GB"/>
              </w:rPr>
              <w:t>Mascot DAT file</w:t>
            </w:r>
            <w:r w:rsidRPr="00B61B52">
              <w:rPr>
                <w:rFonts w:cs="Helvetica"/>
                <w:lang w:val="en-GB" w:eastAsia="en-GB"/>
              </w:rPr>
              <w:t xml:space="preserve">) </w:t>
            </w:r>
          </w:p>
          <w:p w14:paraId="792189A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MS:1001200 (</w:t>
            </w:r>
            <w:r w:rsidRPr="00B61B52">
              <w:rPr>
                <w:rStyle w:val="popup"/>
                <w:rFonts w:cs="Helvetica"/>
                <w:lang w:val="en-GB" w:eastAsia="en-GB"/>
              </w:rPr>
              <w:t>Sequest out file</w:t>
            </w:r>
            <w:r w:rsidRPr="00B61B52">
              <w:rPr>
                <w:rFonts w:cs="Helvetica"/>
                <w:lang w:val="en-GB" w:eastAsia="en-GB"/>
              </w:rPr>
              <w:t xml:space="preserve">) </w:t>
            </w:r>
          </w:p>
          <w:p w14:paraId="16AB998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MS:1001242 (</w:t>
            </w:r>
            <w:r w:rsidRPr="00B61B52">
              <w:rPr>
                <w:rStyle w:val="popup"/>
                <w:rFonts w:cs="Helvetica"/>
                <w:lang w:val="en-GB" w:eastAsia="en-GB"/>
              </w:rPr>
              <w:t>Sequest out folder</w:t>
            </w:r>
            <w:r w:rsidRPr="00B61B52">
              <w:rPr>
                <w:rFonts w:cs="Helvetica"/>
                <w:lang w:val="en-GB" w:eastAsia="en-GB"/>
              </w:rPr>
              <w:t xml:space="preserve">) </w:t>
            </w:r>
          </w:p>
          <w:p w14:paraId="502E78A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MS:1001243 (</w:t>
            </w:r>
            <w:r w:rsidRPr="00B61B52">
              <w:rPr>
                <w:rStyle w:val="popup"/>
                <w:rFonts w:cs="Helvetica"/>
                <w:lang w:val="en-GB" w:eastAsia="en-GB"/>
              </w:rPr>
              <w:t>Sequest summary</w:t>
            </w:r>
            <w:r w:rsidRPr="00B61B52">
              <w:rPr>
                <w:rFonts w:cs="Helvetica"/>
                <w:lang w:val="en-GB" w:eastAsia="en-GB"/>
              </w:rPr>
              <w:t xml:space="preserve">) </w:t>
            </w:r>
          </w:p>
          <w:p w14:paraId="21D8AFD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MS:1001275 (</w:t>
            </w:r>
            <w:r w:rsidRPr="00B61B52">
              <w:rPr>
                <w:rStyle w:val="popup"/>
                <w:rFonts w:cs="Helvetica"/>
                <w:lang w:val="en-GB" w:eastAsia="en-GB"/>
              </w:rPr>
              <w:t>ProteinScape SearchEvent</w:t>
            </w:r>
            <w:r w:rsidRPr="00B61B52">
              <w:rPr>
                <w:rFonts w:cs="Helvetica"/>
                <w:lang w:val="en-GB" w:eastAsia="en-GB"/>
              </w:rPr>
              <w:t xml:space="preserve">) </w:t>
            </w:r>
          </w:p>
          <w:p w14:paraId="10DE6B8D" w14:textId="77777777" w:rsidR="00B64B28" w:rsidRPr="00B61B52" w:rsidRDefault="00B64B28" w:rsidP="00466496">
            <w:pPr>
              <w:pStyle w:val="HTMLPreformatted"/>
              <w:rPr>
                <w:rFonts w:cs="Helvetica"/>
                <w:lang w:val="de-DE" w:eastAsia="en-GB"/>
              </w:rPr>
            </w:pPr>
            <w:r w:rsidRPr="00B61B52">
              <w:rPr>
                <w:rFonts w:cs="Helvetica"/>
                <w:lang w:val="en-GB" w:eastAsia="en-GB"/>
              </w:rPr>
              <w:t xml:space="preserve">  </w:t>
            </w:r>
            <w:r w:rsidRPr="00B61B52">
              <w:rPr>
                <w:rFonts w:cs="Helvetica"/>
                <w:lang w:val="de-DE" w:eastAsia="en-GB"/>
              </w:rPr>
              <w:t>e.g.: MS:1001276 (</w:t>
            </w:r>
            <w:r w:rsidRPr="00B61B52">
              <w:rPr>
                <w:rStyle w:val="popup"/>
                <w:rFonts w:cs="Helvetica"/>
                <w:lang w:val="de-DE" w:eastAsia="en-GB"/>
              </w:rPr>
              <w:t>ProteinScape Gel</w:t>
            </w:r>
            <w:r w:rsidRPr="00B61B52">
              <w:rPr>
                <w:rFonts w:cs="Helvetica"/>
                <w:lang w:val="de-DE" w:eastAsia="en-GB"/>
              </w:rPr>
              <w:t xml:space="preserve">) </w:t>
            </w:r>
          </w:p>
          <w:p w14:paraId="3FD0CCA6" w14:textId="77777777" w:rsidR="00B64B28" w:rsidRPr="00B61B52" w:rsidRDefault="00B64B28" w:rsidP="00466496">
            <w:pPr>
              <w:pStyle w:val="HTMLPreformatted"/>
              <w:rPr>
                <w:rFonts w:cs="Helvetica"/>
                <w:lang w:val="en-GB" w:eastAsia="en-GB"/>
              </w:rPr>
            </w:pPr>
            <w:r w:rsidRPr="00B61B52">
              <w:rPr>
                <w:rFonts w:cs="Helvetica"/>
                <w:lang w:val="de-DE" w:eastAsia="en-GB"/>
              </w:rPr>
              <w:t xml:space="preserve">  </w:t>
            </w:r>
            <w:r w:rsidRPr="00B61B52">
              <w:rPr>
                <w:rFonts w:cs="Helvetica"/>
                <w:lang w:val="en-GB" w:eastAsia="en-GB"/>
              </w:rPr>
              <w:t>e.g.: MS:1001399 (</w:t>
            </w:r>
            <w:r w:rsidRPr="00B61B52">
              <w:rPr>
                <w:rStyle w:val="popup"/>
                <w:rFonts w:cs="Helvetica"/>
                <w:lang w:val="en-GB" w:eastAsia="en-GB"/>
              </w:rPr>
              <w:t>OMSSA csv file</w:t>
            </w:r>
            <w:r w:rsidRPr="00B61B52">
              <w:rPr>
                <w:rFonts w:cs="Helvetica"/>
                <w:lang w:val="en-GB" w:eastAsia="en-GB"/>
              </w:rPr>
              <w:t xml:space="preserve">) </w:t>
            </w:r>
          </w:p>
          <w:p w14:paraId="4847E0A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MS:1001400 (</w:t>
            </w:r>
            <w:r w:rsidRPr="00B61B52">
              <w:rPr>
                <w:rStyle w:val="popup"/>
                <w:rFonts w:cs="Helvetica"/>
                <w:lang w:val="en-GB" w:eastAsia="en-GB"/>
              </w:rPr>
              <w:t>OMSSA xml file</w:t>
            </w:r>
            <w:r w:rsidRPr="00B61B52">
              <w:rPr>
                <w:rFonts w:cs="Helvetica"/>
                <w:lang w:val="en-GB" w:eastAsia="en-GB"/>
              </w:rPr>
              <w:t xml:space="preserve">) </w:t>
            </w:r>
          </w:p>
          <w:p w14:paraId="0881890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p w14:paraId="6C71E99D"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/MzIdentML/DataCollection/Inputs/SpectraData/FileFormat</w:t>
            </w:r>
          </w:p>
          <w:p w14:paraId="691C2EB5"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MS:1000560 (</w:t>
            </w:r>
            <w:r w:rsidRPr="00B61B52">
              <w:rPr>
                <w:rStyle w:val="popup"/>
                <w:rFonts w:cs="Helvetica"/>
                <w:lang w:val="en-GB" w:eastAsia="en-GB"/>
              </w:rPr>
              <w:t>mass spectrometer file format</w:t>
            </w:r>
            <w:r w:rsidRPr="00B61B52">
              <w:rPr>
                <w:rFonts w:cs="Helvetica"/>
                <w:lang w:val="en-GB" w:eastAsia="en-GB"/>
              </w:rPr>
              <w:t>) one or more times</w:t>
            </w:r>
          </w:p>
          <w:p w14:paraId="7938CD9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MS:1000526 (</w:t>
            </w:r>
            <w:r w:rsidRPr="00B61B52">
              <w:rPr>
                <w:rStyle w:val="popup"/>
                <w:rFonts w:cs="Helvetica"/>
                <w:lang w:val="en-GB" w:eastAsia="en-GB"/>
              </w:rPr>
              <w:t>Waters raw file</w:t>
            </w:r>
            <w:r w:rsidRPr="00B61B52">
              <w:rPr>
                <w:rFonts w:cs="Helvetica"/>
                <w:lang w:val="en-GB" w:eastAsia="en-GB"/>
              </w:rPr>
              <w:t xml:space="preserve">) </w:t>
            </w:r>
          </w:p>
          <w:p w14:paraId="1332F82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MS:1000562 (</w:t>
            </w:r>
            <w:r w:rsidRPr="00B61B52">
              <w:rPr>
                <w:rStyle w:val="popup"/>
                <w:rFonts w:cs="Helvetica"/>
                <w:lang w:val="en-GB" w:eastAsia="en-GB"/>
              </w:rPr>
              <w:t>ABI WIFF file</w:t>
            </w:r>
            <w:r w:rsidRPr="00B61B52">
              <w:rPr>
                <w:rFonts w:cs="Helvetica"/>
                <w:lang w:val="en-GB" w:eastAsia="en-GB"/>
              </w:rPr>
              <w:t xml:space="preserve">) </w:t>
            </w:r>
          </w:p>
          <w:p w14:paraId="256717A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MS:1000563 (</w:t>
            </w:r>
            <w:r w:rsidRPr="00B61B52">
              <w:rPr>
                <w:rStyle w:val="popup"/>
                <w:rFonts w:cs="Helvetica"/>
                <w:lang w:val="en-GB" w:eastAsia="en-GB"/>
              </w:rPr>
              <w:t>Thermo RAW file</w:t>
            </w:r>
            <w:r w:rsidRPr="00B61B52">
              <w:rPr>
                <w:rFonts w:cs="Helvetica"/>
                <w:lang w:val="en-GB" w:eastAsia="en-GB"/>
              </w:rPr>
              <w:t xml:space="preserve">) </w:t>
            </w:r>
          </w:p>
          <w:p w14:paraId="7F027A6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MS:1000564 (</w:t>
            </w:r>
            <w:r w:rsidRPr="00B61B52">
              <w:rPr>
                <w:rStyle w:val="popup"/>
                <w:rFonts w:cs="Helvetica"/>
                <w:lang w:val="en-GB" w:eastAsia="en-GB"/>
              </w:rPr>
              <w:t>PSI mzData file</w:t>
            </w:r>
            <w:r w:rsidRPr="00B61B52">
              <w:rPr>
                <w:rFonts w:cs="Helvetica"/>
                <w:lang w:val="en-GB" w:eastAsia="en-GB"/>
              </w:rPr>
              <w:t xml:space="preserve">) </w:t>
            </w:r>
          </w:p>
          <w:p w14:paraId="1D1F292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MS:1000565 (</w:t>
            </w:r>
            <w:r w:rsidRPr="00B61B52">
              <w:rPr>
                <w:rStyle w:val="popup"/>
                <w:rFonts w:cs="Helvetica"/>
                <w:lang w:val="en-GB" w:eastAsia="en-GB"/>
              </w:rPr>
              <w:t>Micromass PKL file</w:t>
            </w:r>
            <w:r w:rsidRPr="00B61B52">
              <w:rPr>
                <w:rFonts w:cs="Helvetica"/>
                <w:lang w:val="en-GB" w:eastAsia="en-GB"/>
              </w:rPr>
              <w:t xml:space="preserve">) </w:t>
            </w:r>
          </w:p>
          <w:p w14:paraId="4F7B4FC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MS:1000566 (</w:t>
            </w:r>
            <w:r w:rsidRPr="00B61B52">
              <w:rPr>
                <w:rStyle w:val="popup"/>
                <w:rFonts w:cs="Helvetica"/>
                <w:lang w:val="en-GB" w:eastAsia="en-GB"/>
              </w:rPr>
              <w:t>ISB mzXML file</w:t>
            </w:r>
            <w:r w:rsidRPr="00B61B52">
              <w:rPr>
                <w:rFonts w:cs="Helvetica"/>
                <w:lang w:val="en-GB" w:eastAsia="en-GB"/>
              </w:rPr>
              <w:t xml:space="preserve">) </w:t>
            </w:r>
          </w:p>
          <w:p w14:paraId="48B07A7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MS:1000567 (</w:t>
            </w:r>
            <w:r w:rsidRPr="00B61B52">
              <w:rPr>
                <w:rStyle w:val="popup"/>
                <w:rFonts w:cs="Helvetica"/>
                <w:lang w:val="en-GB" w:eastAsia="en-GB"/>
              </w:rPr>
              <w:t>Bruker/Agilent YEP file</w:t>
            </w:r>
            <w:r w:rsidRPr="00B61B52">
              <w:rPr>
                <w:rFonts w:cs="Helvetica"/>
                <w:lang w:val="en-GB" w:eastAsia="en-GB"/>
              </w:rPr>
              <w:t xml:space="preserve">) </w:t>
            </w:r>
          </w:p>
          <w:p w14:paraId="35579DD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MS:1000584 (</w:t>
            </w:r>
            <w:r w:rsidRPr="00B61B52">
              <w:rPr>
                <w:rStyle w:val="popup"/>
                <w:rFonts w:cs="Helvetica"/>
                <w:lang w:val="en-GB" w:eastAsia="en-GB"/>
              </w:rPr>
              <w:t>mzML file</w:t>
            </w:r>
            <w:r w:rsidRPr="00B61B52">
              <w:rPr>
                <w:rFonts w:cs="Helvetica"/>
                <w:lang w:val="en-GB" w:eastAsia="en-GB"/>
              </w:rPr>
              <w:t xml:space="preserve">) </w:t>
            </w:r>
          </w:p>
          <w:p w14:paraId="7D4E52A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MS:1000613 (</w:t>
            </w:r>
            <w:r w:rsidRPr="00B61B52">
              <w:rPr>
                <w:rStyle w:val="popup"/>
                <w:rFonts w:cs="Helvetica"/>
                <w:lang w:val="en-GB" w:eastAsia="en-GB"/>
              </w:rPr>
              <w:t>DTA file</w:t>
            </w:r>
            <w:r w:rsidRPr="00B61B52">
              <w:rPr>
                <w:rFonts w:cs="Helvetica"/>
                <w:lang w:val="en-GB" w:eastAsia="en-GB"/>
              </w:rPr>
              <w:t xml:space="preserve">) </w:t>
            </w:r>
          </w:p>
          <w:p w14:paraId="40C6014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MS:1000614 (</w:t>
            </w:r>
            <w:r w:rsidRPr="00B61B52">
              <w:rPr>
                <w:rStyle w:val="popup"/>
                <w:rFonts w:cs="Helvetica"/>
                <w:lang w:val="en-GB" w:eastAsia="en-GB"/>
              </w:rPr>
              <w:t>ProteinLynx Global Server mass spectrum XML file</w:t>
            </w:r>
            <w:r w:rsidRPr="00B61B52">
              <w:rPr>
                <w:rFonts w:cs="Helvetica"/>
                <w:lang w:val="en-GB" w:eastAsia="en-GB"/>
              </w:rPr>
              <w:t xml:space="preserve">) </w:t>
            </w:r>
          </w:p>
          <w:p w14:paraId="072BB93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tc>
      </w:tr>
      <w:tr w:rsidR="00B64B28" w14:paraId="3522D36D" w14:textId="77777777" w:rsidTr="00B64B28">
        <w:trPr>
          <w:tblCellSpacing w:w="15" w:type="dxa"/>
        </w:trPr>
        <w:tc>
          <w:tcPr>
            <w:tcW w:w="0" w:type="auto"/>
            <w:vAlign w:val="center"/>
            <w:hideMark/>
          </w:tcPr>
          <w:p w14:paraId="01DE54D6" w14:textId="77777777" w:rsidR="00B64B28" w:rsidRDefault="00B64B28" w:rsidP="00466496">
            <w:pPr>
              <w:rPr>
                <w:sz w:val="24"/>
              </w:rPr>
            </w:pPr>
            <w:r>
              <w:rPr>
                <w:b/>
                <w:bCs/>
              </w:rPr>
              <w:t>Example cvParams:</w:t>
            </w:r>
          </w:p>
        </w:tc>
        <w:tc>
          <w:tcPr>
            <w:tcW w:w="0" w:type="auto"/>
            <w:vAlign w:val="center"/>
            <w:hideMark/>
          </w:tcPr>
          <w:p w14:paraId="49695655"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accession="MS:1001199" name="Mascot DAT file" cvRef="PSI-MS"/&gt;</w:t>
            </w:r>
          </w:p>
          <w:p w14:paraId="6921C462"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accession="MS:1001348" name="FASTA format" cvRef="PSI-MS"/&gt;</w:t>
            </w:r>
          </w:p>
          <w:p w14:paraId="4F77DBB6"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accession="MS:1001062" name="Mascot MGF file" cvRef="PSI-MS"/&gt;</w:t>
            </w:r>
          </w:p>
          <w:p w14:paraId="4434B57A"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accession="MS:1001400" cvRef="PSI-MS" name="OMSSA xml file"/&gt;</w:t>
            </w:r>
          </w:p>
        </w:tc>
      </w:tr>
    </w:tbl>
    <w:p w14:paraId="1415C8BA" w14:textId="77777777" w:rsidR="00B64B28" w:rsidRDefault="00B64B28" w:rsidP="00466496"/>
    <w:p w14:paraId="22C25007" w14:textId="77777777" w:rsidR="00B64B28" w:rsidRDefault="00B64B28" w:rsidP="00466496">
      <w:pPr>
        <w:pStyle w:val="Heading2"/>
      </w:pPr>
      <w:bookmarkStart w:id="140" w:name="_Toc449341767"/>
      <w:r>
        <w:lastRenderedPageBreak/>
        <w:t>Element &lt;</w:t>
      </w:r>
      <w:bookmarkStart w:id="141" w:name="Filter"/>
      <w:r>
        <w:t>Filter</w:t>
      </w:r>
      <w:bookmarkEnd w:id="141"/>
      <w:r>
        <w:t>&gt;</w:t>
      </w:r>
      <w:bookmarkEnd w:id="14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6"/>
        <w:gridCol w:w="8526"/>
      </w:tblGrid>
      <w:tr w:rsidR="00B64B28" w14:paraId="18757B9D" w14:textId="77777777" w:rsidTr="00B64B28">
        <w:trPr>
          <w:tblCellSpacing w:w="15" w:type="dxa"/>
        </w:trPr>
        <w:tc>
          <w:tcPr>
            <w:tcW w:w="0" w:type="auto"/>
            <w:vAlign w:val="center"/>
            <w:hideMark/>
          </w:tcPr>
          <w:p w14:paraId="1384E8D3" w14:textId="77777777" w:rsidR="00B64B28" w:rsidRDefault="00B64B28" w:rsidP="00466496">
            <w:pPr>
              <w:rPr>
                <w:sz w:val="24"/>
              </w:rPr>
            </w:pPr>
            <w:r>
              <w:rPr>
                <w:b/>
                <w:bCs/>
              </w:rPr>
              <w:t>Definition:</w:t>
            </w:r>
          </w:p>
        </w:tc>
        <w:tc>
          <w:tcPr>
            <w:tcW w:w="0" w:type="auto"/>
            <w:vAlign w:val="center"/>
            <w:hideMark/>
          </w:tcPr>
          <w:p w14:paraId="6CE496AE" w14:textId="77777777" w:rsidR="00B64B28" w:rsidRDefault="00B64B28" w:rsidP="00466496">
            <w:pPr>
              <w:rPr>
                <w:sz w:val="24"/>
              </w:rPr>
            </w:pPr>
            <w:r>
              <w:t xml:space="preserve">Filters applied to the search database. The filter MUST include at least one of Include and Exclude. If both are used, it is assumed that inclusion is performed first. </w:t>
            </w:r>
          </w:p>
        </w:tc>
      </w:tr>
      <w:tr w:rsidR="00B64B28" w14:paraId="3CB2B7D1" w14:textId="77777777" w:rsidTr="00B64B28">
        <w:trPr>
          <w:tblCellSpacing w:w="15" w:type="dxa"/>
        </w:trPr>
        <w:tc>
          <w:tcPr>
            <w:tcW w:w="0" w:type="auto"/>
            <w:vAlign w:val="center"/>
            <w:hideMark/>
          </w:tcPr>
          <w:p w14:paraId="6E13E6D0" w14:textId="77777777" w:rsidR="00B64B28" w:rsidRDefault="00B64B28" w:rsidP="00466496">
            <w:pPr>
              <w:rPr>
                <w:sz w:val="24"/>
              </w:rPr>
            </w:pPr>
            <w:r>
              <w:rPr>
                <w:b/>
                <w:bCs/>
              </w:rPr>
              <w:t>Type:</w:t>
            </w:r>
          </w:p>
        </w:tc>
        <w:tc>
          <w:tcPr>
            <w:tcW w:w="0" w:type="auto"/>
            <w:vAlign w:val="center"/>
            <w:hideMark/>
          </w:tcPr>
          <w:p w14:paraId="0C8A9CEC" w14:textId="77777777" w:rsidR="00B64B28" w:rsidRDefault="00B64B28" w:rsidP="00466496">
            <w:pPr>
              <w:rPr>
                <w:sz w:val="24"/>
              </w:rPr>
            </w:pPr>
            <w:r>
              <w:t xml:space="preserve">FilterType </w:t>
            </w:r>
          </w:p>
        </w:tc>
      </w:tr>
      <w:tr w:rsidR="00B64B28" w14:paraId="37888F0E" w14:textId="77777777" w:rsidTr="00B64B28">
        <w:trPr>
          <w:tblCellSpacing w:w="15" w:type="dxa"/>
        </w:trPr>
        <w:tc>
          <w:tcPr>
            <w:tcW w:w="0" w:type="auto"/>
            <w:vAlign w:val="center"/>
            <w:hideMark/>
          </w:tcPr>
          <w:p w14:paraId="2F429B9A" w14:textId="77777777" w:rsidR="00B64B28" w:rsidRDefault="00B64B28" w:rsidP="00466496">
            <w:pPr>
              <w:rPr>
                <w:sz w:val="24"/>
              </w:rPr>
            </w:pPr>
            <w:r>
              <w:rPr>
                <w:b/>
                <w:bCs/>
              </w:rPr>
              <w:t>Attributes:</w:t>
            </w:r>
          </w:p>
        </w:tc>
        <w:tc>
          <w:tcPr>
            <w:tcW w:w="0" w:type="auto"/>
            <w:vAlign w:val="center"/>
            <w:hideMark/>
          </w:tcPr>
          <w:p w14:paraId="29583225" w14:textId="77777777" w:rsidR="00B64B28" w:rsidRDefault="00B64B28" w:rsidP="00466496">
            <w:pPr>
              <w:rPr>
                <w:sz w:val="24"/>
              </w:rPr>
            </w:pPr>
            <w:r>
              <w:t>none</w:t>
            </w:r>
          </w:p>
        </w:tc>
      </w:tr>
      <w:tr w:rsidR="00B64B28" w14:paraId="3800737B" w14:textId="77777777" w:rsidTr="00B64B28">
        <w:trPr>
          <w:tblCellSpacing w:w="15" w:type="dxa"/>
        </w:trPr>
        <w:tc>
          <w:tcPr>
            <w:tcW w:w="0" w:type="auto"/>
            <w:vAlign w:val="center"/>
            <w:hideMark/>
          </w:tcPr>
          <w:p w14:paraId="0CE4EF38"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5"/>
              <w:gridCol w:w="1135"/>
              <w:gridCol w:w="1180"/>
              <w:gridCol w:w="4445"/>
            </w:tblGrid>
            <w:tr w:rsidR="00B64B28" w14:paraId="6BBD45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B9F6BC"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B5767"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4BA60"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1BEB1F1" w14:textId="77777777" w:rsidR="00B64B28" w:rsidRDefault="00B64B28" w:rsidP="00466496">
                  <w:pPr>
                    <w:jc w:val="center"/>
                    <w:rPr>
                      <w:b/>
                      <w:bCs/>
                      <w:sz w:val="24"/>
                    </w:rPr>
                  </w:pPr>
                  <w:r>
                    <w:rPr>
                      <w:b/>
                      <w:bCs/>
                    </w:rPr>
                    <w:t>Definition</w:t>
                  </w:r>
                </w:p>
              </w:tc>
            </w:tr>
            <w:tr w:rsidR="00B64B28" w14:paraId="5CA8FD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2C1F8B" w14:textId="77777777" w:rsidR="00B64B28" w:rsidRDefault="00B64B28" w:rsidP="00466496">
                  <w:pPr>
                    <w:rPr>
                      <w:sz w:val="24"/>
                    </w:rPr>
                  </w:pPr>
                  <w:hyperlink w:anchor="FilterType" w:history="1">
                    <w:r>
                      <w:rPr>
                        <w:rStyle w:val="Hyperlink"/>
                      </w:rPr>
                      <w:t>FilterType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2C2EF63"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668547"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3C63D" w14:textId="77777777" w:rsidR="00B64B28" w:rsidRDefault="00B64B28" w:rsidP="00466496">
                  <w:pPr>
                    <w:rPr>
                      <w:sz w:val="24"/>
                    </w:rPr>
                  </w:pPr>
                  <w:r>
                    <w:t xml:space="preserve">The type of filter e.g. database taxonomy filter, pi filter, mw filter </w:t>
                  </w:r>
                </w:p>
              </w:tc>
            </w:tr>
            <w:tr w:rsidR="00B64B28" w14:paraId="4DBBC4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FF1050" w14:textId="77777777" w:rsidR="00B64B28" w:rsidRDefault="00B64B28" w:rsidP="00466496">
                  <w:pPr>
                    <w:rPr>
                      <w:sz w:val="24"/>
                    </w:rPr>
                  </w:pPr>
                  <w:hyperlink w:anchor="Include" w:history="1">
                    <w:r>
                      <w:rPr>
                        <w:rStyle w:val="Hyperlink"/>
                      </w:rPr>
                      <w:t>Include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921BE0E"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84F5A2"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CFF376" w14:textId="77777777" w:rsidR="00B64B28" w:rsidRDefault="00B64B28" w:rsidP="00466496">
                  <w:pPr>
                    <w:rPr>
                      <w:sz w:val="24"/>
                    </w:rPr>
                  </w:pPr>
                  <w:r>
                    <w:t>All sequences fulfilling the specifed criteria are included.</w:t>
                  </w:r>
                </w:p>
              </w:tc>
            </w:tr>
            <w:tr w:rsidR="00B64B28" w14:paraId="187803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78774F" w14:textId="77777777" w:rsidR="00B64B28" w:rsidRDefault="00B64B28" w:rsidP="00466496">
                  <w:pPr>
                    <w:rPr>
                      <w:sz w:val="24"/>
                    </w:rPr>
                  </w:pPr>
                  <w:hyperlink w:anchor="Exclude" w:history="1">
                    <w:r>
                      <w:rPr>
                        <w:rStyle w:val="Hyperlink"/>
                      </w:rPr>
                      <w:t>Exclude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385DEF4"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6F488"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FE099" w14:textId="77777777" w:rsidR="00B64B28" w:rsidRDefault="00B64B28" w:rsidP="00466496">
                  <w:pPr>
                    <w:rPr>
                      <w:sz w:val="24"/>
                    </w:rPr>
                  </w:pPr>
                  <w:r>
                    <w:t>All sequences fulfilling the specifed criteria are excluded.</w:t>
                  </w:r>
                </w:p>
              </w:tc>
            </w:tr>
          </w:tbl>
          <w:p w14:paraId="4F20CA5F" w14:textId="77777777" w:rsidR="00B64B28" w:rsidRDefault="00B64B28" w:rsidP="00466496">
            <w:pPr>
              <w:rPr>
                <w:sz w:val="24"/>
              </w:rPr>
            </w:pPr>
          </w:p>
        </w:tc>
      </w:tr>
      <w:tr w:rsidR="00B64B28" w14:paraId="1F2301CB" w14:textId="77777777" w:rsidTr="00B64B28">
        <w:trPr>
          <w:tblCellSpacing w:w="15" w:type="dxa"/>
        </w:trPr>
        <w:tc>
          <w:tcPr>
            <w:tcW w:w="0" w:type="auto"/>
            <w:vAlign w:val="center"/>
            <w:hideMark/>
          </w:tcPr>
          <w:p w14:paraId="045B0EC7" w14:textId="77777777" w:rsidR="00B64B28" w:rsidRDefault="00B64B28" w:rsidP="00466496">
            <w:pPr>
              <w:rPr>
                <w:sz w:val="24"/>
              </w:rPr>
            </w:pPr>
            <w:r>
              <w:rPr>
                <w:b/>
                <w:bCs/>
              </w:rPr>
              <w:t>Example Context:</w:t>
            </w:r>
          </w:p>
        </w:tc>
        <w:tc>
          <w:tcPr>
            <w:tcW w:w="0" w:type="auto"/>
            <w:vAlign w:val="center"/>
            <w:hideMark/>
          </w:tcPr>
          <w:p w14:paraId="34529AA5" w14:textId="77777777" w:rsidR="00B64B28" w:rsidRPr="00B61B52" w:rsidRDefault="00B64B28" w:rsidP="00466496">
            <w:pPr>
              <w:pStyle w:val="HTMLPreformatted"/>
              <w:rPr>
                <w:rFonts w:cs="Helvetica"/>
                <w:lang w:val="en-GB" w:eastAsia="en-GB"/>
              </w:rPr>
            </w:pPr>
            <w:r w:rsidRPr="00B61B52">
              <w:rPr>
                <w:rFonts w:cs="Helvetica"/>
                <w:lang w:val="en-GB" w:eastAsia="en-GB"/>
              </w:rPr>
              <w:t>&lt;Filter&gt;</w:t>
            </w:r>
          </w:p>
          <w:p w14:paraId="6003882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&lt;FilterType&gt;</w:t>
            </w:r>
          </w:p>
          <w:p w14:paraId="028C173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accession="MS:1001020" name="DB filter taxonomy" cvRef="PSI-MS"/&gt;</w:t>
            </w:r>
          </w:p>
          <w:p w14:paraId="53627B6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&lt;/FilterType&gt;</w:t>
            </w:r>
          </w:p>
          <w:p w14:paraId="04251F00" w14:textId="77777777" w:rsidR="00B64B28" w:rsidRPr="00B61B52" w:rsidRDefault="00B64B28" w:rsidP="00466496">
            <w:pPr>
              <w:pStyle w:val="HTMLPreformatted"/>
              <w:rPr>
                <w:rFonts w:cs="Helvetica"/>
                <w:lang w:val="en-GB" w:eastAsia="en-GB"/>
              </w:rPr>
            </w:pPr>
            <w:r w:rsidRPr="00B61B52">
              <w:rPr>
                <w:rFonts w:cs="Helvetica"/>
                <w:lang w:val="en-GB" w:eastAsia="en-GB"/>
              </w:rPr>
              <w:t>&lt;/Filter&gt;</w:t>
            </w:r>
          </w:p>
        </w:tc>
      </w:tr>
    </w:tbl>
    <w:p w14:paraId="1D088477" w14:textId="77777777" w:rsidR="00B64B28" w:rsidRDefault="00B64B28" w:rsidP="00466496"/>
    <w:p w14:paraId="6ACE9A27" w14:textId="77777777" w:rsidR="00B64B28" w:rsidRDefault="00B64B28" w:rsidP="00466496">
      <w:pPr>
        <w:pStyle w:val="Heading2"/>
      </w:pPr>
      <w:bookmarkStart w:id="142" w:name="_Toc449341768"/>
      <w:r>
        <w:t>Element &lt;</w:t>
      </w:r>
      <w:bookmarkStart w:id="143" w:name="FilterType"/>
      <w:r>
        <w:t>FilterType</w:t>
      </w:r>
      <w:bookmarkEnd w:id="143"/>
      <w:r>
        <w:t>&gt;</w:t>
      </w:r>
      <w:bookmarkEnd w:id="14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4"/>
        <w:gridCol w:w="8658"/>
      </w:tblGrid>
      <w:tr w:rsidR="00B64B28" w14:paraId="12FC12B2" w14:textId="77777777" w:rsidTr="00B64B28">
        <w:trPr>
          <w:tblCellSpacing w:w="15" w:type="dxa"/>
        </w:trPr>
        <w:tc>
          <w:tcPr>
            <w:tcW w:w="0" w:type="auto"/>
            <w:vAlign w:val="center"/>
            <w:hideMark/>
          </w:tcPr>
          <w:p w14:paraId="12FCAA9B" w14:textId="77777777" w:rsidR="00B64B28" w:rsidRDefault="00B64B28" w:rsidP="00466496">
            <w:pPr>
              <w:rPr>
                <w:sz w:val="24"/>
              </w:rPr>
            </w:pPr>
            <w:r>
              <w:rPr>
                <w:b/>
                <w:bCs/>
              </w:rPr>
              <w:t>Definition:</w:t>
            </w:r>
          </w:p>
        </w:tc>
        <w:tc>
          <w:tcPr>
            <w:tcW w:w="0" w:type="auto"/>
            <w:vAlign w:val="center"/>
            <w:hideMark/>
          </w:tcPr>
          <w:p w14:paraId="0229A719" w14:textId="77777777" w:rsidR="00B64B28" w:rsidRDefault="00B64B28" w:rsidP="00466496">
            <w:pPr>
              <w:rPr>
                <w:sz w:val="24"/>
              </w:rPr>
            </w:pPr>
            <w:r>
              <w:t xml:space="preserve">The type of filter e.g. database taxonomy filter, pi filter, mw filter </w:t>
            </w:r>
          </w:p>
        </w:tc>
      </w:tr>
      <w:tr w:rsidR="00B64B28" w14:paraId="6247925D" w14:textId="77777777" w:rsidTr="00B64B28">
        <w:trPr>
          <w:tblCellSpacing w:w="15" w:type="dxa"/>
        </w:trPr>
        <w:tc>
          <w:tcPr>
            <w:tcW w:w="0" w:type="auto"/>
            <w:vAlign w:val="center"/>
            <w:hideMark/>
          </w:tcPr>
          <w:p w14:paraId="6B65FB60" w14:textId="77777777" w:rsidR="00B64B28" w:rsidRDefault="00B64B28" w:rsidP="00466496">
            <w:pPr>
              <w:rPr>
                <w:sz w:val="24"/>
              </w:rPr>
            </w:pPr>
            <w:r>
              <w:rPr>
                <w:b/>
                <w:bCs/>
              </w:rPr>
              <w:t>Type:</w:t>
            </w:r>
          </w:p>
        </w:tc>
        <w:tc>
          <w:tcPr>
            <w:tcW w:w="0" w:type="auto"/>
            <w:vAlign w:val="center"/>
            <w:hideMark/>
          </w:tcPr>
          <w:p w14:paraId="42697202" w14:textId="77777777" w:rsidR="00B64B28" w:rsidRDefault="00B64B28" w:rsidP="00466496">
            <w:pPr>
              <w:rPr>
                <w:sz w:val="24"/>
              </w:rPr>
            </w:pPr>
            <w:r>
              <w:t xml:space="preserve">ParamType </w:t>
            </w:r>
          </w:p>
        </w:tc>
      </w:tr>
      <w:tr w:rsidR="00B64B28" w14:paraId="6D2EDB5F" w14:textId="77777777" w:rsidTr="00B64B28">
        <w:trPr>
          <w:tblCellSpacing w:w="15" w:type="dxa"/>
        </w:trPr>
        <w:tc>
          <w:tcPr>
            <w:tcW w:w="0" w:type="auto"/>
            <w:vAlign w:val="center"/>
            <w:hideMark/>
          </w:tcPr>
          <w:p w14:paraId="6EC6D93E" w14:textId="77777777" w:rsidR="00B64B28" w:rsidRDefault="00B64B28" w:rsidP="00466496">
            <w:pPr>
              <w:rPr>
                <w:sz w:val="24"/>
              </w:rPr>
            </w:pPr>
            <w:r>
              <w:rPr>
                <w:b/>
                <w:bCs/>
              </w:rPr>
              <w:t>Attributes:</w:t>
            </w:r>
          </w:p>
        </w:tc>
        <w:tc>
          <w:tcPr>
            <w:tcW w:w="0" w:type="auto"/>
            <w:vAlign w:val="center"/>
            <w:hideMark/>
          </w:tcPr>
          <w:p w14:paraId="5D890919" w14:textId="77777777" w:rsidR="00B64B28" w:rsidRDefault="00B64B28" w:rsidP="00466496">
            <w:pPr>
              <w:rPr>
                <w:sz w:val="24"/>
              </w:rPr>
            </w:pPr>
            <w:r>
              <w:t>none</w:t>
            </w:r>
          </w:p>
        </w:tc>
      </w:tr>
      <w:tr w:rsidR="00B64B28" w14:paraId="2BFE31E4" w14:textId="77777777" w:rsidTr="00B64B28">
        <w:trPr>
          <w:tblCellSpacing w:w="15" w:type="dxa"/>
        </w:trPr>
        <w:tc>
          <w:tcPr>
            <w:tcW w:w="0" w:type="auto"/>
            <w:vAlign w:val="center"/>
            <w:hideMark/>
          </w:tcPr>
          <w:p w14:paraId="39A2BCCE"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1"/>
              <w:gridCol w:w="1135"/>
              <w:gridCol w:w="1180"/>
              <w:gridCol w:w="4521"/>
            </w:tblGrid>
            <w:tr w:rsidR="00B64B28" w14:paraId="6C90EF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31F6E4"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ED94A51"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4D5D4"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BD5AD" w14:textId="77777777" w:rsidR="00B64B28" w:rsidRDefault="00B64B28" w:rsidP="00466496">
                  <w:pPr>
                    <w:jc w:val="center"/>
                    <w:rPr>
                      <w:b/>
                      <w:bCs/>
                      <w:sz w:val="24"/>
                    </w:rPr>
                  </w:pPr>
                  <w:r>
                    <w:rPr>
                      <w:b/>
                      <w:bCs/>
                    </w:rPr>
                    <w:t>Definition</w:t>
                  </w:r>
                </w:p>
              </w:tc>
            </w:tr>
            <w:tr w:rsidR="00B64B28" w14:paraId="506D9C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2F3E62" w14:textId="77777777" w:rsidR="00B64B28" w:rsidRDefault="00B64B28" w:rsidP="00466496">
                  <w:pPr>
                    <w:rPr>
                      <w:sz w:val="24"/>
                    </w:rPr>
                  </w:pPr>
                  <w:hyperlink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278FC43"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254D5"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2D3596" w14:textId="77777777" w:rsidR="00B64B28" w:rsidRDefault="00B64B28" w:rsidP="00466496">
                  <w:pPr>
                    <w:rPr>
                      <w:sz w:val="24"/>
                    </w:rPr>
                  </w:pPr>
                  <w:r>
                    <w:t>A single entry from an ontology or a controlled vocabulary.</w:t>
                  </w:r>
                </w:p>
              </w:tc>
            </w:tr>
            <w:tr w:rsidR="00B64B28" w14:paraId="719AE6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29027E" w14:textId="77777777" w:rsidR="00B64B28" w:rsidRDefault="00B64B28" w:rsidP="00466496">
                  <w:pPr>
                    <w:rPr>
                      <w:sz w:val="24"/>
                    </w:rPr>
                  </w:pPr>
                  <w:hyperlink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8515491"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2632BD"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75646F" w14:textId="77777777" w:rsidR="00B64B28" w:rsidRDefault="00B64B28" w:rsidP="00466496">
                  <w:pPr>
                    <w:rPr>
                      <w:sz w:val="24"/>
                    </w:rPr>
                  </w:pPr>
                  <w:r>
                    <w:t>A single user-defined parameter.</w:t>
                  </w:r>
                </w:p>
              </w:tc>
            </w:tr>
          </w:tbl>
          <w:p w14:paraId="5E7AE709" w14:textId="77777777" w:rsidR="00B64B28" w:rsidRDefault="00B64B28" w:rsidP="00466496">
            <w:pPr>
              <w:rPr>
                <w:sz w:val="24"/>
              </w:rPr>
            </w:pPr>
          </w:p>
        </w:tc>
      </w:tr>
      <w:tr w:rsidR="00B64B28" w14:paraId="72376439" w14:textId="77777777" w:rsidTr="00B64B28">
        <w:trPr>
          <w:tblCellSpacing w:w="15" w:type="dxa"/>
        </w:trPr>
        <w:tc>
          <w:tcPr>
            <w:tcW w:w="0" w:type="auto"/>
            <w:vAlign w:val="center"/>
            <w:hideMark/>
          </w:tcPr>
          <w:p w14:paraId="51CCC7B3" w14:textId="77777777" w:rsidR="00B64B28" w:rsidRDefault="00B64B28" w:rsidP="00466496">
            <w:pPr>
              <w:rPr>
                <w:sz w:val="24"/>
              </w:rPr>
            </w:pPr>
            <w:r>
              <w:rPr>
                <w:b/>
                <w:bCs/>
              </w:rPr>
              <w:t>Example Context:</w:t>
            </w:r>
          </w:p>
        </w:tc>
        <w:tc>
          <w:tcPr>
            <w:tcW w:w="0" w:type="auto"/>
            <w:vAlign w:val="center"/>
            <w:hideMark/>
          </w:tcPr>
          <w:p w14:paraId="38160FFE" w14:textId="77777777" w:rsidR="00B64B28" w:rsidRPr="00B61B52" w:rsidRDefault="00B64B28" w:rsidP="00466496">
            <w:pPr>
              <w:pStyle w:val="HTMLPreformatted"/>
              <w:rPr>
                <w:rFonts w:cs="Helvetica"/>
                <w:lang w:val="en-GB" w:eastAsia="en-GB"/>
              </w:rPr>
            </w:pPr>
            <w:r w:rsidRPr="00B61B52">
              <w:rPr>
                <w:rFonts w:cs="Helvetica"/>
                <w:lang w:val="en-GB" w:eastAsia="en-GB"/>
              </w:rPr>
              <w:t>&lt;FilterType&gt;</w:t>
            </w:r>
          </w:p>
          <w:p w14:paraId="417067A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accession="MS:1001020" name="DB filter taxonomy" cvRef="PSI-MS"/&gt;</w:t>
            </w:r>
          </w:p>
          <w:p w14:paraId="104640FA" w14:textId="77777777" w:rsidR="00B64B28" w:rsidRPr="00B61B52" w:rsidRDefault="00B64B28" w:rsidP="00466496">
            <w:pPr>
              <w:pStyle w:val="HTMLPreformatted"/>
              <w:rPr>
                <w:rFonts w:cs="Helvetica"/>
                <w:lang w:val="en-GB" w:eastAsia="en-GB"/>
              </w:rPr>
            </w:pPr>
            <w:r w:rsidRPr="00B61B52">
              <w:rPr>
                <w:rFonts w:cs="Helvetica"/>
                <w:lang w:val="en-GB" w:eastAsia="en-GB"/>
              </w:rPr>
              <w:t>&lt;/FilterType&gt;</w:t>
            </w:r>
          </w:p>
        </w:tc>
      </w:tr>
      <w:tr w:rsidR="00B64B28" w14:paraId="66400159" w14:textId="77777777" w:rsidTr="00B64B28">
        <w:trPr>
          <w:tblCellSpacing w:w="15" w:type="dxa"/>
        </w:trPr>
        <w:tc>
          <w:tcPr>
            <w:tcW w:w="0" w:type="auto"/>
            <w:vAlign w:val="center"/>
            <w:hideMark/>
          </w:tcPr>
          <w:p w14:paraId="520CE1C1" w14:textId="77777777" w:rsidR="00B64B28" w:rsidRDefault="00B64B28" w:rsidP="00466496">
            <w:pPr>
              <w:rPr>
                <w:sz w:val="24"/>
              </w:rPr>
            </w:pPr>
            <w:r>
              <w:rPr>
                <w:b/>
                <w:bCs/>
              </w:rPr>
              <w:t>cvParam Mapping Rules:</w:t>
            </w:r>
          </w:p>
        </w:tc>
        <w:tc>
          <w:tcPr>
            <w:tcW w:w="0" w:type="auto"/>
            <w:vAlign w:val="center"/>
            <w:hideMark/>
          </w:tcPr>
          <w:p w14:paraId="533D9D7A"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/MzIdentML/AnalysisProtocolCollection/SpectrumIdentificationProtocol/DatabaseFilters/Filter/FilterType</w:t>
            </w:r>
          </w:p>
          <w:p w14:paraId="7DCF2E87"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MS:1001511 (</w:t>
            </w:r>
            <w:r w:rsidRPr="00B61B52">
              <w:rPr>
                <w:rStyle w:val="popup"/>
                <w:rFonts w:cs="Helvetica"/>
                <w:lang w:val="en-GB" w:eastAsia="en-GB"/>
              </w:rPr>
              <w:t>Sequence database filter types</w:t>
            </w:r>
            <w:r w:rsidRPr="00B61B52">
              <w:rPr>
                <w:rFonts w:cs="Helvetica"/>
                <w:lang w:val="en-GB" w:eastAsia="en-GB"/>
              </w:rPr>
              <w:t>) one or more times</w:t>
            </w:r>
          </w:p>
          <w:p w14:paraId="1038EFC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MS:1001020 (</w:t>
            </w:r>
            <w:r w:rsidRPr="00B61B52">
              <w:rPr>
                <w:rStyle w:val="popup"/>
                <w:rFonts w:cs="Helvetica"/>
                <w:lang w:val="en-GB" w:eastAsia="en-GB"/>
              </w:rPr>
              <w:t>DB filter taxonomy</w:t>
            </w:r>
            <w:r w:rsidRPr="00B61B52">
              <w:rPr>
                <w:rFonts w:cs="Helvetica"/>
                <w:lang w:val="en-GB" w:eastAsia="en-GB"/>
              </w:rPr>
              <w:t xml:space="preserve">) </w:t>
            </w:r>
          </w:p>
          <w:p w14:paraId="7352523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MS:1001021 (</w:t>
            </w:r>
            <w:r w:rsidRPr="00B61B52">
              <w:rPr>
                <w:rStyle w:val="popup"/>
                <w:rFonts w:cs="Helvetica"/>
                <w:lang w:val="en-GB" w:eastAsia="en-GB"/>
              </w:rPr>
              <w:t>DB filter on accession numbers</w:t>
            </w:r>
            <w:r w:rsidRPr="00B61B52">
              <w:rPr>
                <w:rFonts w:cs="Helvetica"/>
                <w:lang w:val="en-GB" w:eastAsia="en-GB"/>
              </w:rPr>
              <w:t xml:space="preserve">) </w:t>
            </w:r>
          </w:p>
          <w:p w14:paraId="38291466" w14:textId="77777777" w:rsidR="00B64B28" w:rsidRPr="00B61B52" w:rsidRDefault="00B64B28" w:rsidP="00466496">
            <w:pPr>
              <w:pStyle w:val="HTMLPreformatted"/>
              <w:rPr>
                <w:rFonts w:cs="Helvetica"/>
                <w:lang w:val="de-DE" w:eastAsia="en-GB"/>
              </w:rPr>
            </w:pPr>
            <w:r w:rsidRPr="00B61B52">
              <w:rPr>
                <w:rFonts w:cs="Helvetica"/>
                <w:lang w:val="en-GB" w:eastAsia="en-GB"/>
              </w:rPr>
              <w:t xml:space="preserve">  </w:t>
            </w:r>
            <w:r w:rsidRPr="00B61B52">
              <w:rPr>
                <w:rFonts w:cs="Helvetica"/>
                <w:lang w:val="de-DE" w:eastAsia="en-GB"/>
              </w:rPr>
              <w:t>e.g.: MS:1001022 (</w:t>
            </w:r>
            <w:r w:rsidRPr="00B61B52">
              <w:rPr>
                <w:rStyle w:val="popup"/>
                <w:rFonts w:cs="Helvetica"/>
                <w:lang w:val="de-DE" w:eastAsia="en-GB"/>
              </w:rPr>
              <w:t>DB MW filter</w:t>
            </w:r>
            <w:r w:rsidRPr="00B61B52">
              <w:rPr>
                <w:rFonts w:cs="Helvetica"/>
                <w:lang w:val="de-DE" w:eastAsia="en-GB"/>
              </w:rPr>
              <w:t xml:space="preserve">) </w:t>
            </w:r>
          </w:p>
          <w:p w14:paraId="1B004FD2" w14:textId="77777777" w:rsidR="00B64B28" w:rsidRPr="00B61B52" w:rsidRDefault="00B64B28" w:rsidP="00466496">
            <w:pPr>
              <w:pStyle w:val="HTMLPreformatted"/>
              <w:rPr>
                <w:rFonts w:cs="Helvetica"/>
                <w:lang w:val="de-DE" w:eastAsia="en-GB"/>
              </w:rPr>
            </w:pPr>
            <w:r w:rsidRPr="00B61B52">
              <w:rPr>
                <w:rFonts w:cs="Helvetica"/>
                <w:lang w:val="de-DE" w:eastAsia="en-GB"/>
              </w:rPr>
              <w:t xml:space="preserve">  e.g.: MS:1001023 (</w:t>
            </w:r>
            <w:r w:rsidRPr="00B61B52">
              <w:rPr>
                <w:rStyle w:val="popup"/>
                <w:rFonts w:cs="Helvetica"/>
                <w:lang w:val="de-DE" w:eastAsia="en-GB"/>
              </w:rPr>
              <w:t>DB PI filter</w:t>
            </w:r>
            <w:r w:rsidRPr="00B61B52">
              <w:rPr>
                <w:rFonts w:cs="Helvetica"/>
                <w:lang w:val="de-DE" w:eastAsia="en-GB"/>
              </w:rPr>
              <w:t xml:space="preserve">) </w:t>
            </w:r>
          </w:p>
          <w:p w14:paraId="7602D8B1" w14:textId="77777777" w:rsidR="00B64B28" w:rsidRPr="00B61B52" w:rsidRDefault="00B64B28" w:rsidP="00466496">
            <w:pPr>
              <w:pStyle w:val="HTMLPreformatted"/>
              <w:rPr>
                <w:rFonts w:cs="Helvetica"/>
                <w:lang w:val="en-GB" w:eastAsia="en-GB"/>
              </w:rPr>
            </w:pPr>
            <w:r w:rsidRPr="00B61B52">
              <w:rPr>
                <w:rFonts w:cs="Helvetica"/>
                <w:lang w:val="de-DE" w:eastAsia="en-GB"/>
              </w:rPr>
              <w:t xml:space="preserve">  </w:t>
            </w:r>
            <w:r w:rsidRPr="00B61B52">
              <w:rPr>
                <w:rFonts w:cs="Helvetica"/>
                <w:lang w:val="en-GB" w:eastAsia="en-GB"/>
              </w:rPr>
              <w:t>e.g.: MS:1001027 (</w:t>
            </w:r>
            <w:r w:rsidRPr="00B61B52">
              <w:rPr>
                <w:rStyle w:val="popup"/>
                <w:rFonts w:cs="Helvetica"/>
                <w:lang w:val="en-GB" w:eastAsia="en-GB"/>
              </w:rPr>
              <w:t>DB filter on sequence pattern</w:t>
            </w:r>
            <w:r w:rsidRPr="00B61B52">
              <w:rPr>
                <w:rFonts w:cs="Helvetica"/>
                <w:lang w:val="en-GB" w:eastAsia="en-GB"/>
              </w:rPr>
              <w:t xml:space="preserve">) </w:t>
            </w:r>
          </w:p>
        </w:tc>
      </w:tr>
      <w:tr w:rsidR="00B64B28" w14:paraId="102F4DB8" w14:textId="77777777" w:rsidTr="00B64B28">
        <w:trPr>
          <w:tblCellSpacing w:w="15" w:type="dxa"/>
        </w:trPr>
        <w:tc>
          <w:tcPr>
            <w:tcW w:w="0" w:type="auto"/>
            <w:vAlign w:val="center"/>
            <w:hideMark/>
          </w:tcPr>
          <w:p w14:paraId="4080A7B2" w14:textId="77777777" w:rsidR="00B64B28" w:rsidRDefault="00B64B28" w:rsidP="00466496">
            <w:pPr>
              <w:rPr>
                <w:sz w:val="24"/>
              </w:rPr>
            </w:pPr>
            <w:r>
              <w:rPr>
                <w:b/>
                <w:bCs/>
              </w:rPr>
              <w:t>Example cvParams:</w:t>
            </w:r>
          </w:p>
        </w:tc>
        <w:tc>
          <w:tcPr>
            <w:tcW w:w="0" w:type="auto"/>
            <w:vAlign w:val="center"/>
            <w:hideMark/>
          </w:tcPr>
          <w:p w14:paraId="22AE34E1"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accession="MS:1001020" name="DB filter taxonomy" cvRef="PSI-MS"/&gt;</w:t>
            </w:r>
          </w:p>
        </w:tc>
      </w:tr>
    </w:tbl>
    <w:p w14:paraId="01C5453E" w14:textId="77777777" w:rsidR="00B64B28" w:rsidRDefault="00B64B28" w:rsidP="00466496"/>
    <w:p w14:paraId="07FE143F" w14:textId="77777777" w:rsidR="00B64B28" w:rsidRDefault="00B64B28" w:rsidP="00466496">
      <w:pPr>
        <w:pStyle w:val="Heading2"/>
      </w:pPr>
      <w:bookmarkStart w:id="144" w:name="_Toc449341769"/>
      <w:r>
        <w:t>Element &lt;</w:t>
      </w:r>
      <w:bookmarkStart w:id="145" w:name="FragmentArray"/>
      <w:r>
        <w:t>FragmentArray</w:t>
      </w:r>
      <w:bookmarkEnd w:id="145"/>
      <w:r>
        <w:t>&gt;</w:t>
      </w:r>
      <w:bookmarkEnd w:id="14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9"/>
        <w:gridCol w:w="8463"/>
      </w:tblGrid>
      <w:tr w:rsidR="00B64B28" w14:paraId="412B9114" w14:textId="77777777" w:rsidTr="00B64B28">
        <w:trPr>
          <w:tblCellSpacing w:w="15" w:type="dxa"/>
        </w:trPr>
        <w:tc>
          <w:tcPr>
            <w:tcW w:w="0" w:type="auto"/>
            <w:vAlign w:val="center"/>
            <w:hideMark/>
          </w:tcPr>
          <w:p w14:paraId="395B7B9F" w14:textId="77777777" w:rsidR="00B64B28" w:rsidRDefault="00B64B28" w:rsidP="00466496">
            <w:pPr>
              <w:rPr>
                <w:sz w:val="24"/>
              </w:rPr>
            </w:pPr>
            <w:r>
              <w:rPr>
                <w:b/>
                <w:bCs/>
              </w:rPr>
              <w:t>Definition:</w:t>
            </w:r>
          </w:p>
        </w:tc>
        <w:tc>
          <w:tcPr>
            <w:tcW w:w="0" w:type="auto"/>
            <w:vAlign w:val="center"/>
            <w:hideMark/>
          </w:tcPr>
          <w:p w14:paraId="05A25F38" w14:textId="77777777" w:rsidR="00B64B28" w:rsidRDefault="00B64B28" w:rsidP="00466496">
            <w:pPr>
              <w:rPr>
                <w:sz w:val="24"/>
              </w:rPr>
            </w:pPr>
            <w:r>
              <w:t xml:space="preserve">An array of values for a given type of measure and for a particular ion type, in parallel to the index of ions identified. </w:t>
            </w:r>
          </w:p>
        </w:tc>
      </w:tr>
      <w:tr w:rsidR="00B64B28" w14:paraId="73509757" w14:textId="77777777" w:rsidTr="00B64B28">
        <w:trPr>
          <w:tblCellSpacing w:w="15" w:type="dxa"/>
        </w:trPr>
        <w:tc>
          <w:tcPr>
            <w:tcW w:w="0" w:type="auto"/>
            <w:vAlign w:val="center"/>
            <w:hideMark/>
          </w:tcPr>
          <w:p w14:paraId="3F698CC6" w14:textId="77777777" w:rsidR="00B64B28" w:rsidRDefault="00B64B28" w:rsidP="00466496">
            <w:pPr>
              <w:rPr>
                <w:sz w:val="24"/>
              </w:rPr>
            </w:pPr>
            <w:r>
              <w:rPr>
                <w:b/>
                <w:bCs/>
              </w:rPr>
              <w:t>Type:</w:t>
            </w:r>
          </w:p>
        </w:tc>
        <w:tc>
          <w:tcPr>
            <w:tcW w:w="0" w:type="auto"/>
            <w:vAlign w:val="center"/>
            <w:hideMark/>
          </w:tcPr>
          <w:p w14:paraId="4F4A5FF8" w14:textId="77777777" w:rsidR="00B64B28" w:rsidRDefault="00B64B28" w:rsidP="00466496">
            <w:pPr>
              <w:rPr>
                <w:sz w:val="24"/>
              </w:rPr>
            </w:pPr>
            <w:r>
              <w:t xml:space="preserve">FragmentArrayType </w:t>
            </w:r>
          </w:p>
        </w:tc>
      </w:tr>
      <w:tr w:rsidR="00B64B28" w14:paraId="64BA96B9" w14:textId="77777777" w:rsidTr="00B64B28">
        <w:trPr>
          <w:tblCellSpacing w:w="15" w:type="dxa"/>
        </w:trPr>
        <w:tc>
          <w:tcPr>
            <w:tcW w:w="0" w:type="auto"/>
            <w:vAlign w:val="center"/>
            <w:hideMark/>
          </w:tcPr>
          <w:p w14:paraId="75CAD42C"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2"/>
              <w:gridCol w:w="1091"/>
              <w:gridCol w:w="824"/>
              <w:gridCol w:w="5055"/>
            </w:tblGrid>
            <w:tr w:rsidR="00B64B28" w14:paraId="40E2BB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3A87A9"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D73129F"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E2865"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06657" w14:textId="77777777" w:rsidR="00B64B28" w:rsidRDefault="00B64B28" w:rsidP="00466496">
                  <w:pPr>
                    <w:jc w:val="center"/>
                    <w:rPr>
                      <w:b/>
                      <w:bCs/>
                      <w:sz w:val="24"/>
                    </w:rPr>
                  </w:pPr>
                  <w:r>
                    <w:rPr>
                      <w:b/>
                      <w:bCs/>
                    </w:rPr>
                    <w:t>Definition</w:t>
                  </w:r>
                </w:p>
              </w:tc>
            </w:tr>
            <w:tr w:rsidR="00B64B28" w14:paraId="05DD88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3468B6" w14:textId="77777777" w:rsidR="00B64B28" w:rsidRDefault="00B64B28" w:rsidP="00466496">
                  <w:pPr>
                    <w:rPr>
                      <w:sz w:val="24"/>
                    </w:rPr>
                  </w:pPr>
                  <w:r>
                    <w:t>measure_ref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1ECD3"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74B46"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BDF7021" w14:textId="77777777" w:rsidR="00B64B28" w:rsidRDefault="00B64B28" w:rsidP="00466496">
                  <w:pPr>
                    <w:rPr>
                      <w:sz w:val="24"/>
                    </w:rPr>
                  </w:pPr>
                  <w:r>
                    <w:t>A reference to the Measure defined in the FragmentationTable</w:t>
                  </w:r>
                </w:p>
              </w:tc>
            </w:tr>
            <w:tr w:rsidR="00B64B28" w14:paraId="0457B6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CCEFB4" w14:textId="77777777" w:rsidR="00B64B28" w:rsidRDefault="00B64B28" w:rsidP="00466496">
                  <w:pPr>
                    <w:rPr>
                      <w:sz w:val="24"/>
                    </w:rPr>
                  </w:pPr>
                  <w:r>
                    <w:t>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7149BBE" w14:textId="77777777" w:rsidR="00B64B28" w:rsidRDefault="00B64B28" w:rsidP="00466496">
                  <w:pPr>
                    <w:rPr>
                      <w:sz w:val="24"/>
                    </w:rPr>
                  </w:pPr>
                  <w:r>
                    <w:t>listOfFloats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CA78936"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247B782" w14:textId="77777777" w:rsidR="00B64B28" w:rsidRDefault="00B64B28" w:rsidP="00466496">
                  <w:pPr>
                    <w:rPr>
                      <w:sz w:val="24"/>
                    </w:rPr>
                  </w:pPr>
                  <w:r>
                    <w:t xml:space="preserve">The values of this particular measure, corresponding to the index defined in ion type </w:t>
                  </w:r>
                </w:p>
              </w:tc>
            </w:tr>
          </w:tbl>
          <w:p w14:paraId="33FBFA35" w14:textId="77777777" w:rsidR="00B64B28" w:rsidRDefault="00B64B28" w:rsidP="00466496">
            <w:pPr>
              <w:rPr>
                <w:sz w:val="24"/>
              </w:rPr>
            </w:pPr>
          </w:p>
        </w:tc>
      </w:tr>
      <w:tr w:rsidR="00B64B28" w14:paraId="1AFE6BD6" w14:textId="77777777" w:rsidTr="00B64B28">
        <w:trPr>
          <w:tblCellSpacing w:w="15" w:type="dxa"/>
        </w:trPr>
        <w:tc>
          <w:tcPr>
            <w:tcW w:w="0" w:type="auto"/>
            <w:vAlign w:val="center"/>
            <w:hideMark/>
          </w:tcPr>
          <w:p w14:paraId="65351E62" w14:textId="77777777" w:rsidR="00B64B28" w:rsidRDefault="00B64B28" w:rsidP="00466496">
            <w:pPr>
              <w:rPr>
                <w:sz w:val="24"/>
              </w:rPr>
            </w:pPr>
            <w:r>
              <w:rPr>
                <w:b/>
                <w:bCs/>
              </w:rPr>
              <w:t>Subelements:</w:t>
            </w:r>
          </w:p>
        </w:tc>
        <w:tc>
          <w:tcPr>
            <w:tcW w:w="0" w:type="auto"/>
            <w:vAlign w:val="center"/>
            <w:hideMark/>
          </w:tcPr>
          <w:p w14:paraId="41DB7403" w14:textId="77777777" w:rsidR="00B64B28" w:rsidRDefault="00B64B28" w:rsidP="00466496">
            <w:pPr>
              <w:rPr>
                <w:sz w:val="24"/>
              </w:rPr>
            </w:pPr>
            <w:r>
              <w:t>none</w:t>
            </w:r>
          </w:p>
        </w:tc>
      </w:tr>
      <w:tr w:rsidR="00B64B28" w14:paraId="01441277" w14:textId="77777777" w:rsidTr="00B64B28">
        <w:trPr>
          <w:tblCellSpacing w:w="15" w:type="dxa"/>
        </w:trPr>
        <w:tc>
          <w:tcPr>
            <w:tcW w:w="0" w:type="auto"/>
            <w:vAlign w:val="center"/>
            <w:hideMark/>
          </w:tcPr>
          <w:p w14:paraId="2D7BB4EE" w14:textId="77777777" w:rsidR="00B64B28" w:rsidRDefault="00B64B28" w:rsidP="00466496">
            <w:pPr>
              <w:rPr>
                <w:sz w:val="24"/>
              </w:rPr>
            </w:pPr>
            <w:r>
              <w:rPr>
                <w:b/>
                <w:bCs/>
              </w:rPr>
              <w:lastRenderedPageBreak/>
              <w:t>Example Context:</w:t>
            </w:r>
          </w:p>
        </w:tc>
        <w:tc>
          <w:tcPr>
            <w:tcW w:w="0" w:type="auto"/>
            <w:vAlign w:val="center"/>
            <w:hideMark/>
          </w:tcPr>
          <w:p w14:paraId="7DD8CD2C" w14:textId="77777777" w:rsidR="00B64B28" w:rsidRDefault="00B64B28" w:rsidP="00466496">
            <w:pPr>
              <w:rPr>
                <w:sz w:val="24"/>
              </w:rPr>
            </w:pPr>
          </w:p>
        </w:tc>
      </w:tr>
    </w:tbl>
    <w:p w14:paraId="2B850DEA" w14:textId="77777777" w:rsidR="00B64B28" w:rsidRDefault="00B64B28" w:rsidP="00466496"/>
    <w:p w14:paraId="2A7383B5" w14:textId="77777777" w:rsidR="00B64B28" w:rsidRDefault="00B64B28" w:rsidP="00466496">
      <w:pPr>
        <w:pStyle w:val="Heading2"/>
      </w:pPr>
      <w:bookmarkStart w:id="146" w:name="_Toc449341770"/>
      <w:r>
        <w:t>Element &lt;</w:t>
      </w:r>
      <w:bookmarkStart w:id="147" w:name="FragmentTolerance"/>
      <w:r>
        <w:t>FragmentTolerance</w:t>
      </w:r>
      <w:bookmarkEnd w:id="147"/>
      <w:r>
        <w:t>&gt;</w:t>
      </w:r>
      <w:bookmarkEnd w:id="14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5"/>
        <w:gridCol w:w="8227"/>
      </w:tblGrid>
      <w:tr w:rsidR="00B64B28" w14:paraId="52A20E11" w14:textId="77777777" w:rsidTr="00B64B28">
        <w:trPr>
          <w:tblCellSpacing w:w="15" w:type="dxa"/>
        </w:trPr>
        <w:tc>
          <w:tcPr>
            <w:tcW w:w="0" w:type="auto"/>
            <w:vAlign w:val="center"/>
            <w:hideMark/>
          </w:tcPr>
          <w:p w14:paraId="2C90707D" w14:textId="77777777" w:rsidR="00B64B28" w:rsidRDefault="00B64B28" w:rsidP="00466496">
            <w:pPr>
              <w:rPr>
                <w:sz w:val="24"/>
              </w:rPr>
            </w:pPr>
            <w:r>
              <w:rPr>
                <w:b/>
                <w:bCs/>
              </w:rPr>
              <w:t>Definition:</w:t>
            </w:r>
          </w:p>
        </w:tc>
        <w:tc>
          <w:tcPr>
            <w:tcW w:w="0" w:type="auto"/>
            <w:vAlign w:val="center"/>
            <w:hideMark/>
          </w:tcPr>
          <w:p w14:paraId="3C38304F" w14:textId="77777777" w:rsidR="00B64B28" w:rsidRDefault="00B64B28" w:rsidP="00466496">
            <w:pPr>
              <w:rPr>
                <w:sz w:val="24"/>
              </w:rPr>
            </w:pPr>
            <w:r>
              <w:t xml:space="preserve">The tolerance of the search given as a plus and minus value with units. </w:t>
            </w:r>
          </w:p>
        </w:tc>
      </w:tr>
      <w:tr w:rsidR="00B64B28" w14:paraId="30A9A943" w14:textId="77777777" w:rsidTr="00B64B28">
        <w:trPr>
          <w:tblCellSpacing w:w="15" w:type="dxa"/>
        </w:trPr>
        <w:tc>
          <w:tcPr>
            <w:tcW w:w="0" w:type="auto"/>
            <w:vAlign w:val="center"/>
            <w:hideMark/>
          </w:tcPr>
          <w:p w14:paraId="2E028FB9" w14:textId="77777777" w:rsidR="00B64B28" w:rsidRDefault="00B64B28" w:rsidP="00466496">
            <w:pPr>
              <w:rPr>
                <w:sz w:val="24"/>
              </w:rPr>
            </w:pPr>
            <w:r>
              <w:rPr>
                <w:b/>
                <w:bCs/>
              </w:rPr>
              <w:t>Type:</w:t>
            </w:r>
          </w:p>
        </w:tc>
        <w:tc>
          <w:tcPr>
            <w:tcW w:w="0" w:type="auto"/>
            <w:vAlign w:val="center"/>
            <w:hideMark/>
          </w:tcPr>
          <w:p w14:paraId="3350751D" w14:textId="77777777" w:rsidR="00B64B28" w:rsidRDefault="00B64B28" w:rsidP="00466496">
            <w:pPr>
              <w:rPr>
                <w:sz w:val="24"/>
              </w:rPr>
            </w:pPr>
            <w:r>
              <w:t xml:space="preserve">ToleranceType </w:t>
            </w:r>
          </w:p>
        </w:tc>
      </w:tr>
      <w:tr w:rsidR="00B64B28" w14:paraId="78827140" w14:textId="77777777" w:rsidTr="00B64B28">
        <w:trPr>
          <w:tblCellSpacing w:w="15" w:type="dxa"/>
        </w:trPr>
        <w:tc>
          <w:tcPr>
            <w:tcW w:w="0" w:type="auto"/>
            <w:vAlign w:val="center"/>
            <w:hideMark/>
          </w:tcPr>
          <w:p w14:paraId="77CF2D01" w14:textId="77777777" w:rsidR="00B64B28" w:rsidRDefault="00B64B28" w:rsidP="00466496">
            <w:pPr>
              <w:rPr>
                <w:sz w:val="24"/>
              </w:rPr>
            </w:pPr>
            <w:r>
              <w:rPr>
                <w:b/>
                <w:bCs/>
              </w:rPr>
              <w:t>Attributes:</w:t>
            </w:r>
          </w:p>
        </w:tc>
        <w:tc>
          <w:tcPr>
            <w:tcW w:w="0" w:type="auto"/>
            <w:vAlign w:val="center"/>
            <w:hideMark/>
          </w:tcPr>
          <w:p w14:paraId="61FE6C02" w14:textId="77777777" w:rsidR="00B64B28" w:rsidRDefault="00B64B28" w:rsidP="00466496">
            <w:pPr>
              <w:rPr>
                <w:sz w:val="24"/>
              </w:rPr>
            </w:pPr>
            <w:r>
              <w:t>none</w:t>
            </w:r>
          </w:p>
        </w:tc>
      </w:tr>
      <w:tr w:rsidR="00B64B28" w14:paraId="3471EA56" w14:textId="77777777" w:rsidTr="00B64B28">
        <w:trPr>
          <w:tblCellSpacing w:w="15" w:type="dxa"/>
        </w:trPr>
        <w:tc>
          <w:tcPr>
            <w:tcW w:w="0" w:type="auto"/>
            <w:vAlign w:val="center"/>
            <w:hideMark/>
          </w:tcPr>
          <w:p w14:paraId="3F3F8D00"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7"/>
              <w:gridCol w:w="1135"/>
              <w:gridCol w:w="1180"/>
              <w:gridCol w:w="4144"/>
            </w:tblGrid>
            <w:tr w:rsidR="00B64B28" w14:paraId="6B1E45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111072"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097EB"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AC0D62F"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58B4F" w14:textId="77777777" w:rsidR="00B64B28" w:rsidRDefault="00B64B28" w:rsidP="00466496">
                  <w:pPr>
                    <w:jc w:val="center"/>
                    <w:rPr>
                      <w:b/>
                      <w:bCs/>
                      <w:sz w:val="24"/>
                    </w:rPr>
                  </w:pPr>
                  <w:r>
                    <w:rPr>
                      <w:b/>
                      <w:bCs/>
                    </w:rPr>
                    <w:t>Definition</w:t>
                  </w:r>
                </w:p>
              </w:tc>
            </w:tr>
            <w:tr w:rsidR="00B64B28" w14:paraId="2B94C8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59ED1F" w14:textId="77777777" w:rsidR="00B64B28" w:rsidRDefault="00B64B28" w:rsidP="00466496">
                  <w:pPr>
                    <w:rPr>
                      <w:sz w:val="24"/>
                    </w:rPr>
                  </w:pPr>
                  <w:hyperlink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BEA6A3F"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AFABE43"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20633" w14:textId="77777777" w:rsidR="00B64B28" w:rsidRDefault="00B64B28" w:rsidP="00466496">
                  <w:pPr>
                    <w:rPr>
                      <w:sz w:val="24"/>
                    </w:rPr>
                  </w:pPr>
                  <w:r>
                    <w:t>A single entry from an ontology or a controlled vocabulary.</w:t>
                  </w:r>
                </w:p>
              </w:tc>
            </w:tr>
          </w:tbl>
          <w:p w14:paraId="05CA141A" w14:textId="77777777" w:rsidR="00B64B28" w:rsidRDefault="00B64B28" w:rsidP="00466496">
            <w:pPr>
              <w:rPr>
                <w:sz w:val="24"/>
              </w:rPr>
            </w:pPr>
          </w:p>
        </w:tc>
      </w:tr>
      <w:tr w:rsidR="00B64B28" w14:paraId="670E82A8" w14:textId="77777777" w:rsidTr="00B64B28">
        <w:trPr>
          <w:tblCellSpacing w:w="15" w:type="dxa"/>
        </w:trPr>
        <w:tc>
          <w:tcPr>
            <w:tcW w:w="0" w:type="auto"/>
            <w:vAlign w:val="center"/>
            <w:hideMark/>
          </w:tcPr>
          <w:p w14:paraId="1137A443" w14:textId="77777777" w:rsidR="00B64B28" w:rsidRDefault="00B64B28" w:rsidP="00466496">
            <w:pPr>
              <w:rPr>
                <w:sz w:val="24"/>
              </w:rPr>
            </w:pPr>
            <w:r>
              <w:rPr>
                <w:b/>
                <w:bCs/>
              </w:rPr>
              <w:t>Example Context:</w:t>
            </w:r>
          </w:p>
        </w:tc>
        <w:tc>
          <w:tcPr>
            <w:tcW w:w="0" w:type="auto"/>
            <w:vAlign w:val="center"/>
            <w:hideMark/>
          </w:tcPr>
          <w:p w14:paraId="1EA5489A" w14:textId="77777777" w:rsidR="00B64B28" w:rsidRPr="00B61B52" w:rsidRDefault="00B64B28" w:rsidP="00466496">
            <w:pPr>
              <w:pStyle w:val="HTMLPreformatted"/>
              <w:rPr>
                <w:rFonts w:cs="Helvetica"/>
                <w:lang w:val="en-GB" w:eastAsia="en-GB"/>
              </w:rPr>
            </w:pPr>
            <w:r w:rsidRPr="00B61B52">
              <w:rPr>
                <w:rFonts w:cs="Helvetica"/>
                <w:lang w:val="en-GB" w:eastAsia="en-GB"/>
              </w:rPr>
              <w:t>&lt;FragmentTolerance&gt;</w:t>
            </w:r>
          </w:p>
          <w:p w14:paraId="45DF008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accession="MS:1001412" name="search tolerance plus value" value="0.8"</w:t>
            </w:r>
          </w:p>
          <w:p w14:paraId="1723366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cvRef="PSI-MS" unitAccession="UO:0000221" unitName="dalton" unitCvRef="UO"/&gt;</w:t>
            </w:r>
          </w:p>
          <w:p w14:paraId="3CEB93B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accession="MS:1001413" name="search tolerance minus value" value="0.8"</w:t>
            </w:r>
          </w:p>
          <w:p w14:paraId="348FB6F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cvRef="PSI-MS" unitAccession="UO:0000221" unitName="dalton" unitCvRef="UO"/&gt;</w:t>
            </w:r>
          </w:p>
          <w:p w14:paraId="086A0A01" w14:textId="77777777" w:rsidR="00B64B28" w:rsidRPr="00B61B52" w:rsidRDefault="00B64B28" w:rsidP="00466496">
            <w:pPr>
              <w:pStyle w:val="HTMLPreformatted"/>
              <w:rPr>
                <w:rFonts w:cs="Helvetica"/>
                <w:lang w:val="en-GB" w:eastAsia="en-GB"/>
              </w:rPr>
            </w:pPr>
            <w:r w:rsidRPr="00B61B52">
              <w:rPr>
                <w:rFonts w:cs="Helvetica"/>
                <w:lang w:val="en-GB" w:eastAsia="en-GB"/>
              </w:rPr>
              <w:t>&lt;/FragmentTolerance&gt;</w:t>
            </w:r>
          </w:p>
        </w:tc>
      </w:tr>
      <w:tr w:rsidR="00B64B28" w14:paraId="683247AE" w14:textId="77777777" w:rsidTr="00B64B28">
        <w:trPr>
          <w:tblCellSpacing w:w="15" w:type="dxa"/>
        </w:trPr>
        <w:tc>
          <w:tcPr>
            <w:tcW w:w="0" w:type="auto"/>
            <w:vAlign w:val="center"/>
            <w:hideMark/>
          </w:tcPr>
          <w:p w14:paraId="32B74D03" w14:textId="77777777" w:rsidR="00B64B28" w:rsidRDefault="00B64B28" w:rsidP="00466496">
            <w:pPr>
              <w:rPr>
                <w:sz w:val="24"/>
              </w:rPr>
            </w:pPr>
            <w:r>
              <w:rPr>
                <w:b/>
                <w:bCs/>
              </w:rPr>
              <w:t>cvParam Mapping Rules:</w:t>
            </w:r>
          </w:p>
        </w:tc>
        <w:tc>
          <w:tcPr>
            <w:tcW w:w="0" w:type="auto"/>
            <w:vAlign w:val="center"/>
            <w:hideMark/>
          </w:tcPr>
          <w:p w14:paraId="3D1227BC"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/MzIdentML/AnalysisProtocolCollection/SpectrumIdentificationProtocol/FragmentTolerance</w:t>
            </w:r>
          </w:p>
          <w:p w14:paraId="7C8B213F"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term MS:1001412 (</w:t>
            </w:r>
            <w:r w:rsidRPr="00B61B52">
              <w:rPr>
                <w:rStyle w:val="popup"/>
                <w:rFonts w:cs="Helvetica"/>
                <w:lang w:val="en-GB" w:eastAsia="en-GB"/>
              </w:rPr>
              <w:t>search tolerance plus value</w:t>
            </w:r>
            <w:r w:rsidRPr="00B61B52">
              <w:rPr>
                <w:rFonts w:cs="Helvetica"/>
                <w:lang w:val="en-GB" w:eastAsia="en-GB"/>
              </w:rPr>
              <w:t>) only once</w:t>
            </w:r>
          </w:p>
          <w:p w14:paraId="008778CF"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term MS:1001413 (</w:t>
            </w:r>
            <w:r w:rsidRPr="00B61B52">
              <w:rPr>
                <w:rStyle w:val="popup"/>
                <w:rFonts w:cs="Helvetica"/>
                <w:lang w:val="en-GB" w:eastAsia="en-GB"/>
              </w:rPr>
              <w:t>search tolerance minus value</w:t>
            </w:r>
            <w:r w:rsidRPr="00B61B52">
              <w:rPr>
                <w:rFonts w:cs="Helvetica"/>
                <w:lang w:val="en-GB" w:eastAsia="en-GB"/>
              </w:rPr>
              <w:t>) only once</w:t>
            </w:r>
          </w:p>
        </w:tc>
      </w:tr>
      <w:tr w:rsidR="00B64B28" w14:paraId="60B3DBAB" w14:textId="77777777" w:rsidTr="00B64B28">
        <w:trPr>
          <w:tblCellSpacing w:w="15" w:type="dxa"/>
        </w:trPr>
        <w:tc>
          <w:tcPr>
            <w:tcW w:w="0" w:type="auto"/>
            <w:vAlign w:val="center"/>
            <w:hideMark/>
          </w:tcPr>
          <w:p w14:paraId="6BF4DE0A" w14:textId="77777777" w:rsidR="00B64B28" w:rsidRDefault="00B64B28" w:rsidP="00466496">
            <w:pPr>
              <w:rPr>
                <w:sz w:val="24"/>
              </w:rPr>
            </w:pPr>
            <w:r>
              <w:rPr>
                <w:b/>
                <w:bCs/>
              </w:rPr>
              <w:t>Example cvParams:</w:t>
            </w:r>
          </w:p>
        </w:tc>
        <w:tc>
          <w:tcPr>
            <w:tcW w:w="0" w:type="auto"/>
            <w:vAlign w:val="center"/>
            <w:hideMark/>
          </w:tcPr>
          <w:p w14:paraId="2BF7064B"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accession="MS:1001412" name="search tolerance plus value" value="0.8"</w:t>
            </w:r>
          </w:p>
          <w:p w14:paraId="3EB92B03"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accession="MS:1001413" name="search tolerance minus value" value="0.8"</w:t>
            </w:r>
          </w:p>
        </w:tc>
      </w:tr>
    </w:tbl>
    <w:p w14:paraId="6EFF1732" w14:textId="77777777" w:rsidR="00B64B28" w:rsidRDefault="00B64B28" w:rsidP="00466496"/>
    <w:p w14:paraId="4B29BE77" w14:textId="77777777" w:rsidR="00B64B28" w:rsidRDefault="00B64B28" w:rsidP="00466496">
      <w:pPr>
        <w:pStyle w:val="Heading2"/>
      </w:pPr>
      <w:bookmarkStart w:id="148" w:name="_Toc449341771"/>
      <w:r>
        <w:t>Element &lt;</w:t>
      </w:r>
      <w:bookmarkStart w:id="149" w:name="Fragmentation"/>
      <w:r>
        <w:t>Fragmentation</w:t>
      </w:r>
      <w:bookmarkEnd w:id="149"/>
      <w:r>
        <w:t>&gt;</w:t>
      </w:r>
      <w:bookmarkEnd w:id="14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5"/>
        <w:gridCol w:w="8617"/>
      </w:tblGrid>
      <w:tr w:rsidR="00B64B28" w14:paraId="704571A4" w14:textId="77777777" w:rsidTr="00B64B28">
        <w:trPr>
          <w:tblCellSpacing w:w="15" w:type="dxa"/>
        </w:trPr>
        <w:tc>
          <w:tcPr>
            <w:tcW w:w="0" w:type="auto"/>
            <w:vAlign w:val="center"/>
            <w:hideMark/>
          </w:tcPr>
          <w:p w14:paraId="1B7CCB40" w14:textId="77777777" w:rsidR="00B64B28" w:rsidRDefault="00B64B28" w:rsidP="00466496">
            <w:pPr>
              <w:rPr>
                <w:sz w:val="24"/>
              </w:rPr>
            </w:pPr>
            <w:r>
              <w:rPr>
                <w:b/>
                <w:bCs/>
              </w:rPr>
              <w:t>Definition:</w:t>
            </w:r>
          </w:p>
        </w:tc>
        <w:tc>
          <w:tcPr>
            <w:tcW w:w="0" w:type="auto"/>
            <w:vAlign w:val="center"/>
            <w:hideMark/>
          </w:tcPr>
          <w:p w14:paraId="1D8E1EEF" w14:textId="77777777" w:rsidR="00B64B28" w:rsidRDefault="00B64B28" w:rsidP="00466496">
            <w:pPr>
              <w:rPr>
                <w:sz w:val="24"/>
              </w:rPr>
            </w:pPr>
            <w:r>
              <w:t xml:space="preserve">The product ions identified in this result. </w:t>
            </w:r>
          </w:p>
        </w:tc>
      </w:tr>
      <w:tr w:rsidR="00B64B28" w14:paraId="3F422AFA" w14:textId="77777777" w:rsidTr="00B64B28">
        <w:trPr>
          <w:tblCellSpacing w:w="15" w:type="dxa"/>
        </w:trPr>
        <w:tc>
          <w:tcPr>
            <w:tcW w:w="0" w:type="auto"/>
            <w:vAlign w:val="center"/>
            <w:hideMark/>
          </w:tcPr>
          <w:p w14:paraId="332590F9" w14:textId="77777777" w:rsidR="00B64B28" w:rsidRDefault="00B64B28" w:rsidP="00466496">
            <w:pPr>
              <w:rPr>
                <w:sz w:val="24"/>
              </w:rPr>
            </w:pPr>
            <w:r>
              <w:rPr>
                <w:b/>
                <w:bCs/>
              </w:rPr>
              <w:t>Type:</w:t>
            </w:r>
          </w:p>
        </w:tc>
        <w:tc>
          <w:tcPr>
            <w:tcW w:w="0" w:type="auto"/>
            <w:vAlign w:val="center"/>
            <w:hideMark/>
          </w:tcPr>
          <w:p w14:paraId="4337659E" w14:textId="77777777" w:rsidR="00B64B28" w:rsidRDefault="00B64B28" w:rsidP="00466496">
            <w:pPr>
              <w:rPr>
                <w:sz w:val="24"/>
              </w:rPr>
            </w:pPr>
            <w:r>
              <w:t xml:space="preserve">FragmentationType </w:t>
            </w:r>
          </w:p>
        </w:tc>
      </w:tr>
      <w:tr w:rsidR="00B64B28" w14:paraId="3CEB88E7" w14:textId="77777777" w:rsidTr="00B64B28">
        <w:trPr>
          <w:tblCellSpacing w:w="15" w:type="dxa"/>
        </w:trPr>
        <w:tc>
          <w:tcPr>
            <w:tcW w:w="0" w:type="auto"/>
            <w:vAlign w:val="center"/>
            <w:hideMark/>
          </w:tcPr>
          <w:p w14:paraId="687784B8" w14:textId="77777777" w:rsidR="00B64B28" w:rsidRDefault="00B64B28" w:rsidP="00466496">
            <w:pPr>
              <w:rPr>
                <w:sz w:val="24"/>
              </w:rPr>
            </w:pPr>
            <w:r>
              <w:rPr>
                <w:b/>
                <w:bCs/>
              </w:rPr>
              <w:t>Attributes:</w:t>
            </w:r>
          </w:p>
        </w:tc>
        <w:tc>
          <w:tcPr>
            <w:tcW w:w="0" w:type="auto"/>
            <w:vAlign w:val="center"/>
            <w:hideMark/>
          </w:tcPr>
          <w:p w14:paraId="4C2B871F" w14:textId="77777777" w:rsidR="00B64B28" w:rsidRDefault="00B64B28" w:rsidP="00466496">
            <w:pPr>
              <w:rPr>
                <w:sz w:val="24"/>
              </w:rPr>
            </w:pPr>
            <w:r>
              <w:t>none</w:t>
            </w:r>
          </w:p>
        </w:tc>
      </w:tr>
      <w:tr w:rsidR="00B64B28" w14:paraId="4DA228DE" w14:textId="77777777" w:rsidTr="00B64B28">
        <w:trPr>
          <w:tblCellSpacing w:w="15" w:type="dxa"/>
        </w:trPr>
        <w:tc>
          <w:tcPr>
            <w:tcW w:w="0" w:type="auto"/>
            <w:vAlign w:val="center"/>
            <w:hideMark/>
          </w:tcPr>
          <w:p w14:paraId="32EFDB30"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1"/>
              <w:gridCol w:w="1135"/>
              <w:gridCol w:w="1180"/>
              <w:gridCol w:w="4880"/>
            </w:tblGrid>
            <w:tr w:rsidR="00B64B28" w14:paraId="453EA2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B88F0A"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543ADD"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30E04"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E1DB893" w14:textId="77777777" w:rsidR="00B64B28" w:rsidRDefault="00B64B28" w:rsidP="00466496">
                  <w:pPr>
                    <w:jc w:val="center"/>
                    <w:rPr>
                      <w:b/>
                      <w:bCs/>
                      <w:sz w:val="24"/>
                    </w:rPr>
                  </w:pPr>
                  <w:r>
                    <w:rPr>
                      <w:b/>
                      <w:bCs/>
                    </w:rPr>
                    <w:t>Definition</w:t>
                  </w:r>
                </w:p>
              </w:tc>
            </w:tr>
            <w:tr w:rsidR="00B64B28" w14:paraId="352B87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EB7883" w14:textId="77777777" w:rsidR="00B64B28" w:rsidRDefault="00B64B28" w:rsidP="00466496">
                  <w:pPr>
                    <w:rPr>
                      <w:sz w:val="24"/>
                    </w:rPr>
                  </w:pPr>
                  <w:hyperlink w:anchor="IonType" w:history="1">
                    <w:r>
                      <w:rPr>
                        <w:rStyle w:val="Hyperlink"/>
                      </w:rPr>
                      <w:t>IonType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A7B05CA"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9A0C2B"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1BC25" w14:textId="77777777" w:rsidR="00B64B28" w:rsidRDefault="00B64B28" w:rsidP="00466496">
                  <w:pPr>
                    <w:rPr>
                      <w:sz w:val="24"/>
                    </w:rPr>
                  </w:pPr>
                  <w:r>
                    <w:t xml:space="preserve">IonType defines the index of fragmentation ions being reported, importing a CV term for the type of ion e.g. b ion. Example: if b3 b7 b8 and b10 have been identified, the index attribute will contain 3 7 8 10, and the corresponding values will be reported in parallel arrays below </w:t>
                  </w:r>
                </w:p>
              </w:tc>
            </w:tr>
          </w:tbl>
          <w:p w14:paraId="62075058" w14:textId="77777777" w:rsidR="00B64B28" w:rsidRDefault="00B64B28" w:rsidP="00466496">
            <w:pPr>
              <w:rPr>
                <w:sz w:val="24"/>
              </w:rPr>
            </w:pPr>
          </w:p>
        </w:tc>
      </w:tr>
      <w:tr w:rsidR="00B64B28" w14:paraId="0F096D67" w14:textId="77777777" w:rsidTr="00B64B28">
        <w:trPr>
          <w:tblCellSpacing w:w="15" w:type="dxa"/>
        </w:trPr>
        <w:tc>
          <w:tcPr>
            <w:tcW w:w="0" w:type="auto"/>
            <w:vAlign w:val="center"/>
            <w:hideMark/>
          </w:tcPr>
          <w:p w14:paraId="6106B1E0" w14:textId="77777777" w:rsidR="00B64B28" w:rsidRDefault="00B64B28" w:rsidP="00466496">
            <w:pPr>
              <w:rPr>
                <w:sz w:val="24"/>
              </w:rPr>
            </w:pPr>
            <w:r>
              <w:rPr>
                <w:b/>
                <w:bCs/>
              </w:rPr>
              <w:t>Example Context:</w:t>
            </w:r>
          </w:p>
        </w:tc>
        <w:tc>
          <w:tcPr>
            <w:tcW w:w="0" w:type="auto"/>
            <w:vAlign w:val="center"/>
            <w:hideMark/>
          </w:tcPr>
          <w:p w14:paraId="58E2C76C" w14:textId="77777777" w:rsidR="00B64B28" w:rsidRDefault="00B64B28" w:rsidP="00466496">
            <w:pPr>
              <w:rPr>
                <w:sz w:val="24"/>
              </w:rPr>
            </w:pPr>
          </w:p>
        </w:tc>
      </w:tr>
    </w:tbl>
    <w:p w14:paraId="77B6C2DC" w14:textId="77777777" w:rsidR="00B64B28" w:rsidRDefault="00B64B28" w:rsidP="00466496"/>
    <w:p w14:paraId="395E65D6" w14:textId="77777777" w:rsidR="00B64B28" w:rsidRDefault="00B64B28" w:rsidP="00466496">
      <w:pPr>
        <w:pStyle w:val="Heading2"/>
      </w:pPr>
      <w:bookmarkStart w:id="150" w:name="_Toc449341772"/>
      <w:r>
        <w:t>Element &lt;</w:t>
      </w:r>
      <w:bookmarkStart w:id="151" w:name="FragmentationTable"/>
      <w:r>
        <w:t>FragmentationTable</w:t>
      </w:r>
      <w:bookmarkEnd w:id="151"/>
      <w:r>
        <w:t>&gt;</w:t>
      </w:r>
      <w:bookmarkEnd w:id="15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0"/>
        <w:gridCol w:w="8572"/>
      </w:tblGrid>
      <w:tr w:rsidR="00B64B28" w14:paraId="1FF17F04" w14:textId="77777777" w:rsidTr="00B64B28">
        <w:trPr>
          <w:tblCellSpacing w:w="15" w:type="dxa"/>
        </w:trPr>
        <w:tc>
          <w:tcPr>
            <w:tcW w:w="0" w:type="auto"/>
            <w:vAlign w:val="center"/>
            <w:hideMark/>
          </w:tcPr>
          <w:p w14:paraId="75759C94" w14:textId="77777777" w:rsidR="00B64B28" w:rsidRDefault="00B64B28" w:rsidP="00466496">
            <w:pPr>
              <w:rPr>
                <w:sz w:val="24"/>
              </w:rPr>
            </w:pPr>
            <w:r>
              <w:rPr>
                <w:b/>
                <w:bCs/>
              </w:rPr>
              <w:t>Definition:</w:t>
            </w:r>
          </w:p>
        </w:tc>
        <w:tc>
          <w:tcPr>
            <w:tcW w:w="0" w:type="auto"/>
            <w:vAlign w:val="center"/>
            <w:hideMark/>
          </w:tcPr>
          <w:p w14:paraId="3C04D1CD" w14:textId="77777777" w:rsidR="00B64B28" w:rsidRDefault="00B64B28" w:rsidP="00466496">
            <w:pPr>
              <w:rPr>
                <w:sz w:val="24"/>
              </w:rPr>
            </w:pPr>
            <w:r>
              <w:t xml:space="preserve">Contains the types of measures that will be reported in generic arrays for each SpectrumIdentificationItem e.g. product ion m/z, product ion intensity, product ion m/z error </w:t>
            </w:r>
          </w:p>
        </w:tc>
      </w:tr>
      <w:tr w:rsidR="00B64B28" w14:paraId="4319F75A" w14:textId="77777777" w:rsidTr="00B64B28">
        <w:trPr>
          <w:tblCellSpacing w:w="15" w:type="dxa"/>
        </w:trPr>
        <w:tc>
          <w:tcPr>
            <w:tcW w:w="0" w:type="auto"/>
            <w:vAlign w:val="center"/>
            <w:hideMark/>
          </w:tcPr>
          <w:p w14:paraId="0EA27241" w14:textId="77777777" w:rsidR="00B64B28" w:rsidRDefault="00B64B28" w:rsidP="00466496">
            <w:pPr>
              <w:rPr>
                <w:sz w:val="24"/>
              </w:rPr>
            </w:pPr>
            <w:r>
              <w:rPr>
                <w:b/>
                <w:bCs/>
              </w:rPr>
              <w:t>Type:</w:t>
            </w:r>
          </w:p>
        </w:tc>
        <w:tc>
          <w:tcPr>
            <w:tcW w:w="0" w:type="auto"/>
            <w:vAlign w:val="center"/>
            <w:hideMark/>
          </w:tcPr>
          <w:p w14:paraId="0905EB21" w14:textId="77777777" w:rsidR="00B64B28" w:rsidRDefault="00B64B28" w:rsidP="00466496">
            <w:pPr>
              <w:rPr>
                <w:sz w:val="24"/>
              </w:rPr>
            </w:pPr>
            <w:r>
              <w:t xml:space="preserve">FragmentationTableType </w:t>
            </w:r>
          </w:p>
        </w:tc>
      </w:tr>
      <w:tr w:rsidR="00B64B28" w14:paraId="7A167670" w14:textId="77777777" w:rsidTr="00B64B28">
        <w:trPr>
          <w:tblCellSpacing w:w="15" w:type="dxa"/>
        </w:trPr>
        <w:tc>
          <w:tcPr>
            <w:tcW w:w="0" w:type="auto"/>
            <w:vAlign w:val="center"/>
            <w:hideMark/>
          </w:tcPr>
          <w:p w14:paraId="56331189" w14:textId="77777777" w:rsidR="00B64B28" w:rsidRDefault="00B64B28" w:rsidP="00466496">
            <w:pPr>
              <w:rPr>
                <w:sz w:val="24"/>
              </w:rPr>
            </w:pPr>
            <w:r>
              <w:rPr>
                <w:b/>
                <w:bCs/>
              </w:rPr>
              <w:t>Attributes:</w:t>
            </w:r>
          </w:p>
        </w:tc>
        <w:tc>
          <w:tcPr>
            <w:tcW w:w="0" w:type="auto"/>
            <w:vAlign w:val="center"/>
            <w:hideMark/>
          </w:tcPr>
          <w:p w14:paraId="00348672" w14:textId="77777777" w:rsidR="00B64B28" w:rsidRDefault="00B64B28" w:rsidP="00466496">
            <w:pPr>
              <w:rPr>
                <w:sz w:val="24"/>
              </w:rPr>
            </w:pPr>
            <w:r>
              <w:t>none</w:t>
            </w:r>
          </w:p>
        </w:tc>
      </w:tr>
      <w:tr w:rsidR="00B64B28" w14:paraId="59F79208" w14:textId="77777777" w:rsidTr="00B64B28">
        <w:trPr>
          <w:tblCellSpacing w:w="15" w:type="dxa"/>
        </w:trPr>
        <w:tc>
          <w:tcPr>
            <w:tcW w:w="0" w:type="auto"/>
            <w:vAlign w:val="center"/>
            <w:hideMark/>
          </w:tcPr>
          <w:p w14:paraId="4ACA9B47"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2"/>
              <w:gridCol w:w="1135"/>
              <w:gridCol w:w="1180"/>
              <w:gridCol w:w="4744"/>
            </w:tblGrid>
            <w:tr w:rsidR="00B64B28" w14:paraId="6336EA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B3CCEE"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9B401"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B79A3"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60B93" w14:textId="77777777" w:rsidR="00B64B28" w:rsidRDefault="00B64B28" w:rsidP="00466496">
                  <w:pPr>
                    <w:jc w:val="center"/>
                    <w:rPr>
                      <w:b/>
                      <w:bCs/>
                      <w:sz w:val="24"/>
                    </w:rPr>
                  </w:pPr>
                  <w:r>
                    <w:rPr>
                      <w:b/>
                      <w:bCs/>
                    </w:rPr>
                    <w:t>Definition</w:t>
                  </w:r>
                </w:p>
              </w:tc>
            </w:tr>
            <w:tr w:rsidR="00B64B28" w14:paraId="224EA1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CC6A9B" w14:textId="77777777" w:rsidR="00B64B28" w:rsidRDefault="00B64B28" w:rsidP="00466496">
                  <w:pPr>
                    <w:rPr>
                      <w:sz w:val="24"/>
                    </w:rPr>
                  </w:pPr>
                  <w:hyperlink w:anchor="Measure" w:history="1">
                    <w:r>
                      <w:rPr>
                        <w:rStyle w:val="Hyperlink"/>
                      </w:rPr>
                      <w:t>Measure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922A4AF"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14A864"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CBD80" w14:textId="77777777" w:rsidR="00B64B28" w:rsidRDefault="00B64B28" w:rsidP="00466496">
                  <w:pPr>
                    <w:rPr>
                      <w:sz w:val="24"/>
                    </w:rPr>
                  </w:pPr>
                  <w:r>
                    <w:t xml:space="preserve">References to CV terms defining the measures about product ions to be reported in SpectrumIdentificationItem </w:t>
                  </w:r>
                </w:p>
              </w:tc>
            </w:tr>
          </w:tbl>
          <w:p w14:paraId="3D9D634F" w14:textId="77777777" w:rsidR="00B64B28" w:rsidRDefault="00B64B28" w:rsidP="00466496">
            <w:pPr>
              <w:rPr>
                <w:sz w:val="24"/>
              </w:rPr>
            </w:pPr>
          </w:p>
        </w:tc>
      </w:tr>
      <w:tr w:rsidR="00B64B28" w14:paraId="0D310126" w14:textId="77777777" w:rsidTr="00B64B28">
        <w:trPr>
          <w:tblCellSpacing w:w="15" w:type="dxa"/>
        </w:trPr>
        <w:tc>
          <w:tcPr>
            <w:tcW w:w="0" w:type="auto"/>
            <w:vAlign w:val="center"/>
            <w:hideMark/>
          </w:tcPr>
          <w:p w14:paraId="09AA2FED" w14:textId="77777777" w:rsidR="00B64B28" w:rsidRDefault="00B64B28" w:rsidP="00466496">
            <w:pPr>
              <w:rPr>
                <w:sz w:val="24"/>
              </w:rPr>
            </w:pPr>
            <w:r>
              <w:rPr>
                <w:b/>
                <w:bCs/>
              </w:rPr>
              <w:t>Example Context:</w:t>
            </w:r>
          </w:p>
        </w:tc>
        <w:tc>
          <w:tcPr>
            <w:tcW w:w="0" w:type="auto"/>
            <w:vAlign w:val="center"/>
            <w:hideMark/>
          </w:tcPr>
          <w:p w14:paraId="60FD439A" w14:textId="77777777" w:rsidR="00B64B28" w:rsidRPr="00B61B52" w:rsidRDefault="00B64B28" w:rsidP="00466496">
            <w:pPr>
              <w:pStyle w:val="HTMLPreformatted"/>
              <w:rPr>
                <w:rFonts w:cs="Helvetica"/>
                <w:lang w:val="en-GB" w:eastAsia="en-GB"/>
              </w:rPr>
            </w:pPr>
            <w:r w:rsidRPr="00B61B52">
              <w:rPr>
                <w:rFonts w:cs="Helvetica"/>
                <w:lang w:val="en-GB" w:eastAsia="en-GB"/>
              </w:rPr>
              <w:t>&lt;FragmentationTable&gt;</w:t>
            </w:r>
          </w:p>
          <w:p w14:paraId="6F17671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&lt;Measure id="Measure_MZ"&gt;</w:t>
            </w:r>
          </w:p>
          <w:p w14:paraId="6FDB297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accession="MS:1001225" cvRef="PSI-MS" unitCvRef="PSI-MS" unitName="m/z" unitAccession="MS:1000040" name="product ion m/z"/&gt;</w:t>
            </w:r>
          </w:p>
          <w:p w14:paraId="45D2659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&lt;/Measure&gt;</w:t>
            </w:r>
          </w:p>
          <w:p w14:paraId="3391187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&lt;Measure id="Measure_Int"&gt;</w:t>
            </w:r>
          </w:p>
          <w:p w14:paraId="606484A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accession="MS:1001226" cvRef="PSI-MS" name="product ion intensity"/&gt;</w:t>
            </w:r>
          </w:p>
          <w:p w14:paraId="0B425C21" w14:textId="77777777" w:rsidR="00B64B28" w:rsidRPr="00B61B52" w:rsidRDefault="00B64B28" w:rsidP="00466496">
            <w:pPr>
              <w:pStyle w:val="HTMLPreformatted"/>
              <w:rPr>
                <w:rFonts w:cs="Helvetica"/>
                <w:lang w:val="en-GB" w:eastAsia="en-GB"/>
              </w:rPr>
            </w:pPr>
            <w:r w:rsidRPr="00B61B52">
              <w:rPr>
                <w:rFonts w:cs="Helvetica"/>
                <w:lang w:val="en-GB" w:eastAsia="en-GB"/>
              </w:rPr>
              <w:lastRenderedPageBreak/>
              <w:t xml:space="preserve">    &lt;/Measure&gt;</w:t>
            </w:r>
          </w:p>
          <w:p w14:paraId="0BD526D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0B3F0F0C" w14:textId="77777777" w:rsidR="00B64B28" w:rsidRPr="00B61B52" w:rsidRDefault="00B64B28" w:rsidP="00466496">
            <w:pPr>
              <w:pStyle w:val="HTMLPreformatted"/>
              <w:rPr>
                <w:rFonts w:cs="Helvetica"/>
                <w:lang w:val="en-GB" w:eastAsia="en-GB"/>
              </w:rPr>
            </w:pPr>
            <w:r w:rsidRPr="00B61B52">
              <w:rPr>
                <w:rFonts w:cs="Helvetica"/>
                <w:lang w:val="en-GB" w:eastAsia="en-GB"/>
              </w:rPr>
              <w:t>&lt;/FragmentationTable&gt;</w:t>
            </w:r>
          </w:p>
        </w:tc>
      </w:tr>
    </w:tbl>
    <w:p w14:paraId="2C05D4B7" w14:textId="77777777" w:rsidR="00B64B28" w:rsidRDefault="00B64B28" w:rsidP="00466496"/>
    <w:p w14:paraId="76BE3603" w14:textId="77777777" w:rsidR="00B64B28" w:rsidRDefault="00B64B28" w:rsidP="00466496">
      <w:pPr>
        <w:pStyle w:val="Heading2"/>
      </w:pPr>
      <w:bookmarkStart w:id="152" w:name="_Toc449341773"/>
      <w:r>
        <w:t>Element &lt;</w:t>
      </w:r>
      <w:bookmarkStart w:id="153" w:name="Include"/>
      <w:r>
        <w:t>Include</w:t>
      </w:r>
      <w:bookmarkEnd w:id="153"/>
      <w:r>
        <w:t>&gt;</w:t>
      </w:r>
      <w:bookmarkEnd w:id="15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5"/>
        <w:gridCol w:w="8537"/>
      </w:tblGrid>
      <w:tr w:rsidR="00B64B28" w14:paraId="6DC4B832" w14:textId="77777777" w:rsidTr="00B64B28">
        <w:trPr>
          <w:tblCellSpacing w:w="15" w:type="dxa"/>
        </w:trPr>
        <w:tc>
          <w:tcPr>
            <w:tcW w:w="0" w:type="auto"/>
            <w:vAlign w:val="center"/>
            <w:hideMark/>
          </w:tcPr>
          <w:p w14:paraId="7A2B0081" w14:textId="77777777" w:rsidR="00B64B28" w:rsidRDefault="00B64B28" w:rsidP="00466496">
            <w:pPr>
              <w:rPr>
                <w:sz w:val="24"/>
              </w:rPr>
            </w:pPr>
            <w:r>
              <w:rPr>
                <w:b/>
                <w:bCs/>
              </w:rPr>
              <w:t>Definition:</w:t>
            </w:r>
          </w:p>
        </w:tc>
        <w:tc>
          <w:tcPr>
            <w:tcW w:w="0" w:type="auto"/>
            <w:vAlign w:val="center"/>
            <w:hideMark/>
          </w:tcPr>
          <w:p w14:paraId="5EBF58F6" w14:textId="77777777" w:rsidR="00B64B28" w:rsidRDefault="00B64B28" w:rsidP="00466496">
            <w:pPr>
              <w:rPr>
                <w:sz w:val="24"/>
              </w:rPr>
            </w:pPr>
            <w:r>
              <w:t xml:space="preserve">All sequences fulfilling the specifed criteria are included. </w:t>
            </w:r>
          </w:p>
        </w:tc>
      </w:tr>
      <w:tr w:rsidR="00B64B28" w14:paraId="146067B6" w14:textId="77777777" w:rsidTr="00B64B28">
        <w:trPr>
          <w:tblCellSpacing w:w="15" w:type="dxa"/>
        </w:trPr>
        <w:tc>
          <w:tcPr>
            <w:tcW w:w="0" w:type="auto"/>
            <w:vAlign w:val="center"/>
            <w:hideMark/>
          </w:tcPr>
          <w:p w14:paraId="2EDB4668" w14:textId="77777777" w:rsidR="00B64B28" w:rsidRDefault="00B64B28" w:rsidP="00466496">
            <w:pPr>
              <w:rPr>
                <w:sz w:val="24"/>
              </w:rPr>
            </w:pPr>
            <w:r>
              <w:rPr>
                <w:b/>
                <w:bCs/>
              </w:rPr>
              <w:t>Type:</w:t>
            </w:r>
          </w:p>
        </w:tc>
        <w:tc>
          <w:tcPr>
            <w:tcW w:w="0" w:type="auto"/>
            <w:vAlign w:val="center"/>
            <w:hideMark/>
          </w:tcPr>
          <w:p w14:paraId="2D28E185" w14:textId="77777777" w:rsidR="00B64B28" w:rsidRDefault="00B64B28" w:rsidP="00466496">
            <w:pPr>
              <w:rPr>
                <w:sz w:val="24"/>
              </w:rPr>
            </w:pPr>
            <w:r>
              <w:t xml:space="preserve">ParamListType </w:t>
            </w:r>
          </w:p>
        </w:tc>
      </w:tr>
      <w:tr w:rsidR="00B64B28" w14:paraId="33E7F5B2" w14:textId="77777777" w:rsidTr="00B64B28">
        <w:trPr>
          <w:tblCellSpacing w:w="15" w:type="dxa"/>
        </w:trPr>
        <w:tc>
          <w:tcPr>
            <w:tcW w:w="0" w:type="auto"/>
            <w:vAlign w:val="center"/>
            <w:hideMark/>
          </w:tcPr>
          <w:p w14:paraId="51777407" w14:textId="77777777" w:rsidR="00B64B28" w:rsidRDefault="00B64B28" w:rsidP="00466496">
            <w:pPr>
              <w:rPr>
                <w:sz w:val="24"/>
              </w:rPr>
            </w:pPr>
            <w:r>
              <w:rPr>
                <w:b/>
                <w:bCs/>
              </w:rPr>
              <w:t>Attributes:</w:t>
            </w:r>
          </w:p>
        </w:tc>
        <w:tc>
          <w:tcPr>
            <w:tcW w:w="0" w:type="auto"/>
            <w:vAlign w:val="center"/>
            <w:hideMark/>
          </w:tcPr>
          <w:p w14:paraId="6EAB123F" w14:textId="77777777" w:rsidR="00B64B28" w:rsidRDefault="00B64B28" w:rsidP="00466496">
            <w:pPr>
              <w:rPr>
                <w:sz w:val="24"/>
              </w:rPr>
            </w:pPr>
            <w:r>
              <w:t>none</w:t>
            </w:r>
          </w:p>
        </w:tc>
      </w:tr>
      <w:tr w:rsidR="00B64B28" w14:paraId="2B8C03CA" w14:textId="77777777" w:rsidTr="00B64B28">
        <w:trPr>
          <w:tblCellSpacing w:w="15" w:type="dxa"/>
        </w:trPr>
        <w:tc>
          <w:tcPr>
            <w:tcW w:w="0" w:type="auto"/>
            <w:vAlign w:val="center"/>
            <w:hideMark/>
          </w:tcPr>
          <w:p w14:paraId="64C97C69"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16"/>
              <w:gridCol w:w="1135"/>
              <w:gridCol w:w="1180"/>
              <w:gridCol w:w="4415"/>
            </w:tblGrid>
            <w:tr w:rsidR="00B64B28" w14:paraId="2B0075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B6C4AD"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EA3F658"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32E4B1D"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45366" w14:textId="77777777" w:rsidR="00B64B28" w:rsidRDefault="00B64B28" w:rsidP="00466496">
                  <w:pPr>
                    <w:jc w:val="center"/>
                    <w:rPr>
                      <w:b/>
                      <w:bCs/>
                      <w:sz w:val="24"/>
                    </w:rPr>
                  </w:pPr>
                  <w:r>
                    <w:rPr>
                      <w:b/>
                      <w:bCs/>
                    </w:rPr>
                    <w:t>Definition</w:t>
                  </w:r>
                </w:p>
              </w:tc>
            </w:tr>
            <w:tr w:rsidR="00B64B28" w14:paraId="0E158B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9FFD22" w14:textId="77777777" w:rsidR="00B64B28" w:rsidRDefault="00B64B28" w:rsidP="00466496">
                  <w:pPr>
                    <w:rPr>
                      <w:sz w:val="24"/>
                    </w:rPr>
                  </w:pPr>
                  <w:hyperlink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3BEE11C"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ECE41"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B80B6" w14:textId="77777777" w:rsidR="00B64B28" w:rsidRDefault="00B64B28" w:rsidP="00466496">
                  <w:pPr>
                    <w:rPr>
                      <w:sz w:val="24"/>
                    </w:rPr>
                  </w:pPr>
                  <w:r>
                    <w:t>A single entry from an ontology or a controlled vocabulary.</w:t>
                  </w:r>
                </w:p>
              </w:tc>
            </w:tr>
            <w:tr w:rsidR="00B64B28" w14:paraId="37FE4A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986EDA" w14:textId="77777777" w:rsidR="00B64B28" w:rsidRDefault="00B64B28" w:rsidP="00466496">
                  <w:pPr>
                    <w:rPr>
                      <w:sz w:val="24"/>
                    </w:rPr>
                  </w:pPr>
                  <w:hyperlink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1E182FA"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6A8C4F"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9958439" w14:textId="77777777" w:rsidR="00B64B28" w:rsidRDefault="00B64B28" w:rsidP="00466496">
                  <w:pPr>
                    <w:rPr>
                      <w:sz w:val="24"/>
                    </w:rPr>
                  </w:pPr>
                  <w:r>
                    <w:t>A single user-defined parameter.</w:t>
                  </w:r>
                </w:p>
              </w:tc>
            </w:tr>
          </w:tbl>
          <w:p w14:paraId="316FDD5D" w14:textId="77777777" w:rsidR="00B64B28" w:rsidRDefault="00B64B28" w:rsidP="00466496">
            <w:pPr>
              <w:rPr>
                <w:sz w:val="24"/>
              </w:rPr>
            </w:pPr>
          </w:p>
        </w:tc>
      </w:tr>
      <w:tr w:rsidR="00B64B28" w14:paraId="6B509093" w14:textId="77777777" w:rsidTr="00B64B28">
        <w:trPr>
          <w:tblCellSpacing w:w="15" w:type="dxa"/>
        </w:trPr>
        <w:tc>
          <w:tcPr>
            <w:tcW w:w="0" w:type="auto"/>
            <w:vAlign w:val="center"/>
            <w:hideMark/>
          </w:tcPr>
          <w:p w14:paraId="357A2F68" w14:textId="77777777" w:rsidR="00B64B28" w:rsidRDefault="00B64B28" w:rsidP="00466496">
            <w:pPr>
              <w:rPr>
                <w:sz w:val="24"/>
              </w:rPr>
            </w:pPr>
            <w:r>
              <w:rPr>
                <w:b/>
                <w:bCs/>
              </w:rPr>
              <w:t>Example Context:</w:t>
            </w:r>
          </w:p>
        </w:tc>
        <w:tc>
          <w:tcPr>
            <w:tcW w:w="0" w:type="auto"/>
            <w:vAlign w:val="center"/>
            <w:hideMark/>
          </w:tcPr>
          <w:p w14:paraId="2B796626" w14:textId="77777777" w:rsidR="00B64B28" w:rsidRDefault="00B64B28" w:rsidP="00466496">
            <w:pPr>
              <w:rPr>
                <w:sz w:val="24"/>
              </w:rPr>
            </w:pPr>
          </w:p>
        </w:tc>
      </w:tr>
      <w:tr w:rsidR="00B64B28" w14:paraId="1EB9A4E7" w14:textId="77777777" w:rsidTr="00B64B28">
        <w:trPr>
          <w:tblCellSpacing w:w="15" w:type="dxa"/>
        </w:trPr>
        <w:tc>
          <w:tcPr>
            <w:tcW w:w="0" w:type="auto"/>
            <w:vAlign w:val="center"/>
            <w:hideMark/>
          </w:tcPr>
          <w:p w14:paraId="0CC75044" w14:textId="77777777" w:rsidR="00B64B28" w:rsidRDefault="00B64B28" w:rsidP="00466496">
            <w:pPr>
              <w:rPr>
                <w:sz w:val="24"/>
              </w:rPr>
            </w:pPr>
            <w:r>
              <w:rPr>
                <w:b/>
                <w:bCs/>
              </w:rPr>
              <w:t>cvParam Mapping Rules:</w:t>
            </w:r>
          </w:p>
        </w:tc>
        <w:tc>
          <w:tcPr>
            <w:tcW w:w="0" w:type="auto"/>
            <w:vAlign w:val="center"/>
            <w:hideMark/>
          </w:tcPr>
          <w:p w14:paraId="555EF3BA"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/MzIdentML/AnalysisProtocolCollection/SpectrumIdentificationProtocol/DatabaseFilters/Filter/Include</w:t>
            </w:r>
          </w:p>
          <w:p w14:paraId="36B91B29"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MS:1001512 (</w:t>
            </w:r>
            <w:r w:rsidRPr="00B61B52">
              <w:rPr>
                <w:rStyle w:val="popup"/>
                <w:rFonts w:cs="Helvetica"/>
                <w:lang w:val="en-GB" w:eastAsia="en-GB"/>
              </w:rPr>
              <w:t>Sequence database filters</w:t>
            </w:r>
            <w:r w:rsidRPr="00B61B52">
              <w:rPr>
                <w:rFonts w:cs="Helvetica"/>
                <w:lang w:val="en-GB" w:eastAsia="en-GB"/>
              </w:rPr>
              <w:t>) one or more times</w:t>
            </w:r>
          </w:p>
          <w:p w14:paraId="7653BFA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MS:1001090 (</w:t>
            </w:r>
            <w:r w:rsidRPr="00B61B52">
              <w:rPr>
                <w:rStyle w:val="popup"/>
                <w:rFonts w:cs="Helvetica"/>
                <w:lang w:val="en-GB" w:eastAsia="en-GB"/>
              </w:rPr>
              <w:t>taxonomy nomenclature</w:t>
            </w:r>
            <w:r w:rsidRPr="00B61B52">
              <w:rPr>
                <w:rFonts w:cs="Helvetica"/>
                <w:lang w:val="en-GB" w:eastAsia="en-GB"/>
              </w:rPr>
              <w:t xml:space="preserve">) </w:t>
            </w:r>
          </w:p>
          <w:p w14:paraId="05EC0F49" w14:textId="77777777" w:rsidR="00B64B28" w:rsidRPr="00B61B52" w:rsidRDefault="00B64B28" w:rsidP="00466496">
            <w:pPr>
              <w:pStyle w:val="HTMLPreformatted"/>
              <w:rPr>
                <w:rFonts w:cs="Helvetica"/>
                <w:lang w:val="de-DE" w:eastAsia="en-GB"/>
              </w:rPr>
            </w:pPr>
            <w:r w:rsidRPr="00B61B52">
              <w:rPr>
                <w:rFonts w:cs="Helvetica"/>
                <w:lang w:val="en-GB" w:eastAsia="en-GB"/>
              </w:rPr>
              <w:t xml:space="preserve">  </w:t>
            </w:r>
            <w:r w:rsidRPr="00B61B52">
              <w:rPr>
                <w:rFonts w:cs="Helvetica"/>
                <w:lang w:val="de-DE" w:eastAsia="en-GB"/>
              </w:rPr>
              <w:t>e.g.: MS:1001201 (</w:t>
            </w:r>
            <w:r w:rsidRPr="00B61B52">
              <w:rPr>
                <w:rStyle w:val="popup"/>
                <w:rFonts w:cs="Helvetica"/>
                <w:lang w:val="de-DE" w:eastAsia="en-GB"/>
              </w:rPr>
              <w:t>DB MW filter maximum</w:t>
            </w:r>
            <w:r w:rsidRPr="00B61B52">
              <w:rPr>
                <w:rFonts w:cs="Helvetica"/>
                <w:lang w:val="de-DE" w:eastAsia="en-GB"/>
              </w:rPr>
              <w:t xml:space="preserve">) </w:t>
            </w:r>
          </w:p>
          <w:p w14:paraId="4C131E30" w14:textId="77777777" w:rsidR="00B64B28" w:rsidRPr="00B61B52" w:rsidRDefault="00B64B28" w:rsidP="00466496">
            <w:pPr>
              <w:pStyle w:val="HTMLPreformatted"/>
              <w:rPr>
                <w:rFonts w:cs="Helvetica"/>
                <w:lang w:val="de-DE" w:eastAsia="en-GB"/>
              </w:rPr>
            </w:pPr>
            <w:r w:rsidRPr="00B61B52">
              <w:rPr>
                <w:rFonts w:cs="Helvetica"/>
                <w:lang w:val="de-DE" w:eastAsia="en-GB"/>
              </w:rPr>
              <w:t xml:space="preserve">  e.g.: MS:1001202 (</w:t>
            </w:r>
            <w:r w:rsidRPr="00B61B52">
              <w:rPr>
                <w:rStyle w:val="popup"/>
                <w:rFonts w:cs="Helvetica"/>
                <w:lang w:val="de-DE" w:eastAsia="en-GB"/>
              </w:rPr>
              <w:t>DB MW filter minimum</w:t>
            </w:r>
            <w:r w:rsidRPr="00B61B52">
              <w:rPr>
                <w:rFonts w:cs="Helvetica"/>
                <w:lang w:val="de-DE" w:eastAsia="en-GB"/>
              </w:rPr>
              <w:t xml:space="preserve">) </w:t>
            </w:r>
          </w:p>
          <w:p w14:paraId="1479F9E5" w14:textId="77777777" w:rsidR="00B64B28" w:rsidRPr="00B61B52" w:rsidRDefault="00B64B28" w:rsidP="00466496">
            <w:pPr>
              <w:pStyle w:val="HTMLPreformatted"/>
              <w:rPr>
                <w:rFonts w:cs="Helvetica"/>
                <w:lang w:val="de-DE" w:eastAsia="en-GB"/>
              </w:rPr>
            </w:pPr>
            <w:r w:rsidRPr="00B61B52">
              <w:rPr>
                <w:rFonts w:cs="Helvetica"/>
                <w:lang w:val="de-DE" w:eastAsia="en-GB"/>
              </w:rPr>
              <w:t xml:space="preserve">  e.g.: MS:1001203 (</w:t>
            </w:r>
            <w:r w:rsidRPr="00B61B52">
              <w:rPr>
                <w:rStyle w:val="popup"/>
                <w:rFonts w:cs="Helvetica"/>
                <w:lang w:val="de-DE" w:eastAsia="en-GB"/>
              </w:rPr>
              <w:t>DB PI filter maximum</w:t>
            </w:r>
            <w:r w:rsidRPr="00B61B52">
              <w:rPr>
                <w:rFonts w:cs="Helvetica"/>
                <w:lang w:val="de-DE" w:eastAsia="en-GB"/>
              </w:rPr>
              <w:t xml:space="preserve">) </w:t>
            </w:r>
          </w:p>
          <w:p w14:paraId="26749398" w14:textId="77777777" w:rsidR="00B64B28" w:rsidRPr="00B61B52" w:rsidRDefault="00B64B28" w:rsidP="00466496">
            <w:pPr>
              <w:pStyle w:val="HTMLPreformatted"/>
              <w:rPr>
                <w:rFonts w:cs="Helvetica"/>
                <w:lang w:val="de-DE" w:eastAsia="en-GB"/>
              </w:rPr>
            </w:pPr>
            <w:r w:rsidRPr="00B61B52">
              <w:rPr>
                <w:rFonts w:cs="Helvetica"/>
                <w:lang w:val="de-DE" w:eastAsia="en-GB"/>
              </w:rPr>
              <w:t xml:space="preserve">  e.g.: MS:1001204 (</w:t>
            </w:r>
            <w:r w:rsidRPr="00B61B52">
              <w:rPr>
                <w:rStyle w:val="popup"/>
                <w:rFonts w:cs="Helvetica"/>
                <w:lang w:val="de-DE" w:eastAsia="en-GB"/>
              </w:rPr>
              <w:t>DB PI filter minimum</w:t>
            </w:r>
            <w:r w:rsidRPr="00B61B52">
              <w:rPr>
                <w:rFonts w:cs="Helvetica"/>
                <w:lang w:val="de-DE" w:eastAsia="en-GB"/>
              </w:rPr>
              <w:t xml:space="preserve">) </w:t>
            </w:r>
          </w:p>
          <w:p w14:paraId="614EFA0B" w14:textId="77777777" w:rsidR="00B64B28" w:rsidRPr="00B61B52" w:rsidRDefault="00B64B28" w:rsidP="00466496">
            <w:pPr>
              <w:pStyle w:val="HTMLPreformatted"/>
              <w:rPr>
                <w:rFonts w:cs="Helvetica"/>
                <w:lang w:val="en-GB" w:eastAsia="en-GB"/>
              </w:rPr>
            </w:pPr>
            <w:r w:rsidRPr="00B61B52">
              <w:rPr>
                <w:rFonts w:cs="Helvetica"/>
                <w:lang w:val="de-DE" w:eastAsia="en-GB"/>
              </w:rPr>
              <w:t xml:space="preserve">  </w:t>
            </w:r>
            <w:r w:rsidRPr="00B61B52">
              <w:rPr>
                <w:rFonts w:cs="Helvetica"/>
                <w:lang w:val="en-GB" w:eastAsia="en-GB"/>
              </w:rPr>
              <w:t>e.g.: MS:1001467 (</w:t>
            </w:r>
            <w:r w:rsidRPr="00B61B52">
              <w:rPr>
                <w:rStyle w:val="popup"/>
                <w:rFonts w:cs="Helvetica"/>
                <w:lang w:val="en-GB" w:eastAsia="en-GB"/>
              </w:rPr>
              <w:t>taxonomy: NCBI TaxID</w:t>
            </w:r>
            <w:r w:rsidRPr="00B61B52">
              <w:rPr>
                <w:rFonts w:cs="Helvetica"/>
                <w:lang w:val="en-GB" w:eastAsia="en-GB"/>
              </w:rPr>
              <w:t xml:space="preserve">) </w:t>
            </w:r>
          </w:p>
          <w:p w14:paraId="2DDB714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MS:1001468 (</w:t>
            </w:r>
            <w:r w:rsidRPr="00B61B52">
              <w:rPr>
                <w:rStyle w:val="popup"/>
                <w:rFonts w:cs="Helvetica"/>
                <w:lang w:val="en-GB" w:eastAsia="en-GB"/>
              </w:rPr>
              <w:t>taxonomy: common name</w:t>
            </w:r>
            <w:r w:rsidRPr="00B61B52">
              <w:rPr>
                <w:rFonts w:cs="Helvetica"/>
                <w:lang w:val="en-GB" w:eastAsia="en-GB"/>
              </w:rPr>
              <w:t xml:space="preserve">) </w:t>
            </w:r>
          </w:p>
          <w:p w14:paraId="56969A1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MS:1001469 (</w:t>
            </w:r>
            <w:r w:rsidRPr="00B61B52">
              <w:rPr>
                <w:rStyle w:val="popup"/>
                <w:rFonts w:cs="Helvetica"/>
                <w:lang w:val="en-GB" w:eastAsia="en-GB"/>
              </w:rPr>
              <w:t>taxonomy: scientific name</w:t>
            </w:r>
            <w:r w:rsidRPr="00B61B52">
              <w:rPr>
                <w:rFonts w:cs="Helvetica"/>
                <w:lang w:val="en-GB" w:eastAsia="en-GB"/>
              </w:rPr>
              <w:t xml:space="preserve">) </w:t>
            </w:r>
          </w:p>
          <w:p w14:paraId="6AA285F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MS:1001470 (</w:t>
            </w:r>
            <w:r w:rsidRPr="00B61B52">
              <w:rPr>
                <w:rStyle w:val="popup"/>
                <w:rFonts w:cs="Helvetica"/>
                <w:lang w:val="en-GB" w:eastAsia="en-GB"/>
              </w:rPr>
              <w:t>taxonomy: Swiss-Prot ID</w:t>
            </w:r>
            <w:r w:rsidRPr="00B61B52">
              <w:rPr>
                <w:rFonts w:cs="Helvetica"/>
                <w:lang w:val="en-GB" w:eastAsia="en-GB"/>
              </w:rPr>
              <w:t xml:space="preserve">) </w:t>
            </w:r>
          </w:p>
          <w:p w14:paraId="77FA99F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MS:1001513 (</w:t>
            </w:r>
            <w:r w:rsidRPr="00B61B52">
              <w:rPr>
                <w:rStyle w:val="popup"/>
                <w:rFonts w:cs="Helvetica"/>
                <w:lang w:val="en-GB" w:eastAsia="en-GB"/>
              </w:rPr>
              <w:t>DB sequence filter pattern</w:t>
            </w:r>
            <w:r w:rsidRPr="00B61B52">
              <w:rPr>
                <w:rFonts w:cs="Helvetica"/>
                <w:lang w:val="en-GB" w:eastAsia="en-GB"/>
              </w:rPr>
              <w:t xml:space="preserve">) </w:t>
            </w:r>
          </w:p>
          <w:p w14:paraId="63F08F6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tc>
      </w:tr>
    </w:tbl>
    <w:p w14:paraId="52F806E3" w14:textId="77777777" w:rsidR="00B64B28" w:rsidRDefault="00B64B28" w:rsidP="00466496"/>
    <w:p w14:paraId="102D0B8F" w14:textId="77777777" w:rsidR="00B64B28" w:rsidRDefault="00B64B28" w:rsidP="00466496">
      <w:pPr>
        <w:pStyle w:val="Heading2"/>
      </w:pPr>
      <w:bookmarkStart w:id="154" w:name="_Toc449341774"/>
      <w:r>
        <w:t>Element &lt;</w:t>
      </w:r>
      <w:bookmarkStart w:id="155" w:name="InputSpectra"/>
      <w:r>
        <w:t>InputSpectra</w:t>
      </w:r>
      <w:bookmarkEnd w:id="155"/>
      <w:r>
        <w:t>&gt;</w:t>
      </w:r>
      <w:bookmarkEnd w:id="15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9"/>
        <w:gridCol w:w="8463"/>
      </w:tblGrid>
      <w:tr w:rsidR="00B64B28" w14:paraId="03FA471A" w14:textId="77777777" w:rsidTr="00B64B28">
        <w:trPr>
          <w:tblCellSpacing w:w="15" w:type="dxa"/>
        </w:trPr>
        <w:tc>
          <w:tcPr>
            <w:tcW w:w="0" w:type="auto"/>
            <w:vAlign w:val="center"/>
            <w:hideMark/>
          </w:tcPr>
          <w:p w14:paraId="2B211F4D" w14:textId="77777777" w:rsidR="00B64B28" w:rsidRDefault="00B64B28" w:rsidP="00466496">
            <w:pPr>
              <w:rPr>
                <w:sz w:val="24"/>
              </w:rPr>
            </w:pPr>
            <w:r>
              <w:rPr>
                <w:b/>
                <w:bCs/>
              </w:rPr>
              <w:t>Definition:</w:t>
            </w:r>
          </w:p>
        </w:tc>
        <w:tc>
          <w:tcPr>
            <w:tcW w:w="0" w:type="auto"/>
            <w:vAlign w:val="center"/>
            <w:hideMark/>
          </w:tcPr>
          <w:p w14:paraId="30BAA936" w14:textId="77777777" w:rsidR="00B64B28" w:rsidRDefault="00B64B28" w:rsidP="00466496">
            <w:pPr>
              <w:rPr>
                <w:sz w:val="24"/>
              </w:rPr>
            </w:pPr>
            <w:r>
              <w:t xml:space="preserve">One of the spectra data sets used. </w:t>
            </w:r>
          </w:p>
        </w:tc>
      </w:tr>
      <w:tr w:rsidR="00B64B28" w14:paraId="17EF1A52" w14:textId="77777777" w:rsidTr="00B64B28">
        <w:trPr>
          <w:tblCellSpacing w:w="15" w:type="dxa"/>
        </w:trPr>
        <w:tc>
          <w:tcPr>
            <w:tcW w:w="0" w:type="auto"/>
            <w:vAlign w:val="center"/>
            <w:hideMark/>
          </w:tcPr>
          <w:p w14:paraId="338652B0" w14:textId="77777777" w:rsidR="00B64B28" w:rsidRDefault="00B64B28" w:rsidP="00466496">
            <w:pPr>
              <w:rPr>
                <w:sz w:val="24"/>
              </w:rPr>
            </w:pPr>
            <w:r>
              <w:rPr>
                <w:b/>
                <w:bCs/>
              </w:rPr>
              <w:t>Type:</w:t>
            </w:r>
          </w:p>
        </w:tc>
        <w:tc>
          <w:tcPr>
            <w:tcW w:w="0" w:type="auto"/>
            <w:vAlign w:val="center"/>
            <w:hideMark/>
          </w:tcPr>
          <w:p w14:paraId="431F0427" w14:textId="77777777" w:rsidR="00B64B28" w:rsidRDefault="00B64B28" w:rsidP="00466496">
            <w:pPr>
              <w:rPr>
                <w:sz w:val="24"/>
              </w:rPr>
            </w:pPr>
            <w:r>
              <w:t xml:space="preserve">InputSpectraType </w:t>
            </w:r>
          </w:p>
        </w:tc>
      </w:tr>
      <w:tr w:rsidR="00B64B28" w14:paraId="163AD012" w14:textId="77777777" w:rsidTr="00B64B28">
        <w:trPr>
          <w:tblCellSpacing w:w="15" w:type="dxa"/>
        </w:trPr>
        <w:tc>
          <w:tcPr>
            <w:tcW w:w="0" w:type="auto"/>
            <w:vAlign w:val="center"/>
            <w:hideMark/>
          </w:tcPr>
          <w:p w14:paraId="4AD18093"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4"/>
              <w:gridCol w:w="1002"/>
              <w:gridCol w:w="791"/>
              <w:gridCol w:w="5045"/>
            </w:tblGrid>
            <w:tr w:rsidR="00B64B28" w14:paraId="277446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3E5780"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FAA03"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19E6C4"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6D773" w14:textId="77777777" w:rsidR="00B64B28" w:rsidRDefault="00B64B28" w:rsidP="00466496">
                  <w:pPr>
                    <w:jc w:val="center"/>
                    <w:rPr>
                      <w:b/>
                      <w:bCs/>
                      <w:sz w:val="24"/>
                    </w:rPr>
                  </w:pPr>
                  <w:r>
                    <w:rPr>
                      <w:b/>
                      <w:bCs/>
                    </w:rPr>
                    <w:t>Definition</w:t>
                  </w:r>
                </w:p>
              </w:tc>
            </w:tr>
            <w:tr w:rsidR="00B64B28" w14:paraId="64DCCA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BB8991" w14:textId="77777777" w:rsidR="00B64B28" w:rsidRDefault="00B64B28" w:rsidP="00466496">
                  <w:pPr>
                    <w:rPr>
                      <w:sz w:val="24"/>
                    </w:rPr>
                  </w:pPr>
                  <w:r>
                    <w:t>spectraData_ref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95338"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81A797E"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AB38AB3" w14:textId="77777777" w:rsidR="00B64B28" w:rsidRDefault="00B64B28" w:rsidP="00466496">
                  <w:pPr>
                    <w:rPr>
                      <w:sz w:val="24"/>
                    </w:rPr>
                  </w:pPr>
                  <w:r>
                    <w:t xml:space="preserve">A reference to the SpectraData element which locates the input spectra to an external file. </w:t>
                  </w:r>
                </w:p>
              </w:tc>
            </w:tr>
          </w:tbl>
          <w:p w14:paraId="0543D479" w14:textId="77777777" w:rsidR="00B64B28" w:rsidRDefault="00B64B28" w:rsidP="00466496">
            <w:pPr>
              <w:rPr>
                <w:sz w:val="24"/>
              </w:rPr>
            </w:pPr>
          </w:p>
        </w:tc>
      </w:tr>
      <w:tr w:rsidR="00B64B28" w14:paraId="0D6C096D" w14:textId="77777777" w:rsidTr="00B64B28">
        <w:trPr>
          <w:tblCellSpacing w:w="15" w:type="dxa"/>
        </w:trPr>
        <w:tc>
          <w:tcPr>
            <w:tcW w:w="0" w:type="auto"/>
            <w:vAlign w:val="center"/>
            <w:hideMark/>
          </w:tcPr>
          <w:p w14:paraId="694CF929" w14:textId="77777777" w:rsidR="00B64B28" w:rsidRDefault="00B64B28" w:rsidP="00466496">
            <w:pPr>
              <w:rPr>
                <w:sz w:val="24"/>
              </w:rPr>
            </w:pPr>
            <w:r>
              <w:rPr>
                <w:b/>
                <w:bCs/>
              </w:rPr>
              <w:t>Subelements:</w:t>
            </w:r>
          </w:p>
        </w:tc>
        <w:tc>
          <w:tcPr>
            <w:tcW w:w="0" w:type="auto"/>
            <w:vAlign w:val="center"/>
            <w:hideMark/>
          </w:tcPr>
          <w:p w14:paraId="48FF83B1" w14:textId="77777777" w:rsidR="00B64B28" w:rsidRDefault="00B64B28" w:rsidP="00466496">
            <w:pPr>
              <w:rPr>
                <w:sz w:val="24"/>
              </w:rPr>
            </w:pPr>
            <w:r>
              <w:t>none</w:t>
            </w:r>
          </w:p>
        </w:tc>
      </w:tr>
      <w:tr w:rsidR="00B64B28" w14:paraId="79C5A0C6" w14:textId="77777777" w:rsidTr="00B64B28">
        <w:trPr>
          <w:tblCellSpacing w:w="15" w:type="dxa"/>
        </w:trPr>
        <w:tc>
          <w:tcPr>
            <w:tcW w:w="0" w:type="auto"/>
            <w:vAlign w:val="center"/>
            <w:hideMark/>
          </w:tcPr>
          <w:p w14:paraId="04B25233" w14:textId="77777777" w:rsidR="00B64B28" w:rsidRDefault="00B64B28" w:rsidP="00466496">
            <w:pPr>
              <w:rPr>
                <w:sz w:val="24"/>
              </w:rPr>
            </w:pPr>
            <w:r>
              <w:rPr>
                <w:b/>
                <w:bCs/>
              </w:rPr>
              <w:t>Example Context:</w:t>
            </w:r>
          </w:p>
        </w:tc>
        <w:tc>
          <w:tcPr>
            <w:tcW w:w="0" w:type="auto"/>
            <w:vAlign w:val="center"/>
            <w:hideMark/>
          </w:tcPr>
          <w:p w14:paraId="48081976" w14:textId="77777777" w:rsidR="00B64B28" w:rsidRPr="00B61B52" w:rsidRDefault="00B64B28" w:rsidP="00466496">
            <w:pPr>
              <w:pStyle w:val="HTMLPreformatted"/>
              <w:rPr>
                <w:rFonts w:cs="Helvetica"/>
                <w:lang w:val="en-GB" w:eastAsia="en-GB"/>
              </w:rPr>
            </w:pPr>
            <w:r w:rsidRPr="00B61B52">
              <w:rPr>
                <w:rFonts w:cs="Helvetica"/>
                <w:lang w:val="en-GB" w:eastAsia="en-GB"/>
              </w:rPr>
              <w:t>&lt;InputSpectra spectraData_ref="SID_1"/&gt;</w:t>
            </w:r>
          </w:p>
        </w:tc>
      </w:tr>
    </w:tbl>
    <w:p w14:paraId="2DB5D520" w14:textId="77777777" w:rsidR="00B64B28" w:rsidRDefault="00B64B28" w:rsidP="00466496"/>
    <w:p w14:paraId="33BDF695" w14:textId="77777777" w:rsidR="00B64B28" w:rsidRDefault="00B64B28" w:rsidP="00466496">
      <w:pPr>
        <w:pStyle w:val="Heading2"/>
      </w:pPr>
      <w:bookmarkStart w:id="156" w:name="_Toc449341775"/>
      <w:r>
        <w:t>Element &lt;</w:t>
      </w:r>
      <w:bookmarkStart w:id="157" w:name="InputSpectrumIdentifications"/>
      <w:r>
        <w:t>InputSpectrumIdentifications</w:t>
      </w:r>
      <w:bookmarkEnd w:id="157"/>
      <w:r>
        <w:t>&gt;</w:t>
      </w:r>
      <w:bookmarkEnd w:id="15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8507"/>
      </w:tblGrid>
      <w:tr w:rsidR="00B64B28" w14:paraId="7AD2E8EF" w14:textId="77777777" w:rsidTr="00B64B28">
        <w:trPr>
          <w:tblCellSpacing w:w="15" w:type="dxa"/>
        </w:trPr>
        <w:tc>
          <w:tcPr>
            <w:tcW w:w="0" w:type="auto"/>
            <w:vAlign w:val="center"/>
            <w:hideMark/>
          </w:tcPr>
          <w:p w14:paraId="19A97052" w14:textId="77777777" w:rsidR="00B64B28" w:rsidRDefault="00B64B28" w:rsidP="00466496">
            <w:pPr>
              <w:rPr>
                <w:sz w:val="24"/>
              </w:rPr>
            </w:pPr>
            <w:r>
              <w:rPr>
                <w:b/>
                <w:bCs/>
              </w:rPr>
              <w:t>Definition:</w:t>
            </w:r>
          </w:p>
        </w:tc>
        <w:tc>
          <w:tcPr>
            <w:tcW w:w="0" w:type="auto"/>
            <w:vAlign w:val="center"/>
            <w:hideMark/>
          </w:tcPr>
          <w:p w14:paraId="1446CA7D" w14:textId="77777777" w:rsidR="00B64B28" w:rsidRDefault="00B64B28" w:rsidP="00466496">
            <w:pPr>
              <w:rPr>
                <w:sz w:val="24"/>
              </w:rPr>
            </w:pPr>
            <w:r>
              <w:t xml:space="preserve">The lists of spectrum identifications that are input to the protein detection process. </w:t>
            </w:r>
          </w:p>
        </w:tc>
      </w:tr>
      <w:tr w:rsidR="00B64B28" w14:paraId="614918FE" w14:textId="77777777" w:rsidTr="00B64B28">
        <w:trPr>
          <w:tblCellSpacing w:w="15" w:type="dxa"/>
        </w:trPr>
        <w:tc>
          <w:tcPr>
            <w:tcW w:w="0" w:type="auto"/>
            <w:vAlign w:val="center"/>
            <w:hideMark/>
          </w:tcPr>
          <w:p w14:paraId="083F1CA0" w14:textId="77777777" w:rsidR="00B64B28" w:rsidRDefault="00B64B28" w:rsidP="00466496">
            <w:pPr>
              <w:rPr>
                <w:sz w:val="24"/>
              </w:rPr>
            </w:pPr>
            <w:r>
              <w:rPr>
                <w:b/>
                <w:bCs/>
              </w:rPr>
              <w:t>Type:</w:t>
            </w:r>
          </w:p>
        </w:tc>
        <w:tc>
          <w:tcPr>
            <w:tcW w:w="0" w:type="auto"/>
            <w:vAlign w:val="center"/>
            <w:hideMark/>
          </w:tcPr>
          <w:p w14:paraId="7839ED14" w14:textId="77777777" w:rsidR="00B64B28" w:rsidRDefault="00B64B28" w:rsidP="00466496">
            <w:pPr>
              <w:rPr>
                <w:sz w:val="24"/>
              </w:rPr>
            </w:pPr>
            <w:r>
              <w:t xml:space="preserve">InputSpectrumIdentificationsType </w:t>
            </w:r>
          </w:p>
        </w:tc>
      </w:tr>
      <w:tr w:rsidR="00B64B28" w14:paraId="150DFA36" w14:textId="77777777" w:rsidTr="00B64B28">
        <w:trPr>
          <w:tblCellSpacing w:w="15" w:type="dxa"/>
        </w:trPr>
        <w:tc>
          <w:tcPr>
            <w:tcW w:w="0" w:type="auto"/>
            <w:vAlign w:val="center"/>
            <w:hideMark/>
          </w:tcPr>
          <w:p w14:paraId="4C50A482"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07"/>
              <w:gridCol w:w="991"/>
              <w:gridCol w:w="824"/>
              <w:gridCol w:w="3894"/>
            </w:tblGrid>
            <w:tr w:rsidR="00B64B28" w14:paraId="548DB2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C40011"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437B26"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5D814A8"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D9D3F2F" w14:textId="77777777" w:rsidR="00B64B28" w:rsidRDefault="00B64B28" w:rsidP="00466496">
                  <w:pPr>
                    <w:jc w:val="center"/>
                    <w:rPr>
                      <w:b/>
                      <w:bCs/>
                      <w:sz w:val="24"/>
                    </w:rPr>
                  </w:pPr>
                  <w:r>
                    <w:rPr>
                      <w:b/>
                      <w:bCs/>
                    </w:rPr>
                    <w:t>Definition</w:t>
                  </w:r>
                </w:p>
              </w:tc>
            </w:tr>
            <w:tr w:rsidR="00B64B28" w14:paraId="163A6F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137205" w14:textId="77777777" w:rsidR="00B64B28" w:rsidRDefault="00B64B28" w:rsidP="00466496">
                  <w:pPr>
                    <w:rPr>
                      <w:sz w:val="24"/>
                    </w:rPr>
                  </w:pPr>
                  <w:r>
                    <w:t>spectrumIdentificationList_ref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140A0A54"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AEA31"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F37440C" w14:textId="77777777" w:rsidR="00B64B28" w:rsidRDefault="00B64B28" w:rsidP="00466496">
                  <w:pPr>
                    <w:rPr>
                      <w:sz w:val="24"/>
                    </w:rPr>
                  </w:pPr>
                  <w:r>
                    <w:t xml:space="preserve">A reference to the list of spectrum identifications that were input to the process. </w:t>
                  </w:r>
                </w:p>
              </w:tc>
            </w:tr>
          </w:tbl>
          <w:p w14:paraId="5AE4C2B2" w14:textId="77777777" w:rsidR="00B64B28" w:rsidRDefault="00B64B28" w:rsidP="00466496">
            <w:pPr>
              <w:rPr>
                <w:sz w:val="24"/>
              </w:rPr>
            </w:pPr>
          </w:p>
        </w:tc>
      </w:tr>
      <w:tr w:rsidR="00B64B28" w14:paraId="1120B517" w14:textId="77777777" w:rsidTr="00B64B28">
        <w:trPr>
          <w:tblCellSpacing w:w="15" w:type="dxa"/>
        </w:trPr>
        <w:tc>
          <w:tcPr>
            <w:tcW w:w="0" w:type="auto"/>
            <w:vAlign w:val="center"/>
            <w:hideMark/>
          </w:tcPr>
          <w:p w14:paraId="5444B166" w14:textId="77777777" w:rsidR="00B64B28" w:rsidRDefault="00B64B28" w:rsidP="00466496">
            <w:pPr>
              <w:rPr>
                <w:sz w:val="24"/>
              </w:rPr>
            </w:pPr>
            <w:r>
              <w:rPr>
                <w:b/>
                <w:bCs/>
              </w:rPr>
              <w:t>Subelements:</w:t>
            </w:r>
          </w:p>
        </w:tc>
        <w:tc>
          <w:tcPr>
            <w:tcW w:w="0" w:type="auto"/>
            <w:vAlign w:val="center"/>
            <w:hideMark/>
          </w:tcPr>
          <w:p w14:paraId="6A567057" w14:textId="77777777" w:rsidR="00B64B28" w:rsidRDefault="00B64B28" w:rsidP="00466496">
            <w:pPr>
              <w:rPr>
                <w:sz w:val="24"/>
              </w:rPr>
            </w:pPr>
            <w:r>
              <w:t>none</w:t>
            </w:r>
          </w:p>
        </w:tc>
      </w:tr>
      <w:tr w:rsidR="00B64B28" w14:paraId="46CFD7DE" w14:textId="77777777" w:rsidTr="00B64B28">
        <w:trPr>
          <w:tblCellSpacing w:w="15" w:type="dxa"/>
        </w:trPr>
        <w:tc>
          <w:tcPr>
            <w:tcW w:w="0" w:type="auto"/>
            <w:vAlign w:val="center"/>
            <w:hideMark/>
          </w:tcPr>
          <w:p w14:paraId="2ECFF405" w14:textId="77777777" w:rsidR="00B64B28" w:rsidRDefault="00B64B28" w:rsidP="00466496">
            <w:pPr>
              <w:rPr>
                <w:sz w:val="24"/>
              </w:rPr>
            </w:pPr>
            <w:r>
              <w:rPr>
                <w:b/>
                <w:bCs/>
              </w:rPr>
              <w:t>Example Context:</w:t>
            </w:r>
          </w:p>
        </w:tc>
        <w:tc>
          <w:tcPr>
            <w:tcW w:w="0" w:type="auto"/>
            <w:vAlign w:val="center"/>
            <w:hideMark/>
          </w:tcPr>
          <w:p w14:paraId="7AD13449" w14:textId="77777777" w:rsidR="00B64B28" w:rsidRPr="00B61B52" w:rsidRDefault="00B64B28" w:rsidP="00466496">
            <w:pPr>
              <w:pStyle w:val="HTMLPreformatted"/>
              <w:rPr>
                <w:rFonts w:cs="Helvetica"/>
                <w:lang w:val="en-GB" w:eastAsia="en-GB"/>
              </w:rPr>
            </w:pPr>
            <w:r w:rsidRPr="00B61B52">
              <w:rPr>
                <w:rFonts w:cs="Helvetica"/>
                <w:lang w:val="en-GB" w:eastAsia="en-GB"/>
              </w:rPr>
              <w:t>&lt;InputSpectrumIdentifications spectrumIdentificationList_ref="SIL_1"/&gt;</w:t>
            </w:r>
          </w:p>
        </w:tc>
      </w:tr>
    </w:tbl>
    <w:p w14:paraId="2E994986" w14:textId="77777777" w:rsidR="00B64B28" w:rsidRDefault="00B64B28" w:rsidP="00466496"/>
    <w:p w14:paraId="49A66668" w14:textId="77777777" w:rsidR="00B64B28" w:rsidRDefault="00B64B28" w:rsidP="00466496">
      <w:pPr>
        <w:pStyle w:val="Heading2"/>
      </w:pPr>
      <w:bookmarkStart w:id="158" w:name="_Toc449341776"/>
      <w:r>
        <w:lastRenderedPageBreak/>
        <w:t>Element &lt;</w:t>
      </w:r>
      <w:bookmarkStart w:id="159" w:name="Inputs"/>
      <w:r>
        <w:t>Inputs</w:t>
      </w:r>
      <w:bookmarkEnd w:id="159"/>
      <w:r>
        <w:t>&gt;</w:t>
      </w:r>
      <w:bookmarkEnd w:id="15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8"/>
        <w:gridCol w:w="8584"/>
      </w:tblGrid>
      <w:tr w:rsidR="00B64B28" w14:paraId="022191B8" w14:textId="77777777" w:rsidTr="00B64B28">
        <w:trPr>
          <w:tblCellSpacing w:w="15" w:type="dxa"/>
        </w:trPr>
        <w:tc>
          <w:tcPr>
            <w:tcW w:w="0" w:type="auto"/>
            <w:vAlign w:val="center"/>
            <w:hideMark/>
          </w:tcPr>
          <w:p w14:paraId="0FB37DA0" w14:textId="77777777" w:rsidR="00B64B28" w:rsidRDefault="00B64B28" w:rsidP="00466496">
            <w:pPr>
              <w:rPr>
                <w:sz w:val="24"/>
              </w:rPr>
            </w:pPr>
            <w:r>
              <w:rPr>
                <w:b/>
                <w:bCs/>
              </w:rPr>
              <w:t>Definition:</w:t>
            </w:r>
          </w:p>
        </w:tc>
        <w:tc>
          <w:tcPr>
            <w:tcW w:w="0" w:type="auto"/>
            <w:vAlign w:val="center"/>
            <w:hideMark/>
          </w:tcPr>
          <w:p w14:paraId="73E70E6E" w14:textId="77777777" w:rsidR="00B64B28" w:rsidRDefault="00B64B28" w:rsidP="00466496">
            <w:pPr>
              <w:rPr>
                <w:sz w:val="24"/>
              </w:rPr>
            </w:pPr>
            <w:r>
              <w:t xml:space="preserve">The inputs to the analyses including the databases searched, the spectral data and the source file converted to mzIdentML. </w:t>
            </w:r>
          </w:p>
        </w:tc>
      </w:tr>
      <w:tr w:rsidR="00B64B28" w14:paraId="66208618" w14:textId="77777777" w:rsidTr="00B64B28">
        <w:trPr>
          <w:tblCellSpacing w:w="15" w:type="dxa"/>
        </w:trPr>
        <w:tc>
          <w:tcPr>
            <w:tcW w:w="0" w:type="auto"/>
            <w:vAlign w:val="center"/>
            <w:hideMark/>
          </w:tcPr>
          <w:p w14:paraId="5CDFE7C7" w14:textId="77777777" w:rsidR="00B64B28" w:rsidRDefault="00B64B28" w:rsidP="00466496">
            <w:pPr>
              <w:rPr>
                <w:sz w:val="24"/>
              </w:rPr>
            </w:pPr>
            <w:r>
              <w:rPr>
                <w:b/>
                <w:bCs/>
              </w:rPr>
              <w:t>Type:</w:t>
            </w:r>
          </w:p>
        </w:tc>
        <w:tc>
          <w:tcPr>
            <w:tcW w:w="0" w:type="auto"/>
            <w:vAlign w:val="center"/>
            <w:hideMark/>
          </w:tcPr>
          <w:p w14:paraId="14CBB662" w14:textId="77777777" w:rsidR="00B64B28" w:rsidRDefault="00B64B28" w:rsidP="00466496">
            <w:pPr>
              <w:rPr>
                <w:sz w:val="24"/>
              </w:rPr>
            </w:pPr>
            <w:r>
              <w:t xml:space="preserve">InputsType </w:t>
            </w:r>
          </w:p>
        </w:tc>
      </w:tr>
      <w:tr w:rsidR="00B64B28" w14:paraId="6A1C5E93" w14:textId="77777777" w:rsidTr="00B64B28">
        <w:trPr>
          <w:tblCellSpacing w:w="15" w:type="dxa"/>
        </w:trPr>
        <w:tc>
          <w:tcPr>
            <w:tcW w:w="0" w:type="auto"/>
            <w:vAlign w:val="center"/>
            <w:hideMark/>
          </w:tcPr>
          <w:p w14:paraId="08C54547" w14:textId="77777777" w:rsidR="00B64B28" w:rsidRDefault="00B64B28" w:rsidP="00466496">
            <w:pPr>
              <w:rPr>
                <w:sz w:val="24"/>
              </w:rPr>
            </w:pPr>
            <w:r>
              <w:rPr>
                <w:b/>
                <w:bCs/>
              </w:rPr>
              <w:t>Attributes:</w:t>
            </w:r>
          </w:p>
        </w:tc>
        <w:tc>
          <w:tcPr>
            <w:tcW w:w="0" w:type="auto"/>
            <w:vAlign w:val="center"/>
            <w:hideMark/>
          </w:tcPr>
          <w:p w14:paraId="12FF6041" w14:textId="77777777" w:rsidR="00B64B28" w:rsidRDefault="00B64B28" w:rsidP="00466496">
            <w:pPr>
              <w:rPr>
                <w:sz w:val="24"/>
              </w:rPr>
            </w:pPr>
            <w:r>
              <w:t>none</w:t>
            </w:r>
          </w:p>
        </w:tc>
      </w:tr>
      <w:tr w:rsidR="00B64B28" w14:paraId="63EC4325" w14:textId="77777777" w:rsidTr="00B64B28">
        <w:trPr>
          <w:tblCellSpacing w:w="15" w:type="dxa"/>
        </w:trPr>
        <w:tc>
          <w:tcPr>
            <w:tcW w:w="0" w:type="auto"/>
            <w:vAlign w:val="center"/>
            <w:hideMark/>
          </w:tcPr>
          <w:p w14:paraId="5D6519BF"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6"/>
              <w:gridCol w:w="1135"/>
              <w:gridCol w:w="1180"/>
              <w:gridCol w:w="4502"/>
            </w:tblGrid>
            <w:tr w:rsidR="00B64B28" w14:paraId="0A03BF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99A741"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B22D8C"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58A31E5"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8F675" w14:textId="77777777" w:rsidR="00B64B28" w:rsidRDefault="00B64B28" w:rsidP="00466496">
                  <w:pPr>
                    <w:jc w:val="center"/>
                    <w:rPr>
                      <w:b/>
                      <w:bCs/>
                      <w:sz w:val="24"/>
                    </w:rPr>
                  </w:pPr>
                  <w:r>
                    <w:rPr>
                      <w:b/>
                      <w:bCs/>
                    </w:rPr>
                    <w:t>Definition</w:t>
                  </w:r>
                </w:p>
              </w:tc>
            </w:tr>
            <w:tr w:rsidR="00B64B28" w14:paraId="024DFD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CE8373" w14:textId="77777777" w:rsidR="00B64B28" w:rsidRDefault="00B64B28" w:rsidP="00466496">
                  <w:pPr>
                    <w:rPr>
                      <w:sz w:val="24"/>
                    </w:rPr>
                  </w:pPr>
                  <w:hyperlink w:anchor="SourceFile" w:history="1">
                    <w:r>
                      <w:rPr>
                        <w:rStyle w:val="Hyperlink"/>
                      </w:rPr>
                      <w:t>SourceFile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995BF80"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05A7A"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BF760" w14:textId="77777777" w:rsidR="00B64B28" w:rsidRDefault="00B64B28" w:rsidP="00466496">
                  <w:pPr>
                    <w:rPr>
                      <w:sz w:val="24"/>
                    </w:rPr>
                  </w:pPr>
                  <w:r>
                    <w:t>A file from which this mzIdentML instance was created.</w:t>
                  </w:r>
                </w:p>
              </w:tc>
            </w:tr>
            <w:tr w:rsidR="00B64B28" w14:paraId="784216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10AE8D" w14:textId="77777777" w:rsidR="00B64B28" w:rsidRDefault="00B64B28" w:rsidP="00466496">
                  <w:pPr>
                    <w:rPr>
                      <w:sz w:val="24"/>
                    </w:rPr>
                  </w:pPr>
                  <w:hyperlink w:anchor="SearchDatabase" w:history="1">
                    <w:r>
                      <w:rPr>
                        <w:rStyle w:val="Hyperlink"/>
                      </w:rPr>
                      <w:t>SearchDatabase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C051197"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80D1CC"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D44B7" w14:textId="77777777" w:rsidR="00B64B28" w:rsidRDefault="00B64B28" w:rsidP="00466496">
                  <w:pPr>
                    <w:rPr>
                      <w:sz w:val="24"/>
                    </w:rPr>
                  </w:pPr>
                  <w:r>
                    <w:t xml:space="preserve">A database for searching mass spectra. Examples include a set of amino acid sequence entries, or annotated spectra libraries. </w:t>
                  </w:r>
                </w:p>
              </w:tc>
            </w:tr>
            <w:tr w:rsidR="00B64B28" w14:paraId="5F848E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741C31" w14:textId="77777777" w:rsidR="00B64B28" w:rsidRDefault="00B64B28" w:rsidP="00466496">
                  <w:pPr>
                    <w:rPr>
                      <w:sz w:val="24"/>
                    </w:rPr>
                  </w:pPr>
                  <w:hyperlink w:anchor="SpectraData" w:history="1">
                    <w:r>
                      <w:rPr>
                        <w:rStyle w:val="Hyperlink"/>
                      </w:rPr>
                      <w:t>SpectraData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36A39AC"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336C53"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8CF9B45" w14:textId="77777777" w:rsidR="00B64B28" w:rsidRDefault="00B64B28" w:rsidP="00466496">
                  <w:pPr>
                    <w:rPr>
                      <w:sz w:val="24"/>
                    </w:rPr>
                  </w:pPr>
                  <w:r>
                    <w:t xml:space="preserve">A data set containing spectra data (consisting of one or more spectra). </w:t>
                  </w:r>
                </w:p>
              </w:tc>
            </w:tr>
          </w:tbl>
          <w:p w14:paraId="7B50C040" w14:textId="77777777" w:rsidR="00B64B28" w:rsidRDefault="00B64B28" w:rsidP="00466496">
            <w:pPr>
              <w:rPr>
                <w:sz w:val="24"/>
              </w:rPr>
            </w:pPr>
          </w:p>
        </w:tc>
      </w:tr>
      <w:tr w:rsidR="00B64B28" w14:paraId="14AB29EA" w14:textId="77777777" w:rsidTr="00B64B28">
        <w:trPr>
          <w:tblCellSpacing w:w="15" w:type="dxa"/>
        </w:trPr>
        <w:tc>
          <w:tcPr>
            <w:tcW w:w="0" w:type="auto"/>
            <w:vAlign w:val="center"/>
            <w:hideMark/>
          </w:tcPr>
          <w:p w14:paraId="79D8D1DB" w14:textId="77777777" w:rsidR="00B64B28" w:rsidRDefault="00B64B28" w:rsidP="00466496">
            <w:pPr>
              <w:rPr>
                <w:sz w:val="24"/>
              </w:rPr>
            </w:pPr>
            <w:r>
              <w:rPr>
                <w:b/>
                <w:bCs/>
              </w:rPr>
              <w:t>Example Context:</w:t>
            </w:r>
          </w:p>
        </w:tc>
        <w:tc>
          <w:tcPr>
            <w:tcW w:w="0" w:type="auto"/>
            <w:vAlign w:val="center"/>
            <w:hideMark/>
          </w:tcPr>
          <w:p w14:paraId="0DF7C296" w14:textId="77777777" w:rsidR="00B64B28" w:rsidRPr="00B61B52" w:rsidRDefault="00B64B28" w:rsidP="00466496">
            <w:pPr>
              <w:pStyle w:val="HTMLPreformatted"/>
              <w:rPr>
                <w:rFonts w:cs="Helvetica"/>
                <w:lang w:val="en-GB" w:eastAsia="en-GB"/>
              </w:rPr>
            </w:pPr>
            <w:r w:rsidRPr="00B61B52">
              <w:rPr>
                <w:rFonts w:cs="Helvetica"/>
                <w:lang w:val="en-GB" w:eastAsia="en-GB"/>
              </w:rPr>
              <w:t>&lt;Inputs xmlns="http://psidev.info/psi/pi/mzIdentML/1.1"&gt;</w:t>
            </w:r>
          </w:p>
          <w:p w14:paraId="74F0AA1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&lt;SourceFile location="build/classes/resources/55merge_omssa.omx" id="SourceFile_1"&gt;</w:t>
            </w:r>
          </w:p>
          <w:p w14:paraId="4FB9232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&lt;FileFormat&gt;</w:t>
            </w:r>
          </w:p>
          <w:p w14:paraId="0C861BA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accession="MS:1001400" cvRef="PSI-MS" name="OMSSA xml file"/&gt;</w:t>
            </w:r>
          </w:p>
          <w:p w14:paraId="0FE0C8D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&lt;/FileFormat&gt;</w:t>
            </w:r>
          </w:p>
          <w:p w14:paraId="3D869A4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&lt;/SourceFile&gt;</w:t>
            </w:r>
          </w:p>
          <w:p w14:paraId="6FD9876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&lt;SearchDatabase numDatabaseSequences="22348" location="D:/Software/Databases/Neospora_3rndTryp/Neo_rndTryp_3times.fasta" id="SearchDB_1"&gt;</w:t>
            </w:r>
          </w:p>
          <w:p w14:paraId="072BA28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3006EC7C" w14:textId="77777777" w:rsidR="00B64B28" w:rsidRPr="00B61B52" w:rsidRDefault="00B64B28" w:rsidP="00466496">
            <w:pPr>
              <w:pStyle w:val="HTMLPreformatted"/>
              <w:rPr>
                <w:rFonts w:cs="Helvetica"/>
                <w:lang w:val="en-GB" w:eastAsia="en-GB"/>
              </w:rPr>
            </w:pPr>
            <w:r w:rsidRPr="00B61B52">
              <w:rPr>
                <w:rFonts w:cs="Helvetica"/>
                <w:lang w:val="en-GB" w:eastAsia="en-GB"/>
              </w:rPr>
              <w:t>&lt;/Inputs&gt;</w:t>
            </w:r>
          </w:p>
        </w:tc>
      </w:tr>
    </w:tbl>
    <w:p w14:paraId="0573B9D2" w14:textId="77777777" w:rsidR="00B64B28" w:rsidRDefault="00B64B28" w:rsidP="00466496"/>
    <w:p w14:paraId="43AC6F87" w14:textId="77777777" w:rsidR="00B64B28" w:rsidRDefault="00B64B28" w:rsidP="00466496">
      <w:pPr>
        <w:pStyle w:val="Heading2"/>
      </w:pPr>
      <w:bookmarkStart w:id="160" w:name="_Toc449341777"/>
      <w:r>
        <w:t>Element &lt;</w:t>
      </w:r>
      <w:bookmarkStart w:id="161" w:name="IonType"/>
      <w:r>
        <w:t>IonType</w:t>
      </w:r>
      <w:bookmarkEnd w:id="161"/>
      <w:r>
        <w:t>&gt;</w:t>
      </w:r>
      <w:bookmarkEnd w:id="16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gridCol w:w="8729"/>
      </w:tblGrid>
      <w:tr w:rsidR="00B64B28" w14:paraId="4F69F75F" w14:textId="77777777" w:rsidTr="00B64B28">
        <w:trPr>
          <w:tblCellSpacing w:w="15" w:type="dxa"/>
        </w:trPr>
        <w:tc>
          <w:tcPr>
            <w:tcW w:w="0" w:type="auto"/>
            <w:vAlign w:val="center"/>
            <w:hideMark/>
          </w:tcPr>
          <w:p w14:paraId="493F5766" w14:textId="77777777" w:rsidR="00B64B28" w:rsidRDefault="00B64B28" w:rsidP="00466496">
            <w:pPr>
              <w:rPr>
                <w:sz w:val="24"/>
              </w:rPr>
            </w:pPr>
            <w:r>
              <w:rPr>
                <w:b/>
                <w:bCs/>
              </w:rPr>
              <w:t>Definition:</w:t>
            </w:r>
          </w:p>
        </w:tc>
        <w:tc>
          <w:tcPr>
            <w:tcW w:w="0" w:type="auto"/>
            <w:vAlign w:val="center"/>
            <w:hideMark/>
          </w:tcPr>
          <w:p w14:paraId="1E08B73A" w14:textId="77777777" w:rsidR="00B64B28" w:rsidRDefault="00B64B28" w:rsidP="00466496">
            <w:pPr>
              <w:rPr>
                <w:sz w:val="24"/>
              </w:rPr>
            </w:pPr>
            <w:r>
              <w:t xml:space="preserve">IonType defines the index of fragmentation ions being reported, importing a CV term for the type of ion e.g. b ion. Example: if b3 b7 b8 and b10 have been identified, the index attribute will contain 3 7 8 10, and the corresponding values will be reported in parallel arrays below </w:t>
            </w:r>
          </w:p>
        </w:tc>
      </w:tr>
      <w:tr w:rsidR="00B64B28" w14:paraId="031399D1" w14:textId="77777777" w:rsidTr="00B64B28">
        <w:trPr>
          <w:tblCellSpacing w:w="15" w:type="dxa"/>
        </w:trPr>
        <w:tc>
          <w:tcPr>
            <w:tcW w:w="0" w:type="auto"/>
            <w:vAlign w:val="center"/>
            <w:hideMark/>
          </w:tcPr>
          <w:p w14:paraId="2F43E668" w14:textId="77777777" w:rsidR="00B64B28" w:rsidRDefault="00B64B28" w:rsidP="00466496">
            <w:pPr>
              <w:rPr>
                <w:sz w:val="24"/>
              </w:rPr>
            </w:pPr>
            <w:r>
              <w:rPr>
                <w:b/>
                <w:bCs/>
              </w:rPr>
              <w:t>Type:</w:t>
            </w:r>
          </w:p>
        </w:tc>
        <w:tc>
          <w:tcPr>
            <w:tcW w:w="0" w:type="auto"/>
            <w:vAlign w:val="center"/>
            <w:hideMark/>
          </w:tcPr>
          <w:p w14:paraId="5AEAF706" w14:textId="77777777" w:rsidR="00B64B28" w:rsidRDefault="00B64B28" w:rsidP="00466496">
            <w:pPr>
              <w:rPr>
                <w:sz w:val="24"/>
              </w:rPr>
            </w:pPr>
            <w:r>
              <w:t xml:space="preserve">IonTypeType </w:t>
            </w:r>
          </w:p>
        </w:tc>
      </w:tr>
      <w:tr w:rsidR="00B64B28" w14:paraId="09451F44" w14:textId="77777777" w:rsidTr="00B64B28">
        <w:trPr>
          <w:tblCellSpacing w:w="15" w:type="dxa"/>
        </w:trPr>
        <w:tc>
          <w:tcPr>
            <w:tcW w:w="0" w:type="auto"/>
            <w:vAlign w:val="center"/>
            <w:hideMark/>
          </w:tcPr>
          <w:p w14:paraId="2200AB56"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22"/>
              <w:gridCol w:w="1269"/>
              <w:gridCol w:w="824"/>
              <w:gridCol w:w="5523"/>
            </w:tblGrid>
            <w:tr w:rsidR="00B64B28" w14:paraId="411BC9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B9D5DE"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E650B"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C86FDBB"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EB9D" w14:textId="77777777" w:rsidR="00B64B28" w:rsidRDefault="00B64B28" w:rsidP="00466496">
                  <w:pPr>
                    <w:jc w:val="center"/>
                    <w:rPr>
                      <w:b/>
                      <w:bCs/>
                      <w:sz w:val="24"/>
                    </w:rPr>
                  </w:pPr>
                  <w:r>
                    <w:rPr>
                      <w:b/>
                      <w:bCs/>
                    </w:rPr>
                    <w:t>Definition</w:t>
                  </w:r>
                </w:p>
              </w:tc>
            </w:tr>
            <w:tr w:rsidR="00B64B28" w14:paraId="02568B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0CB57E" w14:textId="77777777" w:rsidR="00B64B28" w:rsidRDefault="00B64B28" w:rsidP="00466496">
                  <w:pPr>
                    <w:rPr>
                      <w:sz w:val="24"/>
                    </w:rPr>
                  </w:pPr>
                  <w:r>
                    <w:t>charge</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B85C2" w14:textId="77777777" w:rsidR="00B64B28" w:rsidRDefault="00B64B28" w:rsidP="00466496">
                  <w:pPr>
                    <w:rPr>
                      <w:sz w:val="24"/>
                    </w:rPr>
                  </w:pPr>
                  <w:r>
                    <w:t>xsd:int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714EF"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E9AC3CE" w14:textId="77777777" w:rsidR="00B64B28" w:rsidRDefault="00B64B28" w:rsidP="00466496">
                  <w:pPr>
                    <w:rPr>
                      <w:sz w:val="24"/>
                    </w:rPr>
                  </w:pPr>
                  <w:r>
                    <w:t>The charge of the identified fragmentation ions.</w:t>
                  </w:r>
                </w:p>
              </w:tc>
            </w:tr>
            <w:tr w:rsidR="00B64B28" w14:paraId="4D441A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2ED8E4" w14:textId="77777777" w:rsidR="00B64B28" w:rsidRDefault="00B64B28" w:rsidP="00466496">
                  <w:pPr>
                    <w:rPr>
                      <w:sz w:val="24"/>
                    </w:rPr>
                  </w:pPr>
                  <w:r>
                    <w:t>index</w:t>
                  </w:r>
                </w:p>
              </w:tc>
              <w:tc>
                <w:tcPr>
                  <w:tcW w:w="0" w:type="auto"/>
                  <w:tcBorders>
                    <w:top w:val="outset" w:sz="6" w:space="0" w:color="auto"/>
                    <w:left w:val="outset" w:sz="6" w:space="0" w:color="auto"/>
                    <w:bottom w:val="outset" w:sz="6" w:space="0" w:color="auto"/>
                    <w:right w:val="outset" w:sz="6" w:space="0" w:color="auto"/>
                  </w:tcBorders>
                  <w:vAlign w:val="center"/>
                  <w:hideMark/>
                </w:tcPr>
                <w:p w14:paraId="194380F1" w14:textId="77777777" w:rsidR="00B64B28" w:rsidRDefault="00B64B28" w:rsidP="00466496">
                  <w:pPr>
                    <w:rPr>
                      <w:sz w:val="24"/>
                    </w:rPr>
                  </w:pPr>
                  <w:r>
                    <w:t>listOfIntegers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DB66D6D"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A90BA33" w14:textId="77777777" w:rsidR="00B64B28" w:rsidRDefault="00F251E8" w:rsidP="00466496">
                  <w:pPr>
                    <w:rPr>
                      <w:sz w:val="24"/>
                    </w:rPr>
                  </w:pPr>
                  <w:r w:rsidRPr="00F251E8">
                    <w:t>The index of ions identified as integers, following standard notation for a-c, x-z e.g. if b3 b5 and b6 have been identified, the index would store "3 5 6". For internal ions, the index contains pairs defining the start and end point - see specification document for examples. For immonium ions, the index is the position of the identified ion within the peptide sequence - if the peptide contains the same amino acid in multiple positions that cannot be distinguished, all positions should be given. For precursor ions, including neutral losses, the index value MUST be 0. For any other ions not related to the position within the peptide sequence e.g. quantification reporter ions, the index value MUST be 0.</w:t>
                  </w:r>
                </w:p>
              </w:tc>
            </w:tr>
          </w:tbl>
          <w:p w14:paraId="48CA0596" w14:textId="77777777" w:rsidR="00B64B28" w:rsidRDefault="00B64B28" w:rsidP="00466496">
            <w:pPr>
              <w:rPr>
                <w:sz w:val="24"/>
              </w:rPr>
            </w:pPr>
          </w:p>
        </w:tc>
      </w:tr>
      <w:tr w:rsidR="00B64B28" w14:paraId="22249C71" w14:textId="77777777" w:rsidTr="00B64B28">
        <w:trPr>
          <w:tblCellSpacing w:w="15" w:type="dxa"/>
        </w:trPr>
        <w:tc>
          <w:tcPr>
            <w:tcW w:w="0" w:type="auto"/>
            <w:vAlign w:val="center"/>
            <w:hideMark/>
          </w:tcPr>
          <w:p w14:paraId="3BCD2A07"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96"/>
              <w:gridCol w:w="1135"/>
              <w:gridCol w:w="1180"/>
              <w:gridCol w:w="4727"/>
            </w:tblGrid>
            <w:tr w:rsidR="00B64B28" w14:paraId="7180F1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D21C78"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9AFDD6"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3808D734"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4C546" w14:textId="77777777" w:rsidR="00B64B28" w:rsidRDefault="00B64B28" w:rsidP="00466496">
                  <w:pPr>
                    <w:jc w:val="center"/>
                    <w:rPr>
                      <w:b/>
                      <w:bCs/>
                      <w:sz w:val="24"/>
                    </w:rPr>
                  </w:pPr>
                  <w:r>
                    <w:rPr>
                      <w:b/>
                      <w:bCs/>
                    </w:rPr>
                    <w:t>Definition</w:t>
                  </w:r>
                </w:p>
              </w:tc>
            </w:tr>
            <w:tr w:rsidR="00B64B28" w14:paraId="087AF7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ABC19B" w14:textId="77777777" w:rsidR="00B64B28" w:rsidRDefault="00B64B28" w:rsidP="00466496">
                  <w:pPr>
                    <w:rPr>
                      <w:sz w:val="24"/>
                    </w:rPr>
                  </w:pPr>
                  <w:hyperlink w:anchor="FragmentArray" w:history="1">
                    <w:r>
                      <w:rPr>
                        <w:rStyle w:val="Hyperlink"/>
                      </w:rPr>
                      <w:t>FragmentArray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A2F4155"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EA349D"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169F7" w14:textId="77777777" w:rsidR="00B64B28" w:rsidRDefault="00B64B28" w:rsidP="00466496">
                  <w:pPr>
                    <w:rPr>
                      <w:sz w:val="24"/>
                    </w:rPr>
                  </w:pPr>
                  <w:r>
                    <w:t xml:space="preserve">An array of values for a given type of measure and for a particular ion type, in parallel to the index of ions identified. </w:t>
                  </w:r>
                </w:p>
              </w:tc>
            </w:tr>
            <w:tr w:rsidR="00B64B28" w14:paraId="4FEB3E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69805E" w14:textId="77777777" w:rsidR="00B64B28" w:rsidRDefault="00B64B28" w:rsidP="00466496">
                  <w:pPr>
                    <w:rPr>
                      <w:sz w:val="24"/>
                    </w:rPr>
                  </w:pPr>
                  <w:hyperlink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A6E7C21"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CB9B5"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8D25AD" w14:textId="77777777" w:rsidR="00B64B28" w:rsidRDefault="00B64B28" w:rsidP="00466496">
                  <w:pPr>
                    <w:rPr>
                      <w:sz w:val="24"/>
                    </w:rPr>
                  </w:pPr>
                  <w:r>
                    <w:t>A single entry from an ontology or a controlled vocabulary.</w:t>
                  </w:r>
                </w:p>
              </w:tc>
            </w:tr>
          </w:tbl>
          <w:p w14:paraId="0EC1213B" w14:textId="77777777" w:rsidR="00B64B28" w:rsidRDefault="00B64B28" w:rsidP="00466496">
            <w:pPr>
              <w:rPr>
                <w:sz w:val="24"/>
              </w:rPr>
            </w:pPr>
          </w:p>
        </w:tc>
      </w:tr>
      <w:tr w:rsidR="00B64B28" w14:paraId="03CAC2CA" w14:textId="77777777" w:rsidTr="00B64B28">
        <w:trPr>
          <w:tblCellSpacing w:w="15" w:type="dxa"/>
        </w:trPr>
        <w:tc>
          <w:tcPr>
            <w:tcW w:w="0" w:type="auto"/>
            <w:vAlign w:val="center"/>
            <w:hideMark/>
          </w:tcPr>
          <w:p w14:paraId="719263E1" w14:textId="77777777" w:rsidR="00B64B28" w:rsidRDefault="00B64B28" w:rsidP="00466496">
            <w:pPr>
              <w:rPr>
                <w:sz w:val="24"/>
              </w:rPr>
            </w:pPr>
            <w:r>
              <w:rPr>
                <w:b/>
                <w:bCs/>
              </w:rPr>
              <w:t>Example Context:</w:t>
            </w:r>
          </w:p>
        </w:tc>
        <w:tc>
          <w:tcPr>
            <w:tcW w:w="0" w:type="auto"/>
            <w:vAlign w:val="center"/>
            <w:hideMark/>
          </w:tcPr>
          <w:p w14:paraId="180E9DDC" w14:textId="77777777" w:rsidR="00B64B28" w:rsidRDefault="00B64B28" w:rsidP="00466496">
            <w:pPr>
              <w:rPr>
                <w:sz w:val="24"/>
              </w:rPr>
            </w:pPr>
          </w:p>
        </w:tc>
      </w:tr>
      <w:tr w:rsidR="00B64B28" w14:paraId="0AB062FF" w14:textId="77777777" w:rsidTr="00B64B28">
        <w:trPr>
          <w:tblCellSpacing w:w="15" w:type="dxa"/>
        </w:trPr>
        <w:tc>
          <w:tcPr>
            <w:tcW w:w="0" w:type="auto"/>
            <w:vAlign w:val="center"/>
            <w:hideMark/>
          </w:tcPr>
          <w:p w14:paraId="149F65E6" w14:textId="77777777" w:rsidR="00B64B28" w:rsidRDefault="00B64B28" w:rsidP="00466496">
            <w:pPr>
              <w:rPr>
                <w:sz w:val="24"/>
              </w:rPr>
            </w:pPr>
            <w:r>
              <w:rPr>
                <w:b/>
                <w:bCs/>
              </w:rPr>
              <w:lastRenderedPageBreak/>
              <w:t>cvParam Mapping Rules:</w:t>
            </w:r>
          </w:p>
        </w:tc>
        <w:tc>
          <w:tcPr>
            <w:tcW w:w="0" w:type="auto"/>
            <w:vAlign w:val="center"/>
            <w:hideMark/>
          </w:tcPr>
          <w:p w14:paraId="4214E9F8" w14:textId="77777777" w:rsidR="00E93B5A" w:rsidRPr="00B61B52" w:rsidRDefault="00B64B28" w:rsidP="00466496">
            <w:pPr>
              <w:pStyle w:val="HTMLPreformatted"/>
              <w:rPr>
                <w:rFonts w:cs="Helvetica"/>
                <w:lang w:val="en-GB" w:eastAsia="en-GB"/>
              </w:rPr>
            </w:pPr>
            <w:r w:rsidRPr="00B61B52">
              <w:rPr>
                <w:rFonts w:cs="Helvetica"/>
                <w:lang w:val="en-GB" w:eastAsia="en-GB"/>
              </w:rPr>
              <w:t>Path /MzIdentML/DataCollection/AnalysisData/SpectrumIdentificationList/SpectrumIdentificationResult/Spectrum</w:t>
            </w:r>
          </w:p>
          <w:p w14:paraId="37609886" w14:textId="77777777" w:rsidR="00B64B28" w:rsidRPr="00B61B52" w:rsidRDefault="00B64B28" w:rsidP="00466496">
            <w:pPr>
              <w:pStyle w:val="HTMLPreformatted"/>
              <w:rPr>
                <w:rFonts w:cs="Helvetica"/>
                <w:lang w:val="en-GB" w:eastAsia="en-GB"/>
              </w:rPr>
            </w:pPr>
            <w:r w:rsidRPr="00B61B52">
              <w:rPr>
                <w:rFonts w:cs="Helvetica"/>
                <w:lang w:val="en-GB" w:eastAsia="en-GB"/>
              </w:rPr>
              <w:t>IdentificationItem/Fragmentation/IonType</w:t>
            </w:r>
          </w:p>
          <w:p w14:paraId="0FC826D2"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MS:1001221 (</w:t>
            </w:r>
            <w:r w:rsidRPr="00B61B52">
              <w:rPr>
                <w:rStyle w:val="popup"/>
                <w:rFonts w:cs="Helvetica"/>
                <w:lang w:val="en-GB" w:eastAsia="en-GB"/>
              </w:rPr>
              <w:t>fragmentation information</w:t>
            </w:r>
            <w:r w:rsidRPr="00B61B52">
              <w:rPr>
                <w:rFonts w:cs="Helvetica"/>
                <w:lang w:val="en-GB" w:eastAsia="en-GB"/>
              </w:rPr>
              <w:t>) one or more times</w:t>
            </w:r>
          </w:p>
          <w:p w14:paraId="0C860D7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MS:1000903 (</w:t>
            </w:r>
            <w:r w:rsidRPr="00B61B52">
              <w:rPr>
                <w:rStyle w:val="popup"/>
                <w:rFonts w:cs="Helvetica"/>
                <w:lang w:val="en-GB" w:eastAsia="en-GB"/>
              </w:rPr>
              <w:t>product ion series ordinal</w:t>
            </w:r>
            <w:r w:rsidRPr="00B61B52">
              <w:rPr>
                <w:rFonts w:cs="Helvetica"/>
                <w:lang w:val="en-GB" w:eastAsia="en-GB"/>
              </w:rPr>
              <w:t xml:space="preserve">) </w:t>
            </w:r>
          </w:p>
          <w:p w14:paraId="0DBFA3D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MS:1000904 (</w:t>
            </w:r>
            <w:r w:rsidRPr="00B61B52">
              <w:rPr>
                <w:rStyle w:val="popup"/>
                <w:rFonts w:cs="Helvetica"/>
                <w:lang w:val="en-GB" w:eastAsia="en-GB"/>
              </w:rPr>
              <w:t>product ion m/z delta</w:t>
            </w:r>
            <w:r w:rsidRPr="00B61B52">
              <w:rPr>
                <w:rFonts w:cs="Helvetica"/>
                <w:lang w:val="en-GB" w:eastAsia="en-GB"/>
              </w:rPr>
              <w:t xml:space="preserve">) </w:t>
            </w:r>
          </w:p>
          <w:p w14:paraId="0BFE250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MS:1000926 (</w:t>
            </w:r>
            <w:r w:rsidRPr="00B61B52">
              <w:rPr>
                <w:rStyle w:val="popup"/>
                <w:rFonts w:cs="Helvetica"/>
                <w:lang w:val="en-GB" w:eastAsia="en-GB"/>
              </w:rPr>
              <w:t>product interpretation rank</w:t>
            </w:r>
            <w:r w:rsidRPr="00B61B52">
              <w:rPr>
                <w:rFonts w:cs="Helvetica"/>
                <w:lang w:val="en-GB" w:eastAsia="en-GB"/>
              </w:rPr>
              <w:t xml:space="preserve">) </w:t>
            </w:r>
          </w:p>
          <w:p w14:paraId="2FDEA1C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MS:1001220 (</w:t>
            </w:r>
            <w:r w:rsidRPr="00B61B52">
              <w:rPr>
                <w:rStyle w:val="popup"/>
                <w:rFonts w:cs="Helvetica"/>
                <w:lang w:val="en-GB" w:eastAsia="en-GB"/>
              </w:rPr>
              <w:t>frag: y ion</w:t>
            </w:r>
            <w:r w:rsidRPr="00B61B52">
              <w:rPr>
                <w:rFonts w:cs="Helvetica"/>
                <w:lang w:val="en-GB" w:eastAsia="en-GB"/>
              </w:rPr>
              <w:t xml:space="preserve">) </w:t>
            </w:r>
          </w:p>
          <w:p w14:paraId="0AF055C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MS:1001222 (</w:t>
            </w:r>
            <w:r w:rsidRPr="00B61B52">
              <w:rPr>
                <w:rStyle w:val="popup"/>
                <w:rFonts w:cs="Helvetica"/>
                <w:lang w:val="en-GB" w:eastAsia="en-GB"/>
              </w:rPr>
              <w:t>frag: b ion - H2O</w:t>
            </w:r>
            <w:r w:rsidRPr="00B61B52">
              <w:rPr>
                <w:rFonts w:cs="Helvetica"/>
                <w:lang w:val="en-GB" w:eastAsia="en-GB"/>
              </w:rPr>
              <w:t xml:space="preserve">) </w:t>
            </w:r>
          </w:p>
          <w:p w14:paraId="4116DBD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MS:1001223 (</w:t>
            </w:r>
            <w:r w:rsidRPr="00B61B52">
              <w:rPr>
                <w:rStyle w:val="popup"/>
                <w:rFonts w:cs="Helvetica"/>
                <w:lang w:val="en-GB" w:eastAsia="en-GB"/>
              </w:rPr>
              <w:t>frag: y ion - H2O</w:t>
            </w:r>
            <w:r w:rsidRPr="00B61B52">
              <w:rPr>
                <w:rFonts w:cs="Helvetica"/>
                <w:lang w:val="en-GB" w:eastAsia="en-GB"/>
              </w:rPr>
              <w:t xml:space="preserve">) </w:t>
            </w:r>
          </w:p>
          <w:p w14:paraId="24FD1503" w14:textId="77777777" w:rsidR="00B64B28" w:rsidRPr="00B61B52" w:rsidRDefault="00B64B28" w:rsidP="00466496">
            <w:pPr>
              <w:pStyle w:val="HTMLPreformatted"/>
              <w:rPr>
                <w:rFonts w:cs="Helvetica"/>
                <w:lang w:val="de-DE" w:eastAsia="en-GB"/>
              </w:rPr>
            </w:pPr>
            <w:r w:rsidRPr="00B61B52">
              <w:rPr>
                <w:rFonts w:cs="Helvetica"/>
                <w:lang w:val="en-GB" w:eastAsia="en-GB"/>
              </w:rPr>
              <w:t xml:space="preserve">  </w:t>
            </w:r>
            <w:r w:rsidRPr="00B61B52">
              <w:rPr>
                <w:rFonts w:cs="Helvetica"/>
                <w:lang w:val="de-DE" w:eastAsia="en-GB"/>
              </w:rPr>
              <w:t>e.g.: MS:1001224 (</w:t>
            </w:r>
            <w:r w:rsidRPr="00B61B52">
              <w:rPr>
                <w:rStyle w:val="popup"/>
                <w:rFonts w:cs="Helvetica"/>
                <w:lang w:val="de-DE" w:eastAsia="en-GB"/>
              </w:rPr>
              <w:t>frag: b ion</w:t>
            </w:r>
            <w:r w:rsidRPr="00B61B52">
              <w:rPr>
                <w:rFonts w:cs="Helvetica"/>
                <w:lang w:val="de-DE" w:eastAsia="en-GB"/>
              </w:rPr>
              <w:t xml:space="preserve">) </w:t>
            </w:r>
          </w:p>
          <w:p w14:paraId="1C1BCD43" w14:textId="77777777" w:rsidR="00B64B28" w:rsidRPr="00B61B52" w:rsidRDefault="00B64B28" w:rsidP="00466496">
            <w:pPr>
              <w:pStyle w:val="HTMLPreformatted"/>
              <w:rPr>
                <w:rFonts w:cs="Helvetica"/>
                <w:lang w:val="en-GB" w:eastAsia="en-GB"/>
              </w:rPr>
            </w:pPr>
            <w:r w:rsidRPr="00B61B52">
              <w:rPr>
                <w:rFonts w:cs="Helvetica"/>
                <w:lang w:val="de-DE" w:eastAsia="en-GB"/>
              </w:rPr>
              <w:t xml:space="preserve">  </w:t>
            </w:r>
            <w:r w:rsidRPr="00B61B52">
              <w:rPr>
                <w:rFonts w:cs="Helvetica"/>
                <w:lang w:val="en-GB" w:eastAsia="en-GB"/>
              </w:rPr>
              <w:t>e.g.: MS:1001225 (</w:t>
            </w:r>
            <w:r w:rsidRPr="00B61B52">
              <w:rPr>
                <w:rStyle w:val="popup"/>
                <w:rFonts w:cs="Helvetica"/>
                <w:lang w:val="en-GB" w:eastAsia="en-GB"/>
              </w:rPr>
              <w:t>product ion m/z</w:t>
            </w:r>
            <w:r w:rsidRPr="00B61B52">
              <w:rPr>
                <w:rFonts w:cs="Helvetica"/>
                <w:lang w:val="en-GB" w:eastAsia="en-GB"/>
              </w:rPr>
              <w:t xml:space="preserve">) </w:t>
            </w:r>
          </w:p>
          <w:p w14:paraId="719E4D8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MS:1001226 (</w:t>
            </w:r>
            <w:r w:rsidRPr="00B61B52">
              <w:rPr>
                <w:rStyle w:val="popup"/>
                <w:rFonts w:cs="Helvetica"/>
                <w:lang w:val="en-GB" w:eastAsia="en-GB"/>
              </w:rPr>
              <w:t>product ion intensity</w:t>
            </w:r>
            <w:r w:rsidRPr="00B61B52">
              <w:rPr>
                <w:rFonts w:cs="Helvetica"/>
                <w:lang w:val="en-GB" w:eastAsia="en-GB"/>
              </w:rPr>
              <w:t xml:space="preserve">) </w:t>
            </w:r>
          </w:p>
          <w:p w14:paraId="6110BA6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MS:1001227 (</w:t>
            </w:r>
            <w:r w:rsidRPr="00B61B52">
              <w:rPr>
                <w:rStyle w:val="popup"/>
                <w:rFonts w:cs="Helvetica"/>
                <w:lang w:val="en-GB" w:eastAsia="en-GB"/>
              </w:rPr>
              <w:t>product ion m/z error</w:t>
            </w:r>
            <w:r w:rsidRPr="00B61B52">
              <w:rPr>
                <w:rFonts w:cs="Helvetica"/>
                <w:lang w:val="en-GB" w:eastAsia="en-GB"/>
              </w:rPr>
              <w:t xml:space="preserve">) </w:t>
            </w:r>
          </w:p>
          <w:p w14:paraId="59CC38E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tc>
      </w:tr>
    </w:tbl>
    <w:p w14:paraId="2BD27906" w14:textId="77777777" w:rsidR="00B64B28" w:rsidRDefault="00B64B28" w:rsidP="00466496"/>
    <w:p w14:paraId="4479B159" w14:textId="77777777" w:rsidR="00B64B28" w:rsidRDefault="00B64B28" w:rsidP="00466496">
      <w:pPr>
        <w:pStyle w:val="Heading2"/>
      </w:pPr>
      <w:bookmarkStart w:id="162" w:name="_Toc449341778"/>
      <w:r>
        <w:t>Element &lt;</w:t>
      </w:r>
      <w:bookmarkStart w:id="163" w:name="MassTable"/>
      <w:r>
        <w:t>MassTable</w:t>
      </w:r>
      <w:bookmarkEnd w:id="163"/>
      <w:r>
        <w:t>&gt;</w:t>
      </w:r>
      <w:bookmarkEnd w:id="16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4"/>
        <w:gridCol w:w="8508"/>
      </w:tblGrid>
      <w:tr w:rsidR="00B64B28" w14:paraId="0F7D52C4" w14:textId="77777777" w:rsidTr="00B64B28">
        <w:trPr>
          <w:tblCellSpacing w:w="15" w:type="dxa"/>
        </w:trPr>
        <w:tc>
          <w:tcPr>
            <w:tcW w:w="0" w:type="auto"/>
            <w:vAlign w:val="center"/>
            <w:hideMark/>
          </w:tcPr>
          <w:p w14:paraId="0B9578D4" w14:textId="77777777" w:rsidR="00B64B28" w:rsidRDefault="00B64B28" w:rsidP="00466496">
            <w:pPr>
              <w:rPr>
                <w:sz w:val="24"/>
              </w:rPr>
            </w:pPr>
            <w:r>
              <w:rPr>
                <w:b/>
                <w:bCs/>
              </w:rPr>
              <w:t>Definition:</w:t>
            </w:r>
          </w:p>
        </w:tc>
        <w:tc>
          <w:tcPr>
            <w:tcW w:w="0" w:type="auto"/>
            <w:vAlign w:val="center"/>
            <w:hideMark/>
          </w:tcPr>
          <w:p w14:paraId="00491A29" w14:textId="77777777" w:rsidR="00B64B28" w:rsidRDefault="00B64B28" w:rsidP="00466496">
            <w:pPr>
              <w:rPr>
                <w:sz w:val="24"/>
              </w:rPr>
            </w:pPr>
            <w:r>
              <w:t xml:space="preserve">The masses of residues used in the search. </w:t>
            </w:r>
          </w:p>
        </w:tc>
      </w:tr>
      <w:tr w:rsidR="00B64B28" w14:paraId="39912D63" w14:textId="77777777" w:rsidTr="00B64B28">
        <w:trPr>
          <w:tblCellSpacing w:w="15" w:type="dxa"/>
        </w:trPr>
        <w:tc>
          <w:tcPr>
            <w:tcW w:w="0" w:type="auto"/>
            <w:vAlign w:val="center"/>
            <w:hideMark/>
          </w:tcPr>
          <w:p w14:paraId="55DCE1B3" w14:textId="77777777" w:rsidR="00B64B28" w:rsidRDefault="00B64B28" w:rsidP="00466496">
            <w:pPr>
              <w:rPr>
                <w:sz w:val="24"/>
              </w:rPr>
            </w:pPr>
            <w:r>
              <w:rPr>
                <w:b/>
                <w:bCs/>
              </w:rPr>
              <w:t>Type:</w:t>
            </w:r>
          </w:p>
        </w:tc>
        <w:tc>
          <w:tcPr>
            <w:tcW w:w="0" w:type="auto"/>
            <w:vAlign w:val="center"/>
            <w:hideMark/>
          </w:tcPr>
          <w:p w14:paraId="15CB7697" w14:textId="77777777" w:rsidR="00B64B28" w:rsidRDefault="00B64B28" w:rsidP="00466496">
            <w:pPr>
              <w:rPr>
                <w:sz w:val="24"/>
              </w:rPr>
            </w:pPr>
            <w:r>
              <w:t xml:space="preserve">MassTableType </w:t>
            </w:r>
          </w:p>
        </w:tc>
      </w:tr>
      <w:tr w:rsidR="00B64B28" w14:paraId="3A3CF4F2" w14:textId="77777777" w:rsidTr="00B64B28">
        <w:trPr>
          <w:tblCellSpacing w:w="15" w:type="dxa"/>
        </w:trPr>
        <w:tc>
          <w:tcPr>
            <w:tcW w:w="0" w:type="auto"/>
            <w:vAlign w:val="center"/>
            <w:hideMark/>
          </w:tcPr>
          <w:p w14:paraId="11870117"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46"/>
              <w:gridCol w:w="1269"/>
              <w:gridCol w:w="824"/>
              <w:gridCol w:w="5178"/>
            </w:tblGrid>
            <w:tr w:rsidR="00B64B28" w14:paraId="6E2794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4185D5"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7F1E2"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712BE"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6D0DD" w14:textId="77777777" w:rsidR="00B64B28" w:rsidRDefault="00B64B28" w:rsidP="00466496">
                  <w:pPr>
                    <w:jc w:val="center"/>
                    <w:rPr>
                      <w:b/>
                      <w:bCs/>
                      <w:sz w:val="24"/>
                    </w:rPr>
                  </w:pPr>
                  <w:r>
                    <w:rPr>
                      <w:b/>
                      <w:bCs/>
                    </w:rPr>
                    <w:t>Definition</w:t>
                  </w:r>
                </w:p>
              </w:tc>
            </w:tr>
            <w:tr w:rsidR="00B64B28" w14:paraId="31F4DA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7E0FB2"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222D21D1"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8771609"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B951935"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39FC22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5FD4BD" w14:textId="77777777" w:rsidR="00B64B28" w:rsidRDefault="00B64B28" w:rsidP="00466496">
                  <w:pPr>
                    <w:rPr>
                      <w:sz w:val="24"/>
                    </w:rPr>
                  </w:pPr>
                  <w:r>
                    <w:t>msLevel</w:t>
                  </w:r>
                </w:p>
              </w:tc>
              <w:tc>
                <w:tcPr>
                  <w:tcW w:w="0" w:type="auto"/>
                  <w:tcBorders>
                    <w:top w:val="outset" w:sz="6" w:space="0" w:color="auto"/>
                    <w:left w:val="outset" w:sz="6" w:space="0" w:color="auto"/>
                    <w:bottom w:val="outset" w:sz="6" w:space="0" w:color="auto"/>
                    <w:right w:val="outset" w:sz="6" w:space="0" w:color="auto"/>
                  </w:tcBorders>
                  <w:vAlign w:val="center"/>
                  <w:hideMark/>
                </w:tcPr>
                <w:p w14:paraId="0C712078" w14:textId="77777777" w:rsidR="00B64B28" w:rsidRDefault="00B64B28" w:rsidP="00466496">
                  <w:pPr>
                    <w:rPr>
                      <w:sz w:val="24"/>
                    </w:rPr>
                  </w:pPr>
                  <w:r>
                    <w:t>listOfIntegers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74BD8"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C259CC6" w14:textId="77777777" w:rsidR="00B64B28" w:rsidRDefault="00B64B28" w:rsidP="00466496">
                  <w:pPr>
                    <w:rPr>
                      <w:sz w:val="24"/>
                    </w:rPr>
                  </w:pPr>
                  <w:r>
                    <w:t>The MS spectrum that the MassTable refers to e.g. "1" for MS1 "2" for MS2 or "1 2" for MS1 or MS2.</w:t>
                  </w:r>
                </w:p>
              </w:tc>
            </w:tr>
            <w:tr w:rsidR="00B64B28" w14:paraId="09646F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CF3E1B"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E576A"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CBC73E5"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4B6F1BB" w14:textId="77777777" w:rsidR="00B64B28" w:rsidRDefault="00B64B28" w:rsidP="00466496">
                  <w:pPr>
                    <w:rPr>
                      <w:sz w:val="24"/>
                    </w:rPr>
                  </w:pPr>
                  <w:r>
                    <w:t xml:space="preserve">The potentially ambiguous common identifier, such as a human-readable name for the instance. </w:t>
                  </w:r>
                </w:p>
              </w:tc>
            </w:tr>
          </w:tbl>
          <w:p w14:paraId="6D06D597" w14:textId="77777777" w:rsidR="00B64B28" w:rsidRDefault="00B64B28" w:rsidP="00466496">
            <w:pPr>
              <w:rPr>
                <w:sz w:val="24"/>
              </w:rPr>
            </w:pPr>
          </w:p>
        </w:tc>
      </w:tr>
      <w:tr w:rsidR="00B64B28" w14:paraId="78BE7E72" w14:textId="77777777" w:rsidTr="00B64B28">
        <w:trPr>
          <w:tblCellSpacing w:w="15" w:type="dxa"/>
        </w:trPr>
        <w:tc>
          <w:tcPr>
            <w:tcW w:w="0" w:type="auto"/>
            <w:vAlign w:val="center"/>
            <w:hideMark/>
          </w:tcPr>
          <w:p w14:paraId="4F8DC1C1"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40"/>
              <w:gridCol w:w="1135"/>
              <w:gridCol w:w="1180"/>
              <w:gridCol w:w="4262"/>
            </w:tblGrid>
            <w:tr w:rsidR="00B64B28" w14:paraId="501010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4EDACA"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C2A69"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3CC5E"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CA42444" w14:textId="77777777" w:rsidR="00B64B28" w:rsidRDefault="00B64B28" w:rsidP="00466496">
                  <w:pPr>
                    <w:jc w:val="center"/>
                    <w:rPr>
                      <w:b/>
                      <w:bCs/>
                      <w:sz w:val="24"/>
                    </w:rPr>
                  </w:pPr>
                  <w:r>
                    <w:rPr>
                      <w:b/>
                      <w:bCs/>
                    </w:rPr>
                    <w:t>Definition</w:t>
                  </w:r>
                </w:p>
              </w:tc>
            </w:tr>
            <w:tr w:rsidR="00B64B28" w14:paraId="0E49F6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5CC419" w14:textId="77777777" w:rsidR="00B64B28" w:rsidRDefault="00B64B28" w:rsidP="00466496">
                  <w:pPr>
                    <w:rPr>
                      <w:sz w:val="24"/>
                    </w:rPr>
                  </w:pPr>
                  <w:hyperlink w:anchor="Residue" w:history="1">
                    <w:r>
                      <w:rPr>
                        <w:rStyle w:val="Hyperlink"/>
                      </w:rPr>
                      <w:t>Residue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8DBA13C"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576CE"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E6B87EA" w14:textId="77777777" w:rsidR="00B64B28" w:rsidRDefault="00B64B28" w:rsidP="00466496">
                  <w:pPr>
                    <w:rPr>
                      <w:sz w:val="24"/>
                    </w:rPr>
                  </w:pPr>
                  <w:r>
                    <w:t xml:space="preserve">The specification of a single residue within the mass table. </w:t>
                  </w:r>
                </w:p>
              </w:tc>
            </w:tr>
            <w:tr w:rsidR="00B64B28" w14:paraId="2BAA70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6F173F" w14:textId="77777777" w:rsidR="00B64B28" w:rsidRDefault="00B64B28" w:rsidP="00466496">
                  <w:pPr>
                    <w:rPr>
                      <w:sz w:val="24"/>
                    </w:rPr>
                  </w:pPr>
                  <w:hyperlink w:anchor="AmbiguousResidue" w:history="1">
                    <w:r>
                      <w:rPr>
                        <w:rStyle w:val="Hyperlink"/>
                      </w:rPr>
                      <w:t>AmbiguousResidue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EDB9D09"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24313F"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9820299" w14:textId="77777777" w:rsidR="00B64B28" w:rsidRDefault="00B64B28" w:rsidP="00466496">
                  <w:pPr>
                    <w:rPr>
                      <w:sz w:val="24"/>
                    </w:rPr>
                  </w:pPr>
                  <w:r>
                    <w:t xml:space="preserve">Ambiguous residues e.g. X can be specified by the Code attribute and a set of parameters for example giving the different masses that will be used in the search. </w:t>
                  </w:r>
                </w:p>
              </w:tc>
            </w:tr>
            <w:tr w:rsidR="00B64B28" w14:paraId="5394CD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B2DABF" w14:textId="77777777" w:rsidR="00B64B28" w:rsidRDefault="00B64B28" w:rsidP="00466496">
                  <w:pPr>
                    <w:rPr>
                      <w:sz w:val="24"/>
                    </w:rPr>
                  </w:pPr>
                  <w:hyperlink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C7EA90E"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8457E"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ED096" w14:textId="77777777" w:rsidR="00B64B28" w:rsidRDefault="00B64B28" w:rsidP="00466496">
                  <w:pPr>
                    <w:rPr>
                      <w:sz w:val="24"/>
                    </w:rPr>
                  </w:pPr>
                  <w:r>
                    <w:t>A single entry from an ontology or a controlled vocabulary.</w:t>
                  </w:r>
                </w:p>
              </w:tc>
            </w:tr>
            <w:tr w:rsidR="00B64B28" w14:paraId="04D15B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AA095A" w14:textId="77777777" w:rsidR="00B64B28" w:rsidRDefault="00B64B28" w:rsidP="00466496">
                  <w:pPr>
                    <w:rPr>
                      <w:sz w:val="24"/>
                    </w:rPr>
                  </w:pPr>
                  <w:hyperlink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C357D6A"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191C6F"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48865" w14:textId="77777777" w:rsidR="00B64B28" w:rsidRDefault="00B64B28" w:rsidP="00466496">
                  <w:pPr>
                    <w:rPr>
                      <w:sz w:val="24"/>
                    </w:rPr>
                  </w:pPr>
                  <w:r>
                    <w:t>A single user-defined parameter.</w:t>
                  </w:r>
                </w:p>
              </w:tc>
            </w:tr>
          </w:tbl>
          <w:p w14:paraId="6EBA3635" w14:textId="77777777" w:rsidR="00B64B28" w:rsidRDefault="00B64B28" w:rsidP="00466496">
            <w:pPr>
              <w:rPr>
                <w:sz w:val="24"/>
              </w:rPr>
            </w:pPr>
          </w:p>
        </w:tc>
      </w:tr>
      <w:tr w:rsidR="00B64B28" w14:paraId="5E0A801F" w14:textId="77777777" w:rsidTr="00B64B28">
        <w:trPr>
          <w:tblCellSpacing w:w="15" w:type="dxa"/>
        </w:trPr>
        <w:tc>
          <w:tcPr>
            <w:tcW w:w="0" w:type="auto"/>
            <w:vAlign w:val="center"/>
            <w:hideMark/>
          </w:tcPr>
          <w:p w14:paraId="3F05CA88" w14:textId="77777777" w:rsidR="00B64B28" w:rsidRDefault="00B64B28" w:rsidP="00466496">
            <w:pPr>
              <w:rPr>
                <w:sz w:val="24"/>
              </w:rPr>
            </w:pPr>
            <w:r>
              <w:rPr>
                <w:b/>
                <w:bCs/>
              </w:rPr>
              <w:t>Example Context:</w:t>
            </w:r>
          </w:p>
        </w:tc>
        <w:tc>
          <w:tcPr>
            <w:tcW w:w="0" w:type="auto"/>
            <w:vAlign w:val="center"/>
            <w:hideMark/>
          </w:tcPr>
          <w:p w14:paraId="5C37ABA1" w14:textId="77777777" w:rsidR="00B64B28" w:rsidRPr="00B61B52" w:rsidRDefault="00B64B28" w:rsidP="00466496">
            <w:pPr>
              <w:pStyle w:val="HTMLPreformatted"/>
              <w:rPr>
                <w:rFonts w:cs="Helvetica"/>
                <w:lang w:val="en-GB" w:eastAsia="en-GB"/>
              </w:rPr>
            </w:pPr>
            <w:r w:rsidRPr="00B61B52">
              <w:rPr>
                <w:rFonts w:cs="Helvetica"/>
                <w:lang w:val="en-GB" w:eastAsia="en-GB"/>
              </w:rPr>
              <w:t>&lt;MassTable id="MT" msLevel="1 2"&gt;</w:t>
            </w:r>
          </w:p>
          <w:p w14:paraId="5EC032B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&lt;Residue code="A" mass="71.037114"/&gt;</w:t>
            </w:r>
          </w:p>
          <w:p w14:paraId="0E66F15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&lt;Residue code="C" mass="103.009185"/&gt;</w:t>
            </w:r>
          </w:p>
          <w:p w14:paraId="1E45ACC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&lt;Residue code="D" mass="115.026943"/&gt;</w:t>
            </w:r>
          </w:p>
          <w:p w14:paraId="72018EF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&lt;Residue code="E" mass="129.042593"/&gt;</w:t>
            </w:r>
          </w:p>
          <w:p w14:paraId="40D6FA5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&lt;Residue code="F" mass="147.068414"/&gt;</w:t>
            </w:r>
          </w:p>
          <w:p w14:paraId="124FB13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&lt;Residue code="G" mass="57.021464"/&gt;</w:t>
            </w:r>
          </w:p>
          <w:p w14:paraId="164DF58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47D1FE02" w14:textId="77777777" w:rsidR="00B64B28" w:rsidRPr="00B61B52" w:rsidRDefault="00B64B28" w:rsidP="00466496">
            <w:pPr>
              <w:pStyle w:val="HTMLPreformatted"/>
              <w:rPr>
                <w:rFonts w:cs="Helvetica"/>
                <w:lang w:val="en-GB" w:eastAsia="en-GB"/>
              </w:rPr>
            </w:pPr>
            <w:r w:rsidRPr="00B61B52">
              <w:rPr>
                <w:rFonts w:cs="Helvetica"/>
                <w:lang w:val="en-GB" w:eastAsia="en-GB"/>
              </w:rPr>
              <w:t>&lt;/MassTable&gt;</w:t>
            </w:r>
          </w:p>
        </w:tc>
      </w:tr>
      <w:tr w:rsidR="00B64B28" w14:paraId="008D29D4" w14:textId="77777777" w:rsidTr="00B64B28">
        <w:trPr>
          <w:tblCellSpacing w:w="15" w:type="dxa"/>
        </w:trPr>
        <w:tc>
          <w:tcPr>
            <w:tcW w:w="0" w:type="auto"/>
            <w:vAlign w:val="center"/>
            <w:hideMark/>
          </w:tcPr>
          <w:p w14:paraId="53E20698" w14:textId="77777777" w:rsidR="00B64B28" w:rsidRDefault="00B64B28" w:rsidP="00466496">
            <w:pPr>
              <w:rPr>
                <w:sz w:val="24"/>
              </w:rPr>
            </w:pPr>
            <w:r>
              <w:rPr>
                <w:b/>
                <w:bCs/>
              </w:rPr>
              <w:t>cvParam Mapping Rules:</w:t>
            </w:r>
          </w:p>
        </w:tc>
        <w:tc>
          <w:tcPr>
            <w:tcW w:w="0" w:type="auto"/>
            <w:vAlign w:val="center"/>
            <w:hideMark/>
          </w:tcPr>
          <w:p w14:paraId="2123CD30"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/MzIdentML/AnalysisProtocolCollection/SpectrumIdentificationProtocol/MassTable</w:t>
            </w:r>
          </w:p>
          <w:p w14:paraId="7583675A"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MS:1001354 (</w:t>
            </w:r>
            <w:r w:rsidRPr="00B61B52">
              <w:rPr>
                <w:rStyle w:val="popup"/>
                <w:rFonts w:cs="Helvetica"/>
                <w:lang w:val="en-GB" w:eastAsia="en-GB"/>
              </w:rPr>
              <w:t>mass table options</w:t>
            </w:r>
            <w:r w:rsidRPr="00B61B52">
              <w:rPr>
                <w:rFonts w:cs="Helvetica"/>
                <w:lang w:val="en-GB" w:eastAsia="en-GB"/>
              </w:rPr>
              <w:t>) one or more times</w:t>
            </w:r>
          </w:p>
          <w:p w14:paraId="4D20DB6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MS:1001346 (</w:t>
            </w:r>
            <w:r w:rsidRPr="00B61B52">
              <w:rPr>
                <w:rStyle w:val="popup"/>
                <w:rFonts w:cs="Helvetica"/>
                <w:lang w:val="en-GB" w:eastAsia="en-GB"/>
              </w:rPr>
              <w:t>AAIndex mass table</w:t>
            </w:r>
            <w:r w:rsidRPr="00B61B52">
              <w:rPr>
                <w:rFonts w:cs="Helvetica"/>
                <w:lang w:val="en-GB" w:eastAsia="en-GB"/>
              </w:rPr>
              <w:t xml:space="preserve">) </w:t>
            </w:r>
          </w:p>
        </w:tc>
      </w:tr>
    </w:tbl>
    <w:p w14:paraId="428A5AB8" w14:textId="77777777" w:rsidR="00B64B28" w:rsidRDefault="00B64B28" w:rsidP="00466496"/>
    <w:p w14:paraId="50C7213B" w14:textId="77777777" w:rsidR="00B64B28" w:rsidRDefault="00B64B28" w:rsidP="00466496">
      <w:pPr>
        <w:pStyle w:val="Heading2"/>
      </w:pPr>
      <w:bookmarkStart w:id="164" w:name="_Toc449341779"/>
      <w:r>
        <w:t>Element &lt;</w:t>
      </w:r>
      <w:bookmarkStart w:id="165" w:name="Measure"/>
      <w:r>
        <w:t>Measure</w:t>
      </w:r>
      <w:bookmarkEnd w:id="165"/>
      <w:r>
        <w:t>&gt;</w:t>
      </w:r>
      <w:bookmarkEnd w:id="16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7"/>
        <w:gridCol w:w="8575"/>
      </w:tblGrid>
      <w:tr w:rsidR="00B64B28" w14:paraId="507E7D2F" w14:textId="77777777" w:rsidTr="00B64B28">
        <w:trPr>
          <w:tblCellSpacing w:w="15" w:type="dxa"/>
        </w:trPr>
        <w:tc>
          <w:tcPr>
            <w:tcW w:w="0" w:type="auto"/>
            <w:vAlign w:val="center"/>
            <w:hideMark/>
          </w:tcPr>
          <w:p w14:paraId="0252B851" w14:textId="77777777" w:rsidR="00B64B28" w:rsidRDefault="00B64B28" w:rsidP="00466496">
            <w:pPr>
              <w:rPr>
                <w:sz w:val="24"/>
              </w:rPr>
            </w:pPr>
            <w:r>
              <w:rPr>
                <w:b/>
                <w:bCs/>
              </w:rPr>
              <w:t>Definition:</w:t>
            </w:r>
          </w:p>
        </w:tc>
        <w:tc>
          <w:tcPr>
            <w:tcW w:w="0" w:type="auto"/>
            <w:vAlign w:val="center"/>
            <w:hideMark/>
          </w:tcPr>
          <w:p w14:paraId="3A75B3C6" w14:textId="77777777" w:rsidR="00B64B28" w:rsidRDefault="00B64B28" w:rsidP="00466496">
            <w:pPr>
              <w:rPr>
                <w:sz w:val="24"/>
              </w:rPr>
            </w:pPr>
            <w:r>
              <w:t xml:space="preserve">References to CV terms defining the measures about product ions to be reported in SpectrumIdentificationItem </w:t>
            </w:r>
          </w:p>
        </w:tc>
      </w:tr>
      <w:tr w:rsidR="00B64B28" w14:paraId="196EB5B5" w14:textId="77777777" w:rsidTr="00B64B28">
        <w:trPr>
          <w:tblCellSpacing w:w="15" w:type="dxa"/>
        </w:trPr>
        <w:tc>
          <w:tcPr>
            <w:tcW w:w="0" w:type="auto"/>
            <w:vAlign w:val="center"/>
            <w:hideMark/>
          </w:tcPr>
          <w:p w14:paraId="1F956525" w14:textId="77777777" w:rsidR="00B64B28" w:rsidRDefault="00B64B28" w:rsidP="00466496">
            <w:pPr>
              <w:rPr>
                <w:sz w:val="24"/>
              </w:rPr>
            </w:pPr>
            <w:r>
              <w:rPr>
                <w:b/>
                <w:bCs/>
              </w:rPr>
              <w:t>Type:</w:t>
            </w:r>
          </w:p>
        </w:tc>
        <w:tc>
          <w:tcPr>
            <w:tcW w:w="0" w:type="auto"/>
            <w:vAlign w:val="center"/>
            <w:hideMark/>
          </w:tcPr>
          <w:p w14:paraId="4155F397" w14:textId="77777777" w:rsidR="00B64B28" w:rsidRDefault="00B64B28" w:rsidP="00466496">
            <w:pPr>
              <w:rPr>
                <w:sz w:val="24"/>
              </w:rPr>
            </w:pPr>
            <w:r>
              <w:t xml:space="preserve">MeasureType </w:t>
            </w:r>
          </w:p>
        </w:tc>
      </w:tr>
      <w:tr w:rsidR="00B64B28" w14:paraId="45667220" w14:textId="77777777" w:rsidTr="00B64B28">
        <w:trPr>
          <w:tblCellSpacing w:w="15" w:type="dxa"/>
        </w:trPr>
        <w:tc>
          <w:tcPr>
            <w:tcW w:w="0" w:type="auto"/>
            <w:vAlign w:val="center"/>
            <w:hideMark/>
          </w:tcPr>
          <w:p w14:paraId="473DB007"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4"/>
              <w:gridCol w:w="984"/>
              <w:gridCol w:w="824"/>
              <w:gridCol w:w="5512"/>
            </w:tblGrid>
            <w:tr w:rsidR="00B64B28" w14:paraId="318679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96DD21"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DF3A2"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E6873FB"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62DC3" w14:textId="77777777" w:rsidR="00B64B28" w:rsidRDefault="00B64B28" w:rsidP="00466496">
                  <w:pPr>
                    <w:jc w:val="center"/>
                    <w:rPr>
                      <w:b/>
                      <w:bCs/>
                      <w:sz w:val="24"/>
                    </w:rPr>
                  </w:pPr>
                  <w:r>
                    <w:rPr>
                      <w:b/>
                      <w:bCs/>
                    </w:rPr>
                    <w:t>Definition</w:t>
                  </w:r>
                </w:p>
              </w:tc>
            </w:tr>
            <w:tr w:rsidR="00B64B28" w14:paraId="080B15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FFEB50"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325B8"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CFACC87"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511DD" w14:textId="77777777" w:rsidR="00B64B28" w:rsidRDefault="00B64B28" w:rsidP="00466496">
                  <w:pPr>
                    <w:rPr>
                      <w:sz w:val="24"/>
                    </w:rPr>
                  </w:pPr>
                  <w:r>
                    <w:t xml:space="preserve">An identifier is an unambiguous string that is unique within </w:t>
                  </w:r>
                  <w:r>
                    <w:lastRenderedPageBreak/>
                    <w:t xml:space="preserve">the scope (i.e. a document, a set of related documents, or a repository) of its use. </w:t>
                  </w:r>
                </w:p>
              </w:tc>
            </w:tr>
            <w:tr w:rsidR="00B64B28" w14:paraId="2E67AE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3D8996"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40C11"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FDA72"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BFAF6" w14:textId="77777777" w:rsidR="00B64B28" w:rsidRDefault="00B64B28" w:rsidP="00466496">
                  <w:pPr>
                    <w:rPr>
                      <w:sz w:val="24"/>
                    </w:rPr>
                  </w:pPr>
                  <w:r>
                    <w:t xml:space="preserve">The potentially ambiguous common identifier, such as a human-readable name for the instance. </w:t>
                  </w:r>
                </w:p>
              </w:tc>
            </w:tr>
          </w:tbl>
          <w:p w14:paraId="5A9947DB" w14:textId="77777777" w:rsidR="00B64B28" w:rsidRDefault="00B64B28" w:rsidP="00466496">
            <w:pPr>
              <w:rPr>
                <w:sz w:val="24"/>
              </w:rPr>
            </w:pPr>
          </w:p>
        </w:tc>
      </w:tr>
      <w:tr w:rsidR="00B64B28" w14:paraId="4D0DDB48" w14:textId="77777777" w:rsidTr="00B64B28">
        <w:trPr>
          <w:tblCellSpacing w:w="15" w:type="dxa"/>
        </w:trPr>
        <w:tc>
          <w:tcPr>
            <w:tcW w:w="0" w:type="auto"/>
            <w:vAlign w:val="center"/>
            <w:hideMark/>
          </w:tcPr>
          <w:p w14:paraId="0635201A"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21"/>
              <w:gridCol w:w="1135"/>
              <w:gridCol w:w="1180"/>
              <w:gridCol w:w="4448"/>
            </w:tblGrid>
            <w:tr w:rsidR="00B64B28" w14:paraId="1666AF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1D3D31"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16008"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88E0DF1"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CB993C5" w14:textId="77777777" w:rsidR="00B64B28" w:rsidRDefault="00B64B28" w:rsidP="00466496">
                  <w:pPr>
                    <w:jc w:val="center"/>
                    <w:rPr>
                      <w:b/>
                      <w:bCs/>
                      <w:sz w:val="24"/>
                    </w:rPr>
                  </w:pPr>
                  <w:r>
                    <w:rPr>
                      <w:b/>
                      <w:bCs/>
                    </w:rPr>
                    <w:t>Definition</w:t>
                  </w:r>
                </w:p>
              </w:tc>
            </w:tr>
            <w:tr w:rsidR="00B64B28" w14:paraId="60D09A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63DD27" w14:textId="77777777" w:rsidR="00B64B28" w:rsidRDefault="00B64B28" w:rsidP="00466496">
                  <w:pPr>
                    <w:rPr>
                      <w:sz w:val="24"/>
                    </w:rPr>
                  </w:pPr>
                  <w:hyperlink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E282019"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42D89"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2339B11" w14:textId="77777777" w:rsidR="00B64B28" w:rsidRDefault="00B64B28" w:rsidP="00466496">
                  <w:pPr>
                    <w:rPr>
                      <w:sz w:val="24"/>
                    </w:rPr>
                  </w:pPr>
                  <w:r>
                    <w:t>A single entry from an ontology or a controlled vocabulary.</w:t>
                  </w:r>
                </w:p>
              </w:tc>
            </w:tr>
          </w:tbl>
          <w:p w14:paraId="3DCF1964" w14:textId="77777777" w:rsidR="00B64B28" w:rsidRDefault="00B64B28" w:rsidP="00466496">
            <w:pPr>
              <w:rPr>
                <w:sz w:val="24"/>
              </w:rPr>
            </w:pPr>
          </w:p>
        </w:tc>
      </w:tr>
      <w:tr w:rsidR="00B64B28" w14:paraId="397CD7A6" w14:textId="77777777" w:rsidTr="00B64B28">
        <w:trPr>
          <w:tblCellSpacing w:w="15" w:type="dxa"/>
        </w:trPr>
        <w:tc>
          <w:tcPr>
            <w:tcW w:w="0" w:type="auto"/>
            <w:vAlign w:val="center"/>
            <w:hideMark/>
          </w:tcPr>
          <w:p w14:paraId="27A23DB6" w14:textId="77777777" w:rsidR="00B64B28" w:rsidRDefault="00B64B28" w:rsidP="00466496">
            <w:pPr>
              <w:rPr>
                <w:sz w:val="24"/>
              </w:rPr>
            </w:pPr>
            <w:r>
              <w:rPr>
                <w:b/>
                <w:bCs/>
              </w:rPr>
              <w:t>Example Context:</w:t>
            </w:r>
          </w:p>
        </w:tc>
        <w:tc>
          <w:tcPr>
            <w:tcW w:w="0" w:type="auto"/>
            <w:vAlign w:val="center"/>
            <w:hideMark/>
          </w:tcPr>
          <w:p w14:paraId="16263FD1" w14:textId="77777777" w:rsidR="00B64B28" w:rsidRPr="00B61B52" w:rsidRDefault="00B64B28" w:rsidP="00466496">
            <w:pPr>
              <w:pStyle w:val="HTMLPreformatted"/>
              <w:rPr>
                <w:rFonts w:cs="Helvetica"/>
                <w:lang w:val="en-GB" w:eastAsia="en-GB"/>
              </w:rPr>
            </w:pPr>
            <w:r w:rsidRPr="00B61B52">
              <w:rPr>
                <w:rFonts w:cs="Helvetica"/>
                <w:lang w:val="en-GB" w:eastAsia="en-GB"/>
              </w:rPr>
              <w:t>&lt;Measure id="Measure_Error"&gt;</w:t>
            </w:r>
          </w:p>
          <w:p w14:paraId="546B007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accession="MS:1001227" cvRef="PSI-MS" unitCvRef="PSI-MS" unitName="m/z" unitAccession="MS:1000040" name="product ion m/z error"/&gt;</w:t>
            </w:r>
          </w:p>
          <w:p w14:paraId="27FD3F94" w14:textId="77777777" w:rsidR="00B64B28" w:rsidRPr="00B61B52" w:rsidRDefault="00B64B28" w:rsidP="00466496">
            <w:pPr>
              <w:pStyle w:val="HTMLPreformatted"/>
              <w:rPr>
                <w:rFonts w:cs="Helvetica"/>
                <w:lang w:val="en-GB" w:eastAsia="en-GB"/>
              </w:rPr>
            </w:pPr>
            <w:r w:rsidRPr="00B61B52">
              <w:rPr>
                <w:rFonts w:cs="Helvetica"/>
                <w:lang w:val="en-GB" w:eastAsia="en-GB"/>
              </w:rPr>
              <w:t>&lt;/Measure&gt;</w:t>
            </w:r>
          </w:p>
        </w:tc>
      </w:tr>
      <w:tr w:rsidR="00B64B28" w14:paraId="0AAEBA20" w14:textId="77777777" w:rsidTr="00B64B28">
        <w:trPr>
          <w:tblCellSpacing w:w="15" w:type="dxa"/>
        </w:trPr>
        <w:tc>
          <w:tcPr>
            <w:tcW w:w="0" w:type="auto"/>
            <w:vAlign w:val="center"/>
            <w:hideMark/>
          </w:tcPr>
          <w:p w14:paraId="0569CEB4" w14:textId="77777777" w:rsidR="00B64B28" w:rsidRDefault="00B64B28" w:rsidP="00466496">
            <w:pPr>
              <w:rPr>
                <w:sz w:val="24"/>
              </w:rPr>
            </w:pPr>
            <w:r>
              <w:rPr>
                <w:b/>
                <w:bCs/>
              </w:rPr>
              <w:t>cvParam Mapping Rules:</w:t>
            </w:r>
          </w:p>
        </w:tc>
        <w:tc>
          <w:tcPr>
            <w:tcW w:w="0" w:type="auto"/>
            <w:vAlign w:val="center"/>
            <w:hideMark/>
          </w:tcPr>
          <w:p w14:paraId="472B893C"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/MzIdentML/DataCollection/AnalysisData/SpectrumIdentificationList/FragmentationTable/Measure</w:t>
            </w:r>
          </w:p>
          <w:p w14:paraId="6C3CA553"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term MS:1001226 (</w:t>
            </w:r>
            <w:r w:rsidRPr="00B61B52">
              <w:rPr>
                <w:rStyle w:val="popup"/>
                <w:rFonts w:cs="Helvetica"/>
                <w:lang w:val="en-GB" w:eastAsia="en-GB"/>
              </w:rPr>
              <w:t>product ion intensity</w:t>
            </w:r>
            <w:r w:rsidRPr="00B61B52">
              <w:rPr>
                <w:rFonts w:cs="Helvetica"/>
                <w:lang w:val="en-GB" w:eastAsia="en-GB"/>
              </w:rPr>
              <w:t>) only once</w:t>
            </w:r>
          </w:p>
          <w:p w14:paraId="6D9F5BE2"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term MS:1001225 (</w:t>
            </w:r>
            <w:r w:rsidRPr="00B61B52">
              <w:rPr>
                <w:rStyle w:val="popup"/>
                <w:rFonts w:cs="Helvetica"/>
                <w:lang w:val="en-GB" w:eastAsia="en-GB"/>
              </w:rPr>
              <w:t>product ion m/z</w:t>
            </w:r>
            <w:r w:rsidRPr="00B61B52">
              <w:rPr>
                <w:rFonts w:cs="Helvetica"/>
                <w:lang w:val="en-GB" w:eastAsia="en-GB"/>
              </w:rPr>
              <w:t>) only once</w:t>
            </w:r>
          </w:p>
          <w:p w14:paraId="1594DB53"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term MS:1001227 (</w:t>
            </w:r>
            <w:r w:rsidRPr="00B61B52">
              <w:rPr>
                <w:rStyle w:val="popup"/>
                <w:rFonts w:cs="Helvetica"/>
                <w:lang w:val="en-GB" w:eastAsia="en-GB"/>
              </w:rPr>
              <w:t>product ion m/z error</w:t>
            </w:r>
            <w:r w:rsidRPr="00B61B52">
              <w:rPr>
                <w:rFonts w:cs="Helvetica"/>
                <w:lang w:val="en-GB" w:eastAsia="en-GB"/>
              </w:rPr>
              <w:t>) only once</w:t>
            </w:r>
          </w:p>
        </w:tc>
      </w:tr>
      <w:tr w:rsidR="00B64B28" w14:paraId="0CEC1C98" w14:textId="77777777" w:rsidTr="00B64B28">
        <w:trPr>
          <w:tblCellSpacing w:w="15" w:type="dxa"/>
        </w:trPr>
        <w:tc>
          <w:tcPr>
            <w:tcW w:w="0" w:type="auto"/>
            <w:vAlign w:val="center"/>
            <w:hideMark/>
          </w:tcPr>
          <w:p w14:paraId="6C270F3A" w14:textId="77777777" w:rsidR="00B64B28" w:rsidRDefault="00B64B28" w:rsidP="00466496">
            <w:pPr>
              <w:rPr>
                <w:sz w:val="24"/>
              </w:rPr>
            </w:pPr>
            <w:r>
              <w:rPr>
                <w:b/>
                <w:bCs/>
              </w:rPr>
              <w:t>Example cvParams:</w:t>
            </w:r>
          </w:p>
        </w:tc>
        <w:tc>
          <w:tcPr>
            <w:tcW w:w="0" w:type="auto"/>
            <w:vAlign w:val="center"/>
            <w:hideMark/>
          </w:tcPr>
          <w:p w14:paraId="3180075A" w14:textId="77777777" w:rsidR="00B64B28" w:rsidRPr="00B61B52" w:rsidRDefault="00B64B28" w:rsidP="00466496">
            <w:pPr>
              <w:pStyle w:val="HTMLPreformatted"/>
              <w:rPr>
                <w:rFonts w:cs="Helvetica"/>
                <w:lang w:val="en-GB" w:eastAsia="en-GB"/>
              </w:rPr>
            </w:pPr>
            <w:r w:rsidRPr="00B61B52">
              <w:rPr>
                <w:rFonts w:cs="Helvetica"/>
                <w:lang w:val="en-GB" w:eastAsia="en-GB"/>
              </w:rPr>
              <w:t>&lt;cvParam cvRef="PSI-MS" accession="MS:1001225" name="product ion m/z"/&gt;</w:t>
            </w:r>
          </w:p>
          <w:p w14:paraId="17A6D519" w14:textId="77777777" w:rsidR="00B64B28" w:rsidRPr="00B61B52" w:rsidRDefault="00B64B28" w:rsidP="00466496">
            <w:pPr>
              <w:pStyle w:val="HTMLPreformatted"/>
              <w:rPr>
                <w:rFonts w:cs="Helvetica"/>
                <w:lang w:val="en-GB" w:eastAsia="en-GB"/>
              </w:rPr>
            </w:pPr>
            <w:r w:rsidRPr="00B61B52">
              <w:rPr>
                <w:rFonts w:cs="Helvetica"/>
                <w:lang w:val="en-GB" w:eastAsia="en-GB"/>
              </w:rPr>
              <w:t>&lt;cvParam cvRef="PSI-MS" accession="MS:1001226" name="product ion intensity"/&gt;</w:t>
            </w:r>
          </w:p>
          <w:p w14:paraId="7649EBE8" w14:textId="77777777" w:rsidR="00B64B28" w:rsidRPr="00B61B52" w:rsidRDefault="00B64B28" w:rsidP="00466496">
            <w:pPr>
              <w:pStyle w:val="HTMLPreformatted"/>
              <w:rPr>
                <w:rFonts w:cs="Helvetica"/>
                <w:lang w:val="en-GB" w:eastAsia="en-GB"/>
              </w:rPr>
            </w:pPr>
            <w:r w:rsidRPr="00B61B52">
              <w:rPr>
                <w:rFonts w:cs="Helvetica"/>
                <w:lang w:val="en-GB" w:eastAsia="en-GB"/>
              </w:rPr>
              <w:t>&lt;cvParam cvRef="PSI-MS" accession="MS:1001227" name="product ion m/z error"</w:t>
            </w:r>
          </w:p>
        </w:tc>
      </w:tr>
    </w:tbl>
    <w:p w14:paraId="5911A9B1" w14:textId="77777777" w:rsidR="00B64B28" w:rsidRDefault="00B64B28" w:rsidP="00466496"/>
    <w:p w14:paraId="15A7C72A" w14:textId="77777777" w:rsidR="00B64B28" w:rsidRDefault="00B64B28" w:rsidP="00466496">
      <w:pPr>
        <w:pStyle w:val="Heading2"/>
      </w:pPr>
      <w:bookmarkStart w:id="166" w:name="_Toc449341780"/>
      <w:r>
        <w:t>Element &lt;</w:t>
      </w:r>
      <w:bookmarkStart w:id="167" w:name="Modification"/>
      <w:r>
        <w:t>Modification</w:t>
      </w:r>
      <w:bookmarkEnd w:id="167"/>
      <w:r>
        <w:t>&gt;</w:t>
      </w:r>
      <w:bookmarkEnd w:id="16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gridCol w:w="8606"/>
      </w:tblGrid>
      <w:tr w:rsidR="00B64B28" w14:paraId="5A30AAC7" w14:textId="77777777" w:rsidTr="00B64B28">
        <w:trPr>
          <w:tblCellSpacing w:w="15" w:type="dxa"/>
        </w:trPr>
        <w:tc>
          <w:tcPr>
            <w:tcW w:w="0" w:type="auto"/>
            <w:vAlign w:val="center"/>
            <w:hideMark/>
          </w:tcPr>
          <w:p w14:paraId="60906442" w14:textId="77777777" w:rsidR="00B64B28" w:rsidRDefault="00B64B28" w:rsidP="00466496">
            <w:pPr>
              <w:rPr>
                <w:sz w:val="24"/>
              </w:rPr>
            </w:pPr>
            <w:r>
              <w:rPr>
                <w:b/>
                <w:bCs/>
              </w:rPr>
              <w:t>Definition:</w:t>
            </w:r>
          </w:p>
        </w:tc>
        <w:tc>
          <w:tcPr>
            <w:tcW w:w="0" w:type="auto"/>
            <w:vAlign w:val="center"/>
            <w:hideMark/>
          </w:tcPr>
          <w:p w14:paraId="1E631531" w14:textId="77777777" w:rsidR="00B64B28" w:rsidRDefault="00B64B28" w:rsidP="00466496">
            <w:pPr>
              <w:rPr>
                <w:sz w:val="24"/>
              </w:rPr>
            </w:pPr>
            <w:r>
              <w:t xml:space="preserve">A molecule modification specification. If n modifications have been found on a peptide, there should be n instances of Modification. If multiple modifications are provided as cvParams, it is assumed that the modification is ambiguous i.e. one modification or another. A cvParam MUST be provided with the identification of the modification sourced from a suitable CV e.g. UNIMOD. If the modification is not present in the CV (and this will be checked by the semantic validator within a given tolerance window), there is a “unknown modification” CV term that MUST be used instead. A neutral loss should be defined as an additional CVParam within Modification. If more complex information should be given about neutral losses (such as presence/absence on particular product ions), this can additionally be encoded within the FragmentationArray. </w:t>
            </w:r>
          </w:p>
        </w:tc>
      </w:tr>
      <w:tr w:rsidR="00B64B28" w14:paraId="3046CCEF" w14:textId="77777777" w:rsidTr="00B64B28">
        <w:trPr>
          <w:tblCellSpacing w:w="15" w:type="dxa"/>
        </w:trPr>
        <w:tc>
          <w:tcPr>
            <w:tcW w:w="0" w:type="auto"/>
            <w:vAlign w:val="center"/>
            <w:hideMark/>
          </w:tcPr>
          <w:p w14:paraId="1814740E" w14:textId="77777777" w:rsidR="00B64B28" w:rsidRDefault="00B64B28" w:rsidP="00466496">
            <w:pPr>
              <w:rPr>
                <w:sz w:val="24"/>
              </w:rPr>
            </w:pPr>
            <w:r>
              <w:rPr>
                <w:b/>
                <w:bCs/>
              </w:rPr>
              <w:t>Type:</w:t>
            </w:r>
          </w:p>
        </w:tc>
        <w:tc>
          <w:tcPr>
            <w:tcW w:w="0" w:type="auto"/>
            <w:vAlign w:val="center"/>
            <w:hideMark/>
          </w:tcPr>
          <w:p w14:paraId="63B4F5CE" w14:textId="77777777" w:rsidR="00B64B28" w:rsidRDefault="00B64B28" w:rsidP="00466496">
            <w:pPr>
              <w:rPr>
                <w:sz w:val="24"/>
              </w:rPr>
            </w:pPr>
            <w:r>
              <w:t xml:space="preserve">ModificationType </w:t>
            </w:r>
          </w:p>
        </w:tc>
      </w:tr>
      <w:tr w:rsidR="00B64B28" w14:paraId="18314E4E" w14:textId="77777777" w:rsidTr="00B64B28">
        <w:trPr>
          <w:tblCellSpacing w:w="15" w:type="dxa"/>
        </w:trPr>
        <w:tc>
          <w:tcPr>
            <w:tcW w:w="0" w:type="auto"/>
            <w:vAlign w:val="center"/>
            <w:hideMark/>
          </w:tcPr>
          <w:p w14:paraId="2730B249"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29"/>
              <w:gridCol w:w="1080"/>
              <w:gridCol w:w="791"/>
              <w:gridCol w:w="4415"/>
            </w:tblGrid>
            <w:tr w:rsidR="00B64B28" w14:paraId="3C4DA1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345C9C"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DD18816"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EB5C4"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0111F" w14:textId="77777777" w:rsidR="00B64B28" w:rsidRDefault="00B64B28" w:rsidP="00466496">
                  <w:pPr>
                    <w:jc w:val="center"/>
                    <w:rPr>
                      <w:b/>
                      <w:bCs/>
                      <w:sz w:val="24"/>
                    </w:rPr>
                  </w:pPr>
                  <w:r>
                    <w:rPr>
                      <w:b/>
                      <w:bCs/>
                    </w:rPr>
                    <w:t>Definition</w:t>
                  </w:r>
                </w:p>
              </w:tc>
            </w:tr>
            <w:tr w:rsidR="00B64B28" w14:paraId="109C72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4664D7" w14:textId="77777777" w:rsidR="00B64B28" w:rsidRDefault="00B64B28" w:rsidP="00466496">
                  <w:pPr>
                    <w:rPr>
                      <w:sz w:val="24"/>
                    </w:rPr>
                  </w:pPr>
                  <w:r>
                    <w:t>avgMassDelta</w:t>
                  </w:r>
                </w:p>
              </w:tc>
              <w:tc>
                <w:tcPr>
                  <w:tcW w:w="0" w:type="auto"/>
                  <w:tcBorders>
                    <w:top w:val="outset" w:sz="6" w:space="0" w:color="auto"/>
                    <w:left w:val="outset" w:sz="6" w:space="0" w:color="auto"/>
                    <w:bottom w:val="outset" w:sz="6" w:space="0" w:color="auto"/>
                    <w:right w:val="outset" w:sz="6" w:space="0" w:color="auto"/>
                  </w:tcBorders>
                  <w:vAlign w:val="center"/>
                  <w:hideMark/>
                </w:tcPr>
                <w:p w14:paraId="6C973444" w14:textId="77777777" w:rsidR="00B64B28" w:rsidRDefault="00B64B28" w:rsidP="00466496">
                  <w:pPr>
                    <w:rPr>
                      <w:sz w:val="24"/>
                    </w:rPr>
                  </w:pPr>
                  <w:r>
                    <w:t>xsd:double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FBCFC53"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0290473" w14:textId="77777777" w:rsidR="00B64B28" w:rsidRDefault="00B64B28" w:rsidP="00466496">
                  <w:pPr>
                    <w:rPr>
                      <w:sz w:val="24"/>
                    </w:rPr>
                  </w:pPr>
                  <w:r>
                    <w:t xml:space="preserve">Atomic mass delta considering the natural distribution of isotopes in Daltons. </w:t>
                  </w:r>
                </w:p>
              </w:tc>
            </w:tr>
            <w:tr w:rsidR="00B64B28" w14:paraId="614BF0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EE6B62" w14:textId="77777777" w:rsidR="00B64B28" w:rsidRDefault="00B64B28" w:rsidP="00466496">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A812B" w14:textId="77777777" w:rsidR="00B64B28" w:rsidRDefault="00B64B28" w:rsidP="00466496">
                  <w:pPr>
                    <w:rPr>
                      <w:sz w:val="24"/>
                    </w:rPr>
                  </w:pPr>
                  <w:r>
                    <w:t>xsd:int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A1E0B"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F3F7A85" w14:textId="77777777" w:rsidR="00B64B28" w:rsidRDefault="00B64B28" w:rsidP="00D60965">
                  <w:pPr>
                    <w:rPr>
                      <w:sz w:val="24"/>
                    </w:rPr>
                  </w:pPr>
                  <w:r>
                    <w:t>Location of the modification within the peptide - position in peptide sequence, counted from the N-terminus residue, starting at position 1. Specific modifications to the N-terminus should be given the location 0. Modification to the C-terminus should be given as peptide length + 1.</w:t>
                  </w:r>
                  <w:r w:rsidR="00D60965">
                    <w:t xml:space="preserve"> </w:t>
                  </w:r>
                  <w:r w:rsidR="00D60965" w:rsidRPr="00D60965">
                    <w:t>If the modification location is unknown e.g. for PMF data, this attribute should be omitted.</w:t>
                  </w:r>
                  <w:r>
                    <w:t xml:space="preserve"> </w:t>
                  </w:r>
                </w:p>
              </w:tc>
            </w:tr>
            <w:tr w:rsidR="00B64B28" w14:paraId="5E51E4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5EA9B9" w14:textId="77777777" w:rsidR="00B64B28" w:rsidRDefault="00B64B28" w:rsidP="00466496">
                  <w:pPr>
                    <w:rPr>
                      <w:sz w:val="24"/>
                    </w:rPr>
                  </w:pPr>
                  <w:r>
                    <w:t>monoisotopicMassDelta</w:t>
                  </w:r>
                </w:p>
              </w:tc>
              <w:tc>
                <w:tcPr>
                  <w:tcW w:w="0" w:type="auto"/>
                  <w:tcBorders>
                    <w:top w:val="outset" w:sz="6" w:space="0" w:color="auto"/>
                    <w:left w:val="outset" w:sz="6" w:space="0" w:color="auto"/>
                    <w:bottom w:val="outset" w:sz="6" w:space="0" w:color="auto"/>
                    <w:right w:val="outset" w:sz="6" w:space="0" w:color="auto"/>
                  </w:tcBorders>
                  <w:vAlign w:val="center"/>
                  <w:hideMark/>
                </w:tcPr>
                <w:p w14:paraId="7FA1E0BD" w14:textId="77777777" w:rsidR="00B64B28" w:rsidRDefault="00B64B28" w:rsidP="00466496">
                  <w:pPr>
                    <w:rPr>
                      <w:sz w:val="24"/>
                    </w:rPr>
                  </w:pPr>
                  <w:r>
                    <w:t>xsd:double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7BE41"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A865F" w14:textId="77777777" w:rsidR="00B64B28" w:rsidRDefault="00B64B28" w:rsidP="00466496">
                  <w:pPr>
                    <w:rPr>
                      <w:sz w:val="24"/>
                    </w:rPr>
                  </w:pPr>
                  <w:r>
                    <w:t xml:space="preserve">Atomic mass delta when assuming only the most common isotope of elements in Daltons. </w:t>
                  </w:r>
                </w:p>
              </w:tc>
            </w:tr>
            <w:tr w:rsidR="00B64B28" w14:paraId="6738FF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BD7905" w14:textId="77777777" w:rsidR="00B64B28" w:rsidRDefault="00B64B28" w:rsidP="00466496">
                  <w:pPr>
                    <w:rPr>
                      <w:sz w:val="24"/>
                    </w:rPr>
                  </w:pPr>
                  <w:r>
                    <w:t>residues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DD85796" w14:textId="77777777" w:rsidR="00B64B28" w:rsidRDefault="00B64B28" w:rsidP="00466496">
                  <w:pPr>
                    <w:rPr>
                      <w:sz w:val="24"/>
                    </w:rPr>
                  </w:pPr>
                  <w:r>
                    <w:t>listOfChars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FA4D3C2"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15C9124" w14:textId="77777777" w:rsidR="00B64B28" w:rsidRDefault="00B64B28" w:rsidP="00466496">
                  <w:pPr>
                    <w:rPr>
                      <w:sz w:val="24"/>
                    </w:rPr>
                  </w:pPr>
                  <w:r>
                    <w:t xml:space="preserve">Specification of the residue (amino acid) on which the modification occurs. If multiple values are given, it is assumed that the exact residue modified is unknown i.e. the modification is to ONE of the residues listed. Multiple residues would usually only be specified for PMF data. </w:t>
                  </w:r>
                </w:p>
              </w:tc>
            </w:tr>
          </w:tbl>
          <w:p w14:paraId="10BC05A5" w14:textId="77777777" w:rsidR="00B64B28" w:rsidRDefault="00B64B28" w:rsidP="00466496">
            <w:pPr>
              <w:rPr>
                <w:sz w:val="24"/>
              </w:rPr>
            </w:pPr>
          </w:p>
        </w:tc>
      </w:tr>
      <w:tr w:rsidR="00B64B28" w14:paraId="20789D4C" w14:textId="77777777" w:rsidTr="00B64B28">
        <w:trPr>
          <w:tblCellSpacing w:w="15" w:type="dxa"/>
        </w:trPr>
        <w:tc>
          <w:tcPr>
            <w:tcW w:w="0" w:type="auto"/>
            <w:vAlign w:val="center"/>
            <w:hideMark/>
          </w:tcPr>
          <w:p w14:paraId="3695C520"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25"/>
              <w:gridCol w:w="1135"/>
              <w:gridCol w:w="1180"/>
              <w:gridCol w:w="4475"/>
            </w:tblGrid>
            <w:tr w:rsidR="00B64B28" w14:paraId="2A2211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B83EB5"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94A76AC"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7AB48"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932BA4D" w14:textId="77777777" w:rsidR="00B64B28" w:rsidRDefault="00B64B28" w:rsidP="00466496">
                  <w:pPr>
                    <w:jc w:val="center"/>
                    <w:rPr>
                      <w:b/>
                      <w:bCs/>
                      <w:sz w:val="24"/>
                    </w:rPr>
                  </w:pPr>
                  <w:r>
                    <w:rPr>
                      <w:b/>
                      <w:bCs/>
                    </w:rPr>
                    <w:t>Definition</w:t>
                  </w:r>
                </w:p>
              </w:tc>
            </w:tr>
            <w:tr w:rsidR="00B64B28" w14:paraId="6719B3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FEEEEB" w14:textId="77777777" w:rsidR="00B64B28" w:rsidRDefault="00B64B28" w:rsidP="00466496">
                  <w:pPr>
                    <w:rPr>
                      <w:sz w:val="24"/>
                    </w:rPr>
                  </w:pPr>
                  <w:hyperlink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A20AACE"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55703"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927CE14" w14:textId="77777777" w:rsidR="00B64B28" w:rsidRDefault="00B64B28" w:rsidP="00466496">
                  <w:pPr>
                    <w:rPr>
                      <w:sz w:val="24"/>
                    </w:rPr>
                  </w:pPr>
                  <w:r>
                    <w:t>A single entry from an ontology or a controlled vocabulary.</w:t>
                  </w:r>
                </w:p>
              </w:tc>
            </w:tr>
          </w:tbl>
          <w:p w14:paraId="6011A876" w14:textId="77777777" w:rsidR="00B64B28" w:rsidRDefault="00B64B28" w:rsidP="00466496">
            <w:pPr>
              <w:rPr>
                <w:sz w:val="24"/>
              </w:rPr>
            </w:pPr>
          </w:p>
        </w:tc>
      </w:tr>
      <w:tr w:rsidR="00B64B28" w14:paraId="52456256" w14:textId="77777777" w:rsidTr="00B64B28">
        <w:trPr>
          <w:tblCellSpacing w:w="15" w:type="dxa"/>
        </w:trPr>
        <w:tc>
          <w:tcPr>
            <w:tcW w:w="0" w:type="auto"/>
            <w:vAlign w:val="center"/>
            <w:hideMark/>
          </w:tcPr>
          <w:p w14:paraId="4E372BB3" w14:textId="77777777" w:rsidR="00B64B28" w:rsidRDefault="00B64B28" w:rsidP="00466496">
            <w:pPr>
              <w:rPr>
                <w:sz w:val="24"/>
              </w:rPr>
            </w:pPr>
            <w:r>
              <w:rPr>
                <w:b/>
                <w:bCs/>
              </w:rPr>
              <w:lastRenderedPageBreak/>
              <w:t>Example Context:</w:t>
            </w:r>
          </w:p>
        </w:tc>
        <w:tc>
          <w:tcPr>
            <w:tcW w:w="0" w:type="auto"/>
            <w:vAlign w:val="center"/>
            <w:hideMark/>
          </w:tcPr>
          <w:p w14:paraId="3594499F" w14:textId="77777777" w:rsidR="00B64B28" w:rsidRPr="00B61B52" w:rsidRDefault="00B64B28" w:rsidP="00466496">
            <w:pPr>
              <w:pStyle w:val="HTMLPreformatted"/>
              <w:rPr>
                <w:rFonts w:cs="Helvetica"/>
                <w:lang w:val="en-GB" w:eastAsia="en-GB"/>
              </w:rPr>
            </w:pPr>
            <w:r w:rsidRPr="00B61B52">
              <w:rPr>
                <w:rFonts w:cs="Helvetica"/>
                <w:lang w:val="en-GB" w:eastAsia="en-GB"/>
              </w:rPr>
              <w:t>&lt;Modification location="11" residues="M" monoisotopicMassDelta="15.994915"&gt;</w:t>
            </w:r>
          </w:p>
          <w:p w14:paraId="14D9193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accession="UNIMOD:35" name="Oxidation" cvRef="UNIMOD"/&gt;</w:t>
            </w:r>
          </w:p>
          <w:p w14:paraId="67A89B7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accession="MS:1001524" name="fragment neutral loss" cvRef="PSI-MS"</w:t>
            </w:r>
          </w:p>
          <w:p w14:paraId="4A60C0D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value="63.998285" unitAccession="UO:0000221" unitName="dalton" unitCvRef="UO"/&gt;</w:t>
            </w:r>
          </w:p>
          <w:p w14:paraId="7CD353DE" w14:textId="77777777" w:rsidR="00B64B28" w:rsidRPr="00B61B52" w:rsidRDefault="00B64B28" w:rsidP="00466496">
            <w:pPr>
              <w:pStyle w:val="HTMLPreformatted"/>
              <w:rPr>
                <w:rFonts w:cs="Helvetica"/>
                <w:lang w:val="en-GB" w:eastAsia="en-GB"/>
              </w:rPr>
            </w:pPr>
            <w:r w:rsidRPr="00B61B52">
              <w:rPr>
                <w:rFonts w:cs="Helvetica"/>
                <w:lang w:val="en-GB" w:eastAsia="en-GB"/>
              </w:rPr>
              <w:t>&lt;/Modification&gt;</w:t>
            </w:r>
          </w:p>
        </w:tc>
      </w:tr>
      <w:tr w:rsidR="00B64B28" w14:paraId="4045B4B5" w14:textId="77777777" w:rsidTr="00B64B28">
        <w:trPr>
          <w:tblCellSpacing w:w="15" w:type="dxa"/>
        </w:trPr>
        <w:tc>
          <w:tcPr>
            <w:tcW w:w="0" w:type="auto"/>
            <w:vAlign w:val="center"/>
            <w:hideMark/>
          </w:tcPr>
          <w:p w14:paraId="4ADA4C4B" w14:textId="77777777" w:rsidR="00B64B28" w:rsidRDefault="00B64B28" w:rsidP="00466496">
            <w:pPr>
              <w:rPr>
                <w:sz w:val="24"/>
              </w:rPr>
            </w:pPr>
            <w:r>
              <w:rPr>
                <w:b/>
                <w:bCs/>
              </w:rPr>
              <w:t>Example cvParams:</w:t>
            </w:r>
          </w:p>
        </w:tc>
        <w:tc>
          <w:tcPr>
            <w:tcW w:w="0" w:type="auto"/>
            <w:vAlign w:val="center"/>
            <w:hideMark/>
          </w:tcPr>
          <w:p w14:paraId="33ADA4ED"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accession="UNIMOD:4" name="Carbamidomethyl" cvRef="UNIMOD"/&gt;</w:t>
            </w:r>
          </w:p>
          <w:p w14:paraId="279CDD1C"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accession="UNIMOD:35" name="Oxidation" cvRef="UNIMOD"/&gt;</w:t>
            </w:r>
          </w:p>
          <w:p w14:paraId="47DB39D0"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accession="MS:1001524" name="fragment neutral loss" cvRef="PSI-MS" value="0"</w:t>
            </w:r>
          </w:p>
        </w:tc>
      </w:tr>
    </w:tbl>
    <w:p w14:paraId="4D325CEB" w14:textId="77777777" w:rsidR="00B64B28" w:rsidRDefault="00B64B28" w:rsidP="00466496"/>
    <w:p w14:paraId="2023830F" w14:textId="77777777" w:rsidR="00B64B28" w:rsidRDefault="00B64B28" w:rsidP="00466496">
      <w:pPr>
        <w:pStyle w:val="Heading2"/>
      </w:pPr>
      <w:bookmarkStart w:id="168" w:name="_Toc449341781"/>
      <w:r>
        <w:t>Element &lt;</w:t>
      </w:r>
      <w:bookmarkStart w:id="169" w:name="ModificationParams"/>
      <w:r>
        <w:t>ModificationParams</w:t>
      </w:r>
      <w:bookmarkEnd w:id="169"/>
      <w:r>
        <w:t>&gt;</w:t>
      </w:r>
      <w:bookmarkEnd w:id="16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0"/>
        <w:gridCol w:w="8592"/>
      </w:tblGrid>
      <w:tr w:rsidR="00B64B28" w14:paraId="6D734D78" w14:textId="77777777" w:rsidTr="00B64B28">
        <w:trPr>
          <w:tblCellSpacing w:w="15" w:type="dxa"/>
        </w:trPr>
        <w:tc>
          <w:tcPr>
            <w:tcW w:w="0" w:type="auto"/>
            <w:vAlign w:val="center"/>
            <w:hideMark/>
          </w:tcPr>
          <w:p w14:paraId="0D678834" w14:textId="77777777" w:rsidR="00B64B28" w:rsidRDefault="00B64B28" w:rsidP="00466496">
            <w:pPr>
              <w:rPr>
                <w:sz w:val="24"/>
              </w:rPr>
            </w:pPr>
            <w:r>
              <w:rPr>
                <w:b/>
                <w:bCs/>
              </w:rPr>
              <w:t>Definition:</w:t>
            </w:r>
          </w:p>
        </w:tc>
        <w:tc>
          <w:tcPr>
            <w:tcW w:w="0" w:type="auto"/>
            <w:vAlign w:val="center"/>
            <w:hideMark/>
          </w:tcPr>
          <w:p w14:paraId="57E0FDBE" w14:textId="77777777" w:rsidR="00B64B28" w:rsidRDefault="00B64B28" w:rsidP="00466496">
            <w:pPr>
              <w:rPr>
                <w:sz w:val="24"/>
              </w:rPr>
            </w:pPr>
            <w:r>
              <w:t xml:space="preserve">The specification of static/variable modifications (e.g. Oxidation of Methionine) that are to be considered in the spectra search. </w:t>
            </w:r>
          </w:p>
        </w:tc>
      </w:tr>
      <w:tr w:rsidR="00B64B28" w14:paraId="3A698E83" w14:textId="77777777" w:rsidTr="00B64B28">
        <w:trPr>
          <w:tblCellSpacing w:w="15" w:type="dxa"/>
        </w:trPr>
        <w:tc>
          <w:tcPr>
            <w:tcW w:w="0" w:type="auto"/>
            <w:vAlign w:val="center"/>
            <w:hideMark/>
          </w:tcPr>
          <w:p w14:paraId="7B6FE090" w14:textId="77777777" w:rsidR="00B64B28" w:rsidRDefault="00B64B28" w:rsidP="00466496">
            <w:pPr>
              <w:rPr>
                <w:sz w:val="24"/>
              </w:rPr>
            </w:pPr>
            <w:r>
              <w:rPr>
                <w:b/>
                <w:bCs/>
              </w:rPr>
              <w:t>Type:</w:t>
            </w:r>
          </w:p>
        </w:tc>
        <w:tc>
          <w:tcPr>
            <w:tcW w:w="0" w:type="auto"/>
            <w:vAlign w:val="center"/>
            <w:hideMark/>
          </w:tcPr>
          <w:p w14:paraId="0E06EAC7" w14:textId="77777777" w:rsidR="00B64B28" w:rsidRDefault="00B64B28" w:rsidP="00466496">
            <w:pPr>
              <w:rPr>
                <w:sz w:val="24"/>
              </w:rPr>
            </w:pPr>
            <w:r>
              <w:t xml:space="preserve">ModificationParamsType </w:t>
            </w:r>
          </w:p>
        </w:tc>
      </w:tr>
      <w:tr w:rsidR="00B64B28" w14:paraId="3881FCC6" w14:textId="77777777" w:rsidTr="00B64B28">
        <w:trPr>
          <w:tblCellSpacing w:w="15" w:type="dxa"/>
        </w:trPr>
        <w:tc>
          <w:tcPr>
            <w:tcW w:w="0" w:type="auto"/>
            <w:vAlign w:val="center"/>
            <w:hideMark/>
          </w:tcPr>
          <w:p w14:paraId="7E8D1698" w14:textId="77777777" w:rsidR="00B64B28" w:rsidRDefault="00B64B28" w:rsidP="00466496">
            <w:pPr>
              <w:rPr>
                <w:sz w:val="24"/>
              </w:rPr>
            </w:pPr>
            <w:r>
              <w:rPr>
                <w:b/>
                <w:bCs/>
              </w:rPr>
              <w:t>Attributes:</w:t>
            </w:r>
          </w:p>
        </w:tc>
        <w:tc>
          <w:tcPr>
            <w:tcW w:w="0" w:type="auto"/>
            <w:vAlign w:val="center"/>
            <w:hideMark/>
          </w:tcPr>
          <w:p w14:paraId="05A8D1B7" w14:textId="77777777" w:rsidR="00B64B28" w:rsidRDefault="00B64B28" w:rsidP="00466496">
            <w:pPr>
              <w:rPr>
                <w:sz w:val="24"/>
              </w:rPr>
            </w:pPr>
            <w:r>
              <w:t>none</w:t>
            </w:r>
          </w:p>
        </w:tc>
      </w:tr>
      <w:tr w:rsidR="00B64B28" w14:paraId="2288CE08" w14:textId="77777777" w:rsidTr="00B64B28">
        <w:trPr>
          <w:tblCellSpacing w:w="15" w:type="dxa"/>
        </w:trPr>
        <w:tc>
          <w:tcPr>
            <w:tcW w:w="0" w:type="auto"/>
            <w:vAlign w:val="center"/>
            <w:hideMark/>
          </w:tcPr>
          <w:p w14:paraId="6DCB009C"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13"/>
              <w:gridCol w:w="1135"/>
              <w:gridCol w:w="1180"/>
              <w:gridCol w:w="4373"/>
            </w:tblGrid>
            <w:tr w:rsidR="00B64B28" w14:paraId="7C208B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E341DB"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6238A9"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49DE3"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9D5ED" w14:textId="77777777" w:rsidR="00B64B28" w:rsidRDefault="00B64B28" w:rsidP="00466496">
                  <w:pPr>
                    <w:jc w:val="center"/>
                    <w:rPr>
                      <w:b/>
                      <w:bCs/>
                      <w:sz w:val="24"/>
                    </w:rPr>
                  </w:pPr>
                  <w:r>
                    <w:rPr>
                      <w:b/>
                      <w:bCs/>
                    </w:rPr>
                    <w:t>Definition</w:t>
                  </w:r>
                </w:p>
              </w:tc>
            </w:tr>
            <w:tr w:rsidR="00B64B28" w14:paraId="117E2B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81C87C" w14:textId="77777777" w:rsidR="00B64B28" w:rsidRDefault="00B64B28" w:rsidP="00466496">
                  <w:pPr>
                    <w:rPr>
                      <w:sz w:val="24"/>
                    </w:rPr>
                  </w:pPr>
                  <w:hyperlink w:anchor="SearchModification" w:history="1">
                    <w:r>
                      <w:rPr>
                        <w:rStyle w:val="Hyperlink"/>
                      </w:rPr>
                      <w:t>SearchModification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8F50129"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A39A5"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6C227CF" w14:textId="77777777" w:rsidR="00B64B28" w:rsidRDefault="00B64B28" w:rsidP="00466496">
                  <w:pPr>
                    <w:rPr>
                      <w:sz w:val="24"/>
                    </w:rPr>
                  </w:pPr>
                  <w:r>
                    <w:t xml:space="preserve">Specification of a search modification as parameter for a spectra search. Contains the name of the modification, the mass, the specificity and whether it is a static modification. </w:t>
                  </w:r>
                </w:p>
              </w:tc>
            </w:tr>
          </w:tbl>
          <w:p w14:paraId="304D5A2A" w14:textId="77777777" w:rsidR="00B64B28" w:rsidRDefault="00B64B28" w:rsidP="00466496">
            <w:pPr>
              <w:rPr>
                <w:sz w:val="24"/>
              </w:rPr>
            </w:pPr>
          </w:p>
        </w:tc>
      </w:tr>
      <w:tr w:rsidR="00B64B28" w14:paraId="14FC5982" w14:textId="77777777" w:rsidTr="00B64B28">
        <w:trPr>
          <w:tblCellSpacing w:w="15" w:type="dxa"/>
        </w:trPr>
        <w:tc>
          <w:tcPr>
            <w:tcW w:w="0" w:type="auto"/>
            <w:vAlign w:val="center"/>
            <w:hideMark/>
          </w:tcPr>
          <w:p w14:paraId="7554DB66" w14:textId="77777777" w:rsidR="00B64B28" w:rsidRDefault="00B64B28" w:rsidP="00466496">
            <w:pPr>
              <w:rPr>
                <w:sz w:val="24"/>
              </w:rPr>
            </w:pPr>
            <w:r>
              <w:rPr>
                <w:b/>
                <w:bCs/>
              </w:rPr>
              <w:t>Example Context:</w:t>
            </w:r>
          </w:p>
        </w:tc>
        <w:tc>
          <w:tcPr>
            <w:tcW w:w="0" w:type="auto"/>
            <w:vAlign w:val="center"/>
            <w:hideMark/>
          </w:tcPr>
          <w:p w14:paraId="5371D7BB" w14:textId="77777777" w:rsidR="00B64B28" w:rsidRPr="00B61B52" w:rsidRDefault="00B64B28" w:rsidP="00466496">
            <w:pPr>
              <w:pStyle w:val="HTMLPreformatted"/>
              <w:rPr>
                <w:rFonts w:cs="Helvetica"/>
                <w:lang w:val="en-GB" w:eastAsia="en-GB"/>
              </w:rPr>
            </w:pPr>
            <w:r w:rsidRPr="00B61B52">
              <w:rPr>
                <w:rFonts w:cs="Helvetica"/>
                <w:lang w:val="en-GB" w:eastAsia="en-GB"/>
              </w:rPr>
              <w:t>&lt;ModificationParams&gt;</w:t>
            </w:r>
          </w:p>
          <w:p w14:paraId="516E0E8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&lt;SearchModification residues="C" massDelta="57.021465" fixedMod="true"&gt;</w:t>
            </w:r>
          </w:p>
          <w:p w14:paraId="06312D7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accession="UNIMOD:4" cvRef="UNIMOD" name="Carbamidomethyl"/&gt;</w:t>
            </w:r>
          </w:p>
          <w:p w14:paraId="27A9D37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&lt;/SearchModification&gt;</w:t>
            </w:r>
          </w:p>
          <w:p w14:paraId="3922870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&lt;SearchModification residues="M" massDelta="15.994915" fixedMod="false"&gt;</w:t>
            </w:r>
          </w:p>
          <w:p w14:paraId="7CA1CDC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accession="UNIMOD:35" cvRef="UNIMOD" name="Oxidation"/&gt;</w:t>
            </w:r>
          </w:p>
          <w:p w14:paraId="665F859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&lt;/SearchModification&gt;</w:t>
            </w:r>
          </w:p>
          <w:p w14:paraId="79958E8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7988ED16" w14:textId="77777777" w:rsidR="00B64B28" w:rsidRPr="00B61B52" w:rsidRDefault="00B64B28" w:rsidP="00466496">
            <w:pPr>
              <w:pStyle w:val="HTMLPreformatted"/>
              <w:rPr>
                <w:rFonts w:cs="Helvetica"/>
                <w:lang w:val="en-GB" w:eastAsia="en-GB"/>
              </w:rPr>
            </w:pPr>
            <w:r w:rsidRPr="00B61B52">
              <w:rPr>
                <w:rFonts w:cs="Helvetica"/>
                <w:lang w:val="en-GB" w:eastAsia="en-GB"/>
              </w:rPr>
              <w:t>&lt;/ModificationParams&gt;</w:t>
            </w:r>
          </w:p>
        </w:tc>
      </w:tr>
    </w:tbl>
    <w:p w14:paraId="30029516" w14:textId="77777777" w:rsidR="00B64B28" w:rsidRDefault="00B64B28" w:rsidP="00466496"/>
    <w:p w14:paraId="6E1E440E" w14:textId="77777777" w:rsidR="00B64B28" w:rsidRDefault="00B64B28" w:rsidP="00466496">
      <w:pPr>
        <w:pStyle w:val="Heading2"/>
      </w:pPr>
      <w:bookmarkStart w:id="170" w:name="_Toc449341782"/>
      <w:r>
        <w:t>Element &lt;</w:t>
      </w:r>
      <w:bookmarkStart w:id="171" w:name="Organization"/>
      <w:r>
        <w:t>Organization</w:t>
      </w:r>
      <w:bookmarkEnd w:id="171"/>
      <w:r>
        <w:t>&gt;</w:t>
      </w:r>
      <w:bookmarkEnd w:id="17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3"/>
        <w:gridCol w:w="8569"/>
      </w:tblGrid>
      <w:tr w:rsidR="00B64B28" w14:paraId="07A54E22" w14:textId="77777777" w:rsidTr="00B64B28">
        <w:trPr>
          <w:tblCellSpacing w:w="15" w:type="dxa"/>
        </w:trPr>
        <w:tc>
          <w:tcPr>
            <w:tcW w:w="0" w:type="auto"/>
            <w:vAlign w:val="center"/>
            <w:hideMark/>
          </w:tcPr>
          <w:p w14:paraId="1A25CFD7" w14:textId="77777777" w:rsidR="00B64B28" w:rsidRDefault="00B64B28" w:rsidP="00466496">
            <w:pPr>
              <w:rPr>
                <w:sz w:val="24"/>
              </w:rPr>
            </w:pPr>
            <w:r>
              <w:rPr>
                <w:b/>
                <w:bCs/>
              </w:rPr>
              <w:t>Definition:</w:t>
            </w:r>
          </w:p>
        </w:tc>
        <w:tc>
          <w:tcPr>
            <w:tcW w:w="0" w:type="auto"/>
            <w:vAlign w:val="center"/>
            <w:hideMark/>
          </w:tcPr>
          <w:p w14:paraId="37A31D3C" w14:textId="77777777" w:rsidR="00B64B28" w:rsidRDefault="00B64B28" w:rsidP="00466496">
            <w:pPr>
              <w:rPr>
                <w:sz w:val="24"/>
              </w:rPr>
            </w:pPr>
            <w:r>
              <w:t xml:space="preserve">Organizations are entities like companies, universities, government agencies. Any additional information such as the address, email etc. should be supplied either as CV parameters or as user parameters. </w:t>
            </w:r>
          </w:p>
        </w:tc>
      </w:tr>
      <w:tr w:rsidR="00B64B28" w14:paraId="4B9F14DA" w14:textId="77777777" w:rsidTr="00B64B28">
        <w:trPr>
          <w:tblCellSpacing w:w="15" w:type="dxa"/>
        </w:trPr>
        <w:tc>
          <w:tcPr>
            <w:tcW w:w="0" w:type="auto"/>
            <w:vAlign w:val="center"/>
            <w:hideMark/>
          </w:tcPr>
          <w:p w14:paraId="6BB31ED4" w14:textId="77777777" w:rsidR="00B64B28" w:rsidRDefault="00B64B28" w:rsidP="00466496">
            <w:pPr>
              <w:rPr>
                <w:sz w:val="24"/>
              </w:rPr>
            </w:pPr>
            <w:r>
              <w:rPr>
                <w:b/>
                <w:bCs/>
              </w:rPr>
              <w:t>Type:</w:t>
            </w:r>
          </w:p>
        </w:tc>
        <w:tc>
          <w:tcPr>
            <w:tcW w:w="0" w:type="auto"/>
            <w:vAlign w:val="center"/>
            <w:hideMark/>
          </w:tcPr>
          <w:p w14:paraId="51B298DC" w14:textId="77777777" w:rsidR="00B64B28" w:rsidRDefault="00B64B28" w:rsidP="00466496">
            <w:pPr>
              <w:rPr>
                <w:sz w:val="24"/>
              </w:rPr>
            </w:pPr>
            <w:r>
              <w:t xml:space="preserve">OrganizationType </w:t>
            </w:r>
          </w:p>
        </w:tc>
      </w:tr>
      <w:tr w:rsidR="00B64B28" w14:paraId="213F3E2B" w14:textId="77777777" w:rsidTr="00B64B28">
        <w:trPr>
          <w:tblCellSpacing w:w="15" w:type="dxa"/>
        </w:trPr>
        <w:tc>
          <w:tcPr>
            <w:tcW w:w="0" w:type="auto"/>
            <w:vAlign w:val="center"/>
            <w:hideMark/>
          </w:tcPr>
          <w:p w14:paraId="30EFBC5F"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4"/>
              <w:gridCol w:w="984"/>
              <w:gridCol w:w="824"/>
              <w:gridCol w:w="5506"/>
            </w:tblGrid>
            <w:tr w:rsidR="00B64B28" w14:paraId="649783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1A65CB"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C0226C"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53E83"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BE0B0" w14:textId="77777777" w:rsidR="00B64B28" w:rsidRDefault="00B64B28" w:rsidP="00466496">
                  <w:pPr>
                    <w:jc w:val="center"/>
                    <w:rPr>
                      <w:b/>
                      <w:bCs/>
                      <w:sz w:val="24"/>
                    </w:rPr>
                  </w:pPr>
                  <w:r>
                    <w:rPr>
                      <w:b/>
                      <w:bCs/>
                    </w:rPr>
                    <w:t>Definition</w:t>
                  </w:r>
                </w:p>
              </w:tc>
            </w:tr>
            <w:tr w:rsidR="00B64B28" w14:paraId="764288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8F2006"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44CC4A24"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51740"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9D9BA"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0D0AEF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7DEDE7"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C9ED9"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69BE8"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81282" w14:textId="77777777" w:rsidR="00B64B28" w:rsidRDefault="00B64B28" w:rsidP="00466496">
                  <w:pPr>
                    <w:rPr>
                      <w:sz w:val="24"/>
                    </w:rPr>
                  </w:pPr>
                  <w:r>
                    <w:t xml:space="preserve">The potentially ambiguous common identifier, such as a human-readable name for the instance. </w:t>
                  </w:r>
                </w:p>
              </w:tc>
            </w:tr>
          </w:tbl>
          <w:p w14:paraId="7794C465" w14:textId="77777777" w:rsidR="00B64B28" w:rsidRDefault="00B64B28" w:rsidP="00466496">
            <w:pPr>
              <w:rPr>
                <w:sz w:val="24"/>
              </w:rPr>
            </w:pPr>
          </w:p>
        </w:tc>
      </w:tr>
      <w:tr w:rsidR="00B64B28" w14:paraId="06BF2B17" w14:textId="77777777" w:rsidTr="00B64B28">
        <w:trPr>
          <w:tblCellSpacing w:w="15" w:type="dxa"/>
        </w:trPr>
        <w:tc>
          <w:tcPr>
            <w:tcW w:w="0" w:type="auto"/>
            <w:vAlign w:val="center"/>
            <w:hideMark/>
          </w:tcPr>
          <w:p w14:paraId="1240CB9E"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64"/>
              <w:gridCol w:w="1135"/>
              <w:gridCol w:w="1180"/>
              <w:gridCol w:w="4599"/>
            </w:tblGrid>
            <w:tr w:rsidR="00B64B28" w14:paraId="223C30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D037A0"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2DD0E"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71318"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42B42" w14:textId="77777777" w:rsidR="00B64B28" w:rsidRDefault="00B64B28" w:rsidP="00466496">
                  <w:pPr>
                    <w:jc w:val="center"/>
                    <w:rPr>
                      <w:b/>
                      <w:bCs/>
                      <w:sz w:val="24"/>
                    </w:rPr>
                  </w:pPr>
                  <w:r>
                    <w:rPr>
                      <w:b/>
                      <w:bCs/>
                    </w:rPr>
                    <w:t>Definition</w:t>
                  </w:r>
                </w:p>
              </w:tc>
            </w:tr>
            <w:tr w:rsidR="00B64B28" w14:paraId="572FDF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0BF805" w14:textId="77777777" w:rsidR="00B64B28" w:rsidRDefault="00B64B28" w:rsidP="00466496">
                  <w:pPr>
                    <w:rPr>
                      <w:sz w:val="24"/>
                    </w:rPr>
                  </w:pPr>
                  <w:hyperlink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836C044"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D2A3"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F7A34" w14:textId="77777777" w:rsidR="00B64B28" w:rsidRDefault="00B64B28" w:rsidP="00466496">
                  <w:pPr>
                    <w:rPr>
                      <w:sz w:val="24"/>
                    </w:rPr>
                  </w:pPr>
                  <w:r>
                    <w:t>A choice of either a cvParam or userParam.</w:t>
                  </w:r>
                </w:p>
              </w:tc>
            </w:tr>
            <w:tr w:rsidR="00B64B28" w14:paraId="2EA0A3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929E36" w14:textId="77777777" w:rsidR="00B64B28" w:rsidRDefault="00B64B28" w:rsidP="00466496">
                  <w:pPr>
                    <w:rPr>
                      <w:sz w:val="24"/>
                    </w:rPr>
                  </w:pPr>
                  <w:hyperlink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DCC7308"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65C596"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9D081" w14:textId="77777777" w:rsidR="00B64B28" w:rsidRDefault="00B64B28" w:rsidP="00466496">
                  <w:pPr>
                    <w:rPr>
                      <w:sz w:val="24"/>
                    </w:rPr>
                  </w:pPr>
                  <w:r>
                    <w:t>A choice of either a cvParam or userParam.</w:t>
                  </w:r>
                </w:p>
              </w:tc>
            </w:tr>
            <w:tr w:rsidR="00B64B28" w14:paraId="3D8FD2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AD6002" w14:textId="77777777" w:rsidR="00B64B28" w:rsidRDefault="00B64B28" w:rsidP="00466496">
                  <w:pPr>
                    <w:rPr>
                      <w:sz w:val="24"/>
                    </w:rPr>
                  </w:pPr>
                  <w:hyperlink w:anchor="Parent" w:history="1">
                    <w:r>
                      <w:rPr>
                        <w:rStyle w:val="Hyperlink"/>
                      </w:rPr>
                      <w:t>Parent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D4905E5"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3DB83"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B908B6" w14:textId="77777777" w:rsidR="00B64B28" w:rsidRDefault="00B64B28" w:rsidP="00466496">
                  <w:pPr>
                    <w:rPr>
                      <w:sz w:val="24"/>
                    </w:rPr>
                  </w:pPr>
                  <w:r>
                    <w:t xml:space="preserve">The containing organization (the university or business which a lab belongs to, etc.) </w:t>
                  </w:r>
                </w:p>
              </w:tc>
            </w:tr>
          </w:tbl>
          <w:p w14:paraId="518F6FC1" w14:textId="77777777" w:rsidR="00B64B28" w:rsidRDefault="00B64B28" w:rsidP="00466496">
            <w:pPr>
              <w:rPr>
                <w:sz w:val="24"/>
              </w:rPr>
            </w:pPr>
          </w:p>
        </w:tc>
      </w:tr>
      <w:tr w:rsidR="00B64B28" w14:paraId="62A72982" w14:textId="77777777" w:rsidTr="00B64B28">
        <w:trPr>
          <w:tblCellSpacing w:w="15" w:type="dxa"/>
        </w:trPr>
        <w:tc>
          <w:tcPr>
            <w:tcW w:w="0" w:type="auto"/>
            <w:vAlign w:val="center"/>
            <w:hideMark/>
          </w:tcPr>
          <w:p w14:paraId="6EE4BB03" w14:textId="77777777" w:rsidR="00B64B28" w:rsidRDefault="00B64B28" w:rsidP="00466496">
            <w:pPr>
              <w:rPr>
                <w:sz w:val="24"/>
              </w:rPr>
            </w:pPr>
            <w:r>
              <w:rPr>
                <w:b/>
                <w:bCs/>
              </w:rPr>
              <w:t>Example Context:</w:t>
            </w:r>
          </w:p>
        </w:tc>
        <w:tc>
          <w:tcPr>
            <w:tcW w:w="0" w:type="auto"/>
            <w:vAlign w:val="center"/>
            <w:hideMark/>
          </w:tcPr>
          <w:p w14:paraId="57E761FE" w14:textId="77777777" w:rsidR="00B64B28" w:rsidRPr="00B61B52" w:rsidRDefault="00B64B28" w:rsidP="00466496">
            <w:pPr>
              <w:pStyle w:val="HTMLPreformatted"/>
              <w:rPr>
                <w:rFonts w:cs="Helvetica"/>
                <w:lang w:val="en-GB" w:eastAsia="en-GB"/>
              </w:rPr>
            </w:pPr>
            <w:r w:rsidRPr="00B61B52">
              <w:rPr>
                <w:rFonts w:cs="Helvetica"/>
                <w:lang w:val="en-GB" w:eastAsia="en-GB"/>
              </w:rPr>
              <w:t>&lt;Organization id="ORG_MSL" name="Matrix Science Limited"/&gt;</w:t>
            </w:r>
          </w:p>
        </w:tc>
      </w:tr>
    </w:tbl>
    <w:p w14:paraId="41F05112" w14:textId="77777777" w:rsidR="00B64B28" w:rsidRDefault="00B64B28" w:rsidP="00466496"/>
    <w:p w14:paraId="3B62E825" w14:textId="77777777" w:rsidR="00B64B28" w:rsidRDefault="00B64B28" w:rsidP="00466496">
      <w:pPr>
        <w:pStyle w:val="Heading2"/>
      </w:pPr>
      <w:bookmarkStart w:id="172" w:name="_Toc449341783"/>
      <w:r>
        <w:t>Element &lt;</w:t>
      </w:r>
      <w:bookmarkStart w:id="173" w:name="Parent"/>
      <w:r>
        <w:t>Parent</w:t>
      </w:r>
      <w:bookmarkEnd w:id="173"/>
      <w:r>
        <w:t>&gt;</w:t>
      </w:r>
      <w:bookmarkEnd w:id="17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2"/>
        <w:gridCol w:w="8310"/>
      </w:tblGrid>
      <w:tr w:rsidR="00B64B28" w14:paraId="7252D3DB" w14:textId="77777777" w:rsidTr="00B64B28">
        <w:trPr>
          <w:tblCellSpacing w:w="15" w:type="dxa"/>
        </w:trPr>
        <w:tc>
          <w:tcPr>
            <w:tcW w:w="0" w:type="auto"/>
            <w:vAlign w:val="center"/>
            <w:hideMark/>
          </w:tcPr>
          <w:p w14:paraId="5C70ADA7" w14:textId="77777777" w:rsidR="00B64B28" w:rsidRDefault="00B64B28" w:rsidP="00466496">
            <w:pPr>
              <w:rPr>
                <w:sz w:val="24"/>
              </w:rPr>
            </w:pPr>
            <w:r>
              <w:rPr>
                <w:b/>
                <w:bCs/>
              </w:rPr>
              <w:t>Definition:</w:t>
            </w:r>
          </w:p>
        </w:tc>
        <w:tc>
          <w:tcPr>
            <w:tcW w:w="0" w:type="auto"/>
            <w:vAlign w:val="center"/>
            <w:hideMark/>
          </w:tcPr>
          <w:p w14:paraId="69C2D42E" w14:textId="77777777" w:rsidR="00B64B28" w:rsidRDefault="00B64B28" w:rsidP="00466496">
            <w:pPr>
              <w:rPr>
                <w:sz w:val="24"/>
              </w:rPr>
            </w:pPr>
            <w:r>
              <w:t xml:space="preserve">The containing organization (the university or business which a lab belongs to, etc.) </w:t>
            </w:r>
          </w:p>
        </w:tc>
      </w:tr>
      <w:tr w:rsidR="00B64B28" w14:paraId="29DF6F24" w14:textId="77777777" w:rsidTr="00B64B28">
        <w:trPr>
          <w:tblCellSpacing w:w="15" w:type="dxa"/>
        </w:trPr>
        <w:tc>
          <w:tcPr>
            <w:tcW w:w="0" w:type="auto"/>
            <w:vAlign w:val="center"/>
            <w:hideMark/>
          </w:tcPr>
          <w:p w14:paraId="6E966F05" w14:textId="77777777" w:rsidR="00B64B28" w:rsidRDefault="00B64B28" w:rsidP="00466496">
            <w:pPr>
              <w:rPr>
                <w:sz w:val="24"/>
              </w:rPr>
            </w:pPr>
            <w:r>
              <w:rPr>
                <w:b/>
                <w:bCs/>
              </w:rPr>
              <w:t>Type:</w:t>
            </w:r>
          </w:p>
        </w:tc>
        <w:tc>
          <w:tcPr>
            <w:tcW w:w="0" w:type="auto"/>
            <w:vAlign w:val="center"/>
            <w:hideMark/>
          </w:tcPr>
          <w:p w14:paraId="1C2DF367" w14:textId="77777777" w:rsidR="00B64B28" w:rsidRDefault="00B64B28" w:rsidP="00466496">
            <w:pPr>
              <w:rPr>
                <w:sz w:val="24"/>
              </w:rPr>
            </w:pPr>
            <w:r>
              <w:t xml:space="preserve">ParentOrganizationType </w:t>
            </w:r>
          </w:p>
        </w:tc>
      </w:tr>
      <w:tr w:rsidR="00B64B28" w14:paraId="766FA3DA" w14:textId="77777777" w:rsidTr="00B64B28">
        <w:trPr>
          <w:tblCellSpacing w:w="15" w:type="dxa"/>
        </w:trPr>
        <w:tc>
          <w:tcPr>
            <w:tcW w:w="0" w:type="auto"/>
            <w:vAlign w:val="center"/>
            <w:hideMark/>
          </w:tcPr>
          <w:p w14:paraId="7BB77ECF" w14:textId="77777777" w:rsidR="00B64B28" w:rsidRDefault="00B64B28" w:rsidP="00466496">
            <w:pPr>
              <w:rPr>
                <w:sz w:val="24"/>
              </w:rPr>
            </w:pPr>
            <w:r>
              <w:rPr>
                <w:b/>
                <w:bCs/>
              </w:rPr>
              <w:lastRenderedPageBreak/>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40"/>
              <w:gridCol w:w="1043"/>
              <w:gridCol w:w="824"/>
              <w:gridCol w:w="4812"/>
            </w:tblGrid>
            <w:tr w:rsidR="00B64B28" w14:paraId="73A04A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88B705"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CE22358"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2A95B"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BD7DF5B" w14:textId="77777777" w:rsidR="00B64B28" w:rsidRDefault="00B64B28" w:rsidP="00466496">
                  <w:pPr>
                    <w:jc w:val="center"/>
                    <w:rPr>
                      <w:b/>
                      <w:bCs/>
                      <w:sz w:val="24"/>
                    </w:rPr>
                  </w:pPr>
                  <w:r>
                    <w:rPr>
                      <w:b/>
                      <w:bCs/>
                    </w:rPr>
                    <w:t>Definition</w:t>
                  </w:r>
                </w:p>
              </w:tc>
            </w:tr>
            <w:tr w:rsidR="00B64B28" w14:paraId="0A7BC2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5BA82D" w14:textId="77777777" w:rsidR="00B64B28" w:rsidRDefault="00B64B28" w:rsidP="00466496">
                  <w:pPr>
                    <w:rPr>
                      <w:sz w:val="24"/>
                    </w:rPr>
                  </w:pPr>
                  <w:r>
                    <w:t>organization_ref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FAE46"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D8ACD"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F228602" w14:textId="77777777" w:rsidR="00B64B28" w:rsidRDefault="00B64B28" w:rsidP="00466496">
                  <w:pPr>
                    <w:rPr>
                      <w:sz w:val="24"/>
                    </w:rPr>
                  </w:pPr>
                  <w:r>
                    <w:t>A reference to the organization this contact belongs to.</w:t>
                  </w:r>
                </w:p>
              </w:tc>
            </w:tr>
          </w:tbl>
          <w:p w14:paraId="48E78F42" w14:textId="77777777" w:rsidR="00B64B28" w:rsidRDefault="00B64B28" w:rsidP="00466496">
            <w:pPr>
              <w:rPr>
                <w:sz w:val="24"/>
              </w:rPr>
            </w:pPr>
          </w:p>
        </w:tc>
      </w:tr>
      <w:tr w:rsidR="00B64B28" w14:paraId="3632A47A" w14:textId="77777777" w:rsidTr="00B64B28">
        <w:trPr>
          <w:tblCellSpacing w:w="15" w:type="dxa"/>
        </w:trPr>
        <w:tc>
          <w:tcPr>
            <w:tcW w:w="0" w:type="auto"/>
            <w:vAlign w:val="center"/>
            <w:hideMark/>
          </w:tcPr>
          <w:p w14:paraId="33EDC9F9" w14:textId="77777777" w:rsidR="00B64B28" w:rsidRDefault="00B64B28" w:rsidP="00466496">
            <w:pPr>
              <w:rPr>
                <w:sz w:val="24"/>
              </w:rPr>
            </w:pPr>
            <w:r>
              <w:rPr>
                <w:b/>
                <w:bCs/>
              </w:rPr>
              <w:t>Subelements:</w:t>
            </w:r>
          </w:p>
        </w:tc>
        <w:tc>
          <w:tcPr>
            <w:tcW w:w="0" w:type="auto"/>
            <w:vAlign w:val="center"/>
            <w:hideMark/>
          </w:tcPr>
          <w:p w14:paraId="446A1EF6" w14:textId="77777777" w:rsidR="00B64B28" w:rsidRDefault="00B64B28" w:rsidP="00466496">
            <w:pPr>
              <w:rPr>
                <w:sz w:val="24"/>
              </w:rPr>
            </w:pPr>
            <w:r>
              <w:t>none</w:t>
            </w:r>
          </w:p>
        </w:tc>
      </w:tr>
      <w:tr w:rsidR="00B64B28" w14:paraId="3E95194E" w14:textId="77777777" w:rsidTr="00B64B28">
        <w:trPr>
          <w:tblCellSpacing w:w="15" w:type="dxa"/>
        </w:trPr>
        <w:tc>
          <w:tcPr>
            <w:tcW w:w="0" w:type="auto"/>
            <w:vAlign w:val="center"/>
            <w:hideMark/>
          </w:tcPr>
          <w:p w14:paraId="4FDC9F61" w14:textId="77777777" w:rsidR="00B64B28" w:rsidRDefault="00B64B28" w:rsidP="00466496">
            <w:pPr>
              <w:rPr>
                <w:sz w:val="24"/>
              </w:rPr>
            </w:pPr>
            <w:r>
              <w:rPr>
                <w:b/>
                <w:bCs/>
              </w:rPr>
              <w:t>Example Context:</w:t>
            </w:r>
          </w:p>
        </w:tc>
        <w:tc>
          <w:tcPr>
            <w:tcW w:w="0" w:type="auto"/>
            <w:vAlign w:val="center"/>
            <w:hideMark/>
          </w:tcPr>
          <w:p w14:paraId="5DDB3BE1" w14:textId="77777777" w:rsidR="00B64B28" w:rsidRDefault="00B64B28" w:rsidP="00466496">
            <w:pPr>
              <w:rPr>
                <w:sz w:val="24"/>
              </w:rPr>
            </w:pPr>
          </w:p>
        </w:tc>
      </w:tr>
    </w:tbl>
    <w:p w14:paraId="78F894C2" w14:textId="77777777" w:rsidR="00B64B28" w:rsidRDefault="00B64B28" w:rsidP="00466496"/>
    <w:p w14:paraId="736FC4FE" w14:textId="77777777" w:rsidR="00B64B28" w:rsidRDefault="00B64B28" w:rsidP="00466496">
      <w:pPr>
        <w:pStyle w:val="Heading2"/>
      </w:pPr>
      <w:bookmarkStart w:id="174" w:name="_Toc449341784"/>
      <w:r>
        <w:t>Element &lt;</w:t>
      </w:r>
      <w:bookmarkStart w:id="175" w:name="ParentTolerance"/>
      <w:r>
        <w:t>ParentTolerance</w:t>
      </w:r>
      <w:bookmarkEnd w:id="175"/>
      <w:r>
        <w:t>&gt;</w:t>
      </w:r>
      <w:bookmarkEnd w:id="17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5"/>
        <w:gridCol w:w="8197"/>
      </w:tblGrid>
      <w:tr w:rsidR="00B64B28" w14:paraId="746DB6E7" w14:textId="77777777" w:rsidTr="00B64B28">
        <w:trPr>
          <w:tblCellSpacing w:w="15" w:type="dxa"/>
        </w:trPr>
        <w:tc>
          <w:tcPr>
            <w:tcW w:w="0" w:type="auto"/>
            <w:vAlign w:val="center"/>
            <w:hideMark/>
          </w:tcPr>
          <w:p w14:paraId="21E5417B" w14:textId="77777777" w:rsidR="00B64B28" w:rsidRDefault="00B64B28" w:rsidP="00466496">
            <w:pPr>
              <w:rPr>
                <w:sz w:val="24"/>
              </w:rPr>
            </w:pPr>
            <w:r>
              <w:rPr>
                <w:b/>
                <w:bCs/>
              </w:rPr>
              <w:t>Definition:</w:t>
            </w:r>
          </w:p>
        </w:tc>
        <w:tc>
          <w:tcPr>
            <w:tcW w:w="0" w:type="auto"/>
            <w:vAlign w:val="center"/>
            <w:hideMark/>
          </w:tcPr>
          <w:p w14:paraId="730DD33D" w14:textId="77777777" w:rsidR="00B64B28" w:rsidRDefault="00B64B28" w:rsidP="00466496">
            <w:pPr>
              <w:rPr>
                <w:sz w:val="24"/>
              </w:rPr>
            </w:pPr>
            <w:r>
              <w:t xml:space="preserve">The tolerance of the search given as a plus and minus value with units. </w:t>
            </w:r>
          </w:p>
        </w:tc>
      </w:tr>
      <w:tr w:rsidR="00B64B28" w14:paraId="350808B7" w14:textId="77777777" w:rsidTr="00B64B28">
        <w:trPr>
          <w:tblCellSpacing w:w="15" w:type="dxa"/>
        </w:trPr>
        <w:tc>
          <w:tcPr>
            <w:tcW w:w="0" w:type="auto"/>
            <w:vAlign w:val="center"/>
            <w:hideMark/>
          </w:tcPr>
          <w:p w14:paraId="300EC3EA" w14:textId="77777777" w:rsidR="00B64B28" w:rsidRDefault="00B64B28" w:rsidP="00466496">
            <w:pPr>
              <w:rPr>
                <w:sz w:val="24"/>
              </w:rPr>
            </w:pPr>
            <w:r>
              <w:rPr>
                <w:b/>
                <w:bCs/>
              </w:rPr>
              <w:t>Type:</w:t>
            </w:r>
          </w:p>
        </w:tc>
        <w:tc>
          <w:tcPr>
            <w:tcW w:w="0" w:type="auto"/>
            <w:vAlign w:val="center"/>
            <w:hideMark/>
          </w:tcPr>
          <w:p w14:paraId="417EB58F" w14:textId="77777777" w:rsidR="00B64B28" w:rsidRDefault="00B64B28" w:rsidP="00466496">
            <w:pPr>
              <w:rPr>
                <w:sz w:val="24"/>
              </w:rPr>
            </w:pPr>
            <w:r>
              <w:t xml:space="preserve">ToleranceType </w:t>
            </w:r>
          </w:p>
        </w:tc>
      </w:tr>
      <w:tr w:rsidR="00B64B28" w14:paraId="5964E757" w14:textId="77777777" w:rsidTr="00B64B28">
        <w:trPr>
          <w:tblCellSpacing w:w="15" w:type="dxa"/>
        </w:trPr>
        <w:tc>
          <w:tcPr>
            <w:tcW w:w="0" w:type="auto"/>
            <w:vAlign w:val="center"/>
            <w:hideMark/>
          </w:tcPr>
          <w:p w14:paraId="10431F30" w14:textId="77777777" w:rsidR="00B64B28" w:rsidRDefault="00B64B28" w:rsidP="00466496">
            <w:pPr>
              <w:rPr>
                <w:sz w:val="24"/>
              </w:rPr>
            </w:pPr>
            <w:r>
              <w:rPr>
                <w:b/>
                <w:bCs/>
              </w:rPr>
              <w:t>Attributes:</w:t>
            </w:r>
          </w:p>
        </w:tc>
        <w:tc>
          <w:tcPr>
            <w:tcW w:w="0" w:type="auto"/>
            <w:vAlign w:val="center"/>
            <w:hideMark/>
          </w:tcPr>
          <w:p w14:paraId="7A102B95" w14:textId="77777777" w:rsidR="00B64B28" w:rsidRDefault="00B64B28" w:rsidP="00466496">
            <w:pPr>
              <w:rPr>
                <w:sz w:val="24"/>
              </w:rPr>
            </w:pPr>
            <w:r>
              <w:t>none</w:t>
            </w:r>
          </w:p>
        </w:tc>
      </w:tr>
      <w:tr w:rsidR="00B64B28" w14:paraId="5DB2A184" w14:textId="77777777" w:rsidTr="00B64B28">
        <w:trPr>
          <w:tblCellSpacing w:w="15" w:type="dxa"/>
        </w:trPr>
        <w:tc>
          <w:tcPr>
            <w:tcW w:w="0" w:type="auto"/>
            <w:vAlign w:val="center"/>
            <w:hideMark/>
          </w:tcPr>
          <w:p w14:paraId="0F0BEA52"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3"/>
              <w:gridCol w:w="1135"/>
              <w:gridCol w:w="1180"/>
              <w:gridCol w:w="4118"/>
            </w:tblGrid>
            <w:tr w:rsidR="00B64B28" w14:paraId="6EFB05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290CFA"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E3ADB5"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58BDF42"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200AD0A" w14:textId="77777777" w:rsidR="00B64B28" w:rsidRDefault="00B64B28" w:rsidP="00466496">
                  <w:pPr>
                    <w:jc w:val="center"/>
                    <w:rPr>
                      <w:b/>
                      <w:bCs/>
                      <w:sz w:val="24"/>
                    </w:rPr>
                  </w:pPr>
                  <w:r>
                    <w:rPr>
                      <w:b/>
                      <w:bCs/>
                    </w:rPr>
                    <w:t>Definition</w:t>
                  </w:r>
                </w:p>
              </w:tc>
            </w:tr>
            <w:tr w:rsidR="00B64B28" w14:paraId="3A42B2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180AD7" w14:textId="77777777" w:rsidR="00B64B28" w:rsidRDefault="00B64B28" w:rsidP="00466496">
                  <w:pPr>
                    <w:rPr>
                      <w:sz w:val="24"/>
                    </w:rPr>
                  </w:pPr>
                  <w:hyperlink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864A928"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A2F35"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9B1EF9F" w14:textId="77777777" w:rsidR="00B64B28" w:rsidRDefault="00B64B28" w:rsidP="00466496">
                  <w:pPr>
                    <w:rPr>
                      <w:sz w:val="24"/>
                    </w:rPr>
                  </w:pPr>
                  <w:r>
                    <w:t>A single entry from an ontology or a controlled vocabulary.</w:t>
                  </w:r>
                </w:p>
              </w:tc>
            </w:tr>
          </w:tbl>
          <w:p w14:paraId="2BB87022" w14:textId="77777777" w:rsidR="00B64B28" w:rsidRDefault="00B64B28" w:rsidP="00466496">
            <w:pPr>
              <w:rPr>
                <w:sz w:val="24"/>
              </w:rPr>
            </w:pPr>
          </w:p>
        </w:tc>
      </w:tr>
      <w:tr w:rsidR="00B64B28" w14:paraId="0B010924" w14:textId="77777777" w:rsidTr="00B64B28">
        <w:trPr>
          <w:tblCellSpacing w:w="15" w:type="dxa"/>
        </w:trPr>
        <w:tc>
          <w:tcPr>
            <w:tcW w:w="0" w:type="auto"/>
            <w:vAlign w:val="center"/>
            <w:hideMark/>
          </w:tcPr>
          <w:p w14:paraId="28EB24A3" w14:textId="77777777" w:rsidR="00B64B28" w:rsidRDefault="00B64B28" w:rsidP="00466496">
            <w:pPr>
              <w:rPr>
                <w:sz w:val="24"/>
              </w:rPr>
            </w:pPr>
            <w:r>
              <w:rPr>
                <w:b/>
                <w:bCs/>
              </w:rPr>
              <w:t>Example Context:</w:t>
            </w:r>
          </w:p>
        </w:tc>
        <w:tc>
          <w:tcPr>
            <w:tcW w:w="0" w:type="auto"/>
            <w:vAlign w:val="center"/>
            <w:hideMark/>
          </w:tcPr>
          <w:p w14:paraId="5FE95954" w14:textId="77777777" w:rsidR="00B64B28" w:rsidRPr="00B61B52" w:rsidRDefault="00B64B28" w:rsidP="00466496">
            <w:pPr>
              <w:pStyle w:val="HTMLPreformatted"/>
              <w:rPr>
                <w:rFonts w:cs="Helvetica"/>
                <w:lang w:val="en-GB" w:eastAsia="en-GB"/>
              </w:rPr>
            </w:pPr>
            <w:r w:rsidRPr="00B61B52">
              <w:rPr>
                <w:rFonts w:cs="Helvetica"/>
                <w:lang w:val="en-GB" w:eastAsia="en-GB"/>
              </w:rPr>
              <w:t>&lt;ParentTolerance&gt;</w:t>
            </w:r>
          </w:p>
          <w:p w14:paraId="1614DCB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accession="MS:1001412" name="search tolerance plus value" value="1.5"</w:t>
            </w:r>
          </w:p>
          <w:p w14:paraId="3964DD6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cvRef="PSI-MS" unitAccession="UO:0000221" unitName="dalton" unitCvRef="UO"/&gt;</w:t>
            </w:r>
          </w:p>
          <w:p w14:paraId="6D8DBE3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accession="MS:1001413" name="search tolerance minus value" value="1.5"</w:t>
            </w:r>
          </w:p>
          <w:p w14:paraId="71C6EDA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cvRef="PSI-MS" unitAccession="UO:0000221" unitName="dalton" unitCvRef="UO"/&gt;</w:t>
            </w:r>
          </w:p>
          <w:p w14:paraId="7797861D" w14:textId="77777777" w:rsidR="00B64B28" w:rsidRPr="00B61B52" w:rsidRDefault="00B64B28" w:rsidP="00466496">
            <w:pPr>
              <w:pStyle w:val="HTMLPreformatted"/>
              <w:rPr>
                <w:rFonts w:cs="Helvetica"/>
                <w:lang w:val="en-GB" w:eastAsia="en-GB"/>
              </w:rPr>
            </w:pPr>
            <w:r w:rsidRPr="00B61B52">
              <w:rPr>
                <w:rFonts w:cs="Helvetica"/>
                <w:lang w:val="en-GB" w:eastAsia="en-GB"/>
              </w:rPr>
              <w:t>&lt;/ParentTolerance&gt;</w:t>
            </w:r>
          </w:p>
        </w:tc>
      </w:tr>
      <w:tr w:rsidR="00B64B28" w14:paraId="73213259" w14:textId="77777777" w:rsidTr="00B64B28">
        <w:trPr>
          <w:tblCellSpacing w:w="15" w:type="dxa"/>
        </w:trPr>
        <w:tc>
          <w:tcPr>
            <w:tcW w:w="0" w:type="auto"/>
            <w:vAlign w:val="center"/>
            <w:hideMark/>
          </w:tcPr>
          <w:p w14:paraId="41C84E45" w14:textId="77777777" w:rsidR="00B64B28" w:rsidRDefault="00B64B28" w:rsidP="00466496">
            <w:pPr>
              <w:rPr>
                <w:sz w:val="24"/>
              </w:rPr>
            </w:pPr>
            <w:r>
              <w:rPr>
                <w:b/>
                <w:bCs/>
              </w:rPr>
              <w:t>cvParam Mapping Rules:</w:t>
            </w:r>
          </w:p>
        </w:tc>
        <w:tc>
          <w:tcPr>
            <w:tcW w:w="0" w:type="auto"/>
            <w:vAlign w:val="center"/>
            <w:hideMark/>
          </w:tcPr>
          <w:p w14:paraId="3C6F7CA4"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/MzIdentML/AnalysisProtocolCollection/SpectrumIdentificationProtocol/ParentTolerance</w:t>
            </w:r>
          </w:p>
          <w:p w14:paraId="1C0D75AC"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term MS:1001412 (</w:t>
            </w:r>
            <w:r w:rsidRPr="00B61B52">
              <w:rPr>
                <w:rStyle w:val="popup"/>
                <w:rFonts w:cs="Helvetica"/>
                <w:lang w:val="en-GB" w:eastAsia="en-GB"/>
              </w:rPr>
              <w:t>search tolerance plus value</w:t>
            </w:r>
            <w:r w:rsidRPr="00B61B52">
              <w:rPr>
                <w:rFonts w:cs="Helvetica"/>
                <w:lang w:val="en-GB" w:eastAsia="en-GB"/>
              </w:rPr>
              <w:t>) only once</w:t>
            </w:r>
          </w:p>
          <w:p w14:paraId="4B681602"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term MS:1001413 (</w:t>
            </w:r>
            <w:r w:rsidRPr="00B61B52">
              <w:rPr>
                <w:rStyle w:val="popup"/>
                <w:rFonts w:cs="Helvetica"/>
                <w:lang w:val="en-GB" w:eastAsia="en-GB"/>
              </w:rPr>
              <w:t>search tolerance minus value</w:t>
            </w:r>
            <w:r w:rsidRPr="00B61B52">
              <w:rPr>
                <w:rFonts w:cs="Helvetica"/>
                <w:lang w:val="en-GB" w:eastAsia="en-GB"/>
              </w:rPr>
              <w:t>) only once</w:t>
            </w:r>
          </w:p>
        </w:tc>
      </w:tr>
      <w:tr w:rsidR="00B64B28" w14:paraId="06E11FC2" w14:textId="77777777" w:rsidTr="00B64B28">
        <w:trPr>
          <w:tblCellSpacing w:w="15" w:type="dxa"/>
        </w:trPr>
        <w:tc>
          <w:tcPr>
            <w:tcW w:w="0" w:type="auto"/>
            <w:vAlign w:val="center"/>
            <w:hideMark/>
          </w:tcPr>
          <w:p w14:paraId="5B95888D" w14:textId="77777777" w:rsidR="00B64B28" w:rsidRDefault="00B64B28" w:rsidP="00466496">
            <w:pPr>
              <w:rPr>
                <w:sz w:val="24"/>
              </w:rPr>
            </w:pPr>
            <w:r>
              <w:rPr>
                <w:b/>
                <w:bCs/>
              </w:rPr>
              <w:t>Example cvParams:</w:t>
            </w:r>
          </w:p>
        </w:tc>
        <w:tc>
          <w:tcPr>
            <w:tcW w:w="0" w:type="auto"/>
            <w:vAlign w:val="center"/>
            <w:hideMark/>
          </w:tcPr>
          <w:p w14:paraId="12A46BC2"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accession="MS:1001412" name="search tolerance plus value" value="1.5"</w:t>
            </w:r>
          </w:p>
          <w:p w14:paraId="48C69F7B"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accession="MS:1001413" name="search tolerance minus value" value="1.5"</w:t>
            </w:r>
          </w:p>
        </w:tc>
      </w:tr>
    </w:tbl>
    <w:p w14:paraId="058C0270" w14:textId="77777777" w:rsidR="00B64B28" w:rsidRDefault="00B64B28" w:rsidP="00466496"/>
    <w:p w14:paraId="67463590" w14:textId="77777777" w:rsidR="00B64B28" w:rsidRDefault="00B64B28" w:rsidP="00466496">
      <w:pPr>
        <w:pStyle w:val="Heading2"/>
      </w:pPr>
      <w:bookmarkStart w:id="176" w:name="_Toc449341785"/>
      <w:r>
        <w:t>Element &lt;</w:t>
      </w:r>
      <w:bookmarkStart w:id="177" w:name="Peptide"/>
      <w:r>
        <w:t>Peptide</w:t>
      </w:r>
      <w:bookmarkEnd w:id="177"/>
      <w:r>
        <w:t>&gt;</w:t>
      </w:r>
      <w:bookmarkEnd w:id="17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8"/>
        <w:gridCol w:w="8644"/>
      </w:tblGrid>
      <w:tr w:rsidR="00B64B28" w14:paraId="371898CD" w14:textId="77777777" w:rsidTr="00B64B28">
        <w:trPr>
          <w:tblCellSpacing w:w="15" w:type="dxa"/>
        </w:trPr>
        <w:tc>
          <w:tcPr>
            <w:tcW w:w="0" w:type="auto"/>
            <w:vAlign w:val="center"/>
            <w:hideMark/>
          </w:tcPr>
          <w:p w14:paraId="0B81BBF8" w14:textId="77777777" w:rsidR="00B64B28" w:rsidRDefault="00B64B28" w:rsidP="00466496">
            <w:pPr>
              <w:rPr>
                <w:sz w:val="24"/>
              </w:rPr>
            </w:pPr>
            <w:r>
              <w:rPr>
                <w:b/>
                <w:bCs/>
              </w:rPr>
              <w:t>Definition:</w:t>
            </w:r>
          </w:p>
        </w:tc>
        <w:tc>
          <w:tcPr>
            <w:tcW w:w="0" w:type="auto"/>
            <w:vAlign w:val="center"/>
            <w:hideMark/>
          </w:tcPr>
          <w:p w14:paraId="0B14C6BB" w14:textId="77777777" w:rsidR="00B64B28" w:rsidRDefault="00B64B28" w:rsidP="00466496">
            <w:pPr>
              <w:rPr>
                <w:sz w:val="24"/>
              </w:rPr>
            </w:pPr>
            <w:r>
              <w:t xml:space="preserve">One (poly)peptide (a sequence with modifications). The combination of Peptide sequence and modifications MUST be unique in the file. </w:t>
            </w:r>
          </w:p>
        </w:tc>
      </w:tr>
      <w:tr w:rsidR="00B64B28" w14:paraId="10DC711D" w14:textId="77777777" w:rsidTr="00B64B28">
        <w:trPr>
          <w:tblCellSpacing w:w="15" w:type="dxa"/>
        </w:trPr>
        <w:tc>
          <w:tcPr>
            <w:tcW w:w="0" w:type="auto"/>
            <w:vAlign w:val="center"/>
            <w:hideMark/>
          </w:tcPr>
          <w:p w14:paraId="45AAB209" w14:textId="77777777" w:rsidR="00B64B28" w:rsidRDefault="00B64B28" w:rsidP="00466496">
            <w:pPr>
              <w:rPr>
                <w:sz w:val="24"/>
              </w:rPr>
            </w:pPr>
            <w:r>
              <w:rPr>
                <w:b/>
                <w:bCs/>
              </w:rPr>
              <w:t>Type:</w:t>
            </w:r>
          </w:p>
        </w:tc>
        <w:tc>
          <w:tcPr>
            <w:tcW w:w="0" w:type="auto"/>
            <w:vAlign w:val="center"/>
            <w:hideMark/>
          </w:tcPr>
          <w:p w14:paraId="407CDAA3" w14:textId="77777777" w:rsidR="00B64B28" w:rsidRDefault="00B64B28" w:rsidP="00466496">
            <w:pPr>
              <w:rPr>
                <w:sz w:val="24"/>
              </w:rPr>
            </w:pPr>
            <w:r>
              <w:t xml:space="preserve">PeptideType </w:t>
            </w:r>
          </w:p>
        </w:tc>
      </w:tr>
      <w:tr w:rsidR="00B64B28" w14:paraId="71D7ECCC" w14:textId="77777777" w:rsidTr="00B64B28">
        <w:trPr>
          <w:tblCellSpacing w:w="15" w:type="dxa"/>
        </w:trPr>
        <w:tc>
          <w:tcPr>
            <w:tcW w:w="0" w:type="auto"/>
            <w:vAlign w:val="center"/>
            <w:hideMark/>
          </w:tcPr>
          <w:p w14:paraId="73EC2D77"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8"/>
              <w:gridCol w:w="984"/>
              <w:gridCol w:w="824"/>
              <w:gridCol w:w="5577"/>
            </w:tblGrid>
            <w:tr w:rsidR="00B64B28" w14:paraId="0CB6BA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991675"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F5374"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177E2"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104ED" w14:textId="77777777" w:rsidR="00B64B28" w:rsidRDefault="00B64B28" w:rsidP="00466496">
                  <w:pPr>
                    <w:jc w:val="center"/>
                    <w:rPr>
                      <w:b/>
                      <w:bCs/>
                      <w:sz w:val="24"/>
                    </w:rPr>
                  </w:pPr>
                  <w:r>
                    <w:rPr>
                      <w:b/>
                      <w:bCs/>
                    </w:rPr>
                    <w:t>Definition</w:t>
                  </w:r>
                </w:p>
              </w:tc>
            </w:tr>
            <w:tr w:rsidR="00B64B28" w14:paraId="5F47B6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117EDB"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C72F9"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D138503"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293AB"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48D0FF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3E97B8"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F5578"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EBE74"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22D2428" w14:textId="77777777" w:rsidR="00B64B28" w:rsidRDefault="00B64B28" w:rsidP="00466496">
                  <w:pPr>
                    <w:rPr>
                      <w:sz w:val="24"/>
                    </w:rPr>
                  </w:pPr>
                  <w:r>
                    <w:t xml:space="preserve">The potentially ambiguous common identifier, such as a human-readable name for the instance. </w:t>
                  </w:r>
                </w:p>
              </w:tc>
            </w:tr>
          </w:tbl>
          <w:p w14:paraId="14E00978" w14:textId="77777777" w:rsidR="00B64B28" w:rsidRDefault="00B64B28" w:rsidP="00466496">
            <w:pPr>
              <w:rPr>
                <w:sz w:val="24"/>
              </w:rPr>
            </w:pPr>
          </w:p>
        </w:tc>
      </w:tr>
      <w:tr w:rsidR="00B64B28" w14:paraId="0608F4CA" w14:textId="77777777" w:rsidTr="00B64B28">
        <w:trPr>
          <w:tblCellSpacing w:w="15" w:type="dxa"/>
        </w:trPr>
        <w:tc>
          <w:tcPr>
            <w:tcW w:w="0" w:type="auto"/>
            <w:vAlign w:val="center"/>
            <w:hideMark/>
          </w:tcPr>
          <w:p w14:paraId="03A454C2"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8"/>
              <w:gridCol w:w="1135"/>
              <w:gridCol w:w="1180"/>
              <w:gridCol w:w="4020"/>
            </w:tblGrid>
            <w:tr w:rsidR="00B64B28" w14:paraId="495686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5459B0"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18C28"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B6A9E7E"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F17F2" w14:textId="77777777" w:rsidR="00B64B28" w:rsidRDefault="00B64B28" w:rsidP="00466496">
                  <w:pPr>
                    <w:jc w:val="center"/>
                    <w:rPr>
                      <w:b/>
                      <w:bCs/>
                      <w:sz w:val="24"/>
                    </w:rPr>
                  </w:pPr>
                  <w:r>
                    <w:rPr>
                      <w:b/>
                      <w:bCs/>
                    </w:rPr>
                    <w:t>Definition</w:t>
                  </w:r>
                </w:p>
              </w:tc>
            </w:tr>
            <w:tr w:rsidR="00B64B28" w14:paraId="4FF90C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6E7E40" w14:textId="77777777" w:rsidR="00B64B28" w:rsidRDefault="00B64B28" w:rsidP="00466496">
                  <w:pPr>
                    <w:rPr>
                      <w:sz w:val="24"/>
                    </w:rPr>
                  </w:pPr>
                  <w:hyperlink w:anchor="PeptideSequence" w:history="1">
                    <w:r>
                      <w:rPr>
                        <w:rStyle w:val="Hyperlink"/>
                      </w:rPr>
                      <w:t>PeptideSequence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4EE2183"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86446"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BA86D" w14:textId="77777777" w:rsidR="00B64B28" w:rsidRDefault="00B64B28" w:rsidP="00466496">
                  <w:pPr>
                    <w:rPr>
                      <w:sz w:val="24"/>
                    </w:rPr>
                  </w:pPr>
                  <w:r>
                    <w:t xml:space="preserve">The amino acid sequence of the (poly)peptide. If a substitution modification has been found, the original sequence should be reported. </w:t>
                  </w:r>
                </w:p>
              </w:tc>
            </w:tr>
            <w:tr w:rsidR="00B64B28" w14:paraId="0DD34C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673F35" w14:textId="77777777" w:rsidR="00B64B28" w:rsidRDefault="00B64B28" w:rsidP="00466496">
                  <w:pPr>
                    <w:rPr>
                      <w:sz w:val="24"/>
                    </w:rPr>
                  </w:pPr>
                  <w:hyperlink w:anchor="Modification" w:history="1">
                    <w:r>
                      <w:rPr>
                        <w:rStyle w:val="Hyperlink"/>
                      </w:rPr>
                      <w:t>Modification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3F0943E"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73ED02"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D584171" w14:textId="77777777" w:rsidR="00B64B28" w:rsidRDefault="00B64B28" w:rsidP="00466496">
                  <w:pPr>
                    <w:rPr>
                      <w:sz w:val="24"/>
                    </w:rPr>
                  </w:pPr>
                  <w:r>
                    <w:t xml:space="preserve">A molecule modification specification. If n modifications have been found on a peptide, there should be n instances of Modification. If multiple modifications are provided as cvParams, it is assumed that the modification is ambiguous i.e. one modification or another. A cvParam MUST be provided with the identification of the </w:t>
                  </w:r>
                  <w:r>
                    <w:lastRenderedPageBreak/>
                    <w:t xml:space="preserve">modification sourced from a suitable CV e.g. UNIMOD. If the modification is not present in the CV (and this will be checked by the semantic validator within a given tolerance window), there is a “unknown modification” CV term that MUST be used instead. A neutral loss should be defined as an additional CVParam within Modification. If more complex information should be given about neutral losses (such as presence/absence on particular product ions), this can additionally be encoded within the FragmentationArray. </w:t>
                  </w:r>
                </w:p>
              </w:tc>
            </w:tr>
            <w:tr w:rsidR="00B64B28" w14:paraId="32B93B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1BD9FC" w14:textId="77777777" w:rsidR="00B64B28" w:rsidRDefault="00B64B28" w:rsidP="00466496">
                  <w:pPr>
                    <w:rPr>
                      <w:sz w:val="24"/>
                    </w:rPr>
                  </w:pPr>
                  <w:hyperlink w:anchor="SubstitutionModification" w:history="1">
                    <w:r>
                      <w:rPr>
                        <w:rStyle w:val="Hyperlink"/>
                      </w:rPr>
                      <w:t>SubstitutionModification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D869681"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48935F"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E4AB2C7" w14:textId="77777777" w:rsidR="00B64B28" w:rsidRDefault="00B64B28" w:rsidP="00466496">
                  <w:pPr>
                    <w:rPr>
                      <w:sz w:val="24"/>
                    </w:rPr>
                  </w:pPr>
                  <w:r>
                    <w:t xml:space="preserve">A modification where one residue is substituted by another (amino acid change). </w:t>
                  </w:r>
                </w:p>
              </w:tc>
            </w:tr>
            <w:tr w:rsidR="00B64B28" w14:paraId="4B7F94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1F5696" w14:textId="77777777" w:rsidR="00B64B28" w:rsidRDefault="00B64B28" w:rsidP="00466496">
                  <w:pPr>
                    <w:rPr>
                      <w:sz w:val="24"/>
                    </w:rPr>
                  </w:pPr>
                  <w:hyperlink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8495EEE"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BB145"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E5C719E" w14:textId="77777777" w:rsidR="00B64B28" w:rsidRDefault="00B64B28" w:rsidP="00466496">
                  <w:pPr>
                    <w:rPr>
                      <w:sz w:val="24"/>
                    </w:rPr>
                  </w:pPr>
                  <w:r>
                    <w:t>A choice of either a cvParam or userParam.</w:t>
                  </w:r>
                </w:p>
              </w:tc>
            </w:tr>
            <w:tr w:rsidR="00B64B28" w14:paraId="6964BA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63D9F5" w14:textId="77777777" w:rsidR="00B64B28" w:rsidRDefault="00B64B28" w:rsidP="00466496">
                  <w:pPr>
                    <w:rPr>
                      <w:sz w:val="24"/>
                    </w:rPr>
                  </w:pPr>
                  <w:hyperlink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9AD8FE1"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757898"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00821" w14:textId="77777777" w:rsidR="00B64B28" w:rsidRDefault="00B64B28" w:rsidP="00466496">
                  <w:pPr>
                    <w:rPr>
                      <w:sz w:val="24"/>
                    </w:rPr>
                  </w:pPr>
                  <w:r>
                    <w:t>A choice of either a cvParam or userParam.</w:t>
                  </w:r>
                </w:p>
              </w:tc>
            </w:tr>
          </w:tbl>
          <w:p w14:paraId="5856690D" w14:textId="77777777" w:rsidR="00B64B28" w:rsidRDefault="00B64B28" w:rsidP="00466496">
            <w:pPr>
              <w:rPr>
                <w:sz w:val="24"/>
              </w:rPr>
            </w:pPr>
          </w:p>
        </w:tc>
      </w:tr>
      <w:tr w:rsidR="00B64B28" w14:paraId="6C3E2602" w14:textId="77777777" w:rsidTr="00B64B28">
        <w:trPr>
          <w:tblCellSpacing w:w="15" w:type="dxa"/>
        </w:trPr>
        <w:tc>
          <w:tcPr>
            <w:tcW w:w="0" w:type="auto"/>
            <w:vAlign w:val="center"/>
            <w:hideMark/>
          </w:tcPr>
          <w:p w14:paraId="20A38D6D" w14:textId="77777777" w:rsidR="00B64B28" w:rsidRDefault="00B64B28" w:rsidP="00466496">
            <w:pPr>
              <w:rPr>
                <w:sz w:val="24"/>
              </w:rPr>
            </w:pPr>
            <w:r>
              <w:rPr>
                <w:b/>
                <w:bCs/>
              </w:rPr>
              <w:t>Example Context:</w:t>
            </w:r>
          </w:p>
        </w:tc>
        <w:tc>
          <w:tcPr>
            <w:tcW w:w="0" w:type="auto"/>
            <w:vAlign w:val="center"/>
            <w:hideMark/>
          </w:tcPr>
          <w:p w14:paraId="3D75503C" w14:textId="77777777" w:rsidR="00B64B28" w:rsidRPr="00B61B52" w:rsidRDefault="00B64B28" w:rsidP="00466496">
            <w:pPr>
              <w:pStyle w:val="HTMLPreformatted"/>
              <w:rPr>
                <w:rFonts w:cs="Helvetica"/>
                <w:lang w:val="en-GB" w:eastAsia="en-GB"/>
              </w:rPr>
            </w:pPr>
            <w:r w:rsidRPr="00B61B52">
              <w:rPr>
                <w:rFonts w:cs="Helvetica"/>
                <w:lang w:val="en-GB" w:eastAsia="en-GB"/>
              </w:rPr>
              <w:t>&lt;Peptide id="TVDVGMGGVDLANLKACSGSGVSQELHIWGK_000000100000000000000000000000000"&gt;</w:t>
            </w:r>
          </w:p>
          <w:p w14:paraId="5893EC2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&lt;PeptideSequence&gt;TVDVGMGGVDLANLKACSGSGVSQELHIWGK&lt;/PeptideSequence&gt;</w:t>
            </w:r>
          </w:p>
          <w:p w14:paraId="3DD6A22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&lt;Modification location="6" residues="M" monoisotopicMassDelta="15.994915"&gt;</w:t>
            </w:r>
          </w:p>
          <w:p w14:paraId="6E16944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accession="UNIMOD:35" name="Oxidation" cvRef="UNIMOD"/&gt;</w:t>
            </w:r>
          </w:p>
          <w:p w14:paraId="7343E5F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accession="MS:1001524" name="fragment neutral loss" cvRef="PSI-MS"</w:t>
            </w:r>
          </w:p>
          <w:p w14:paraId="0ED979E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value="63.998285" unitAccession="UO:0000221" unitName="dalton" unitCvRef="UO"/&gt;</w:t>
            </w:r>
          </w:p>
          <w:p w14:paraId="4826C95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&lt;/Modification&gt;</w:t>
            </w:r>
          </w:p>
          <w:p w14:paraId="1308004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35006C0E" w14:textId="77777777" w:rsidR="00B64B28" w:rsidRPr="00B61B52" w:rsidRDefault="00B64B28" w:rsidP="00466496">
            <w:pPr>
              <w:pStyle w:val="HTMLPreformatted"/>
              <w:rPr>
                <w:rFonts w:cs="Helvetica"/>
                <w:lang w:val="en-GB" w:eastAsia="en-GB"/>
              </w:rPr>
            </w:pPr>
            <w:r w:rsidRPr="00B61B52">
              <w:rPr>
                <w:rFonts w:cs="Helvetica"/>
                <w:lang w:val="en-GB" w:eastAsia="en-GB"/>
              </w:rPr>
              <w:t>&lt;/Peptide&gt;</w:t>
            </w:r>
          </w:p>
        </w:tc>
      </w:tr>
    </w:tbl>
    <w:p w14:paraId="2744FB29" w14:textId="77777777" w:rsidR="00B64B28" w:rsidRDefault="00B64B28" w:rsidP="00466496"/>
    <w:p w14:paraId="1C64250B" w14:textId="77777777" w:rsidR="00B64B28" w:rsidRDefault="00B64B28" w:rsidP="00466496">
      <w:pPr>
        <w:pStyle w:val="Heading2"/>
      </w:pPr>
      <w:bookmarkStart w:id="178" w:name="_Toc449341786"/>
      <w:commentRangeStart w:id="179"/>
      <w:r>
        <w:t>Element &lt;</w:t>
      </w:r>
      <w:bookmarkStart w:id="180" w:name="PeptideEvidence"/>
      <w:r>
        <w:t>PeptideEvidence</w:t>
      </w:r>
      <w:bookmarkEnd w:id="180"/>
      <w:r>
        <w:t>&gt;</w:t>
      </w:r>
      <w:commentRangeEnd w:id="179"/>
      <w:r w:rsidR="007E74A9">
        <w:rPr>
          <w:rStyle w:val="CommentReference"/>
          <w:b w:val="0"/>
          <w:bCs w:val="0"/>
          <w:iCs w:val="0"/>
        </w:rPr>
        <w:commentReference w:id="179"/>
      </w:r>
      <w:bookmarkEnd w:id="17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5"/>
        <w:gridCol w:w="8637"/>
      </w:tblGrid>
      <w:tr w:rsidR="00B64B28" w14:paraId="2B3CA8C1" w14:textId="77777777" w:rsidTr="00B64B28">
        <w:trPr>
          <w:tblCellSpacing w:w="15" w:type="dxa"/>
        </w:trPr>
        <w:tc>
          <w:tcPr>
            <w:tcW w:w="0" w:type="auto"/>
            <w:vAlign w:val="center"/>
            <w:hideMark/>
          </w:tcPr>
          <w:p w14:paraId="48EDE5F8" w14:textId="77777777" w:rsidR="00B64B28" w:rsidRDefault="00B64B28" w:rsidP="00466496">
            <w:pPr>
              <w:rPr>
                <w:sz w:val="24"/>
              </w:rPr>
            </w:pPr>
            <w:r>
              <w:rPr>
                <w:b/>
                <w:bCs/>
              </w:rPr>
              <w:t>Definition:</w:t>
            </w:r>
          </w:p>
        </w:tc>
        <w:tc>
          <w:tcPr>
            <w:tcW w:w="0" w:type="auto"/>
            <w:vAlign w:val="center"/>
            <w:hideMark/>
          </w:tcPr>
          <w:p w14:paraId="699C462A" w14:textId="77777777" w:rsidR="00B64B28" w:rsidRDefault="00B64B28" w:rsidP="00466496">
            <w:pPr>
              <w:rPr>
                <w:sz w:val="24"/>
              </w:rPr>
            </w:pPr>
            <w:r>
              <w:t xml:space="preserve">PeptideEvidence links a specific Peptide element to a specific position in a DBSequence. There MUST only be one PeptideEvidence item per Peptide-to-DBSequence-position. </w:t>
            </w:r>
          </w:p>
        </w:tc>
      </w:tr>
      <w:tr w:rsidR="00B64B28" w14:paraId="24092DB1" w14:textId="77777777" w:rsidTr="00B64B28">
        <w:trPr>
          <w:tblCellSpacing w:w="15" w:type="dxa"/>
        </w:trPr>
        <w:tc>
          <w:tcPr>
            <w:tcW w:w="0" w:type="auto"/>
            <w:vAlign w:val="center"/>
            <w:hideMark/>
          </w:tcPr>
          <w:p w14:paraId="5122B261" w14:textId="77777777" w:rsidR="00B64B28" w:rsidRDefault="00B64B28" w:rsidP="00466496">
            <w:pPr>
              <w:rPr>
                <w:sz w:val="24"/>
              </w:rPr>
            </w:pPr>
            <w:r>
              <w:rPr>
                <w:b/>
                <w:bCs/>
              </w:rPr>
              <w:t>Type:</w:t>
            </w:r>
          </w:p>
        </w:tc>
        <w:tc>
          <w:tcPr>
            <w:tcW w:w="0" w:type="auto"/>
            <w:vAlign w:val="center"/>
            <w:hideMark/>
          </w:tcPr>
          <w:p w14:paraId="3B220AE8" w14:textId="77777777" w:rsidR="00B64B28" w:rsidRDefault="00B64B28" w:rsidP="00466496">
            <w:pPr>
              <w:rPr>
                <w:sz w:val="24"/>
              </w:rPr>
            </w:pPr>
            <w:r>
              <w:t xml:space="preserve">PeptideEvidenceType </w:t>
            </w:r>
          </w:p>
        </w:tc>
      </w:tr>
      <w:tr w:rsidR="00B64B28" w14:paraId="7FAF6882" w14:textId="77777777" w:rsidTr="00B64B28">
        <w:trPr>
          <w:tblCellSpacing w:w="15" w:type="dxa"/>
        </w:trPr>
        <w:tc>
          <w:tcPr>
            <w:tcW w:w="0" w:type="auto"/>
            <w:vAlign w:val="center"/>
            <w:hideMark/>
          </w:tcPr>
          <w:p w14:paraId="0F2A96C0"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73"/>
              <w:gridCol w:w="2645"/>
              <w:gridCol w:w="824"/>
              <w:gridCol w:w="3204"/>
            </w:tblGrid>
            <w:tr w:rsidR="00B64B28" w14:paraId="4F8AA9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E6071C"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BA253"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7F2C62"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6D68A75" w14:textId="77777777" w:rsidR="00B64B28" w:rsidRDefault="00B64B28" w:rsidP="00466496">
                  <w:pPr>
                    <w:jc w:val="center"/>
                    <w:rPr>
                      <w:b/>
                      <w:bCs/>
                      <w:sz w:val="24"/>
                    </w:rPr>
                  </w:pPr>
                  <w:r>
                    <w:rPr>
                      <w:b/>
                      <w:bCs/>
                    </w:rPr>
                    <w:t>Definition</w:t>
                  </w:r>
                </w:p>
              </w:tc>
            </w:tr>
            <w:tr w:rsidR="00B64B28" w14:paraId="19552A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847646" w14:textId="77777777" w:rsidR="00B64B28" w:rsidRDefault="00B64B28" w:rsidP="00466496">
                  <w:pPr>
                    <w:rPr>
                      <w:sz w:val="24"/>
                    </w:rPr>
                  </w:pPr>
                  <w:r>
                    <w:t>dBSequence_ref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15BA1C65"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014AD"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285FD59" w14:textId="77777777" w:rsidR="00B64B28" w:rsidRDefault="00B64B28" w:rsidP="00466496">
                  <w:pPr>
                    <w:rPr>
                      <w:sz w:val="24"/>
                    </w:rPr>
                  </w:pPr>
                  <w:r>
                    <w:t xml:space="preserve">A reference to the protein sequence in which the specified peptide has been linked. </w:t>
                  </w:r>
                </w:p>
              </w:tc>
            </w:tr>
            <w:tr w:rsidR="00B64B28" w14:paraId="59284B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514085" w14:textId="77777777" w:rsidR="00B64B28" w:rsidRDefault="00B64B28" w:rsidP="00466496">
                  <w:pPr>
                    <w:rPr>
                      <w:sz w:val="24"/>
                    </w:rPr>
                  </w:pPr>
                  <w:r>
                    <w:t>end</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52CF3" w14:textId="77777777" w:rsidR="00B64B28" w:rsidRDefault="00B64B28" w:rsidP="00466496">
                  <w:pPr>
                    <w:rPr>
                      <w:sz w:val="24"/>
                    </w:rPr>
                  </w:pPr>
                  <w:r>
                    <w:t>xsd:int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03A18DB"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85456" w14:textId="77777777" w:rsidR="00B64B28" w:rsidRDefault="00B64B28" w:rsidP="00466496">
                  <w:pPr>
                    <w:rPr>
                      <w:sz w:val="24"/>
                    </w:rPr>
                  </w:pPr>
                  <w:r>
                    <w:t xml:space="preserve">The index position of the last amino acid of the peptide inside the protein sequence, where the first amino acid of the protein sequence is position 1. Must be provided unless this is a de novo search. </w:t>
                  </w:r>
                </w:p>
              </w:tc>
            </w:tr>
            <w:tr w:rsidR="00B64B28" w14:paraId="380B95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EDC202" w14:textId="77777777" w:rsidR="00B64B28" w:rsidRDefault="00B64B28" w:rsidP="00466496">
                  <w:pPr>
                    <w:rPr>
                      <w:sz w:val="24"/>
                    </w:rPr>
                  </w:pPr>
                  <w:r>
                    <w:t>frame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138C3B5" w14:textId="77777777" w:rsidR="00B64B28" w:rsidRDefault="00B64B28" w:rsidP="00466496">
                  <w:pPr>
                    <w:rPr>
                      <w:sz w:val="24"/>
                    </w:rPr>
                  </w:pPr>
                  <w:r>
                    <w:t>allowed_frames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8CFB1"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4AA71" w14:textId="77777777" w:rsidR="00B64B28" w:rsidRDefault="00B64B28" w:rsidP="00466496">
                  <w:pPr>
                    <w:rPr>
                      <w:sz w:val="24"/>
                    </w:rPr>
                  </w:pPr>
                  <w:r>
                    <w:t xml:space="preserve">The translation frame of this sequence if this is PeptideEvidence derived from nucleic acid sequence </w:t>
                  </w:r>
                </w:p>
              </w:tc>
            </w:tr>
            <w:tr w:rsidR="00B64B28" w14:paraId="345CEE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744C36"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C8A3D"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F6FF8BC"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5A63570"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123343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29B159" w14:textId="77777777" w:rsidR="00B64B28" w:rsidRDefault="00B64B28" w:rsidP="00466496">
                  <w:pPr>
                    <w:rPr>
                      <w:sz w:val="24"/>
                    </w:rPr>
                  </w:pPr>
                  <w:r>
                    <w:t>isDecoy</w:t>
                  </w:r>
                </w:p>
              </w:tc>
              <w:tc>
                <w:tcPr>
                  <w:tcW w:w="0" w:type="auto"/>
                  <w:tcBorders>
                    <w:top w:val="outset" w:sz="6" w:space="0" w:color="auto"/>
                    <w:left w:val="outset" w:sz="6" w:space="0" w:color="auto"/>
                    <w:bottom w:val="outset" w:sz="6" w:space="0" w:color="auto"/>
                    <w:right w:val="outset" w:sz="6" w:space="0" w:color="auto"/>
                  </w:tcBorders>
                  <w:vAlign w:val="center"/>
                  <w:hideMark/>
                </w:tcPr>
                <w:p w14:paraId="16859959" w14:textId="77777777" w:rsidR="00B64B28" w:rsidRDefault="00B64B28" w:rsidP="00466496">
                  <w:pPr>
                    <w:rPr>
                      <w:sz w:val="24"/>
                    </w:rPr>
                  </w:pPr>
                  <w:r>
                    <w:t>xsd:boolean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8A21B"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94FB72E" w14:textId="77777777" w:rsidR="00B64B28" w:rsidRDefault="00B64B28" w:rsidP="00466496">
                  <w:pPr>
                    <w:rPr>
                      <w:sz w:val="24"/>
                    </w:rPr>
                  </w:pPr>
                  <w:r>
                    <w:t xml:space="preserve">Set to true if the peptide is matched to a decoy sequence. </w:t>
                  </w:r>
                </w:p>
              </w:tc>
            </w:tr>
            <w:tr w:rsidR="00B64B28" w14:paraId="2568CE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B4D690"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842EE"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C7E85"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09EC142" w14:textId="77777777" w:rsidR="00B64B28" w:rsidRDefault="00B64B28" w:rsidP="00466496">
                  <w:pPr>
                    <w:rPr>
                      <w:sz w:val="24"/>
                    </w:rPr>
                  </w:pPr>
                  <w:r>
                    <w:t xml:space="preserve">The potentially ambiguous common identifier, such as a </w:t>
                  </w:r>
                  <w:r>
                    <w:lastRenderedPageBreak/>
                    <w:t xml:space="preserve">human-readable name for the instance. </w:t>
                  </w:r>
                </w:p>
              </w:tc>
            </w:tr>
            <w:tr w:rsidR="00B64B28" w14:paraId="374596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B6AB95" w14:textId="77777777" w:rsidR="00B64B28" w:rsidRDefault="00B64B28" w:rsidP="00466496">
                  <w:pPr>
                    <w:rPr>
                      <w:sz w:val="24"/>
                    </w:rPr>
                  </w:pPr>
                  <w:r>
                    <w:t>peptide_ref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1568F"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28736"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ECA0599" w14:textId="77777777" w:rsidR="00B64B28" w:rsidRDefault="00B64B28" w:rsidP="00466496">
                  <w:pPr>
                    <w:rPr>
                      <w:sz w:val="24"/>
                    </w:rPr>
                  </w:pPr>
                  <w:r>
                    <w:t xml:space="preserve">A reference to the identified (poly)peptide sequence in the Peptide element. </w:t>
                  </w:r>
                </w:p>
              </w:tc>
            </w:tr>
            <w:tr w:rsidR="00B64B28" w14:paraId="5D7726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AA7C46" w14:textId="77777777" w:rsidR="00B64B28" w:rsidRDefault="00B64B28" w:rsidP="00466496">
                  <w:pPr>
                    <w:rPr>
                      <w:sz w:val="24"/>
                    </w:rPr>
                  </w:pPr>
                  <w:r>
                    <w:t>post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E3484" w14:textId="77777777" w:rsidR="00B64B28" w:rsidRDefault="00B64B28" w:rsidP="00466496">
                  <w:r>
                    <w:t>xsd:string with restriction</w:t>
                  </w:r>
                </w:p>
                <w:p w14:paraId="24E17071" w14:textId="77777777" w:rsidR="00B64B28" w:rsidRPr="00B61B52" w:rsidRDefault="00B64B28" w:rsidP="0031233F">
                  <w:pPr>
                    <w:pStyle w:val="HTMLPreformatted"/>
                    <w:rPr>
                      <w:rFonts w:cs="Helvetica"/>
                      <w:lang w:val="en-GB" w:eastAsia="en-GB"/>
                    </w:rPr>
                  </w:pPr>
                  <w:r w:rsidRPr="00B61B52">
                    <w:rPr>
                      <w:rFonts w:cs="Helvetica"/>
                      <w:lang w:val="en-GB" w:eastAsia="en-GB"/>
                    </w:rPr>
                    <w:t>[ABCDEFGHIJKLMNOPQRSTUVWXYZ?\-]</w:t>
                  </w:r>
                  <w:r w:rsidR="007D14B4">
                    <w:rPr>
                      <w:rFonts w:cs="Helvetica"/>
                      <w:lang w:val="en-GB"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35346"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FBE956C" w14:textId="77777777" w:rsidR="00B64B28" w:rsidRDefault="00B64B28" w:rsidP="00466496">
                  <w:pPr>
                    <w:rPr>
                      <w:sz w:val="24"/>
                    </w:rPr>
                  </w:pPr>
                  <w:r>
                    <w:t xml:space="preserve">Post flanking residue. If the peptide is C-terminal, post="-" and not post="". If for any reason it is unknown (e.g. denovo), post="?" should be used. </w:t>
                  </w:r>
                </w:p>
              </w:tc>
            </w:tr>
            <w:tr w:rsidR="00B64B28" w14:paraId="78AB59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177244" w14:textId="77777777" w:rsidR="00B64B28" w:rsidRDefault="00B64B28" w:rsidP="00466496">
                  <w:pPr>
                    <w:rPr>
                      <w:sz w:val="24"/>
                    </w:rPr>
                  </w:pPr>
                  <w:r>
                    <w:t>pre</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7699B" w14:textId="77777777" w:rsidR="00B64B28" w:rsidRDefault="00B64B28" w:rsidP="00466496">
                  <w:r>
                    <w:t>xsd:string with restriction</w:t>
                  </w:r>
                </w:p>
                <w:p w14:paraId="42EB1D0D" w14:textId="77777777" w:rsidR="00B64B28" w:rsidRPr="00B61B52" w:rsidRDefault="00B64B28" w:rsidP="00B14558">
                  <w:pPr>
                    <w:pStyle w:val="HTMLPreformatted"/>
                    <w:rPr>
                      <w:rFonts w:cs="Helvetica"/>
                      <w:lang w:val="en-GB" w:eastAsia="en-GB"/>
                    </w:rPr>
                  </w:pPr>
                  <w:r w:rsidRPr="00B61B52">
                    <w:rPr>
                      <w:rFonts w:cs="Helvetica"/>
                      <w:lang w:val="en-GB" w:eastAsia="en-GB"/>
                    </w:rPr>
                    <w:t>[ABCDEFGHIJKLMNOPQRSTUVWXYZ?\-]</w:t>
                  </w:r>
                  <w:r w:rsidR="007D14B4">
                    <w:rPr>
                      <w:rFonts w:cs="Helvetica"/>
                      <w:lang w:val="en-GB"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C648F9"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A682C" w14:textId="77777777" w:rsidR="00B64B28" w:rsidRDefault="00B64B28" w:rsidP="00466496">
                  <w:pPr>
                    <w:rPr>
                      <w:sz w:val="24"/>
                    </w:rPr>
                  </w:pPr>
                  <w:r>
                    <w:t xml:space="preserve">Previous flanking residue. If the peptide is N-terminal, pre="-" and not pre="". If for any reason it is unknown (e.g. denovo), pre="?" should be used. </w:t>
                  </w:r>
                </w:p>
              </w:tc>
            </w:tr>
            <w:tr w:rsidR="00B64B28" w14:paraId="57064F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960E9E" w14:textId="77777777" w:rsidR="00B64B28" w:rsidRDefault="00B64B28" w:rsidP="00466496">
                  <w:pPr>
                    <w:rPr>
                      <w:sz w:val="24"/>
                    </w:rPr>
                  </w:pPr>
                  <w:r>
                    <w:t>start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77BBB25D" w14:textId="77777777" w:rsidR="00B64B28" w:rsidRDefault="00B64B28" w:rsidP="00466496">
                  <w:pPr>
                    <w:rPr>
                      <w:sz w:val="24"/>
                    </w:rPr>
                  </w:pPr>
                  <w:r>
                    <w:t>xsd:int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6B69A5C"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CAFEF" w14:textId="77777777" w:rsidR="00B64B28" w:rsidRDefault="00B64B28" w:rsidP="00466496">
                  <w:pPr>
                    <w:rPr>
                      <w:sz w:val="24"/>
                    </w:rPr>
                  </w:pPr>
                  <w:r>
                    <w:t>Start position of the peptide inside the protein sequence, where the first amino acid of the protein sequence is position 1. Must be provided unless this is a de novo search.</w:t>
                  </w:r>
                </w:p>
              </w:tc>
            </w:tr>
            <w:tr w:rsidR="00B64B28" w14:paraId="33A485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13566E" w14:textId="77777777" w:rsidR="00B64B28" w:rsidRDefault="00B64B28" w:rsidP="00466496">
                  <w:pPr>
                    <w:rPr>
                      <w:sz w:val="24"/>
                    </w:rPr>
                  </w:pPr>
                  <w:r>
                    <w:t>translationTable_ref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08E76FFD"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FEEF7"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F3A18" w14:textId="77777777" w:rsidR="00B64B28" w:rsidRDefault="00B64B28" w:rsidP="00466496">
                  <w:pPr>
                    <w:rPr>
                      <w:sz w:val="24"/>
                    </w:rPr>
                  </w:pPr>
                  <w:r>
                    <w:t xml:space="preserve">A reference to the translation table used if this is PeptideEvidence derived from nucleic acid sequence </w:t>
                  </w:r>
                </w:p>
              </w:tc>
            </w:tr>
          </w:tbl>
          <w:p w14:paraId="49A951AE" w14:textId="77777777" w:rsidR="00B64B28" w:rsidRDefault="00B64B28" w:rsidP="00466496">
            <w:pPr>
              <w:rPr>
                <w:sz w:val="24"/>
              </w:rPr>
            </w:pPr>
          </w:p>
        </w:tc>
      </w:tr>
      <w:tr w:rsidR="00B64B28" w14:paraId="2E0E0A11" w14:textId="77777777" w:rsidTr="00B64B28">
        <w:trPr>
          <w:tblCellSpacing w:w="15" w:type="dxa"/>
        </w:trPr>
        <w:tc>
          <w:tcPr>
            <w:tcW w:w="0" w:type="auto"/>
            <w:vAlign w:val="center"/>
            <w:hideMark/>
          </w:tcPr>
          <w:p w14:paraId="07493D70"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39"/>
              <w:gridCol w:w="1135"/>
              <w:gridCol w:w="1180"/>
              <w:gridCol w:w="3985"/>
            </w:tblGrid>
            <w:tr w:rsidR="00B64B28" w14:paraId="132418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C6AF0E"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367CDC"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960D66B"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0EA02F" w14:textId="77777777" w:rsidR="00B64B28" w:rsidRDefault="00B64B28" w:rsidP="00466496">
                  <w:pPr>
                    <w:jc w:val="center"/>
                    <w:rPr>
                      <w:b/>
                      <w:bCs/>
                      <w:sz w:val="24"/>
                    </w:rPr>
                  </w:pPr>
                  <w:r>
                    <w:rPr>
                      <w:b/>
                      <w:bCs/>
                    </w:rPr>
                    <w:t>Definition</w:t>
                  </w:r>
                </w:p>
              </w:tc>
            </w:tr>
            <w:tr w:rsidR="00B64B28" w14:paraId="56FF04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D4349C" w14:textId="77777777" w:rsidR="00B64B28" w:rsidRDefault="00B64B28" w:rsidP="00466496">
                  <w:pPr>
                    <w:rPr>
                      <w:sz w:val="24"/>
                    </w:rPr>
                  </w:pPr>
                  <w:hyperlink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9F33D9B"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F43BE"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A26A119" w14:textId="77777777" w:rsidR="00B64B28" w:rsidRDefault="00B64B28" w:rsidP="00466496">
                  <w:pPr>
                    <w:rPr>
                      <w:sz w:val="24"/>
                    </w:rPr>
                  </w:pPr>
                  <w:r>
                    <w:t>A choice of either a cvParam or userParam.</w:t>
                  </w:r>
                </w:p>
              </w:tc>
            </w:tr>
            <w:tr w:rsidR="00B64B28" w14:paraId="3EF25C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4CAF30" w14:textId="77777777" w:rsidR="00B64B28" w:rsidRDefault="00B64B28" w:rsidP="00466496">
                  <w:pPr>
                    <w:rPr>
                      <w:sz w:val="24"/>
                    </w:rPr>
                  </w:pPr>
                  <w:hyperlink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8E98D31"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A78F3"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EEE8C" w14:textId="77777777" w:rsidR="00B64B28" w:rsidRDefault="00B64B28" w:rsidP="00466496">
                  <w:pPr>
                    <w:rPr>
                      <w:sz w:val="24"/>
                    </w:rPr>
                  </w:pPr>
                  <w:r>
                    <w:t>A choice of either a cvParam or userParam.</w:t>
                  </w:r>
                </w:p>
              </w:tc>
            </w:tr>
          </w:tbl>
          <w:p w14:paraId="72DD4787" w14:textId="77777777" w:rsidR="00B64B28" w:rsidRDefault="00B64B28" w:rsidP="00466496">
            <w:pPr>
              <w:rPr>
                <w:sz w:val="24"/>
              </w:rPr>
            </w:pPr>
          </w:p>
        </w:tc>
      </w:tr>
      <w:tr w:rsidR="00B64B28" w14:paraId="42A6E83F" w14:textId="77777777" w:rsidTr="00B64B28">
        <w:trPr>
          <w:tblCellSpacing w:w="15" w:type="dxa"/>
        </w:trPr>
        <w:tc>
          <w:tcPr>
            <w:tcW w:w="0" w:type="auto"/>
            <w:vAlign w:val="center"/>
            <w:hideMark/>
          </w:tcPr>
          <w:p w14:paraId="6BA50A1C" w14:textId="77777777" w:rsidR="00B64B28" w:rsidRDefault="00B64B28" w:rsidP="00466496">
            <w:pPr>
              <w:rPr>
                <w:sz w:val="24"/>
              </w:rPr>
            </w:pPr>
            <w:r>
              <w:rPr>
                <w:b/>
                <w:bCs/>
              </w:rPr>
              <w:t>Example Context:</w:t>
            </w:r>
          </w:p>
        </w:tc>
        <w:tc>
          <w:tcPr>
            <w:tcW w:w="0" w:type="auto"/>
            <w:vAlign w:val="center"/>
            <w:hideMark/>
          </w:tcPr>
          <w:p w14:paraId="3581CF81" w14:textId="77777777" w:rsidR="00B64B28" w:rsidRPr="00B61B52" w:rsidRDefault="00B64B28" w:rsidP="00466496">
            <w:pPr>
              <w:pStyle w:val="HTMLPreformatted"/>
              <w:rPr>
                <w:rFonts w:cs="Helvetica"/>
                <w:lang w:val="en-GB" w:eastAsia="en-GB"/>
              </w:rPr>
            </w:pPr>
            <w:r w:rsidRPr="00B61B52">
              <w:rPr>
                <w:rFonts w:cs="Helvetica"/>
                <w:lang w:val="en-GB" w:eastAsia="en-GB"/>
              </w:rPr>
              <w:t>&lt;PeptideEvidence id="DDDHSDQGGEVQGGR_00000000000000000_1_Rnd2psu|NC_LIV_123110_2144_2158"</w:t>
            </w:r>
          </w:p>
          <w:p w14:paraId="5002611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start="2144" end="2158" pre="R" post="G" isDecoy="false"</w:t>
            </w:r>
          </w:p>
          <w:p w14:paraId="0654091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dBSequence_ref="DBSeq_1_Rnd2psu|NC_LIV_123110" peptide_ref="DDDHSDQGGEVQGGR_00000000000000000"/&gt;</w:t>
            </w:r>
          </w:p>
          <w:p w14:paraId="60EDD813" w14:textId="77777777" w:rsidR="00B64B28" w:rsidRPr="00B61B52" w:rsidRDefault="00B64B28" w:rsidP="00466496">
            <w:pPr>
              <w:pStyle w:val="HTMLPreformatted"/>
              <w:rPr>
                <w:rFonts w:cs="Helvetica"/>
                <w:lang w:val="en-GB" w:eastAsia="en-GB"/>
              </w:rPr>
            </w:pPr>
            <w:r w:rsidRPr="00B61B52">
              <w:rPr>
                <w:rFonts w:cs="Helvetica"/>
                <w:lang w:val="en-GB" w:eastAsia="en-GB"/>
              </w:rPr>
              <w:t>&lt;PeptideEvidence id="SVAGKGLADEHTACR_00000000000000000_1_Rnd3psu|NC_LIV_114310_1396_1410"</w:t>
            </w:r>
          </w:p>
          <w:p w14:paraId="1F87427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start="1396" end="1410" pre="R" post="E" isDecoy="false"</w:t>
            </w:r>
          </w:p>
          <w:p w14:paraId="230EC3B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dBSequence_ref="DBSeq_1_Rnd3psu|NC_LIV_114310" peptide_ref="SVAGKGLADEHTACR_00000000000000000"/&gt;</w:t>
            </w:r>
          </w:p>
          <w:p w14:paraId="08768166" w14:textId="77777777" w:rsidR="00B64B28" w:rsidRPr="00B61B52" w:rsidRDefault="00B64B28" w:rsidP="00466496">
            <w:pPr>
              <w:pStyle w:val="HTMLPreformatted"/>
              <w:rPr>
                <w:rFonts w:cs="Helvetica"/>
                <w:lang w:val="en-GB" w:eastAsia="en-GB"/>
              </w:rPr>
            </w:pPr>
            <w:r w:rsidRPr="00B61B52">
              <w:rPr>
                <w:rFonts w:cs="Helvetica"/>
                <w:lang w:val="en-GB" w:eastAsia="en-GB"/>
              </w:rPr>
              <w:t>&lt;PeptideEvidence id="FASCCGEDDGEAPR_0000000000000000_1_psu|NC_LIV_113540_2484_2497" start="2484"</w:t>
            </w:r>
          </w:p>
          <w:p w14:paraId="454ED19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7BCB55C9" w14:textId="77777777" w:rsidR="00B64B28" w:rsidRPr="00B61B52" w:rsidRDefault="00B64B28" w:rsidP="00466496">
            <w:pPr>
              <w:pStyle w:val="HTMLPreformatted"/>
              <w:rPr>
                <w:rFonts w:cs="Helvetica"/>
                <w:lang w:val="en-GB" w:eastAsia="en-GB"/>
              </w:rPr>
            </w:pPr>
            <w:r w:rsidRPr="00B61B52">
              <w:rPr>
                <w:rFonts w:cs="Helvetica"/>
                <w:lang w:val="en-GB" w:eastAsia="en-GB"/>
              </w:rPr>
              <w:t>&lt;/PeptideEvidence&gt;</w:t>
            </w:r>
          </w:p>
        </w:tc>
      </w:tr>
    </w:tbl>
    <w:p w14:paraId="182885D7" w14:textId="77777777" w:rsidR="00B64B28" w:rsidRDefault="00B64B28" w:rsidP="00466496"/>
    <w:p w14:paraId="65A3517C" w14:textId="77777777" w:rsidR="00B64B28" w:rsidRDefault="00B64B28" w:rsidP="00466496">
      <w:pPr>
        <w:pStyle w:val="Heading2"/>
      </w:pPr>
      <w:bookmarkStart w:id="181" w:name="_Toc449341787"/>
      <w:r>
        <w:t>Element &lt;</w:t>
      </w:r>
      <w:bookmarkStart w:id="182" w:name="PeptideEvidenceRef"/>
      <w:r>
        <w:t>PeptideEvidenceRef</w:t>
      </w:r>
      <w:bookmarkEnd w:id="182"/>
      <w:r>
        <w:t>&gt;</w:t>
      </w:r>
      <w:bookmarkEnd w:id="18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5"/>
        <w:gridCol w:w="8557"/>
      </w:tblGrid>
      <w:tr w:rsidR="00B64B28" w14:paraId="5CAC3B15" w14:textId="77777777" w:rsidTr="00B64B28">
        <w:trPr>
          <w:tblCellSpacing w:w="15" w:type="dxa"/>
        </w:trPr>
        <w:tc>
          <w:tcPr>
            <w:tcW w:w="0" w:type="auto"/>
            <w:vAlign w:val="center"/>
            <w:hideMark/>
          </w:tcPr>
          <w:p w14:paraId="4579EDB8" w14:textId="77777777" w:rsidR="00B64B28" w:rsidRDefault="00B64B28" w:rsidP="00466496">
            <w:pPr>
              <w:rPr>
                <w:sz w:val="24"/>
              </w:rPr>
            </w:pPr>
            <w:r>
              <w:rPr>
                <w:b/>
                <w:bCs/>
              </w:rPr>
              <w:t>Definition:</w:t>
            </w:r>
          </w:p>
        </w:tc>
        <w:tc>
          <w:tcPr>
            <w:tcW w:w="0" w:type="auto"/>
            <w:vAlign w:val="center"/>
            <w:hideMark/>
          </w:tcPr>
          <w:p w14:paraId="71A1865B" w14:textId="77777777" w:rsidR="00B64B28" w:rsidRDefault="00B64B28" w:rsidP="00466496">
            <w:pPr>
              <w:rPr>
                <w:sz w:val="24"/>
              </w:rPr>
            </w:pPr>
            <w:r>
              <w:t xml:space="preserve">Reference to the PeptideEvidence element identified. If a specific sequence can be assigned to multiple proteins and or positions in a protein all possible PeptideEvidence elements should be referenced here. </w:t>
            </w:r>
          </w:p>
        </w:tc>
      </w:tr>
      <w:tr w:rsidR="00B64B28" w14:paraId="0149D7C9" w14:textId="77777777" w:rsidTr="00B64B28">
        <w:trPr>
          <w:tblCellSpacing w:w="15" w:type="dxa"/>
        </w:trPr>
        <w:tc>
          <w:tcPr>
            <w:tcW w:w="0" w:type="auto"/>
            <w:vAlign w:val="center"/>
            <w:hideMark/>
          </w:tcPr>
          <w:p w14:paraId="56636F5E" w14:textId="77777777" w:rsidR="00B64B28" w:rsidRDefault="00B64B28" w:rsidP="00466496">
            <w:pPr>
              <w:rPr>
                <w:sz w:val="24"/>
              </w:rPr>
            </w:pPr>
            <w:r>
              <w:rPr>
                <w:b/>
                <w:bCs/>
              </w:rPr>
              <w:t>Type:</w:t>
            </w:r>
          </w:p>
        </w:tc>
        <w:tc>
          <w:tcPr>
            <w:tcW w:w="0" w:type="auto"/>
            <w:vAlign w:val="center"/>
            <w:hideMark/>
          </w:tcPr>
          <w:p w14:paraId="3FB441B7" w14:textId="77777777" w:rsidR="00B64B28" w:rsidRDefault="00B64B28" w:rsidP="00466496">
            <w:pPr>
              <w:rPr>
                <w:sz w:val="24"/>
              </w:rPr>
            </w:pPr>
            <w:r>
              <w:t xml:space="preserve">PeptideEvidenceRefType </w:t>
            </w:r>
          </w:p>
        </w:tc>
      </w:tr>
      <w:tr w:rsidR="00B64B28" w14:paraId="720DA34D" w14:textId="77777777" w:rsidTr="00B64B28">
        <w:trPr>
          <w:tblCellSpacing w:w="15" w:type="dxa"/>
        </w:trPr>
        <w:tc>
          <w:tcPr>
            <w:tcW w:w="0" w:type="auto"/>
            <w:vAlign w:val="center"/>
            <w:hideMark/>
          </w:tcPr>
          <w:p w14:paraId="08E7E661"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29"/>
              <w:gridCol w:w="1045"/>
              <w:gridCol w:w="824"/>
              <w:gridCol w:w="4668"/>
            </w:tblGrid>
            <w:tr w:rsidR="00B64B28" w14:paraId="3EFA25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7DDF19"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EE4887A"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0548FEE"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7226E9C" w14:textId="77777777" w:rsidR="00B64B28" w:rsidRDefault="00B64B28" w:rsidP="00466496">
                  <w:pPr>
                    <w:jc w:val="center"/>
                    <w:rPr>
                      <w:b/>
                      <w:bCs/>
                      <w:sz w:val="24"/>
                    </w:rPr>
                  </w:pPr>
                  <w:r>
                    <w:rPr>
                      <w:b/>
                      <w:bCs/>
                    </w:rPr>
                    <w:t>Definition</w:t>
                  </w:r>
                </w:p>
              </w:tc>
            </w:tr>
            <w:tr w:rsidR="00B64B28" w14:paraId="20B92C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831604" w14:textId="77777777" w:rsidR="00B64B28" w:rsidRDefault="00B64B28" w:rsidP="00466496">
                  <w:pPr>
                    <w:rPr>
                      <w:sz w:val="24"/>
                    </w:rPr>
                  </w:pPr>
                  <w:r>
                    <w:t>peptideEvidence_ref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48F06095"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618C2"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0A225" w14:textId="77777777" w:rsidR="00B64B28" w:rsidRDefault="00B64B28" w:rsidP="00466496">
                  <w:pPr>
                    <w:rPr>
                      <w:sz w:val="24"/>
                    </w:rPr>
                  </w:pPr>
                  <w:r>
                    <w:t>A reference to the PeptideEvidenceItem element(s).</w:t>
                  </w:r>
                </w:p>
              </w:tc>
            </w:tr>
          </w:tbl>
          <w:p w14:paraId="7AFA5EA4" w14:textId="77777777" w:rsidR="00B64B28" w:rsidRDefault="00B64B28" w:rsidP="00466496">
            <w:pPr>
              <w:rPr>
                <w:sz w:val="24"/>
              </w:rPr>
            </w:pPr>
          </w:p>
        </w:tc>
      </w:tr>
      <w:tr w:rsidR="00B64B28" w14:paraId="5A496970" w14:textId="77777777" w:rsidTr="00B64B28">
        <w:trPr>
          <w:tblCellSpacing w:w="15" w:type="dxa"/>
        </w:trPr>
        <w:tc>
          <w:tcPr>
            <w:tcW w:w="0" w:type="auto"/>
            <w:vAlign w:val="center"/>
            <w:hideMark/>
          </w:tcPr>
          <w:p w14:paraId="103EA634" w14:textId="77777777" w:rsidR="00B64B28" w:rsidRDefault="00B64B28" w:rsidP="00466496">
            <w:pPr>
              <w:rPr>
                <w:sz w:val="24"/>
              </w:rPr>
            </w:pPr>
            <w:r>
              <w:rPr>
                <w:b/>
                <w:bCs/>
              </w:rPr>
              <w:t>Subelements:</w:t>
            </w:r>
          </w:p>
        </w:tc>
        <w:tc>
          <w:tcPr>
            <w:tcW w:w="0" w:type="auto"/>
            <w:vAlign w:val="center"/>
            <w:hideMark/>
          </w:tcPr>
          <w:p w14:paraId="4E7ADBA7" w14:textId="77777777" w:rsidR="00B64B28" w:rsidRDefault="00B64B28" w:rsidP="00466496">
            <w:pPr>
              <w:rPr>
                <w:sz w:val="24"/>
              </w:rPr>
            </w:pPr>
            <w:r>
              <w:t>none</w:t>
            </w:r>
          </w:p>
        </w:tc>
      </w:tr>
      <w:tr w:rsidR="00B64B28" w14:paraId="50DBDCB2" w14:textId="77777777" w:rsidTr="00B64B28">
        <w:trPr>
          <w:tblCellSpacing w:w="15" w:type="dxa"/>
        </w:trPr>
        <w:tc>
          <w:tcPr>
            <w:tcW w:w="0" w:type="auto"/>
            <w:vAlign w:val="center"/>
            <w:hideMark/>
          </w:tcPr>
          <w:p w14:paraId="4D5ECA60" w14:textId="77777777" w:rsidR="00B64B28" w:rsidRDefault="00B64B28" w:rsidP="00466496">
            <w:pPr>
              <w:rPr>
                <w:sz w:val="24"/>
              </w:rPr>
            </w:pPr>
            <w:r>
              <w:rPr>
                <w:b/>
                <w:bCs/>
              </w:rPr>
              <w:t>Example Context:</w:t>
            </w:r>
          </w:p>
        </w:tc>
        <w:tc>
          <w:tcPr>
            <w:tcW w:w="0" w:type="auto"/>
            <w:vAlign w:val="center"/>
            <w:hideMark/>
          </w:tcPr>
          <w:p w14:paraId="488692CD" w14:textId="77777777" w:rsidR="00B64B28" w:rsidRPr="00B61B52" w:rsidRDefault="00B64B28" w:rsidP="00466496">
            <w:pPr>
              <w:pStyle w:val="HTMLPreformatted"/>
              <w:rPr>
                <w:rFonts w:cs="Helvetica"/>
                <w:lang w:val="en-GB" w:eastAsia="en-GB"/>
              </w:rPr>
            </w:pPr>
            <w:r w:rsidRPr="00B61B52">
              <w:rPr>
                <w:rFonts w:cs="Helvetica"/>
                <w:lang w:val="en-GB" w:eastAsia="en-GB"/>
              </w:rPr>
              <w:t>&lt;PeptideEvidenceRef</w:t>
            </w:r>
          </w:p>
          <w:p w14:paraId="6DBA98B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peptideEvidence_ref="SGALR_0000000_1_Rnd1psu|NC_LIV_081600_1089_1093"/&gt;</w:t>
            </w:r>
          </w:p>
          <w:p w14:paraId="2A8180F2" w14:textId="77777777" w:rsidR="00B64B28" w:rsidRPr="00B61B52" w:rsidRDefault="00B64B28" w:rsidP="00466496">
            <w:pPr>
              <w:pStyle w:val="HTMLPreformatted"/>
              <w:rPr>
                <w:rFonts w:cs="Helvetica"/>
                <w:lang w:val="en-GB" w:eastAsia="en-GB"/>
              </w:rPr>
            </w:pPr>
            <w:r w:rsidRPr="00B61B52">
              <w:rPr>
                <w:rFonts w:cs="Helvetica"/>
                <w:lang w:val="en-GB" w:eastAsia="en-GB"/>
              </w:rPr>
              <w:t>&lt;PeptideEvidenceRef peptideEvidence_ref="SGALR_0000000_1_Rnd1psu|NC_LIV_020100_977_981"/&gt;</w:t>
            </w:r>
          </w:p>
          <w:p w14:paraId="453C7D16" w14:textId="77777777" w:rsidR="00B64B28" w:rsidRPr="00B61B52" w:rsidRDefault="00B64B28" w:rsidP="00466496">
            <w:pPr>
              <w:pStyle w:val="HTMLPreformatted"/>
              <w:rPr>
                <w:rFonts w:cs="Helvetica"/>
                <w:lang w:val="en-GB" w:eastAsia="en-GB"/>
              </w:rPr>
            </w:pPr>
            <w:r w:rsidRPr="00B61B52">
              <w:rPr>
                <w:rFonts w:cs="Helvetica"/>
                <w:lang w:val="en-GB" w:eastAsia="en-GB"/>
              </w:rPr>
              <w:t>&lt;PeptideEvidenceRef peptideEvidence_ref="SGALR_0000000_1_Rnd1psu|NC_LIV_102910_725_729"/&gt;</w:t>
            </w:r>
          </w:p>
          <w:p w14:paraId="3C977F2C" w14:textId="77777777" w:rsidR="00B64B28" w:rsidRPr="00B61B52" w:rsidRDefault="00B64B28" w:rsidP="00466496">
            <w:pPr>
              <w:pStyle w:val="HTMLPreformatted"/>
              <w:rPr>
                <w:rFonts w:cs="Helvetica"/>
                <w:lang w:val="en-GB" w:eastAsia="en-GB"/>
              </w:rPr>
            </w:pPr>
            <w:r w:rsidRPr="00B61B52">
              <w:rPr>
                <w:rFonts w:cs="Helvetica"/>
                <w:lang w:val="en-GB" w:eastAsia="en-GB"/>
              </w:rPr>
              <w:t>&lt;PeptideEvidenceRef peptideEvidence_ref="SGALR_0000000_1_Rnd1psu|NC_LIV_122850_402_406"/&gt;</w:t>
            </w:r>
          </w:p>
          <w:p w14:paraId="1AF68E15" w14:textId="77777777" w:rsidR="00B64B28" w:rsidRPr="00B61B52" w:rsidRDefault="00B64B28" w:rsidP="00466496">
            <w:pPr>
              <w:pStyle w:val="HTMLPreformatted"/>
              <w:rPr>
                <w:rFonts w:cs="Helvetica"/>
                <w:lang w:val="en-GB" w:eastAsia="en-GB"/>
              </w:rPr>
            </w:pPr>
            <w:r w:rsidRPr="00B61B52">
              <w:rPr>
                <w:rFonts w:cs="Helvetica"/>
                <w:lang w:val="en-GB" w:eastAsia="en-GB"/>
              </w:rPr>
              <w:t>&lt;PeptideEvidenceRef peptideEvidence_ref="SGALR_0000000_1_Rnd1psu|NC_LIV_060960_32_36"/&gt;</w:t>
            </w:r>
          </w:p>
          <w:p w14:paraId="7FB57FF6" w14:textId="77777777" w:rsidR="00B64B28" w:rsidRPr="00B61B52" w:rsidRDefault="00B64B28" w:rsidP="00466496">
            <w:pPr>
              <w:pStyle w:val="HTMLPreformatted"/>
              <w:rPr>
                <w:rFonts w:cs="Helvetica"/>
                <w:lang w:val="en-GB" w:eastAsia="en-GB"/>
              </w:rPr>
            </w:pPr>
            <w:r w:rsidRPr="00B61B52">
              <w:rPr>
                <w:rFonts w:cs="Helvetica"/>
                <w:lang w:val="en-GB" w:eastAsia="en-GB"/>
              </w:rPr>
              <w:t>&lt;PeptideEvidenceRef peptideEvidence_ref="SGALR_0000000_1_Rnd2psu|NC_LIV_145280_820_824"/&gt;</w:t>
            </w:r>
          </w:p>
          <w:p w14:paraId="70FAF36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6657C98C" w14:textId="77777777" w:rsidR="00B64B28" w:rsidRPr="00B61B52" w:rsidRDefault="00B64B28" w:rsidP="00466496">
            <w:pPr>
              <w:pStyle w:val="HTMLPreformatted"/>
              <w:rPr>
                <w:rFonts w:cs="Helvetica"/>
                <w:lang w:val="en-GB" w:eastAsia="en-GB"/>
              </w:rPr>
            </w:pPr>
            <w:r w:rsidRPr="00B61B52">
              <w:rPr>
                <w:rFonts w:cs="Helvetica"/>
                <w:lang w:val="en-GB" w:eastAsia="en-GB"/>
              </w:rPr>
              <w:t>&lt;/PeptideEvidenceRef&gt;</w:t>
            </w:r>
          </w:p>
        </w:tc>
      </w:tr>
      <w:tr w:rsidR="00B64B28" w14:paraId="40D35A8C" w14:textId="77777777" w:rsidTr="00B64B28">
        <w:trPr>
          <w:tblCellSpacing w:w="15" w:type="dxa"/>
        </w:trPr>
        <w:tc>
          <w:tcPr>
            <w:tcW w:w="0" w:type="auto"/>
            <w:vAlign w:val="center"/>
            <w:hideMark/>
          </w:tcPr>
          <w:p w14:paraId="1DAE7487" w14:textId="77777777" w:rsidR="00B64B28" w:rsidRDefault="00B64B28" w:rsidP="00466496">
            <w:pPr>
              <w:rPr>
                <w:sz w:val="24"/>
              </w:rPr>
            </w:pPr>
            <w:r>
              <w:rPr>
                <w:b/>
                <w:bCs/>
              </w:rPr>
              <w:lastRenderedPageBreak/>
              <w:t>Example cvParams:</w:t>
            </w:r>
          </w:p>
        </w:tc>
        <w:tc>
          <w:tcPr>
            <w:tcW w:w="0" w:type="auto"/>
            <w:vAlign w:val="center"/>
            <w:hideMark/>
          </w:tcPr>
          <w:p w14:paraId="48B92D0B"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accession="MS:1001171" name="mascot:score" cvRef="PSI-MS" value="13.49"/&gt;</w:t>
            </w:r>
          </w:p>
          <w:p w14:paraId="0301DC36"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accession="MS:1001172" name="mascot:expectation value" cvRef="PSI-MS"</w:t>
            </w:r>
          </w:p>
          <w:p w14:paraId="7969B597"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accession="MS:1001363" name="peptide unique to one protein" cvRef="PSI-MS"/&gt;</w:t>
            </w:r>
          </w:p>
          <w:p w14:paraId="676867FA"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accession="MS:1001371" name="mascot:identity threshold" cvRef="PSI-MS" value="42"/&gt;</w:t>
            </w:r>
          </w:p>
          <w:p w14:paraId="2B69D7FC"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accession="MS:1001370" name="mascot:homology threshold" cvRef="PSI-MS" value="24"/&gt;</w:t>
            </w:r>
          </w:p>
          <w:p w14:paraId="168FA32F"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accession="MS:1001030" name="number of peptide seqs compared to each spectrum"</w:t>
            </w:r>
          </w:p>
          <w:p w14:paraId="1F74043D"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accession="MS:1000796" name="spectrum title" cvRef="PSI-MS"</w:t>
            </w:r>
          </w:p>
        </w:tc>
      </w:tr>
    </w:tbl>
    <w:p w14:paraId="07458428" w14:textId="77777777" w:rsidR="00B64B28" w:rsidRDefault="00B64B28" w:rsidP="00466496"/>
    <w:p w14:paraId="10EB9719" w14:textId="77777777" w:rsidR="00B64B28" w:rsidRDefault="00B64B28" w:rsidP="00466496">
      <w:pPr>
        <w:pStyle w:val="Heading2"/>
      </w:pPr>
      <w:bookmarkStart w:id="183" w:name="_Toc449341788"/>
      <w:r>
        <w:t>Element &lt;</w:t>
      </w:r>
      <w:bookmarkStart w:id="184" w:name="PeptideHypothesis"/>
      <w:r>
        <w:t>PeptideHypothesis</w:t>
      </w:r>
      <w:bookmarkEnd w:id="184"/>
      <w:r>
        <w:t>&gt;</w:t>
      </w:r>
      <w:bookmarkEnd w:id="18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8"/>
        <w:gridCol w:w="8664"/>
      </w:tblGrid>
      <w:tr w:rsidR="00B64B28" w14:paraId="1FCCB14A" w14:textId="77777777" w:rsidTr="00B64B28">
        <w:trPr>
          <w:tblCellSpacing w:w="15" w:type="dxa"/>
        </w:trPr>
        <w:tc>
          <w:tcPr>
            <w:tcW w:w="0" w:type="auto"/>
            <w:vAlign w:val="center"/>
            <w:hideMark/>
          </w:tcPr>
          <w:p w14:paraId="39106623" w14:textId="77777777" w:rsidR="00B64B28" w:rsidRDefault="00B64B28" w:rsidP="00466496">
            <w:pPr>
              <w:rPr>
                <w:sz w:val="24"/>
              </w:rPr>
            </w:pPr>
            <w:r>
              <w:rPr>
                <w:b/>
                <w:bCs/>
              </w:rPr>
              <w:t>Definition:</w:t>
            </w:r>
          </w:p>
        </w:tc>
        <w:tc>
          <w:tcPr>
            <w:tcW w:w="0" w:type="auto"/>
            <w:vAlign w:val="center"/>
            <w:hideMark/>
          </w:tcPr>
          <w:p w14:paraId="452B0E34" w14:textId="77777777" w:rsidR="00B64B28" w:rsidRDefault="00B64B28" w:rsidP="00466496">
            <w:pPr>
              <w:rPr>
                <w:sz w:val="24"/>
              </w:rPr>
            </w:pPr>
            <w:r>
              <w:t xml:space="preserve">Peptide evidence on which this ProteinHypothesis is based by reference to a PeptideEvidence element. </w:t>
            </w:r>
          </w:p>
        </w:tc>
      </w:tr>
      <w:tr w:rsidR="00B64B28" w14:paraId="73A07FB3" w14:textId="77777777" w:rsidTr="00B64B28">
        <w:trPr>
          <w:tblCellSpacing w:w="15" w:type="dxa"/>
        </w:trPr>
        <w:tc>
          <w:tcPr>
            <w:tcW w:w="0" w:type="auto"/>
            <w:vAlign w:val="center"/>
            <w:hideMark/>
          </w:tcPr>
          <w:p w14:paraId="0ABA39E7" w14:textId="77777777" w:rsidR="00B64B28" w:rsidRDefault="00B64B28" w:rsidP="00466496">
            <w:pPr>
              <w:rPr>
                <w:sz w:val="24"/>
              </w:rPr>
            </w:pPr>
            <w:r>
              <w:rPr>
                <w:b/>
                <w:bCs/>
              </w:rPr>
              <w:t>Type:</w:t>
            </w:r>
          </w:p>
        </w:tc>
        <w:tc>
          <w:tcPr>
            <w:tcW w:w="0" w:type="auto"/>
            <w:vAlign w:val="center"/>
            <w:hideMark/>
          </w:tcPr>
          <w:p w14:paraId="254C1A7A" w14:textId="77777777" w:rsidR="00B64B28" w:rsidRDefault="00B64B28" w:rsidP="00466496">
            <w:pPr>
              <w:rPr>
                <w:sz w:val="24"/>
              </w:rPr>
            </w:pPr>
            <w:r>
              <w:t xml:space="preserve">PeptideHypothesisType </w:t>
            </w:r>
          </w:p>
        </w:tc>
      </w:tr>
      <w:tr w:rsidR="00B64B28" w14:paraId="1D3B1CD1" w14:textId="77777777" w:rsidTr="00B64B28">
        <w:trPr>
          <w:tblCellSpacing w:w="15" w:type="dxa"/>
        </w:trPr>
        <w:tc>
          <w:tcPr>
            <w:tcW w:w="0" w:type="auto"/>
            <w:vAlign w:val="center"/>
            <w:hideMark/>
          </w:tcPr>
          <w:p w14:paraId="6F4FFDDF"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29"/>
              <w:gridCol w:w="1004"/>
              <w:gridCol w:w="824"/>
              <w:gridCol w:w="4816"/>
            </w:tblGrid>
            <w:tr w:rsidR="00B64B28" w14:paraId="4B4277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CB39FD"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C80FF"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D6145"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F397B78" w14:textId="77777777" w:rsidR="00B64B28" w:rsidRDefault="00B64B28" w:rsidP="00466496">
                  <w:pPr>
                    <w:jc w:val="center"/>
                    <w:rPr>
                      <w:b/>
                      <w:bCs/>
                      <w:sz w:val="24"/>
                    </w:rPr>
                  </w:pPr>
                  <w:r>
                    <w:rPr>
                      <w:b/>
                      <w:bCs/>
                    </w:rPr>
                    <w:t>Definition</w:t>
                  </w:r>
                </w:p>
              </w:tc>
            </w:tr>
            <w:tr w:rsidR="00B64B28" w14:paraId="70EF1F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F0FE3D" w14:textId="77777777" w:rsidR="00B64B28" w:rsidRDefault="00B64B28" w:rsidP="00466496">
                  <w:pPr>
                    <w:rPr>
                      <w:sz w:val="24"/>
                    </w:rPr>
                  </w:pPr>
                  <w:r>
                    <w:t>peptideEvidence_ref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6B5655D4"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7A6E4"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A62DB" w14:textId="77777777" w:rsidR="00B64B28" w:rsidRDefault="00B64B28" w:rsidP="00466496">
                  <w:pPr>
                    <w:rPr>
                      <w:sz w:val="24"/>
                    </w:rPr>
                  </w:pPr>
                  <w:r>
                    <w:t xml:space="preserve">A reference to the PeptideEvidence element on which this hypothesis is based. </w:t>
                  </w:r>
                </w:p>
              </w:tc>
            </w:tr>
          </w:tbl>
          <w:p w14:paraId="20A60C85" w14:textId="77777777" w:rsidR="00B64B28" w:rsidRDefault="00B64B28" w:rsidP="00466496">
            <w:pPr>
              <w:rPr>
                <w:sz w:val="24"/>
              </w:rPr>
            </w:pPr>
          </w:p>
        </w:tc>
      </w:tr>
      <w:tr w:rsidR="00B64B28" w14:paraId="202F288B" w14:textId="77777777" w:rsidTr="00B64B28">
        <w:trPr>
          <w:tblCellSpacing w:w="15" w:type="dxa"/>
        </w:trPr>
        <w:tc>
          <w:tcPr>
            <w:tcW w:w="0" w:type="auto"/>
            <w:vAlign w:val="center"/>
            <w:hideMark/>
          </w:tcPr>
          <w:p w14:paraId="7FCD30E0"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85"/>
              <w:gridCol w:w="1135"/>
              <w:gridCol w:w="1180"/>
              <w:gridCol w:w="3473"/>
            </w:tblGrid>
            <w:tr w:rsidR="00B64B28" w14:paraId="10633B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D8EEFE"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6557C97"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8995924"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D7AF7" w14:textId="77777777" w:rsidR="00B64B28" w:rsidRDefault="00B64B28" w:rsidP="00466496">
                  <w:pPr>
                    <w:jc w:val="center"/>
                    <w:rPr>
                      <w:b/>
                      <w:bCs/>
                      <w:sz w:val="24"/>
                    </w:rPr>
                  </w:pPr>
                  <w:r>
                    <w:rPr>
                      <w:b/>
                      <w:bCs/>
                    </w:rPr>
                    <w:t>Definition</w:t>
                  </w:r>
                </w:p>
              </w:tc>
            </w:tr>
            <w:tr w:rsidR="00B64B28" w14:paraId="54DE76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DF71CB" w14:textId="77777777" w:rsidR="00B64B28" w:rsidRDefault="00B64B28" w:rsidP="00466496">
                  <w:pPr>
                    <w:rPr>
                      <w:sz w:val="24"/>
                    </w:rPr>
                  </w:pPr>
                  <w:hyperlink w:anchor="SpectrumIdentificationItemRef" w:history="1">
                    <w:r>
                      <w:rPr>
                        <w:rStyle w:val="Hyperlink"/>
                      </w:rPr>
                      <w:t>SpectrumIdentificationItemRef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C1D63AC"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578AE"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371B8" w14:textId="77777777" w:rsidR="00B64B28" w:rsidRDefault="00B64B28" w:rsidP="00466496">
                  <w:pPr>
                    <w:rPr>
                      <w:sz w:val="24"/>
                    </w:rPr>
                  </w:pPr>
                  <w:r>
                    <w:t>Reference(s) to the SpectrumIdentificationItem element(s) that support the given PeptideEvidence element. Using these references it is possible to indicate which spectra were actually accepted as evidence for this peptide identification in the given protein.</w:t>
                  </w:r>
                </w:p>
              </w:tc>
            </w:tr>
          </w:tbl>
          <w:p w14:paraId="757EE549" w14:textId="77777777" w:rsidR="00B64B28" w:rsidRDefault="00B64B28" w:rsidP="00466496">
            <w:pPr>
              <w:rPr>
                <w:sz w:val="24"/>
              </w:rPr>
            </w:pPr>
          </w:p>
        </w:tc>
      </w:tr>
      <w:tr w:rsidR="00B64B28" w14:paraId="2B72010B" w14:textId="77777777" w:rsidTr="00B64B28">
        <w:trPr>
          <w:tblCellSpacing w:w="15" w:type="dxa"/>
        </w:trPr>
        <w:tc>
          <w:tcPr>
            <w:tcW w:w="0" w:type="auto"/>
            <w:vAlign w:val="center"/>
            <w:hideMark/>
          </w:tcPr>
          <w:p w14:paraId="4C331C42" w14:textId="77777777" w:rsidR="00B64B28" w:rsidRDefault="00B64B28" w:rsidP="00466496">
            <w:pPr>
              <w:rPr>
                <w:sz w:val="24"/>
              </w:rPr>
            </w:pPr>
            <w:r>
              <w:rPr>
                <w:b/>
                <w:bCs/>
              </w:rPr>
              <w:t>Example Context:</w:t>
            </w:r>
          </w:p>
        </w:tc>
        <w:tc>
          <w:tcPr>
            <w:tcW w:w="0" w:type="auto"/>
            <w:vAlign w:val="center"/>
            <w:hideMark/>
          </w:tcPr>
          <w:p w14:paraId="5FCFFFEB" w14:textId="77777777" w:rsidR="00B64B28" w:rsidRPr="00B61B52" w:rsidRDefault="00B64B28" w:rsidP="00466496">
            <w:pPr>
              <w:pStyle w:val="HTMLPreformatted"/>
              <w:rPr>
                <w:rFonts w:cs="Helvetica"/>
                <w:lang w:val="en-GB" w:eastAsia="en-GB"/>
              </w:rPr>
            </w:pPr>
            <w:r w:rsidRPr="00B61B52">
              <w:rPr>
                <w:rFonts w:cs="Helvetica"/>
                <w:lang w:val="en-GB" w:eastAsia="en-GB"/>
              </w:rPr>
              <w:t>&lt;PeptideHypothesis</w:t>
            </w:r>
          </w:p>
          <w:p w14:paraId="4999C27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peptideEvidence_ref="KDLYGNVVLSGGTTMYEGIGER_000000000000000100000000_1_psu|NC_LIV_020800_292_313"&gt;</w:t>
            </w:r>
          </w:p>
          <w:p w14:paraId="2AC574B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&lt;SpectrumIdentificationItemRef spectrumIdentificationItem_ref="SII_303_1"/&gt;</w:t>
            </w:r>
          </w:p>
          <w:p w14:paraId="741B807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&lt;SpectrumIdentificationItemRef spectrumIdentificationItem_ref="SII_304_1"/&gt;</w:t>
            </w:r>
          </w:p>
          <w:p w14:paraId="5E1D772E" w14:textId="77777777" w:rsidR="00B64B28" w:rsidRPr="00B61B52" w:rsidRDefault="00B64B28" w:rsidP="00466496">
            <w:pPr>
              <w:pStyle w:val="HTMLPreformatted"/>
              <w:rPr>
                <w:rFonts w:cs="Helvetica"/>
                <w:lang w:val="en-GB" w:eastAsia="en-GB"/>
              </w:rPr>
            </w:pPr>
            <w:r w:rsidRPr="00B61B52">
              <w:rPr>
                <w:rFonts w:cs="Helvetica"/>
                <w:lang w:val="en-GB" w:eastAsia="en-GB"/>
              </w:rPr>
              <w:t>&lt;/PeptideHypothesis&gt;</w:t>
            </w:r>
          </w:p>
        </w:tc>
      </w:tr>
      <w:tr w:rsidR="00B64B28" w14:paraId="7BEBAB2E" w14:textId="77777777" w:rsidTr="00B64B28">
        <w:trPr>
          <w:tblCellSpacing w:w="15" w:type="dxa"/>
        </w:trPr>
        <w:tc>
          <w:tcPr>
            <w:tcW w:w="0" w:type="auto"/>
            <w:vAlign w:val="center"/>
            <w:hideMark/>
          </w:tcPr>
          <w:p w14:paraId="4F9EDAF6" w14:textId="77777777" w:rsidR="00B64B28" w:rsidRDefault="00B64B28" w:rsidP="00466496">
            <w:pPr>
              <w:rPr>
                <w:sz w:val="24"/>
              </w:rPr>
            </w:pPr>
            <w:r>
              <w:rPr>
                <w:b/>
                <w:bCs/>
              </w:rPr>
              <w:t>Example cvParams:</w:t>
            </w:r>
          </w:p>
        </w:tc>
        <w:tc>
          <w:tcPr>
            <w:tcW w:w="0" w:type="auto"/>
            <w:vAlign w:val="center"/>
            <w:hideMark/>
          </w:tcPr>
          <w:p w14:paraId="1C42F2A6"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accession="MS:1001171" name="mascot:score" cvRef="PSI-MS"</w:t>
            </w:r>
          </w:p>
          <w:p w14:paraId="4F6397A1"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accession="MS:1001093" name="sequence coverage" cvRef="PSI-MS" value="11"/&gt;</w:t>
            </w:r>
          </w:p>
          <w:p w14:paraId="3ABCE6B6"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accession="MS:1001097" name="distinct peptide sequences" cvRef="PSI-MS"</w:t>
            </w:r>
          </w:p>
        </w:tc>
      </w:tr>
    </w:tbl>
    <w:p w14:paraId="1B130677" w14:textId="77777777" w:rsidR="00B64B28" w:rsidRDefault="00B64B28" w:rsidP="00466496"/>
    <w:p w14:paraId="43EBB55C" w14:textId="77777777" w:rsidR="00B64B28" w:rsidRDefault="00B64B28" w:rsidP="00466496">
      <w:pPr>
        <w:pStyle w:val="Heading2"/>
      </w:pPr>
      <w:bookmarkStart w:id="185" w:name="_Toc449341789"/>
      <w:r>
        <w:t>Element &lt;</w:t>
      </w:r>
      <w:bookmarkStart w:id="186" w:name="PeptideSequence"/>
      <w:r>
        <w:t>PeptideSequence</w:t>
      </w:r>
      <w:bookmarkEnd w:id="186"/>
      <w:r>
        <w:t>&gt;</w:t>
      </w:r>
      <w:bookmarkEnd w:id="18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4"/>
        <w:gridCol w:w="8508"/>
      </w:tblGrid>
      <w:tr w:rsidR="00B64B28" w14:paraId="2856917D" w14:textId="77777777" w:rsidTr="00B64B28">
        <w:trPr>
          <w:tblCellSpacing w:w="15" w:type="dxa"/>
        </w:trPr>
        <w:tc>
          <w:tcPr>
            <w:tcW w:w="0" w:type="auto"/>
            <w:vAlign w:val="center"/>
            <w:hideMark/>
          </w:tcPr>
          <w:p w14:paraId="449951C1" w14:textId="77777777" w:rsidR="00B64B28" w:rsidRDefault="00B64B28" w:rsidP="00466496">
            <w:pPr>
              <w:rPr>
                <w:sz w:val="24"/>
              </w:rPr>
            </w:pPr>
            <w:r>
              <w:rPr>
                <w:b/>
                <w:bCs/>
              </w:rPr>
              <w:t>Definition:</w:t>
            </w:r>
          </w:p>
        </w:tc>
        <w:tc>
          <w:tcPr>
            <w:tcW w:w="0" w:type="auto"/>
            <w:vAlign w:val="center"/>
            <w:hideMark/>
          </w:tcPr>
          <w:p w14:paraId="48E22FF4" w14:textId="77777777" w:rsidR="00B64B28" w:rsidRDefault="00B64B28" w:rsidP="00466496">
            <w:pPr>
              <w:rPr>
                <w:sz w:val="24"/>
              </w:rPr>
            </w:pPr>
            <w:r>
              <w:t xml:space="preserve">The amino acid sequence of the (poly)peptide. If a substitution modification has been found, the original sequence should be reported. </w:t>
            </w:r>
          </w:p>
        </w:tc>
      </w:tr>
      <w:tr w:rsidR="00B64B28" w14:paraId="52DE6D24" w14:textId="77777777" w:rsidTr="00B64B28">
        <w:trPr>
          <w:tblCellSpacing w:w="15" w:type="dxa"/>
        </w:trPr>
        <w:tc>
          <w:tcPr>
            <w:tcW w:w="0" w:type="auto"/>
            <w:vAlign w:val="center"/>
            <w:hideMark/>
          </w:tcPr>
          <w:p w14:paraId="1C1826D4" w14:textId="77777777" w:rsidR="00B64B28" w:rsidRDefault="00B64B28" w:rsidP="00466496">
            <w:pPr>
              <w:rPr>
                <w:sz w:val="24"/>
              </w:rPr>
            </w:pPr>
            <w:r>
              <w:rPr>
                <w:b/>
                <w:bCs/>
              </w:rPr>
              <w:t>Type:</w:t>
            </w:r>
          </w:p>
        </w:tc>
        <w:tc>
          <w:tcPr>
            <w:tcW w:w="0" w:type="auto"/>
            <w:vAlign w:val="center"/>
            <w:hideMark/>
          </w:tcPr>
          <w:p w14:paraId="65965241" w14:textId="77777777" w:rsidR="00B64B28" w:rsidRDefault="00B64B28" w:rsidP="00466496">
            <w:pPr>
              <w:rPr>
                <w:sz w:val="24"/>
              </w:rPr>
            </w:pPr>
            <w:r>
              <w:t xml:space="preserve">sequence </w:t>
            </w:r>
          </w:p>
        </w:tc>
      </w:tr>
      <w:tr w:rsidR="00B64B28" w14:paraId="75C4A27F" w14:textId="77777777" w:rsidTr="00B64B28">
        <w:trPr>
          <w:tblCellSpacing w:w="15" w:type="dxa"/>
        </w:trPr>
        <w:tc>
          <w:tcPr>
            <w:tcW w:w="0" w:type="auto"/>
            <w:vAlign w:val="center"/>
            <w:hideMark/>
          </w:tcPr>
          <w:p w14:paraId="3A0DDCA3" w14:textId="77777777" w:rsidR="00B64B28" w:rsidRDefault="00B64B28" w:rsidP="00466496">
            <w:pPr>
              <w:rPr>
                <w:sz w:val="24"/>
              </w:rPr>
            </w:pPr>
            <w:r>
              <w:rPr>
                <w:b/>
                <w:bCs/>
              </w:rPr>
              <w:t>Attributes:</w:t>
            </w:r>
          </w:p>
        </w:tc>
        <w:tc>
          <w:tcPr>
            <w:tcW w:w="0" w:type="auto"/>
            <w:vAlign w:val="center"/>
            <w:hideMark/>
          </w:tcPr>
          <w:p w14:paraId="40D63BE5" w14:textId="77777777" w:rsidR="00B64B28" w:rsidRDefault="00B64B28" w:rsidP="00466496">
            <w:pPr>
              <w:rPr>
                <w:sz w:val="24"/>
              </w:rPr>
            </w:pPr>
            <w:r>
              <w:t>none</w:t>
            </w:r>
          </w:p>
        </w:tc>
      </w:tr>
      <w:tr w:rsidR="00B64B28" w14:paraId="04A4C48B" w14:textId="77777777" w:rsidTr="00B64B28">
        <w:trPr>
          <w:tblCellSpacing w:w="15" w:type="dxa"/>
        </w:trPr>
        <w:tc>
          <w:tcPr>
            <w:tcW w:w="0" w:type="auto"/>
            <w:vAlign w:val="center"/>
            <w:hideMark/>
          </w:tcPr>
          <w:p w14:paraId="139AC7F8" w14:textId="77777777" w:rsidR="00B64B28" w:rsidRDefault="00B64B28" w:rsidP="00466496">
            <w:pPr>
              <w:rPr>
                <w:sz w:val="24"/>
              </w:rPr>
            </w:pPr>
            <w:r>
              <w:rPr>
                <w:b/>
                <w:bCs/>
              </w:rPr>
              <w:t>Subelements:</w:t>
            </w:r>
          </w:p>
        </w:tc>
        <w:tc>
          <w:tcPr>
            <w:tcW w:w="0" w:type="auto"/>
            <w:vAlign w:val="center"/>
            <w:hideMark/>
          </w:tcPr>
          <w:p w14:paraId="33F622E0" w14:textId="77777777" w:rsidR="00B64B28" w:rsidRDefault="00B64B28" w:rsidP="00466496">
            <w:pPr>
              <w:rPr>
                <w:sz w:val="24"/>
              </w:rPr>
            </w:pPr>
            <w:r>
              <w:t>none</w:t>
            </w:r>
          </w:p>
        </w:tc>
      </w:tr>
      <w:tr w:rsidR="00B64B28" w14:paraId="2A1E3BDA" w14:textId="77777777" w:rsidTr="00B64B28">
        <w:trPr>
          <w:tblCellSpacing w:w="15" w:type="dxa"/>
        </w:trPr>
        <w:tc>
          <w:tcPr>
            <w:tcW w:w="0" w:type="auto"/>
            <w:vAlign w:val="center"/>
            <w:hideMark/>
          </w:tcPr>
          <w:p w14:paraId="4014C1D1" w14:textId="77777777" w:rsidR="00B64B28" w:rsidRDefault="00B64B28" w:rsidP="00466496">
            <w:pPr>
              <w:rPr>
                <w:sz w:val="24"/>
              </w:rPr>
            </w:pPr>
            <w:r>
              <w:rPr>
                <w:b/>
                <w:bCs/>
              </w:rPr>
              <w:t>Example Context:</w:t>
            </w:r>
          </w:p>
        </w:tc>
        <w:tc>
          <w:tcPr>
            <w:tcW w:w="0" w:type="auto"/>
            <w:vAlign w:val="center"/>
            <w:hideMark/>
          </w:tcPr>
          <w:p w14:paraId="775C470A" w14:textId="77777777" w:rsidR="00B64B28" w:rsidRPr="00B61B52" w:rsidRDefault="00B64B28" w:rsidP="00466496">
            <w:pPr>
              <w:pStyle w:val="HTMLPreformatted"/>
              <w:rPr>
                <w:rFonts w:cs="Helvetica"/>
                <w:lang w:val="en-GB" w:eastAsia="en-GB"/>
              </w:rPr>
            </w:pPr>
            <w:r w:rsidRPr="00B61B52">
              <w:rPr>
                <w:rFonts w:cs="Helvetica"/>
                <w:lang w:val="en-GB" w:eastAsia="en-GB"/>
              </w:rPr>
              <w:t>&lt;PeptideSequence&gt;GELLGLGGVSGCPLRSGGTEAGGALEQPPLKPK&lt;/PeptideSequence&gt;</w:t>
            </w:r>
          </w:p>
        </w:tc>
      </w:tr>
    </w:tbl>
    <w:p w14:paraId="64EADF5A" w14:textId="77777777" w:rsidR="00B64B28" w:rsidRDefault="00B64B28" w:rsidP="00466496"/>
    <w:p w14:paraId="218772A3" w14:textId="77777777" w:rsidR="00B64B28" w:rsidRDefault="00B64B28" w:rsidP="00466496">
      <w:pPr>
        <w:pStyle w:val="Heading2"/>
      </w:pPr>
      <w:bookmarkStart w:id="187" w:name="_Toc449341790"/>
      <w:r>
        <w:t>Element &lt;</w:t>
      </w:r>
      <w:bookmarkStart w:id="188" w:name="Person"/>
      <w:r>
        <w:t>Person</w:t>
      </w:r>
      <w:bookmarkEnd w:id="188"/>
      <w:r>
        <w:t>&gt;</w:t>
      </w:r>
      <w:bookmarkEnd w:id="18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3"/>
        <w:gridCol w:w="8549"/>
      </w:tblGrid>
      <w:tr w:rsidR="00B64B28" w14:paraId="448CF734" w14:textId="77777777" w:rsidTr="00B64B28">
        <w:trPr>
          <w:tblCellSpacing w:w="15" w:type="dxa"/>
        </w:trPr>
        <w:tc>
          <w:tcPr>
            <w:tcW w:w="0" w:type="auto"/>
            <w:vAlign w:val="center"/>
            <w:hideMark/>
          </w:tcPr>
          <w:p w14:paraId="6445A31E" w14:textId="77777777" w:rsidR="00B64B28" w:rsidRDefault="00B64B28" w:rsidP="00466496">
            <w:pPr>
              <w:rPr>
                <w:sz w:val="24"/>
              </w:rPr>
            </w:pPr>
            <w:r>
              <w:rPr>
                <w:b/>
                <w:bCs/>
              </w:rPr>
              <w:t>Definition:</w:t>
            </w:r>
          </w:p>
        </w:tc>
        <w:tc>
          <w:tcPr>
            <w:tcW w:w="0" w:type="auto"/>
            <w:vAlign w:val="center"/>
            <w:hideMark/>
          </w:tcPr>
          <w:p w14:paraId="5E8F8FD0" w14:textId="77777777" w:rsidR="00B64B28" w:rsidRDefault="00B64B28" w:rsidP="00466496">
            <w:pPr>
              <w:rPr>
                <w:sz w:val="24"/>
              </w:rPr>
            </w:pPr>
            <w:r>
              <w:t xml:space="preserve">A person's name and contact details. Any additional information such as the address, contact email etc. should be supplied using CV parameters or user parameters. </w:t>
            </w:r>
          </w:p>
        </w:tc>
      </w:tr>
      <w:tr w:rsidR="00B64B28" w14:paraId="2B1E8A72" w14:textId="77777777" w:rsidTr="00B64B28">
        <w:trPr>
          <w:tblCellSpacing w:w="15" w:type="dxa"/>
        </w:trPr>
        <w:tc>
          <w:tcPr>
            <w:tcW w:w="0" w:type="auto"/>
            <w:vAlign w:val="center"/>
            <w:hideMark/>
          </w:tcPr>
          <w:p w14:paraId="6EF45B28" w14:textId="77777777" w:rsidR="00B64B28" w:rsidRDefault="00B64B28" w:rsidP="00466496">
            <w:pPr>
              <w:rPr>
                <w:sz w:val="24"/>
              </w:rPr>
            </w:pPr>
            <w:r>
              <w:rPr>
                <w:b/>
                <w:bCs/>
              </w:rPr>
              <w:t>Type:</w:t>
            </w:r>
          </w:p>
        </w:tc>
        <w:tc>
          <w:tcPr>
            <w:tcW w:w="0" w:type="auto"/>
            <w:vAlign w:val="center"/>
            <w:hideMark/>
          </w:tcPr>
          <w:p w14:paraId="2F5A027F" w14:textId="77777777" w:rsidR="00B64B28" w:rsidRDefault="00B64B28" w:rsidP="00466496">
            <w:pPr>
              <w:rPr>
                <w:sz w:val="24"/>
              </w:rPr>
            </w:pPr>
            <w:r>
              <w:t xml:space="preserve">PersonType </w:t>
            </w:r>
          </w:p>
        </w:tc>
      </w:tr>
      <w:tr w:rsidR="00B64B28" w14:paraId="2CF58049" w14:textId="77777777" w:rsidTr="00B64B28">
        <w:trPr>
          <w:tblCellSpacing w:w="15" w:type="dxa"/>
        </w:trPr>
        <w:tc>
          <w:tcPr>
            <w:tcW w:w="0" w:type="auto"/>
            <w:vAlign w:val="center"/>
            <w:hideMark/>
          </w:tcPr>
          <w:p w14:paraId="4DB1F5C1"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7"/>
              <w:gridCol w:w="983"/>
              <w:gridCol w:w="824"/>
              <w:gridCol w:w="5454"/>
            </w:tblGrid>
            <w:tr w:rsidR="00B64B28" w14:paraId="0075BF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2DCBC0"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E4809"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24E5F75"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0CB59" w14:textId="77777777" w:rsidR="00B64B28" w:rsidRDefault="00B64B28" w:rsidP="00466496">
                  <w:pPr>
                    <w:jc w:val="center"/>
                    <w:rPr>
                      <w:b/>
                      <w:bCs/>
                      <w:sz w:val="24"/>
                    </w:rPr>
                  </w:pPr>
                  <w:r>
                    <w:rPr>
                      <w:b/>
                      <w:bCs/>
                    </w:rPr>
                    <w:t>Definition</w:t>
                  </w:r>
                </w:p>
              </w:tc>
            </w:tr>
            <w:tr w:rsidR="00B64B28" w14:paraId="1F0007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4125E9" w14:textId="77777777" w:rsidR="00B64B28" w:rsidRDefault="00B64B28" w:rsidP="00466496">
                  <w:pPr>
                    <w:rPr>
                      <w:sz w:val="24"/>
                    </w:rPr>
                  </w:pPr>
                  <w:r>
                    <w:t>firstName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83842"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30E66"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C3167" w14:textId="77777777" w:rsidR="00B64B28" w:rsidRDefault="00B64B28" w:rsidP="00466496">
                  <w:pPr>
                    <w:rPr>
                      <w:sz w:val="24"/>
                    </w:rPr>
                  </w:pPr>
                  <w:r>
                    <w:t>The Person's first name.</w:t>
                  </w:r>
                </w:p>
              </w:tc>
            </w:tr>
            <w:tr w:rsidR="00B64B28" w14:paraId="6E8F77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37EC9B"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CEBCB"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EC3C1"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AA71"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4A605A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D940A5" w14:textId="77777777" w:rsidR="00B64B28" w:rsidRDefault="00B64B28" w:rsidP="00466496">
                  <w:pPr>
                    <w:rPr>
                      <w:sz w:val="24"/>
                    </w:rPr>
                  </w:pPr>
                  <w:r>
                    <w:t>lastName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991BAE7"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6BC1C43"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995295B" w14:textId="77777777" w:rsidR="00B64B28" w:rsidRDefault="00B64B28" w:rsidP="00466496">
                  <w:pPr>
                    <w:rPr>
                      <w:sz w:val="24"/>
                    </w:rPr>
                  </w:pPr>
                  <w:r>
                    <w:t>The Person's last/family name.</w:t>
                  </w:r>
                </w:p>
              </w:tc>
            </w:tr>
            <w:tr w:rsidR="00B64B28" w14:paraId="23A930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8D3240" w14:textId="77777777" w:rsidR="00B64B28" w:rsidRDefault="00B64B28" w:rsidP="00466496">
                  <w:pPr>
                    <w:rPr>
                      <w:sz w:val="24"/>
                    </w:rPr>
                  </w:pPr>
                  <w:r>
                    <w:lastRenderedPageBreak/>
                    <w:t>midInitials</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DC0A0"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C63B23C"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7B98827" w14:textId="77777777" w:rsidR="00B64B28" w:rsidRDefault="00B64B28" w:rsidP="00466496">
                  <w:pPr>
                    <w:rPr>
                      <w:sz w:val="24"/>
                    </w:rPr>
                  </w:pPr>
                  <w:r>
                    <w:t>The Person's middle initial.</w:t>
                  </w:r>
                </w:p>
              </w:tc>
            </w:tr>
            <w:tr w:rsidR="00B64B28" w14:paraId="2EA246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BBA96B"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F3D4C"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EBF54C3"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3B9F9" w14:textId="77777777" w:rsidR="00B64B28" w:rsidRDefault="00B64B28" w:rsidP="00466496">
                  <w:pPr>
                    <w:rPr>
                      <w:sz w:val="24"/>
                    </w:rPr>
                  </w:pPr>
                  <w:r>
                    <w:t xml:space="preserve">The potentially ambiguous common identifier, such as a human-readable name for the instance. </w:t>
                  </w:r>
                </w:p>
              </w:tc>
            </w:tr>
          </w:tbl>
          <w:p w14:paraId="2268E3BD" w14:textId="77777777" w:rsidR="00B64B28" w:rsidRDefault="00B64B28" w:rsidP="00466496">
            <w:pPr>
              <w:rPr>
                <w:sz w:val="24"/>
              </w:rPr>
            </w:pPr>
          </w:p>
        </w:tc>
      </w:tr>
      <w:tr w:rsidR="00B64B28" w14:paraId="224D8CC3" w14:textId="77777777" w:rsidTr="00B64B28">
        <w:trPr>
          <w:tblCellSpacing w:w="15" w:type="dxa"/>
        </w:trPr>
        <w:tc>
          <w:tcPr>
            <w:tcW w:w="0" w:type="auto"/>
            <w:vAlign w:val="center"/>
            <w:hideMark/>
          </w:tcPr>
          <w:p w14:paraId="614733F4"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39"/>
              <w:gridCol w:w="1135"/>
              <w:gridCol w:w="1180"/>
              <w:gridCol w:w="3985"/>
            </w:tblGrid>
            <w:tr w:rsidR="00B64B28" w14:paraId="1E0F37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A103C4"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1A2DCD"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E5BE2C5"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6177C7B" w14:textId="77777777" w:rsidR="00B64B28" w:rsidRDefault="00B64B28" w:rsidP="00466496">
                  <w:pPr>
                    <w:jc w:val="center"/>
                    <w:rPr>
                      <w:b/>
                      <w:bCs/>
                      <w:sz w:val="24"/>
                    </w:rPr>
                  </w:pPr>
                  <w:r>
                    <w:rPr>
                      <w:b/>
                      <w:bCs/>
                    </w:rPr>
                    <w:t>Definition</w:t>
                  </w:r>
                </w:p>
              </w:tc>
            </w:tr>
            <w:tr w:rsidR="00B64B28" w14:paraId="101D29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C39D0C" w14:textId="77777777" w:rsidR="00B64B28" w:rsidRDefault="00B64B28" w:rsidP="00466496">
                  <w:pPr>
                    <w:rPr>
                      <w:sz w:val="24"/>
                    </w:rPr>
                  </w:pPr>
                  <w:hyperlink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36CB2F3"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19C2BC"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3507174" w14:textId="77777777" w:rsidR="00B64B28" w:rsidRDefault="00B64B28" w:rsidP="00466496">
                  <w:pPr>
                    <w:rPr>
                      <w:sz w:val="24"/>
                    </w:rPr>
                  </w:pPr>
                  <w:r>
                    <w:t>A choice of either a cvParam or userParam.</w:t>
                  </w:r>
                </w:p>
              </w:tc>
            </w:tr>
            <w:tr w:rsidR="00B64B28" w14:paraId="3117DD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D6ECC9" w14:textId="77777777" w:rsidR="00B64B28" w:rsidRDefault="00B64B28" w:rsidP="00466496">
                  <w:pPr>
                    <w:rPr>
                      <w:sz w:val="24"/>
                    </w:rPr>
                  </w:pPr>
                  <w:hyperlink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546AC8A"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561BF4"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97B0FBE" w14:textId="77777777" w:rsidR="00B64B28" w:rsidRDefault="00B64B28" w:rsidP="00466496">
                  <w:pPr>
                    <w:rPr>
                      <w:sz w:val="24"/>
                    </w:rPr>
                  </w:pPr>
                  <w:r>
                    <w:t>A choice of either a cvParam or userParam.</w:t>
                  </w:r>
                </w:p>
              </w:tc>
            </w:tr>
            <w:tr w:rsidR="00B64B28" w14:paraId="1A96E9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951858" w14:textId="77777777" w:rsidR="00B64B28" w:rsidRDefault="00B64B28" w:rsidP="00466496">
                  <w:pPr>
                    <w:rPr>
                      <w:sz w:val="24"/>
                    </w:rPr>
                  </w:pPr>
                  <w:hyperlink w:anchor="Affiliation" w:history="1">
                    <w:r>
                      <w:rPr>
                        <w:rStyle w:val="Hyperlink"/>
                      </w:rPr>
                      <w:t>Affiliation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1D3F210"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FA20A9"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8C3CCDC" w14:textId="77777777" w:rsidR="00B64B28" w:rsidRDefault="00B64B28" w:rsidP="00466496">
                  <w:pPr>
                    <w:rPr>
                      <w:sz w:val="24"/>
                    </w:rPr>
                  </w:pPr>
                  <w:r>
                    <w:t>The organization a person belongs to.</w:t>
                  </w:r>
                </w:p>
              </w:tc>
            </w:tr>
          </w:tbl>
          <w:p w14:paraId="2A79EB88" w14:textId="77777777" w:rsidR="00B64B28" w:rsidRDefault="00B64B28" w:rsidP="00466496">
            <w:pPr>
              <w:rPr>
                <w:sz w:val="24"/>
              </w:rPr>
            </w:pPr>
          </w:p>
        </w:tc>
      </w:tr>
      <w:tr w:rsidR="00B64B28" w14:paraId="0A64FA2C" w14:textId="77777777" w:rsidTr="00B64B28">
        <w:trPr>
          <w:tblCellSpacing w:w="15" w:type="dxa"/>
        </w:trPr>
        <w:tc>
          <w:tcPr>
            <w:tcW w:w="0" w:type="auto"/>
            <w:vAlign w:val="center"/>
            <w:hideMark/>
          </w:tcPr>
          <w:p w14:paraId="141DCBD7" w14:textId="77777777" w:rsidR="00B64B28" w:rsidRDefault="00B64B28" w:rsidP="00466496">
            <w:pPr>
              <w:rPr>
                <w:sz w:val="24"/>
              </w:rPr>
            </w:pPr>
            <w:r>
              <w:rPr>
                <w:b/>
                <w:bCs/>
              </w:rPr>
              <w:t>Example Context:</w:t>
            </w:r>
          </w:p>
        </w:tc>
        <w:tc>
          <w:tcPr>
            <w:tcW w:w="0" w:type="auto"/>
            <w:vAlign w:val="center"/>
            <w:hideMark/>
          </w:tcPr>
          <w:p w14:paraId="5621B705" w14:textId="77777777" w:rsidR="00B64B28" w:rsidRPr="00B61B52" w:rsidRDefault="00B64B28" w:rsidP="00466496">
            <w:pPr>
              <w:pStyle w:val="HTMLPreformatted"/>
              <w:rPr>
                <w:rFonts w:cs="Helvetica"/>
                <w:lang w:val="en-GB" w:eastAsia="en-GB"/>
              </w:rPr>
            </w:pPr>
            <w:r w:rsidRPr="00B61B52">
              <w:rPr>
                <w:rFonts w:cs="Helvetica"/>
                <w:lang w:val="en-GB" w:eastAsia="en-GB"/>
              </w:rPr>
              <w:t>&lt;Person firstName="firstname" lastName="secondName" id="PERSON_DOC_OWNER"&gt;</w:t>
            </w:r>
          </w:p>
          <w:p w14:paraId="6677125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&lt;Affiliation organization_ref="ORG_DOC_OWNER"/&gt;</w:t>
            </w:r>
          </w:p>
          <w:p w14:paraId="010726B7" w14:textId="77777777" w:rsidR="00B64B28" w:rsidRPr="00B61B52" w:rsidRDefault="00B64B28" w:rsidP="00466496">
            <w:pPr>
              <w:pStyle w:val="HTMLPreformatted"/>
              <w:rPr>
                <w:rFonts w:cs="Helvetica"/>
                <w:lang w:val="en-GB" w:eastAsia="en-GB"/>
              </w:rPr>
            </w:pPr>
            <w:r w:rsidRPr="00B61B52">
              <w:rPr>
                <w:rFonts w:cs="Helvetica"/>
                <w:lang w:val="en-GB" w:eastAsia="en-GB"/>
              </w:rPr>
              <w:t>&lt;/Person&gt;</w:t>
            </w:r>
          </w:p>
        </w:tc>
      </w:tr>
    </w:tbl>
    <w:p w14:paraId="5EDE2C98" w14:textId="77777777" w:rsidR="00B64B28" w:rsidRDefault="00B64B28" w:rsidP="00466496"/>
    <w:p w14:paraId="0C61BAEC" w14:textId="77777777" w:rsidR="00B64B28" w:rsidRDefault="00B64B28" w:rsidP="00466496">
      <w:pPr>
        <w:pStyle w:val="Heading2"/>
      </w:pPr>
      <w:bookmarkStart w:id="189" w:name="_Toc449341791"/>
      <w:r>
        <w:t>Element &lt;</w:t>
      </w:r>
      <w:bookmarkStart w:id="190" w:name="ProteinAmbiguityGroup"/>
      <w:r>
        <w:t>ProteinAmbiguityGroup</w:t>
      </w:r>
      <w:bookmarkEnd w:id="190"/>
      <w:r>
        <w:t>&gt;</w:t>
      </w:r>
      <w:bookmarkEnd w:id="18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8"/>
        <w:gridCol w:w="8674"/>
      </w:tblGrid>
      <w:tr w:rsidR="00B64B28" w14:paraId="294DA8C0" w14:textId="77777777" w:rsidTr="00B64B28">
        <w:trPr>
          <w:tblCellSpacing w:w="15" w:type="dxa"/>
        </w:trPr>
        <w:tc>
          <w:tcPr>
            <w:tcW w:w="0" w:type="auto"/>
            <w:vAlign w:val="center"/>
            <w:hideMark/>
          </w:tcPr>
          <w:p w14:paraId="1C4C968D" w14:textId="77777777" w:rsidR="00B64B28" w:rsidRDefault="00B64B28" w:rsidP="00466496">
            <w:pPr>
              <w:rPr>
                <w:sz w:val="24"/>
              </w:rPr>
            </w:pPr>
            <w:r>
              <w:rPr>
                <w:b/>
                <w:bCs/>
              </w:rPr>
              <w:t>Definition:</w:t>
            </w:r>
          </w:p>
        </w:tc>
        <w:tc>
          <w:tcPr>
            <w:tcW w:w="0" w:type="auto"/>
            <w:vAlign w:val="center"/>
            <w:hideMark/>
          </w:tcPr>
          <w:p w14:paraId="41385625" w14:textId="77777777" w:rsidR="00B64B28" w:rsidRDefault="00B64B28" w:rsidP="00466496">
            <w:pPr>
              <w:rPr>
                <w:sz w:val="24"/>
              </w:rPr>
            </w:pPr>
            <w:r>
              <w:t xml:space="preserve">A set of logically related results from a protein detection, for example to represent conflicting assignments of peptides to proteins. </w:t>
            </w:r>
          </w:p>
        </w:tc>
      </w:tr>
      <w:tr w:rsidR="00B64B28" w14:paraId="315C8ACF" w14:textId="77777777" w:rsidTr="00B64B28">
        <w:trPr>
          <w:tblCellSpacing w:w="15" w:type="dxa"/>
        </w:trPr>
        <w:tc>
          <w:tcPr>
            <w:tcW w:w="0" w:type="auto"/>
            <w:vAlign w:val="center"/>
            <w:hideMark/>
          </w:tcPr>
          <w:p w14:paraId="234FA964" w14:textId="77777777" w:rsidR="00B64B28" w:rsidRDefault="00B64B28" w:rsidP="00466496">
            <w:pPr>
              <w:rPr>
                <w:sz w:val="24"/>
              </w:rPr>
            </w:pPr>
            <w:r>
              <w:rPr>
                <w:b/>
                <w:bCs/>
              </w:rPr>
              <w:t>Type:</w:t>
            </w:r>
          </w:p>
        </w:tc>
        <w:tc>
          <w:tcPr>
            <w:tcW w:w="0" w:type="auto"/>
            <w:vAlign w:val="center"/>
            <w:hideMark/>
          </w:tcPr>
          <w:p w14:paraId="42221A6C" w14:textId="77777777" w:rsidR="00B64B28" w:rsidRDefault="00B64B28" w:rsidP="00466496">
            <w:pPr>
              <w:rPr>
                <w:sz w:val="24"/>
              </w:rPr>
            </w:pPr>
            <w:r>
              <w:t xml:space="preserve">ProteinAmbiguityGroupType </w:t>
            </w:r>
          </w:p>
        </w:tc>
      </w:tr>
      <w:tr w:rsidR="00B64B28" w14:paraId="4CEE547D" w14:textId="77777777" w:rsidTr="00B64B28">
        <w:trPr>
          <w:tblCellSpacing w:w="15" w:type="dxa"/>
        </w:trPr>
        <w:tc>
          <w:tcPr>
            <w:tcW w:w="0" w:type="auto"/>
            <w:vAlign w:val="center"/>
            <w:hideMark/>
          </w:tcPr>
          <w:p w14:paraId="4645FE6A"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70"/>
              <w:gridCol w:w="984"/>
              <w:gridCol w:w="824"/>
              <w:gridCol w:w="5605"/>
            </w:tblGrid>
            <w:tr w:rsidR="00B64B28" w14:paraId="2DBF1D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3E12D6"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65458E"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462A19B3"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8BBF2" w14:textId="77777777" w:rsidR="00B64B28" w:rsidRDefault="00B64B28" w:rsidP="00466496">
                  <w:pPr>
                    <w:jc w:val="center"/>
                    <w:rPr>
                      <w:b/>
                      <w:bCs/>
                      <w:sz w:val="24"/>
                    </w:rPr>
                  </w:pPr>
                  <w:r>
                    <w:rPr>
                      <w:b/>
                      <w:bCs/>
                    </w:rPr>
                    <w:t>Definition</w:t>
                  </w:r>
                </w:p>
              </w:tc>
            </w:tr>
            <w:tr w:rsidR="00B64B28" w14:paraId="0A410A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DCFCD2"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BB4EC"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870C9"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4CBD1EC"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065027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48198F"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980E7"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304CC"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BC8B8" w14:textId="77777777" w:rsidR="00B64B28" w:rsidRDefault="00B64B28" w:rsidP="00466496">
                  <w:pPr>
                    <w:rPr>
                      <w:sz w:val="24"/>
                    </w:rPr>
                  </w:pPr>
                  <w:r>
                    <w:t xml:space="preserve">The potentially ambiguous common identifier, such as a human-readable name for the instance. </w:t>
                  </w:r>
                </w:p>
              </w:tc>
            </w:tr>
          </w:tbl>
          <w:p w14:paraId="4BF68F90" w14:textId="77777777" w:rsidR="00B64B28" w:rsidRDefault="00B64B28" w:rsidP="00466496">
            <w:pPr>
              <w:rPr>
                <w:sz w:val="24"/>
              </w:rPr>
            </w:pPr>
          </w:p>
        </w:tc>
      </w:tr>
      <w:tr w:rsidR="00B64B28" w14:paraId="24FF4678" w14:textId="77777777" w:rsidTr="00B64B28">
        <w:trPr>
          <w:tblCellSpacing w:w="15" w:type="dxa"/>
        </w:trPr>
        <w:tc>
          <w:tcPr>
            <w:tcW w:w="0" w:type="auto"/>
            <w:vAlign w:val="center"/>
            <w:hideMark/>
          </w:tcPr>
          <w:p w14:paraId="6E2C1CB2"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73"/>
              <w:gridCol w:w="1135"/>
              <w:gridCol w:w="1180"/>
              <w:gridCol w:w="3695"/>
            </w:tblGrid>
            <w:tr w:rsidR="00B64B28" w14:paraId="2A9A5A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55B7F9"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FA718"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A232D"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9645EEC" w14:textId="77777777" w:rsidR="00B64B28" w:rsidRDefault="00B64B28" w:rsidP="00466496">
                  <w:pPr>
                    <w:jc w:val="center"/>
                    <w:rPr>
                      <w:b/>
                      <w:bCs/>
                      <w:sz w:val="24"/>
                    </w:rPr>
                  </w:pPr>
                  <w:r>
                    <w:rPr>
                      <w:b/>
                      <w:bCs/>
                    </w:rPr>
                    <w:t>Definition</w:t>
                  </w:r>
                </w:p>
              </w:tc>
            </w:tr>
            <w:tr w:rsidR="00B64B28" w14:paraId="0E7838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A00699" w14:textId="77777777" w:rsidR="00B64B28" w:rsidRDefault="00B64B28" w:rsidP="00466496">
                  <w:pPr>
                    <w:rPr>
                      <w:sz w:val="24"/>
                    </w:rPr>
                  </w:pPr>
                  <w:hyperlink w:anchor="ProteinDetectionHypothesis" w:history="1">
                    <w:r>
                      <w:rPr>
                        <w:rStyle w:val="Hyperlink"/>
                      </w:rPr>
                      <w:t>ProteinDetectionHypothesis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C2A121E"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05F086"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92689" w14:textId="77777777" w:rsidR="00B64B28" w:rsidRDefault="00B64B28" w:rsidP="00466496">
                  <w:pPr>
                    <w:rPr>
                      <w:sz w:val="24"/>
                    </w:rPr>
                  </w:pPr>
                  <w:r>
                    <w:t>A single result of the ProteinDetection analysis (i.e. a protein).</w:t>
                  </w:r>
                </w:p>
              </w:tc>
            </w:tr>
            <w:tr w:rsidR="00B64B28" w14:paraId="3B2863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0EF69A" w14:textId="77777777" w:rsidR="00B64B28" w:rsidRDefault="00B64B28" w:rsidP="00466496">
                  <w:pPr>
                    <w:rPr>
                      <w:sz w:val="24"/>
                    </w:rPr>
                  </w:pPr>
                  <w:hyperlink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A1741E5"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47C0C4"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AD920" w14:textId="77777777" w:rsidR="00B64B28" w:rsidRDefault="00B64B28" w:rsidP="00466496">
                  <w:pPr>
                    <w:rPr>
                      <w:sz w:val="24"/>
                    </w:rPr>
                  </w:pPr>
                  <w:r>
                    <w:t>A single entry from an ontology or a controlled vocabulary.</w:t>
                  </w:r>
                </w:p>
              </w:tc>
            </w:tr>
            <w:tr w:rsidR="00B64B28" w14:paraId="1E9D88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880017" w14:textId="77777777" w:rsidR="00B64B28" w:rsidRDefault="00B64B28" w:rsidP="00466496">
                  <w:pPr>
                    <w:rPr>
                      <w:sz w:val="24"/>
                    </w:rPr>
                  </w:pPr>
                  <w:hyperlink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7783A6F"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66AA7D"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7420C" w14:textId="77777777" w:rsidR="00B64B28" w:rsidRDefault="00B64B28" w:rsidP="00466496">
                  <w:pPr>
                    <w:rPr>
                      <w:sz w:val="24"/>
                    </w:rPr>
                  </w:pPr>
                  <w:r>
                    <w:t>A single user-defined parameter.</w:t>
                  </w:r>
                </w:p>
              </w:tc>
            </w:tr>
          </w:tbl>
          <w:p w14:paraId="1C8B3F12" w14:textId="77777777" w:rsidR="00B64B28" w:rsidRDefault="00B64B28" w:rsidP="00466496">
            <w:pPr>
              <w:rPr>
                <w:sz w:val="24"/>
              </w:rPr>
            </w:pPr>
          </w:p>
        </w:tc>
      </w:tr>
      <w:tr w:rsidR="00B64B28" w14:paraId="6F68D673" w14:textId="77777777" w:rsidTr="00B64B28">
        <w:trPr>
          <w:tblCellSpacing w:w="15" w:type="dxa"/>
        </w:trPr>
        <w:tc>
          <w:tcPr>
            <w:tcW w:w="0" w:type="auto"/>
            <w:vAlign w:val="center"/>
            <w:hideMark/>
          </w:tcPr>
          <w:p w14:paraId="703F3485" w14:textId="77777777" w:rsidR="00B64B28" w:rsidRDefault="00B64B28" w:rsidP="00466496">
            <w:pPr>
              <w:rPr>
                <w:sz w:val="24"/>
              </w:rPr>
            </w:pPr>
            <w:r>
              <w:rPr>
                <w:b/>
                <w:bCs/>
              </w:rPr>
              <w:t>Example Context:</w:t>
            </w:r>
          </w:p>
        </w:tc>
        <w:tc>
          <w:tcPr>
            <w:tcW w:w="0" w:type="auto"/>
            <w:vAlign w:val="center"/>
            <w:hideMark/>
          </w:tcPr>
          <w:p w14:paraId="43CEC4BB" w14:textId="77777777" w:rsidR="00B64B28" w:rsidRPr="00B61B52" w:rsidRDefault="00B64B28" w:rsidP="00466496">
            <w:pPr>
              <w:pStyle w:val="HTMLPreformatted"/>
              <w:rPr>
                <w:rFonts w:cs="Helvetica"/>
                <w:lang w:val="en-GB" w:eastAsia="en-GB"/>
              </w:rPr>
            </w:pPr>
            <w:r w:rsidRPr="00B61B52">
              <w:rPr>
                <w:rFonts w:cs="Helvetica"/>
                <w:lang w:val="en-GB" w:eastAsia="en-GB"/>
              </w:rPr>
              <w:t>&lt;ProteinAmbiguityGroup id="PAG_hit_2"&gt;</w:t>
            </w:r>
          </w:p>
          <w:p w14:paraId="6E5E21D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&lt;ProteinDetectionHypothesis id="PDH_psu|NC_LIV_105380_0"</w:t>
            </w:r>
          </w:p>
          <w:p w14:paraId="2C45CC4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dBSequence_ref="DBSeq_1_psu|NC_LIV_105380" passThreshold="true"&gt;</w:t>
            </w:r>
          </w:p>
          <w:p w14:paraId="0CBB04E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&lt;PeptideHypothesis</w:t>
            </w:r>
          </w:p>
          <w:p w14:paraId="7DB8F45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peptideEvidence_ref="VIDENFGLVEGLMTTVHAATGTQK_00000000000001000000000000_1_psu|NC_LIV_105380_842_865"&gt;</w:t>
            </w:r>
          </w:p>
          <w:p w14:paraId="3B821A8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&lt;SpectrumIdentificationItemRef spectrumIdentificationItem_ref="SII_307_1"/&gt;</w:t>
            </w:r>
          </w:p>
          <w:p w14:paraId="093F6E3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&lt;/PeptideHypothesis&gt;</w:t>
            </w:r>
          </w:p>
          <w:p w14:paraId="6173823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2757D3E6" w14:textId="77777777" w:rsidR="00B64B28" w:rsidRPr="00B61B52" w:rsidRDefault="00B64B28" w:rsidP="00466496">
            <w:pPr>
              <w:pStyle w:val="HTMLPreformatted"/>
              <w:rPr>
                <w:rFonts w:cs="Helvetica"/>
                <w:lang w:val="en-GB" w:eastAsia="en-GB"/>
              </w:rPr>
            </w:pPr>
            <w:r w:rsidRPr="00B61B52">
              <w:rPr>
                <w:rFonts w:cs="Helvetica"/>
                <w:lang w:val="en-GB" w:eastAsia="en-GB"/>
              </w:rPr>
              <w:t>&lt;/ProteinAmbiguityGroup&gt;</w:t>
            </w:r>
          </w:p>
        </w:tc>
      </w:tr>
    </w:tbl>
    <w:p w14:paraId="23F7E6F3" w14:textId="77777777" w:rsidR="00B64B28" w:rsidRDefault="00B64B28" w:rsidP="00466496"/>
    <w:p w14:paraId="7863C4C7" w14:textId="77777777" w:rsidR="00B64B28" w:rsidRDefault="00B64B28" w:rsidP="00466496">
      <w:pPr>
        <w:pStyle w:val="Heading2"/>
      </w:pPr>
      <w:bookmarkStart w:id="191" w:name="_Toc449341792"/>
      <w:r>
        <w:t>Element &lt;</w:t>
      </w:r>
      <w:bookmarkStart w:id="192" w:name="ProteinDetection"/>
      <w:r>
        <w:t>ProteinDetection</w:t>
      </w:r>
      <w:bookmarkEnd w:id="192"/>
      <w:r>
        <w:t>&gt;</w:t>
      </w:r>
      <w:bookmarkEnd w:id="19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4"/>
        <w:gridCol w:w="8608"/>
      </w:tblGrid>
      <w:tr w:rsidR="00B64B28" w14:paraId="77F20217" w14:textId="77777777" w:rsidTr="00B64B28">
        <w:trPr>
          <w:tblCellSpacing w:w="15" w:type="dxa"/>
        </w:trPr>
        <w:tc>
          <w:tcPr>
            <w:tcW w:w="0" w:type="auto"/>
            <w:vAlign w:val="center"/>
            <w:hideMark/>
          </w:tcPr>
          <w:p w14:paraId="2680F198" w14:textId="77777777" w:rsidR="00B64B28" w:rsidRDefault="00B64B28" w:rsidP="00466496">
            <w:pPr>
              <w:rPr>
                <w:sz w:val="24"/>
              </w:rPr>
            </w:pPr>
            <w:r>
              <w:rPr>
                <w:b/>
                <w:bCs/>
              </w:rPr>
              <w:t>Definition:</w:t>
            </w:r>
          </w:p>
        </w:tc>
        <w:tc>
          <w:tcPr>
            <w:tcW w:w="0" w:type="auto"/>
            <w:vAlign w:val="center"/>
            <w:hideMark/>
          </w:tcPr>
          <w:p w14:paraId="3BC10BE4" w14:textId="77777777" w:rsidR="00B64B28" w:rsidRDefault="00B64B28" w:rsidP="00466496">
            <w:pPr>
              <w:rPr>
                <w:sz w:val="24"/>
              </w:rPr>
            </w:pPr>
            <w:r>
              <w:t xml:space="preserve">An Analysis which assembles a set of peptides (e.g. from a spectra search analysis) to proteins. </w:t>
            </w:r>
          </w:p>
        </w:tc>
      </w:tr>
      <w:tr w:rsidR="00B64B28" w14:paraId="0576318E" w14:textId="77777777" w:rsidTr="00B64B28">
        <w:trPr>
          <w:tblCellSpacing w:w="15" w:type="dxa"/>
        </w:trPr>
        <w:tc>
          <w:tcPr>
            <w:tcW w:w="0" w:type="auto"/>
            <w:vAlign w:val="center"/>
            <w:hideMark/>
          </w:tcPr>
          <w:p w14:paraId="1A472B83" w14:textId="77777777" w:rsidR="00B64B28" w:rsidRDefault="00B64B28" w:rsidP="00466496">
            <w:pPr>
              <w:rPr>
                <w:sz w:val="24"/>
              </w:rPr>
            </w:pPr>
            <w:r>
              <w:rPr>
                <w:b/>
                <w:bCs/>
              </w:rPr>
              <w:t>Type:</w:t>
            </w:r>
          </w:p>
        </w:tc>
        <w:tc>
          <w:tcPr>
            <w:tcW w:w="0" w:type="auto"/>
            <w:vAlign w:val="center"/>
            <w:hideMark/>
          </w:tcPr>
          <w:p w14:paraId="375CFD82" w14:textId="77777777" w:rsidR="00B64B28" w:rsidRDefault="00B64B28" w:rsidP="00466496">
            <w:pPr>
              <w:rPr>
                <w:sz w:val="24"/>
              </w:rPr>
            </w:pPr>
            <w:r>
              <w:t xml:space="preserve">ProteinDetectionType </w:t>
            </w:r>
          </w:p>
        </w:tc>
      </w:tr>
      <w:tr w:rsidR="00B64B28" w14:paraId="5011B97D" w14:textId="77777777" w:rsidTr="00B64B28">
        <w:trPr>
          <w:tblCellSpacing w:w="15" w:type="dxa"/>
        </w:trPr>
        <w:tc>
          <w:tcPr>
            <w:tcW w:w="0" w:type="auto"/>
            <w:vAlign w:val="center"/>
            <w:hideMark/>
          </w:tcPr>
          <w:p w14:paraId="2257D972"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40"/>
              <w:gridCol w:w="1291"/>
              <w:gridCol w:w="824"/>
              <w:gridCol w:w="3762"/>
            </w:tblGrid>
            <w:tr w:rsidR="00B64B28" w14:paraId="47188E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3DC17C"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F346813"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88952F5"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740415F" w14:textId="77777777" w:rsidR="00B64B28" w:rsidRDefault="00B64B28" w:rsidP="00466496">
                  <w:pPr>
                    <w:jc w:val="center"/>
                    <w:rPr>
                      <w:b/>
                      <w:bCs/>
                      <w:sz w:val="24"/>
                    </w:rPr>
                  </w:pPr>
                  <w:r>
                    <w:rPr>
                      <w:b/>
                      <w:bCs/>
                    </w:rPr>
                    <w:t>Definition</w:t>
                  </w:r>
                </w:p>
              </w:tc>
            </w:tr>
            <w:tr w:rsidR="00B64B28" w14:paraId="059432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10B5A5" w14:textId="77777777" w:rsidR="00B64B28" w:rsidRDefault="00B64B28" w:rsidP="00466496">
                  <w:pPr>
                    <w:rPr>
                      <w:sz w:val="24"/>
                    </w:rPr>
                  </w:pPr>
                  <w:r>
                    <w:t>activityDate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0153CE0" w14:textId="77777777" w:rsidR="00B64B28" w:rsidRDefault="00B64B28" w:rsidP="00466496">
                  <w:pPr>
                    <w:rPr>
                      <w:sz w:val="24"/>
                    </w:rPr>
                  </w:pPr>
                  <w:r>
                    <w:t>xsd:dateTime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9CD5796"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5A5D2C9" w14:textId="77777777" w:rsidR="00B64B28" w:rsidRDefault="00B64B28" w:rsidP="00466496">
                  <w:pPr>
                    <w:rPr>
                      <w:sz w:val="24"/>
                    </w:rPr>
                  </w:pPr>
                  <w:r>
                    <w:t>When the protocol was applied.</w:t>
                  </w:r>
                </w:p>
              </w:tc>
            </w:tr>
            <w:tr w:rsidR="00B64B28" w14:paraId="30C37C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6E9F46"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2BE0F302"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75E81"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15F58"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5C0366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968E8C"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769CC"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2A841"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C8D83BA" w14:textId="77777777" w:rsidR="00B64B28" w:rsidRDefault="00B64B28" w:rsidP="00466496">
                  <w:pPr>
                    <w:rPr>
                      <w:sz w:val="24"/>
                    </w:rPr>
                  </w:pPr>
                  <w:r>
                    <w:t xml:space="preserve">The potentially ambiguous common identifier, such as a human-readable name for the instance. </w:t>
                  </w:r>
                </w:p>
              </w:tc>
            </w:tr>
            <w:tr w:rsidR="00B64B28" w14:paraId="4A7C38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865769" w14:textId="77777777" w:rsidR="00B64B28" w:rsidRDefault="00B64B28" w:rsidP="00466496">
                  <w:pPr>
                    <w:rPr>
                      <w:sz w:val="24"/>
                    </w:rPr>
                  </w:pPr>
                  <w:r>
                    <w:lastRenderedPageBreak/>
                    <w:t>proteinDetectionList_ref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40DD9"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3E1DF"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E9D1003" w14:textId="77777777" w:rsidR="00B64B28" w:rsidRDefault="00B64B28" w:rsidP="00466496">
                  <w:pPr>
                    <w:rPr>
                      <w:sz w:val="24"/>
                    </w:rPr>
                  </w:pPr>
                  <w:r>
                    <w:t xml:space="preserve">A reference to the ProteinDetectionList in the DataCollection section. </w:t>
                  </w:r>
                </w:p>
              </w:tc>
            </w:tr>
            <w:tr w:rsidR="00B64B28" w14:paraId="59DF70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8D98AC" w14:textId="77777777" w:rsidR="00B64B28" w:rsidRDefault="00B64B28" w:rsidP="00466496">
                  <w:pPr>
                    <w:rPr>
                      <w:sz w:val="24"/>
                    </w:rPr>
                  </w:pPr>
                  <w:r>
                    <w:t>proteinDetectionProtocol_ref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4526C79D"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4B6A9"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06F6D" w14:textId="77777777" w:rsidR="00B64B28" w:rsidRDefault="00B64B28" w:rsidP="00466496">
                  <w:pPr>
                    <w:rPr>
                      <w:sz w:val="24"/>
                    </w:rPr>
                  </w:pPr>
                  <w:r>
                    <w:t xml:space="preserve">A reference to the detection protocol used for this ProteinDetection. </w:t>
                  </w:r>
                </w:p>
              </w:tc>
            </w:tr>
          </w:tbl>
          <w:p w14:paraId="6BDE73EA" w14:textId="77777777" w:rsidR="00B64B28" w:rsidRDefault="00B64B28" w:rsidP="00466496">
            <w:pPr>
              <w:rPr>
                <w:sz w:val="24"/>
              </w:rPr>
            </w:pPr>
          </w:p>
        </w:tc>
      </w:tr>
      <w:tr w:rsidR="00B64B28" w14:paraId="591291A7" w14:textId="77777777" w:rsidTr="00B64B28">
        <w:trPr>
          <w:tblCellSpacing w:w="15" w:type="dxa"/>
        </w:trPr>
        <w:tc>
          <w:tcPr>
            <w:tcW w:w="0" w:type="auto"/>
            <w:vAlign w:val="center"/>
            <w:hideMark/>
          </w:tcPr>
          <w:p w14:paraId="5305D663"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29"/>
              <w:gridCol w:w="1135"/>
              <w:gridCol w:w="1180"/>
              <w:gridCol w:w="3573"/>
            </w:tblGrid>
            <w:tr w:rsidR="00B64B28" w14:paraId="027589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FE75F9"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09B69"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456EFB3"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676B9" w14:textId="77777777" w:rsidR="00B64B28" w:rsidRDefault="00B64B28" w:rsidP="00466496">
                  <w:pPr>
                    <w:jc w:val="center"/>
                    <w:rPr>
                      <w:b/>
                      <w:bCs/>
                      <w:sz w:val="24"/>
                    </w:rPr>
                  </w:pPr>
                  <w:r>
                    <w:rPr>
                      <w:b/>
                      <w:bCs/>
                    </w:rPr>
                    <w:t>Definition</w:t>
                  </w:r>
                </w:p>
              </w:tc>
            </w:tr>
            <w:tr w:rsidR="00B64B28" w14:paraId="3A33B8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196184" w14:textId="77777777" w:rsidR="00B64B28" w:rsidRDefault="00B64B28" w:rsidP="00466496">
                  <w:pPr>
                    <w:rPr>
                      <w:sz w:val="24"/>
                    </w:rPr>
                  </w:pPr>
                  <w:hyperlink w:anchor="InputSpectrumIdentifications" w:history="1">
                    <w:r>
                      <w:rPr>
                        <w:rStyle w:val="Hyperlink"/>
                      </w:rPr>
                      <w:t>InputSpectrumIdentifications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2BEF233"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E7901"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4D31B" w14:textId="77777777" w:rsidR="00B64B28" w:rsidRDefault="00B64B28" w:rsidP="00466496">
                  <w:pPr>
                    <w:rPr>
                      <w:sz w:val="24"/>
                    </w:rPr>
                  </w:pPr>
                  <w:r>
                    <w:t xml:space="preserve">The lists of spectrum identifications that are input to the protein detection process. </w:t>
                  </w:r>
                </w:p>
              </w:tc>
            </w:tr>
          </w:tbl>
          <w:p w14:paraId="6D365973" w14:textId="77777777" w:rsidR="00B64B28" w:rsidRDefault="00B64B28" w:rsidP="00466496">
            <w:pPr>
              <w:rPr>
                <w:sz w:val="24"/>
              </w:rPr>
            </w:pPr>
          </w:p>
        </w:tc>
      </w:tr>
      <w:tr w:rsidR="00B64B28" w14:paraId="0CDA2BEA" w14:textId="77777777" w:rsidTr="00B64B28">
        <w:trPr>
          <w:tblCellSpacing w:w="15" w:type="dxa"/>
        </w:trPr>
        <w:tc>
          <w:tcPr>
            <w:tcW w:w="0" w:type="auto"/>
            <w:vAlign w:val="center"/>
            <w:hideMark/>
          </w:tcPr>
          <w:p w14:paraId="386A9DB1" w14:textId="77777777" w:rsidR="00B64B28" w:rsidRDefault="00B64B28" w:rsidP="00466496">
            <w:pPr>
              <w:rPr>
                <w:sz w:val="24"/>
              </w:rPr>
            </w:pPr>
            <w:r>
              <w:rPr>
                <w:b/>
                <w:bCs/>
              </w:rPr>
              <w:t>Example Context:</w:t>
            </w:r>
          </w:p>
        </w:tc>
        <w:tc>
          <w:tcPr>
            <w:tcW w:w="0" w:type="auto"/>
            <w:vAlign w:val="center"/>
            <w:hideMark/>
          </w:tcPr>
          <w:p w14:paraId="6D3069F6" w14:textId="77777777" w:rsidR="00B64B28" w:rsidRPr="00B61B52" w:rsidRDefault="00B64B28" w:rsidP="00466496">
            <w:pPr>
              <w:pStyle w:val="HTMLPreformatted"/>
              <w:rPr>
                <w:rFonts w:cs="Helvetica"/>
                <w:lang w:val="en-GB" w:eastAsia="en-GB"/>
              </w:rPr>
            </w:pPr>
            <w:r w:rsidRPr="00B61B52">
              <w:rPr>
                <w:rFonts w:cs="Helvetica"/>
                <w:lang w:val="en-GB" w:eastAsia="en-GB"/>
              </w:rPr>
              <w:t>&lt;ProteinDetection id="PD_1" proteinDetectionProtocol_ref="PDP_MascotParser_1"</w:t>
            </w:r>
          </w:p>
          <w:p w14:paraId="755DFA5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proteinDetectionList_ref="PDL_1" activityDate="2011-03-25T13:33:51"&gt;</w:t>
            </w:r>
          </w:p>
          <w:p w14:paraId="31593B0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&lt;InputSpectrumIdentifications spectrumIdentificationList_ref="SIL_1"/&gt;</w:t>
            </w:r>
          </w:p>
          <w:p w14:paraId="4739BB7B" w14:textId="77777777" w:rsidR="00B64B28" w:rsidRPr="00B61B52" w:rsidRDefault="00B64B28" w:rsidP="00466496">
            <w:pPr>
              <w:pStyle w:val="HTMLPreformatted"/>
              <w:rPr>
                <w:rFonts w:cs="Helvetica"/>
                <w:lang w:val="en-GB" w:eastAsia="en-GB"/>
              </w:rPr>
            </w:pPr>
            <w:r w:rsidRPr="00B61B52">
              <w:rPr>
                <w:rFonts w:cs="Helvetica"/>
                <w:lang w:val="en-GB" w:eastAsia="en-GB"/>
              </w:rPr>
              <w:t>&lt;/ProteinDetection&gt;</w:t>
            </w:r>
          </w:p>
        </w:tc>
      </w:tr>
    </w:tbl>
    <w:p w14:paraId="28D35566" w14:textId="77777777" w:rsidR="00B64B28" w:rsidRDefault="00B64B28" w:rsidP="00466496"/>
    <w:p w14:paraId="4E7FF608" w14:textId="77777777" w:rsidR="00B64B28" w:rsidRDefault="00B64B28" w:rsidP="00466496">
      <w:pPr>
        <w:pStyle w:val="Heading2"/>
      </w:pPr>
      <w:bookmarkStart w:id="193" w:name="_Toc449341793"/>
      <w:r>
        <w:t>Element &lt;</w:t>
      </w:r>
      <w:bookmarkStart w:id="194" w:name="ProteinDetectionHypothesis"/>
      <w:r>
        <w:t>ProteinDetectionHypothesis</w:t>
      </w:r>
      <w:bookmarkEnd w:id="194"/>
      <w:r>
        <w:t>&gt;</w:t>
      </w:r>
      <w:bookmarkEnd w:id="19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9"/>
        <w:gridCol w:w="8673"/>
      </w:tblGrid>
      <w:tr w:rsidR="00B64B28" w14:paraId="7151418F" w14:textId="77777777" w:rsidTr="00B64B28">
        <w:trPr>
          <w:tblCellSpacing w:w="15" w:type="dxa"/>
        </w:trPr>
        <w:tc>
          <w:tcPr>
            <w:tcW w:w="0" w:type="auto"/>
            <w:vAlign w:val="center"/>
            <w:hideMark/>
          </w:tcPr>
          <w:p w14:paraId="1E0E71CA" w14:textId="77777777" w:rsidR="00B64B28" w:rsidRDefault="00B64B28" w:rsidP="00466496">
            <w:pPr>
              <w:rPr>
                <w:sz w:val="24"/>
              </w:rPr>
            </w:pPr>
            <w:r>
              <w:rPr>
                <w:b/>
                <w:bCs/>
              </w:rPr>
              <w:t>Definition:</w:t>
            </w:r>
          </w:p>
        </w:tc>
        <w:tc>
          <w:tcPr>
            <w:tcW w:w="0" w:type="auto"/>
            <w:vAlign w:val="center"/>
            <w:hideMark/>
          </w:tcPr>
          <w:p w14:paraId="2B3026E7" w14:textId="77777777" w:rsidR="00B64B28" w:rsidRDefault="00B64B28" w:rsidP="00466496">
            <w:pPr>
              <w:rPr>
                <w:sz w:val="24"/>
              </w:rPr>
            </w:pPr>
            <w:r>
              <w:t xml:space="preserve">A single result of the ProteinDetection analysis (i.e. a protein). </w:t>
            </w:r>
          </w:p>
        </w:tc>
      </w:tr>
      <w:tr w:rsidR="00B64B28" w14:paraId="697D5CC6" w14:textId="77777777" w:rsidTr="00B64B28">
        <w:trPr>
          <w:tblCellSpacing w:w="15" w:type="dxa"/>
        </w:trPr>
        <w:tc>
          <w:tcPr>
            <w:tcW w:w="0" w:type="auto"/>
            <w:vAlign w:val="center"/>
            <w:hideMark/>
          </w:tcPr>
          <w:p w14:paraId="554CFC64" w14:textId="77777777" w:rsidR="00B64B28" w:rsidRDefault="00B64B28" w:rsidP="00466496">
            <w:pPr>
              <w:rPr>
                <w:sz w:val="24"/>
              </w:rPr>
            </w:pPr>
            <w:r>
              <w:rPr>
                <w:b/>
                <w:bCs/>
              </w:rPr>
              <w:t>Type:</w:t>
            </w:r>
          </w:p>
        </w:tc>
        <w:tc>
          <w:tcPr>
            <w:tcW w:w="0" w:type="auto"/>
            <w:vAlign w:val="center"/>
            <w:hideMark/>
          </w:tcPr>
          <w:p w14:paraId="057B6279" w14:textId="77777777" w:rsidR="00B64B28" w:rsidRDefault="00B64B28" w:rsidP="00466496">
            <w:pPr>
              <w:rPr>
                <w:sz w:val="24"/>
              </w:rPr>
            </w:pPr>
            <w:r>
              <w:t xml:space="preserve">ProteinDetectionHypothesisType </w:t>
            </w:r>
          </w:p>
        </w:tc>
      </w:tr>
      <w:tr w:rsidR="00B64B28" w14:paraId="7E0C89D0" w14:textId="77777777" w:rsidTr="00B64B28">
        <w:trPr>
          <w:tblCellSpacing w:w="15" w:type="dxa"/>
        </w:trPr>
        <w:tc>
          <w:tcPr>
            <w:tcW w:w="0" w:type="auto"/>
            <w:vAlign w:val="center"/>
            <w:hideMark/>
          </w:tcPr>
          <w:p w14:paraId="095D0734"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96"/>
              <w:gridCol w:w="1169"/>
              <w:gridCol w:w="824"/>
              <w:gridCol w:w="4993"/>
            </w:tblGrid>
            <w:tr w:rsidR="00B64B28" w14:paraId="051933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E9FF40"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F21E48"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807670"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C8F11" w14:textId="77777777" w:rsidR="00B64B28" w:rsidRDefault="00B64B28" w:rsidP="00466496">
                  <w:pPr>
                    <w:jc w:val="center"/>
                    <w:rPr>
                      <w:b/>
                      <w:bCs/>
                      <w:sz w:val="24"/>
                    </w:rPr>
                  </w:pPr>
                  <w:r>
                    <w:rPr>
                      <w:b/>
                      <w:bCs/>
                    </w:rPr>
                    <w:t>Definition</w:t>
                  </w:r>
                </w:p>
              </w:tc>
            </w:tr>
            <w:tr w:rsidR="00B64B28" w14:paraId="1895E3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DE60A9" w14:textId="77777777" w:rsidR="00B64B28" w:rsidRDefault="00B64B28" w:rsidP="00466496">
                  <w:pPr>
                    <w:rPr>
                      <w:sz w:val="24"/>
                    </w:rPr>
                  </w:pPr>
                  <w:r>
                    <w:t>dBSequence_ref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182EFD94"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2C37F"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2C9D6" w14:textId="77777777" w:rsidR="00B64B28" w:rsidRDefault="00B64B28" w:rsidP="00466496">
                  <w:pPr>
                    <w:rPr>
                      <w:sz w:val="24"/>
                    </w:rPr>
                  </w:pPr>
                  <w:r>
                    <w:t xml:space="preserve">A reference to the corresponding DBSequence entry. This optional and redundant, because the PeptideEvidence elements referenced from here also map to the DBSequence. </w:t>
                  </w:r>
                </w:p>
              </w:tc>
            </w:tr>
            <w:tr w:rsidR="00B64B28" w14:paraId="50D11B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416C90"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EA61A"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732D2"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59A66"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77CAB4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185B7D"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E7A6C0E"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9901DEB"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894A2" w14:textId="77777777" w:rsidR="00B64B28" w:rsidRDefault="00B64B28" w:rsidP="00466496">
                  <w:pPr>
                    <w:rPr>
                      <w:sz w:val="24"/>
                    </w:rPr>
                  </w:pPr>
                  <w:r>
                    <w:t xml:space="preserve">The potentially ambiguous common identifier, such as a human-readable name for the instance. </w:t>
                  </w:r>
                </w:p>
              </w:tc>
            </w:tr>
            <w:tr w:rsidR="00B64B28" w14:paraId="02497D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8D1E5B" w14:textId="77777777" w:rsidR="00B64B28" w:rsidRDefault="00B64B28" w:rsidP="00466496">
                  <w:pPr>
                    <w:rPr>
                      <w:sz w:val="24"/>
                    </w:rPr>
                  </w:pPr>
                  <w:r>
                    <w:t>passThreshold</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24C91" w14:textId="77777777" w:rsidR="00B64B28" w:rsidRDefault="00B64B28" w:rsidP="00466496">
                  <w:pPr>
                    <w:rPr>
                      <w:sz w:val="24"/>
                    </w:rPr>
                  </w:pPr>
                  <w:r>
                    <w:t>xsd:boolean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049C4"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ABE0C" w14:textId="77777777" w:rsidR="00B64B28" w:rsidRDefault="00B64B28" w:rsidP="00466496">
                  <w:pPr>
                    <w:rPr>
                      <w:sz w:val="24"/>
                    </w:rPr>
                  </w:pPr>
                  <w:r>
                    <w:t xml:space="preserve">Set to true if the producers of the file has deemed that the ProteinDetectionHypothesis has passed a given threshold or been validated as correct. If no such threshold has been set, value of true should be given for all results. </w:t>
                  </w:r>
                </w:p>
              </w:tc>
            </w:tr>
          </w:tbl>
          <w:p w14:paraId="5866E282" w14:textId="77777777" w:rsidR="00B64B28" w:rsidRDefault="00B64B28" w:rsidP="00466496">
            <w:pPr>
              <w:rPr>
                <w:sz w:val="24"/>
              </w:rPr>
            </w:pPr>
          </w:p>
        </w:tc>
      </w:tr>
      <w:tr w:rsidR="00B64B28" w14:paraId="7304F514" w14:textId="77777777" w:rsidTr="00B64B28">
        <w:trPr>
          <w:tblCellSpacing w:w="15" w:type="dxa"/>
        </w:trPr>
        <w:tc>
          <w:tcPr>
            <w:tcW w:w="0" w:type="auto"/>
            <w:vAlign w:val="center"/>
            <w:hideMark/>
          </w:tcPr>
          <w:p w14:paraId="420FF9AE"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97"/>
              <w:gridCol w:w="1135"/>
              <w:gridCol w:w="1180"/>
              <w:gridCol w:w="4470"/>
            </w:tblGrid>
            <w:tr w:rsidR="00B64B28" w14:paraId="357D66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EA71A2"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6437F"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82B7E"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F1937C5" w14:textId="77777777" w:rsidR="00B64B28" w:rsidRDefault="00B64B28" w:rsidP="00466496">
                  <w:pPr>
                    <w:jc w:val="center"/>
                    <w:rPr>
                      <w:b/>
                      <w:bCs/>
                      <w:sz w:val="24"/>
                    </w:rPr>
                  </w:pPr>
                  <w:r>
                    <w:rPr>
                      <w:b/>
                      <w:bCs/>
                    </w:rPr>
                    <w:t>Definition</w:t>
                  </w:r>
                </w:p>
              </w:tc>
            </w:tr>
            <w:tr w:rsidR="00B64B28" w14:paraId="446D41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DF4410" w14:textId="77777777" w:rsidR="00B64B28" w:rsidRDefault="00B64B28" w:rsidP="00466496">
                  <w:pPr>
                    <w:rPr>
                      <w:sz w:val="24"/>
                    </w:rPr>
                  </w:pPr>
                  <w:hyperlink w:anchor="PeptideHypothesis" w:history="1">
                    <w:r>
                      <w:rPr>
                        <w:rStyle w:val="Hyperlink"/>
                      </w:rPr>
                      <w:t>Peptide</w:t>
                    </w:r>
                    <w:r>
                      <w:rPr>
                        <w:rStyle w:val="Hyperlink"/>
                      </w:rPr>
                      <w:t>H</w:t>
                    </w:r>
                    <w:r>
                      <w:rPr>
                        <w:rStyle w:val="Hyperlink"/>
                      </w:rPr>
                      <w:t>ypothesis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E42DA40"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BBAB2E"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BA2ED0F" w14:textId="77777777" w:rsidR="00B64B28" w:rsidRDefault="00B64B28" w:rsidP="00466496">
                  <w:pPr>
                    <w:rPr>
                      <w:sz w:val="24"/>
                    </w:rPr>
                  </w:pPr>
                  <w:r>
                    <w:t xml:space="preserve">Peptide evidence on which this ProteinHypothesis is based by reference to a PeptideEvidence element. </w:t>
                  </w:r>
                </w:p>
              </w:tc>
            </w:tr>
            <w:tr w:rsidR="00B64B28" w14:paraId="5ECB5A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6838F3" w14:textId="77777777" w:rsidR="00B64B28" w:rsidRDefault="00B64B28" w:rsidP="00466496">
                  <w:pPr>
                    <w:rPr>
                      <w:sz w:val="24"/>
                    </w:rPr>
                  </w:pPr>
                  <w:hyperlink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F5D9153"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D0F31"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B5CB652" w14:textId="77777777" w:rsidR="00B64B28" w:rsidRDefault="00B64B28" w:rsidP="00466496">
                  <w:pPr>
                    <w:rPr>
                      <w:sz w:val="24"/>
                    </w:rPr>
                  </w:pPr>
                  <w:r>
                    <w:t>A single entry from an ontology or a controlled vocabulary.</w:t>
                  </w:r>
                </w:p>
              </w:tc>
            </w:tr>
            <w:tr w:rsidR="00B64B28" w14:paraId="6D009A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6763C8" w14:textId="77777777" w:rsidR="00B64B28" w:rsidRDefault="00B64B28" w:rsidP="00466496">
                  <w:pPr>
                    <w:rPr>
                      <w:sz w:val="24"/>
                    </w:rPr>
                  </w:pPr>
                  <w:hyperlink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B6BCC6B"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DF9C3"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3A654" w14:textId="77777777" w:rsidR="00B64B28" w:rsidRDefault="00B64B28" w:rsidP="00466496">
                  <w:pPr>
                    <w:rPr>
                      <w:sz w:val="24"/>
                    </w:rPr>
                  </w:pPr>
                  <w:r>
                    <w:t>A single user-defined parameter.</w:t>
                  </w:r>
                </w:p>
              </w:tc>
            </w:tr>
          </w:tbl>
          <w:p w14:paraId="4B46B7C6" w14:textId="77777777" w:rsidR="00B64B28" w:rsidRDefault="00B64B28" w:rsidP="00466496">
            <w:pPr>
              <w:rPr>
                <w:sz w:val="24"/>
              </w:rPr>
            </w:pPr>
          </w:p>
        </w:tc>
      </w:tr>
      <w:tr w:rsidR="00B64B28" w14:paraId="6C8421A6" w14:textId="77777777" w:rsidTr="00B64B28">
        <w:trPr>
          <w:tblCellSpacing w:w="15" w:type="dxa"/>
        </w:trPr>
        <w:tc>
          <w:tcPr>
            <w:tcW w:w="0" w:type="auto"/>
            <w:vAlign w:val="center"/>
            <w:hideMark/>
          </w:tcPr>
          <w:p w14:paraId="203AEB6A" w14:textId="77777777" w:rsidR="00B64B28" w:rsidRDefault="00B64B28" w:rsidP="00466496">
            <w:pPr>
              <w:rPr>
                <w:sz w:val="24"/>
              </w:rPr>
            </w:pPr>
            <w:r>
              <w:rPr>
                <w:b/>
                <w:bCs/>
              </w:rPr>
              <w:t>Example Context:</w:t>
            </w:r>
          </w:p>
        </w:tc>
        <w:tc>
          <w:tcPr>
            <w:tcW w:w="0" w:type="auto"/>
            <w:vAlign w:val="center"/>
            <w:hideMark/>
          </w:tcPr>
          <w:p w14:paraId="0F6611C2" w14:textId="77777777" w:rsidR="00B64B28" w:rsidRPr="00B61B52" w:rsidRDefault="00B64B28" w:rsidP="00466496">
            <w:pPr>
              <w:pStyle w:val="HTMLPreformatted"/>
              <w:rPr>
                <w:rFonts w:cs="Helvetica"/>
                <w:lang w:val="en-GB" w:eastAsia="en-GB"/>
              </w:rPr>
            </w:pPr>
            <w:r w:rsidRPr="00B61B52">
              <w:rPr>
                <w:rFonts w:cs="Helvetica"/>
                <w:lang w:val="en-GB" w:eastAsia="en-GB"/>
              </w:rPr>
              <w:t>&lt;ProteinDetectionHypothesis id="PDH_psu|NC_LIV_105380_0"</w:t>
            </w:r>
          </w:p>
          <w:p w14:paraId="59C4078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dBSequence_ref="DBSeq_1_psu|NC_LIV_105380" passThreshold="true"&gt;</w:t>
            </w:r>
          </w:p>
          <w:p w14:paraId="5062C8B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&lt;PeptideHypothesis</w:t>
            </w:r>
          </w:p>
          <w:p w14:paraId="78BC326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peptideEvidence_ref="VIDENFGLVEGLMTTVHAATGTQK_00000000000001000000000000_1_psu|NC_LIV_105380_842_865"&gt;</w:t>
            </w:r>
          </w:p>
          <w:p w14:paraId="66E5C22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&lt;SpectrumIdentificationItemRef spectrumIdentificationItem_ref="SII_307_1"/&gt;</w:t>
            </w:r>
          </w:p>
          <w:p w14:paraId="17552E7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&lt;/PeptideHypothesis&gt;</w:t>
            </w:r>
          </w:p>
          <w:p w14:paraId="39E3D00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accession="MS:1001171" name="mascot:score" cvRef="PSI-MS" value="99.72"/&gt;</w:t>
            </w:r>
          </w:p>
          <w:p w14:paraId="73B0D67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621F797A" w14:textId="77777777" w:rsidR="00B64B28" w:rsidRPr="00B61B52" w:rsidRDefault="00B64B28" w:rsidP="00466496">
            <w:pPr>
              <w:pStyle w:val="HTMLPreformatted"/>
              <w:rPr>
                <w:rFonts w:cs="Helvetica"/>
                <w:lang w:val="en-GB" w:eastAsia="en-GB"/>
              </w:rPr>
            </w:pPr>
            <w:r w:rsidRPr="00B61B52">
              <w:rPr>
                <w:rFonts w:cs="Helvetica"/>
                <w:lang w:val="en-GB" w:eastAsia="en-GB"/>
              </w:rPr>
              <w:t>&lt;/ProteinDetectionHypothesis&gt;</w:t>
            </w:r>
          </w:p>
        </w:tc>
      </w:tr>
      <w:tr w:rsidR="00B64B28" w14:paraId="00FAA54D" w14:textId="77777777" w:rsidTr="00B64B28">
        <w:trPr>
          <w:tblCellSpacing w:w="15" w:type="dxa"/>
        </w:trPr>
        <w:tc>
          <w:tcPr>
            <w:tcW w:w="0" w:type="auto"/>
            <w:vAlign w:val="center"/>
            <w:hideMark/>
          </w:tcPr>
          <w:p w14:paraId="240BBF76" w14:textId="77777777" w:rsidR="00B64B28" w:rsidRDefault="00B64B28" w:rsidP="00466496">
            <w:pPr>
              <w:rPr>
                <w:sz w:val="24"/>
              </w:rPr>
            </w:pPr>
            <w:r>
              <w:rPr>
                <w:b/>
                <w:bCs/>
              </w:rPr>
              <w:t>cvParam Mapping Rules:</w:t>
            </w:r>
          </w:p>
        </w:tc>
        <w:tc>
          <w:tcPr>
            <w:tcW w:w="0" w:type="auto"/>
            <w:vAlign w:val="center"/>
            <w:hideMark/>
          </w:tcPr>
          <w:p w14:paraId="71BCE9E8" w14:textId="77777777" w:rsidR="00E93B5A" w:rsidRPr="00B61B52" w:rsidRDefault="00B64B28" w:rsidP="00466496">
            <w:pPr>
              <w:pStyle w:val="HTMLPreformatted"/>
              <w:rPr>
                <w:rFonts w:cs="Helvetica"/>
                <w:lang w:val="en-GB" w:eastAsia="en-GB"/>
              </w:rPr>
            </w:pPr>
            <w:r w:rsidRPr="00B61B52">
              <w:rPr>
                <w:rFonts w:cs="Helvetica"/>
                <w:lang w:val="en-GB" w:eastAsia="en-GB"/>
              </w:rPr>
              <w:t>Path /MzIdentML/DataCollection/AnalysisData/ProteinDetectionList/ProteinAmbiguityGroup/ProteinDetectionHypo</w:t>
            </w:r>
          </w:p>
          <w:p w14:paraId="77665387" w14:textId="77777777" w:rsidR="00B64B28" w:rsidRPr="00B61B52" w:rsidRDefault="00B64B28" w:rsidP="00466496">
            <w:pPr>
              <w:pStyle w:val="HTMLPreformatted"/>
              <w:rPr>
                <w:rFonts w:cs="Helvetica"/>
                <w:lang w:val="en-GB" w:eastAsia="en-GB"/>
              </w:rPr>
            </w:pPr>
            <w:r w:rsidRPr="00B61B52">
              <w:rPr>
                <w:rFonts w:cs="Helvetica"/>
                <w:lang w:val="en-GB" w:eastAsia="en-GB"/>
              </w:rPr>
              <w:t>thesis</w:t>
            </w:r>
          </w:p>
          <w:p w14:paraId="2B9F51C3"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MS:1001153 (</w:t>
            </w:r>
            <w:r w:rsidRPr="00B61B52">
              <w:rPr>
                <w:rStyle w:val="popup"/>
                <w:rFonts w:cs="Helvetica"/>
                <w:lang w:val="en-GB" w:eastAsia="en-GB"/>
              </w:rPr>
              <w:t>search engine specific score</w:t>
            </w:r>
            <w:r w:rsidRPr="00B61B52">
              <w:rPr>
                <w:rFonts w:cs="Helvetica"/>
                <w:lang w:val="en-GB" w:eastAsia="en-GB"/>
              </w:rPr>
              <w:t>) one or more times</w:t>
            </w:r>
          </w:p>
          <w:p w14:paraId="1A10791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MS:1001154 (</w:t>
            </w:r>
            <w:r w:rsidRPr="00B61B52">
              <w:rPr>
                <w:rStyle w:val="popup"/>
                <w:rFonts w:cs="Helvetica"/>
                <w:lang w:val="en-GB" w:eastAsia="en-GB"/>
              </w:rPr>
              <w:t>Sequest:probability</w:t>
            </w:r>
            <w:r w:rsidRPr="00B61B52">
              <w:rPr>
                <w:rFonts w:cs="Helvetica"/>
                <w:lang w:val="en-GB" w:eastAsia="en-GB"/>
              </w:rPr>
              <w:t xml:space="preserve">) </w:t>
            </w:r>
          </w:p>
          <w:p w14:paraId="0502134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MS:1001155 (</w:t>
            </w:r>
            <w:r w:rsidRPr="00B61B52">
              <w:rPr>
                <w:rStyle w:val="popup"/>
                <w:rFonts w:cs="Helvetica"/>
                <w:lang w:val="en-GB" w:eastAsia="en-GB"/>
              </w:rPr>
              <w:t>Sequest:xcorr</w:t>
            </w:r>
            <w:r w:rsidRPr="00B61B52">
              <w:rPr>
                <w:rFonts w:cs="Helvetica"/>
                <w:lang w:val="en-GB" w:eastAsia="en-GB"/>
              </w:rPr>
              <w:t xml:space="preserve">) </w:t>
            </w:r>
          </w:p>
          <w:p w14:paraId="3BA9DC1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MS:1001156 (</w:t>
            </w:r>
            <w:r w:rsidRPr="00B61B52">
              <w:rPr>
                <w:rStyle w:val="popup"/>
                <w:rFonts w:cs="Helvetica"/>
                <w:lang w:val="en-GB" w:eastAsia="en-GB"/>
              </w:rPr>
              <w:t>Sequest:deltacn</w:t>
            </w:r>
            <w:r w:rsidRPr="00B61B52">
              <w:rPr>
                <w:rFonts w:cs="Helvetica"/>
                <w:lang w:val="en-GB" w:eastAsia="en-GB"/>
              </w:rPr>
              <w:t xml:space="preserve">) </w:t>
            </w:r>
          </w:p>
          <w:p w14:paraId="7E6E182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MS:1001157 (</w:t>
            </w:r>
            <w:r w:rsidRPr="00B61B52">
              <w:rPr>
                <w:rStyle w:val="popup"/>
                <w:rFonts w:cs="Helvetica"/>
                <w:lang w:val="en-GB" w:eastAsia="en-GB"/>
              </w:rPr>
              <w:t>Sequest:sp</w:t>
            </w:r>
            <w:r w:rsidRPr="00B61B52">
              <w:rPr>
                <w:rFonts w:cs="Helvetica"/>
                <w:lang w:val="en-GB" w:eastAsia="en-GB"/>
              </w:rPr>
              <w:t xml:space="preserve">) </w:t>
            </w:r>
          </w:p>
          <w:p w14:paraId="60A18547" w14:textId="77777777" w:rsidR="00B64B28" w:rsidRPr="00B61B52" w:rsidRDefault="00B64B28" w:rsidP="00466496">
            <w:pPr>
              <w:pStyle w:val="HTMLPreformatted"/>
              <w:rPr>
                <w:rFonts w:cs="Helvetica"/>
                <w:lang w:val="en-GB" w:eastAsia="en-GB"/>
              </w:rPr>
            </w:pPr>
            <w:r w:rsidRPr="00B61B52">
              <w:rPr>
                <w:rFonts w:cs="Helvetica"/>
                <w:lang w:val="en-GB" w:eastAsia="en-GB"/>
              </w:rPr>
              <w:lastRenderedPageBreak/>
              <w:t xml:space="preserve">  e.g.: MS:1001158 (</w:t>
            </w:r>
            <w:r w:rsidRPr="00B61B52">
              <w:rPr>
                <w:rStyle w:val="popup"/>
                <w:rFonts w:cs="Helvetica"/>
                <w:lang w:val="en-GB" w:eastAsia="en-GB"/>
              </w:rPr>
              <w:t>Sequest:Uniq</w:t>
            </w:r>
            <w:r w:rsidRPr="00B61B52">
              <w:rPr>
                <w:rFonts w:cs="Helvetica"/>
                <w:lang w:val="en-GB" w:eastAsia="en-GB"/>
              </w:rPr>
              <w:t xml:space="preserve">) </w:t>
            </w:r>
          </w:p>
          <w:p w14:paraId="2F82F16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MS:1001159 (</w:t>
            </w:r>
            <w:r w:rsidRPr="00B61B52">
              <w:rPr>
                <w:rStyle w:val="popup"/>
                <w:rFonts w:cs="Helvetica"/>
                <w:lang w:val="en-GB" w:eastAsia="en-GB"/>
              </w:rPr>
              <w:t>Sequest:expectation value</w:t>
            </w:r>
            <w:r w:rsidRPr="00B61B52">
              <w:rPr>
                <w:rFonts w:cs="Helvetica"/>
                <w:lang w:val="en-GB" w:eastAsia="en-GB"/>
              </w:rPr>
              <w:t xml:space="preserve">) </w:t>
            </w:r>
          </w:p>
          <w:p w14:paraId="4D73B28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MS:1001160 (</w:t>
            </w:r>
            <w:r w:rsidRPr="00B61B52">
              <w:rPr>
                <w:rStyle w:val="popup"/>
                <w:rFonts w:cs="Helvetica"/>
                <w:lang w:val="en-GB" w:eastAsia="en-GB"/>
              </w:rPr>
              <w:t>Sequest:sf</w:t>
            </w:r>
            <w:r w:rsidRPr="00B61B52">
              <w:rPr>
                <w:rFonts w:cs="Helvetica"/>
                <w:lang w:val="en-GB" w:eastAsia="en-GB"/>
              </w:rPr>
              <w:t xml:space="preserve">) </w:t>
            </w:r>
          </w:p>
          <w:p w14:paraId="6A94515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MS:1001161 (</w:t>
            </w:r>
            <w:r w:rsidRPr="00B61B52">
              <w:rPr>
                <w:rStyle w:val="popup"/>
                <w:rFonts w:cs="Helvetica"/>
                <w:lang w:val="en-GB" w:eastAsia="en-GB"/>
              </w:rPr>
              <w:t>Sequest:matched ions</w:t>
            </w:r>
            <w:r w:rsidRPr="00B61B52">
              <w:rPr>
                <w:rFonts w:cs="Helvetica"/>
                <w:lang w:val="en-GB" w:eastAsia="en-GB"/>
              </w:rPr>
              <w:t xml:space="preserve">) </w:t>
            </w:r>
          </w:p>
          <w:p w14:paraId="570132D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MS:1001162 (</w:t>
            </w:r>
            <w:r w:rsidRPr="00B61B52">
              <w:rPr>
                <w:rStyle w:val="popup"/>
                <w:rFonts w:cs="Helvetica"/>
                <w:lang w:val="en-GB" w:eastAsia="en-GB"/>
              </w:rPr>
              <w:t>Sequest:total ions</w:t>
            </w:r>
            <w:r w:rsidRPr="00B61B52">
              <w:rPr>
                <w:rFonts w:cs="Helvetica"/>
                <w:lang w:val="en-GB" w:eastAsia="en-GB"/>
              </w:rPr>
              <w:t xml:space="preserve">) </w:t>
            </w:r>
          </w:p>
          <w:p w14:paraId="64088A2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MS:1001163 (</w:t>
            </w:r>
            <w:r w:rsidRPr="00B61B52">
              <w:rPr>
                <w:rStyle w:val="popup"/>
                <w:rFonts w:cs="Helvetica"/>
                <w:lang w:val="en-GB" w:eastAsia="en-GB"/>
              </w:rPr>
              <w:t>Sequest:consensus score</w:t>
            </w:r>
            <w:r w:rsidRPr="00B61B52">
              <w:rPr>
                <w:rFonts w:cs="Helvetica"/>
                <w:lang w:val="en-GB" w:eastAsia="en-GB"/>
              </w:rPr>
              <w:t xml:space="preserve">) </w:t>
            </w:r>
          </w:p>
          <w:p w14:paraId="36A97D9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p w14:paraId="1F431DBC"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MS:1001060 (</w:t>
            </w:r>
            <w:r w:rsidRPr="00B61B52">
              <w:rPr>
                <w:rStyle w:val="popup"/>
                <w:rFonts w:cs="Helvetica"/>
                <w:lang w:val="en-GB" w:eastAsia="en-GB"/>
              </w:rPr>
              <w:t>quality estimation method details</w:t>
            </w:r>
            <w:r w:rsidRPr="00B61B52">
              <w:rPr>
                <w:rFonts w:cs="Helvetica"/>
                <w:lang w:val="en-GB" w:eastAsia="en-GB"/>
              </w:rPr>
              <w:t>) one or more times</w:t>
            </w:r>
          </w:p>
          <w:p w14:paraId="6CD88B0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MS:1001058 (</w:t>
            </w:r>
            <w:r w:rsidRPr="00B61B52">
              <w:rPr>
                <w:rStyle w:val="popup"/>
                <w:rFonts w:cs="Helvetica"/>
                <w:lang w:val="en-GB" w:eastAsia="en-GB"/>
              </w:rPr>
              <w:t>quality estimation by manual validation</w:t>
            </w:r>
            <w:r w:rsidRPr="00B61B52">
              <w:rPr>
                <w:rFonts w:cs="Helvetica"/>
                <w:lang w:val="en-GB" w:eastAsia="en-GB"/>
              </w:rPr>
              <w:t xml:space="preserve">) </w:t>
            </w:r>
          </w:p>
          <w:p w14:paraId="4A59EA8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MS:1001194 (</w:t>
            </w:r>
            <w:r w:rsidRPr="00B61B52">
              <w:rPr>
                <w:rStyle w:val="popup"/>
                <w:rFonts w:cs="Helvetica"/>
                <w:lang w:val="en-GB" w:eastAsia="en-GB"/>
              </w:rPr>
              <w:t>quality estimation with decoy database</w:t>
            </w:r>
            <w:r w:rsidRPr="00B61B52">
              <w:rPr>
                <w:rFonts w:cs="Helvetica"/>
                <w:lang w:val="en-GB" w:eastAsia="en-GB"/>
              </w:rPr>
              <w:t xml:space="preserve">) </w:t>
            </w:r>
          </w:p>
          <w:p w14:paraId="7686067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MS:1001447 (</w:t>
            </w:r>
            <w:r w:rsidRPr="00B61B52">
              <w:rPr>
                <w:rStyle w:val="popup"/>
                <w:rFonts w:cs="Helvetica"/>
                <w:lang w:val="en-GB" w:eastAsia="en-GB"/>
              </w:rPr>
              <w:t>prot:FDR threshold</w:t>
            </w:r>
            <w:r w:rsidRPr="00B61B52">
              <w:rPr>
                <w:rFonts w:cs="Helvetica"/>
                <w:lang w:val="en-GB" w:eastAsia="en-GB"/>
              </w:rPr>
              <w:t xml:space="preserve">) </w:t>
            </w:r>
          </w:p>
          <w:p w14:paraId="0EB2040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MS:1001448 (</w:t>
            </w:r>
            <w:r w:rsidRPr="00B61B52">
              <w:rPr>
                <w:rStyle w:val="popup"/>
                <w:rFonts w:cs="Helvetica"/>
                <w:lang w:val="en-GB" w:eastAsia="en-GB"/>
              </w:rPr>
              <w:t>pep:FDR threshold</w:t>
            </w:r>
            <w:r w:rsidRPr="00B61B52">
              <w:rPr>
                <w:rFonts w:cs="Helvetica"/>
                <w:lang w:val="en-GB" w:eastAsia="en-GB"/>
              </w:rPr>
              <w:t xml:space="preserve">) </w:t>
            </w:r>
          </w:p>
          <w:p w14:paraId="5E50640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MS:1001454 (</w:t>
            </w:r>
            <w:r w:rsidRPr="00B61B52">
              <w:rPr>
                <w:rStyle w:val="popup"/>
                <w:rFonts w:cs="Helvetica"/>
                <w:lang w:val="en-GB" w:eastAsia="en-GB"/>
              </w:rPr>
              <w:t>quality estimation with implicite decoy sequences</w:t>
            </w:r>
            <w:r w:rsidRPr="00B61B52">
              <w:rPr>
                <w:rFonts w:cs="Helvetica"/>
                <w:lang w:val="en-GB" w:eastAsia="en-GB"/>
              </w:rPr>
              <w:t xml:space="preserve">) </w:t>
            </w:r>
          </w:p>
          <w:p w14:paraId="4D19DC7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MS:1001494 (</w:t>
            </w:r>
            <w:r w:rsidRPr="00B61B52">
              <w:rPr>
                <w:rStyle w:val="popup"/>
                <w:rFonts w:cs="Helvetica"/>
                <w:lang w:val="en-GB" w:eastAsia="en-GB"/>
              </w:rPr>
              <w:t>no threshold</w:t>
            </w:r>
            <w:r w:rsidRPr="00B61B52">
              <w:rPr>
                <w:rFonts w:cs="Helvetica"/>
                <w:lang w:val="en-GB" w:eastAsia="en-GB"/>
              </w:rPr>
              <w:t xml:space="preserve">) </w:t>
            </w:r>
          </w:p>
          <w:p w14:paraId="742CD55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MS:1001574 (</w:t>
            </w:r>
            <w:r w:rsidRPr="00B61B52">
              <w:rPr>
                <w:rStyle w:val="popup"/>
                <w:rFonts w:cs="Helvetica"/>
                <w:lang w:val="en-GB" w:eastAsia="en-GB"/>
              </w:rPr>
              <w:t>report only spectra assigned to identified proteins</w:t>
            </w:r>
            <w:r w:rsidRPr="00B61B52">
              <w:rPr>
                <w:rFonts w:cs="Helvetica"/>
                <w:lang w:val="en-GB" w:eastAsia="en-GB"/>
              </w:rPr>
              <w:t xml:space="preserve">) </w:t>
            </w:r>
          </w:p>
          <w:p w14:paraId="770074D1"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MS:1001085 (</w:t>
            </w:r>
            <w:r w:rsidRPr="00B61B52">
              <w:rPr>
                <w:rStyle w:val="popup"/>
                <w:rFonts w:cs="Helvetica"/>
                <w:lang w:val="en-GB" w:eastAsia="en-GB"/>
              </w:rPr>
              <w:t>protein result details</w:t>
            </w:r>
            <w:r w:rsidRPr="00B61B52">
              <w:rPr>
                <w:rFonts w:cs="Helvetica"/>
                <w:lang w:val="en-GB" w:eastAsia="en-GB"/>
              </w:rPr>
              <w:t>) one or more times</w:t>
            </w:r>
          </w:p>
          <w:p w14:paraId="678E617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MS:1001088 (</w:t>
            </w:r>
            <w:r w:rsidRPr="00B61B52">
              <w:rPr>
                <w:rStyle w:val="popup"/>
                <w:rFonts w:cs="Helvetica"/>
                <w:lang w:val="en-GB" w:eastAsia="en-GB"/>
              </w:rPr>
              <w:t>protein description</w:t>
            </w:r>
            <w:r w:rsidRPr="00B61B52">
              <w:rPr>
                <w:rFonts w:cs="Helvetica"/>
                <w:lang w:val="en-GB" w:eastAsia="en-GB"/>
              </w:rPr>
              <w:t xml:space="preserve">) </w:t>
            </w:r>
          </w:p>
          <w:p w14:paraId="5C3D456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MS:1001090 (</w:t>
            </w:r>
            <w:r w:rsidRPr="00B61B52">
              <w:rPr>
                <w:rStyle w:val="popup"/>
                <w:rFonts w:cs="Helvetica"/>
                <w:lang w:val="en-GB" w:eastAsia="en-GB"/>
              </w:rPr>
              <w:t>taxonomy nomenclature</w:t>
            </w:r>
            <w:r w:rsidRPr="00B61B52">
              <w:rPr>
                <w:rFonts w:cs="Helvetica"/>
                <w:lang w:val="en-GB" w:eastAsia="en-GB"/>
              </w:rPr>
              <w:t xml:space="preserve">) </w:t>
            </w:r>
          </w:p>
          <w:p w14:paraId="359D5FD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MS:1001093 (</w:t>
            </w:r>
            <w:r w:rsidRPr="00B61B52">
              <w:rPr>
                <w:rStyle w:val="popup"/>
                <w:rFonts w:cs="Helvetica"/>
                <w:lang w:val="en-GB" w:eastAsia="en-GB"/>
              </w:rPr>
              <w:t>sequence coverage</w:t>
            </w:r>
            <w:r w:rsidRPr="00B61B52">
              <w:rPr>
                <w:rFonts w:cs="Helvetica"/>
                <w:lang w:val="en-GB" w:eastAsia="en-GB"/>
              </w:rPr>
              <w:t xml:space="preserve">) </w:t>
            </w:r>
          </w:p>
          <w:p w14:paraId="7172442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MS:1001097 (</w:t>
            </w:r>
            <w:r w:rsidRPr="00B61B52">
              <w:rPr>
                <w:rStyle w:val="popup"/>
                <w:rFonts w:cs="Helvetica"/>
                <w:lang w:val="en-GB" w:eastAsia="en-GB"/>
              </w:rPr>
              <w:t>distinct peptide sequences</w:t>
            </w:r>
            <w:r w:rsidRPr="00B61B52">
              <w:rPr>
                <w:rFonts w:cs="Helvetica"/>
                <w:lang w:val="en-GB" w:eastAsia="en-GB"/>
              </w:rPr>
              <w:t xml:space="preserve">) </w:t>
            </w:r>
          </w:p>
          <w:p w14:paraId="47AE250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MS:1001098 (</w:t>
            </w:r>
            <w:r w:rsidRPr="00B61B52">
              <w:rPr>
                <w:rStyle w:val="popup"/>
                <w:rFonts w:cs="Helvetica"/>
                <w:lang w:val="en-GB" w:eastAsia="en-GB"/>
              </w:rPr>
              <w:t>confident distinct peptide sequences</w:t>
            </w:r>
            <w:r w:rsidRPr="00B61B52">
              <w:rPr>
                <w:rFonts w:cs="Helvetica"/>
                <w:lang w:val="en-GB" w:eastAsia="en-GB"/>
              </w:rPr>
              <w:t xml:space="preserve">) </w:t>
            </w:r>
          </w:p>
          <w:p w14:paraId="7ECE42B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MS:1001099 (</w:t>
            </w:r>
            <w:r w:rsidRPr="00B61B52">
              <w:rPr>
                <w:rStyle w:val="popup"/>
                <w:rFonts w:cs="Helvetica"/>
                <w:lang w:val="en-GB" w:eastAsia="en-GB"/>
              </w:rPr>
              <w:t>confident peptide qualification</w:t>
            </w:r>
            <w:r w:rsidRPr="00B61B52">
              <w:rPr>
                <w:rFonts w:cs="Helvetica"/>
                <w:lang w:val="en-GB" w:eastAsia="en-GB"/>
              </w:rPr>
              <w:t xml:space="preserve">) </w:t>
            </w:r>
          </w:p>
          <w:p w14:paraId="49E379B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MS:1001100 (</w:t>
            </w:r>
            <w:r w:rsidRPr="00B61B52">
              <w:rPr>
                <w:rStyle w:val="popup"/>
                <w:rFonts w:cs="Helvetica"/>
                <w:lang w:val="en-GB" w:eastAsia="en-GB"/>
              </w:rPr>
              <w:t>confident peptide</w:t>
            </w:r>
            <w:r w:rsidRPr="00B61B52">
              <w:rPr>
                <w:rFonts w:cs="Helvetica"/>
                <w:lang w:val="en-GB" w:eastAsia="en-GB"/>
              </w:rPr>
              <w:t xml:space="preserve">) </w:t>
            </w:r>
          </w:p>
          <w:p w14:paraId="36C25EA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MS:1001125 (</w:t>
            </w:r>
            <w:r w:rsidRPr="00B61B52">
              <w:rPr>
                <w:rStyle w:val="popup"/>
                <w:rFonts w:cs="Helvetica"/>
                <w:lang w:val="en-GB" w:eastAsia="en-GB"/>
              </w:rPr>
              <w:t>manual validation</w:t>
            </w:r>
            <w:r w:rsidRPr="00B61B52">
              <w:rPr>
                <w:rFonts w:cs="Helvetica"/>
                <w:lang w:val="en-GB" w:eastAsia="en-GB"/>
              </w:rPr>
              <w:t xml:space="preserve">) </w:t>
            </w:r>
          </w:p>
          <w:p w14:paraId="59B593A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MS:1001157 (</w:t>
            </w:r>
            <w:r w:rsidRPr="00B61B52">
              <w:rPr>
                <w:rStyle w:val="popup"/>
                <w:rFonts w:cs="Helvetica"/>
                <w:lang w:val="en-GB" w:eastAsia="en-GB"/>
              </w:rPr>
              <w:t>Sequest:sp</w:t>
            </w:r>
            <w:r w:rsidRPr="00B61B52">
              <w:rPr>
                <w:rFonts w:cs="Helvetica"/>
                <w:lang w:val="en-GB" w:eastAsia="en-GB"/>
              </w:rPr>
              <w:t xml:space="preserve">) </w:t>
            </w:r>
          </w:p>
          <w:p w14:paraId="25EDE12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MS:1001158 (</w:t>
            </w:r>
            <w:r w:rsidRPr="00B61B52">
              <w:rPr>
                <w:rStyle w:val="popup"/>
                <w:rFonts w:cs="Helvetica"/>
                <w:lang w:val="en-GB" w:eastAsia="en-GB"/>
              </w:rPr>
              <w:t>Sequest:Uniq</w:t>
            </w:r>
            <w:r w:rsidRPr="00B61B52">
              <w:rPr>
                <w:rFonts w:cs="Helvetica"/>
                <w:lang w:val="en-GB" w:eastAsia="en-GB"/>
              </w:rPr>
              <w:t xml:space="preserve">) </w:t>
            </w:r>
          </w:p>
          <w:p w14:paraId="31E3888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tc>
      </w:tr>
    </w:tbl>
    <w:p w14:paraId="2AA43C29" w14:textId="77777777" w:rsidR="00B64B28" w:rsidRDefault="00B64B28" w:rsidP="00466496"/>
    <w:p w14:paraId="79A4CBC8" w14:textId="77777777" w:rsidR="00B64B28" w:rsidRDefault="00B64B28" w:rsidP="00466496">
      <w:pPr>
        <w:pStyle w:val="Heading2"/>
      </w:pPr>
      <w:bookmarkStart w:id="195" w:name="_Toc449341794"/>
      <w:r>
        <w:t>Element &lt;</w:t>
      </w:r>
      <w:bookmarkStart w:id="196" w:name="ProteinDetectionList"/>
      <w:r>
        <w:t>ProteinDetectionList</w:t>
      </w:r>
      <w:bookmarkEnd w:id="196"/>
      <w:r>
        <w:t>&gt;</w:t>
      </w:r>
      <w:bookmarkEnd w:id="19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1"/>
        <w:gridCol w:w="8651"/>
      </w:tblGrid>
      <w:tr w:rsidR="00B64B28" w14:paraId="2B226244" w14:textId="77777777" w:rsidTr="00B64B28">
        <w:trPr>
          <w:tblCellSpacing w:w="15" w:type="dxa"/>
        </w:trPr>
        <w:tc>
          <w:tcPr>
            <w:tcW w:w="0" w:type="auto"/>
            <w:vAlign w:val="center"/>
            <w:hideMark/>
          </w:tcPr>
          <w:p w14:paraId="422AA9A9" w14:textId="77777777" w:rsidR="00B64B28" w:rsidRDefault="00B64B28" w:rsidP="00466496">
            <w:pPr>
              <w:rPr>
                <w:sz w:val="24"/>
              </w:rPr>
            </w:pPr>
            <w:r>
              <w:rPr>
                <w:b/>
                <w:bCs/>
              </w:rPr>
              <w:t>Definition:</w:t>
            </w:r>
          </w:p>
        </w:tc>
        <w:tc>
          <w:tcPr>
            <w:tcW w:w="0" w:type="auto"/>
            <w:vAlign w:val="center"/>
            <w:hideMark/>
          </w:tcPr>
          <w:p w14:paraId="79BB8D23" w14:textId="77777777" w:rsidR="00B64B28" w:rsidRDefault="00B64B28" w:rsidP="00466496">
            <w:pPr>
              <w:rPr>
                <w:sz w:val="24"/>
              </w:rPr>
            </w:pPr>
            <w:r>
              <w:t xml:space="preserve">The protein list resulting from a protein detection process. </w:t>
            </w:r>
          </w:p>
        </w:tc>
      </w:tr>
      <w:tr w:rsidR="00B64B28" w14:paraId="19A07460" w14:textId="77777777" w:rsidTr="00B64B28">
        <w:trPr>
          <w:tblCellSpacing w:w="15" w:type="dxa"/>
        </w:trPr>
        <w:tc>
          <w:tcPr>
            <w:tcW w:w="0" w:type="auto"/>
            <w:vAlign w:val="center"/>
            <w:hideMark/>
          </w:tcPr>
          <w:p w14:paraId="61208991" w14:textId="77777777" w:rsidR="00B64B28" w:rsidRDefault="00B64B28" w:rsidP="00466496">
            <w:pPr>
              <w:rPr>
                <w:sz w:val="24"/>
              </w:rPr>
            </w:pPr>
            <w:r>
              <w:rPr>
                <w:b/>
                <w:bCs/>
              </w:rPr>
              <w:t>Type:</w:t>
            </w:r>
          </w:p>
        </w:tc>
        <w:tc>
          <w:tcPr>
            <w:tcW w:w="0" w:type="auto"/>
            <w:vAlign w:val="center"/>
            <w:hideMark/>
          </w:tcPr>
          <w:p w14:paraId="384A68BA" w14:textId="77777777" w:rsidR="00B64B28" w:rsidRDefault="00B64B28" w:rsidP="00466496">
            <w:pPr>
              <w:rPr>
                <w:sz w:val="24"/>
              </w:rPr>
            </w:pPr>
            <w:r>
              <w:t xml:space="preserve">ProteinDetectionListType </w:t>
            </w:r>
          </w:p>
        </w:tc>
      </w:tr>
      <w:tr w:rsidR="00B64B28" w14:paraId="39003DF2" w14:textId="77777777" w:rsidTr="00B64B28">
        <w:trPr>
          <w:tblCellSpacing w:w="15" w:type="dxa"/>
        </w:trPr>
        <w:tc>
          <w:tcPr>
            <w:tcW w:w="0" w:type="auto"/>
            <w:vAlign w:val="center"/>
            <w:hideMark/>
          </w:tcPr>
          <w:p w14:paraId="3B9D4152"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8"/>
              <w:gridCol w:w="984"/>
              <w:gridCol w:w="824"/>
              <w:gridCol w:w="5584"/>
            </w:tblGrid>
            <w:tr w:rsidR="00B64B28" w14:paraId="551760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DFB458"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316475F"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CD237"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9657D" w14:textId="77777777" w:rsidR="00B64B28" w:rsidRDefault="00B64B28" w:rsidP="00466496">
                  <w:pPr>
                    <w:jc w:val="center"/>
                    <w:rPr>
                      <w:b/>
                      <w:bCs/>
                      <w:sz w:val="24"/>
                    </w:rPr>
                  </w:pPr>
                  <w:r>
                    <w:rPr>
                      <w:b/>
                      <w:bCs/>
                    </w:rPr>
                    <w:t>Definition</w:t>
                  </w:r>
                </w:p>
              </w:tc>
            </w:tr>
            <w:tr w:rsidR="00B64B28" w14:paraId="35E167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E2A965"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1E898EA4"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E31E24D"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AC36AB4"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0928C1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416B25"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82CD5"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C984E"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D8BD9A1" w14:textId="77777777" w:rsidR="00B64B28" w:rsidRDefault="00B64B28" w:rsidP="00466496">
                  <w:pPr>
                    <w:rPr>
                      <w:sz w:val="24"/>
                    </w:rPr>
                  </w:pPr>
                  <w:r>
                    <w:t xml:space="preserve">The potentially ambiguous common identifier, such as a human-readable name for the instance. </w:t>
                  </w:r>
                </w:p>
              </w:tc>
            </w:tr>
          </w:tbl>
          <w:p w14:paraId="7B95B2FB" w14:textId="77777777" w:rsidR="00B64B28" w:rsidRDefault="00B64B28" w:rsidP="00466496">
            <w:pPr>
              <w:rPr>
                <w:sz w:val="24"/>
              </w:rPr>
            </w:pPr>
          </w:p>
        </w:tc>
      </w:tr>
      <w:tr w:rsidR="00B64B28" w14:paraId="4AA4C052" w14:textId="77777777" w:rsidTr="00B64B28">
        <w:trPr>
          <w:tblCellSpacing w:w="15" w:type="dxa"/>
        </w:trPr>
        <w:tc>
          <w:tcPr>
            <w:tcW w:w="0" w:type="auto"/>
            <w:vAlign w:val="center"/>
            <w:hideMark/>
          </w:tcPr>
          <w:p w14:paraId="59554301"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3"/>
              <w:gridCol w:w="1135"/>
              <w:gridCol w:w="1180"/>
              <w:gridCol w:w="4072"/>
            </w:tblGrid>
            <w:tr w:rsidR="00B64B28" w14:paraId="257EE0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F87241"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3E8DF"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9BB3B"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0A8F6" w14:textId="77777777" w:rsidR="00B64B28" w:rsidRDefault="00B64B28" w:rsidP="00466496">
                  <w:pPr>
                    <w:jc w:val="center"/>
                    <w:rPr>
                      <w:b/>
                      <w:bCs/>
                      <w:sz w:val="24"/>
                    </w:rPr>
                  </w:pPr>
                  <w:r>
                    <w:rPr>
                      <w:b/>
                      <w:bCs/>
                    </w:rPr>
                    <w:t>Definition</w:t>
                  </w:r>
                </w:p>
              </w:tc>
            </w:tr>
            <w:tr w:rsidR="00B64B28" w14:paraId="02E6E3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6AED07" w14:textId="77777777" w:rsidR="00B64B28" w:rsidRDefault="00B64B28" w:rsidP="00466496">
                  <w:pPr>
                    <w:rPr>
                      <w:sz w:val="24"/>
                    </w:rPr>
                  </w:pPr>
                  <w:hyperlink w:anchor="ProteinAmbiguityGroup" w:history="1">
                    <w:r>
                      <w:rPr>
                        <w:rStyle w:val="Hyperlink"/>
                      </w:rPr>
                      <w:t>ProteinAmbiguityGroup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413CE62"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138DA"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94EE654" w14:textId="77777777" w:rsidR="00B64B28" w:rsidRDefault="00B64B28" w:rsidP="00466496">
                  <w:pPr>
                    <w:rPr>
                      <w:sz w:val="24"/>
                    </w:rPr>
                  </w:pPr>
                  <w:r>
                    <w:t xml:space="preserve">A set of logically related results from a protein detection, for example to represent conflicting assignments of peptides to proteins. </w:t>
                  </w:r>
                </w:p>
              </w:tc>
            </w:tr>
            <w:tr w:rsidR="00B64B28" w14:paraId="048F67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C20861" w14:textId="77777777" w:rsidR="00B64B28" w:rsidRDefault="00B64B28" w:rsidP="00466496">
                  <w:pPr>
                    <w:rPr>
                      <w:sz w:val="24"/>
                    </w:rPr>
                  </w:pPr>
                  <w:hyperlink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4C86DEC"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2DCAE1"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FCCF2E7" w14:textId="77777777" w:rsidR="00B64B28" w:rsidRDefault="00B64B28" w:rsidP="00466496">
                  <w:pPr>
                    <w:rPr>
                      <w:sz w:val="24"/>
                    </w:rPr>
                  </w:pPr>
                  <w:r>
                    <w:t>A single entry from an ontology or a controlled vocabulary.</w:t>
                  </w:r>
                </w:p>
              </w:tc>
            </w:tr>
            <w:tr w:rsidR="00B64B28" w14:paraId="24E850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865710" w14:textId="77777777" w:rsidR="00B64B28" w:rsidRDefault="00B64B28" w:rsidP="00466496">
                  <w:pPr>
                    <w:rPr>
                      <w:sz w:val="24"/>
                    </w:rPr>
                  </w:pPr>
                  <w:hyperlink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8C6CBAB"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802435"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9CADC" w14:textId="77777777" w:rsidR="00B64B28" w:rsidRDefault="00B64B28" w:rsidP="00466496">
                  <w:pPr>
                    <w:rPr>
                      <w:sz w:val="24"/>
                    </w:rPr>
                  </w:pPr>
                  <w:r>
                    <w:t>A single user-defined parameter.</w:t>
                  </w:r>
                </w:p>
              </w:tc>
            </w:tr>
          </w:tbl>
          <w:p w14:paraId="7F5DC03C" w14:textId="77777777" w:rsidR="00B64B28" w:rsidRDefault="00B64B28" w:rsidP="00466496">
            <w:pPr>
              <w:rPr>
                <w:sz w:val="24"/>
              </w:rPr>
            </w:pPr>
          </w:p>
        </w:tc>
      </w:tr>
      <w:tr w:rsidR="00B64B28" w14:paraId="2FBE7783" w14:textId="77777777" w:rsidTr="00B64B28">
        <w:trPr>
          <w:tblCellSpacing w:w="15" w:type="dxa"/>
        </w:trPr>
        <w:tc>
          <w:tcPr>
            <w:tcW w:w="0" w:type="auto"/>
            <w:vAlign w:val="center"/>
            <w:hideMark/>
          </w:tcPr>
          <w:p w14:paraId="2D72F3D0" w14:textId="77777777" w:rsidR="00B64B28" w:rsidRDefault="00B64B28" w:rsidP="00466496">
            <w:pPr>
              <w:rPr>
                <w:sz w:val="24"/>
              </w:rPr>
            </w:pPr>
            <w:r>
              <w:rPr>
                <w:b/>
                <w:bCs/>
              </w:rPr>
              <w:t>Example Context:</w:t>
            </w:r>
          </w:p>
        </w:tc>
        <w:tc>
          <w:tcPr>
            <w:tcW w:w="0" w:type="auto"/>
            <w:vAlign w:val="center"/>
            <w:hideMark/>
          </w:tcPr>
          <w:p w14:paraId="2E004D3A" w14:textId="77777777" w:rsidR="00B64B28" w:rsidRPr="00B61B52" w:rsidRDefault="00B64B28" w:rsidP="00466496">
            <w:pPr>
              <w:pStyle w:val="HTMLPreformatted"/>
              <w:rPr>
                <w:rFonts w:cs="Helvetica"/>
                <w:lang w:val="en-GB" w:eastAsia="en-GB"/>
              </w:rPr>
            </w:pPr>
            <w:r w:rsidRPr="00B61B52">
              <w:rPr>
                <w:rFonts w:cs="Helvetica"/>
                <w:lang w:val="en-GB" w:eastAsia="en-GB"/>
              </w:rPr>
              <w:t>&lt;ProteinDetectionList id="PDL_1"&gt;</w:t>
            </w:r>
          </w:p>
          <w:p w14:paraId="5C9F7BA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&lt;ProteinAmbiguityGroup id="PAG_hit_1"&gt;</w:t>
            </w:r>
          </w:p>
          <w:p w14:paraId="6D58218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&lt;ProteinDetectionHypothesis id="PDH_psu|NC_LIV_020800_0"</w:t>
            </w:r>
          </w:p>
          <w:p w14:paraId="690BA3D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dBSequence_ref="DBSeq_1_psu|NC_LIV_020800" passThreshold="true"&gt;</w:t>
            </w:r>
          </w:p>
          <w:p w14:paraId="7E9960E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&lt;PeptideHypothesis</w:t>
            </w:r>
          </w:p>
          <w:p w14:paraId="5D28143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peptideEvidence_ref="LCYIALDFDEEMKAAEDSSDIEK_0000000000001000000000000_1_psu|NC_LIV_020800_217_239"&gt;</w:t>
            </w:r>
          </w:p>
          <w:p w14:paraId="659BDA0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&lt;SpectrumIdentificationItemRef spectrumIdentificationItem_ref="SII_308_1"/&gt;</w:t>
            </w:r>
          </w:p>
          <w:p w14:paraId="2708B8F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14AC4422" w14:textId="77777777" w:rsidR="00B64B28" w:rsidRPr="00B61B52" w:rsidRDefault="00B64B28" w:rsidP="00466496">
            <w:pPr>
              <w:pStyle w:val="HTMLPreformatted"/>
              <w:rPr>
                <w:rFonts w:cs="Helvetica"/>
                <w:lang w:val="en-GB" w:eastAsia="en-GB"/>
              </w:rPr>
            </w:pPr>
            <w:r w:rsidRPr="00B61B52">
              <w:rPr>
                <w:rFonts w:cs="Helvetica"/>
                <w:lang w:val="en-GB" w:eastAsia="en-GB"/>
              </w:rPr>
              <w:t>&lt;/ProteinDetectionList&gt;</w:t>
            </w:r>
          </w:p>
        </w:tc>
      </w:tr>
      <w:tr w:rsidR="00B64B28" w14:paraId="60371B55" w14:textId="77777777" w:rsidTr="00B64B28">
        <w:trPr>
          <w:tblCellSpacing w:w="15" w:type="dxa"/>
        </w:trPr>
        <w:tc>
          <w:tcPr>
            <w:tcW w:w="0" w:type="auto"/>
            <w:vAlign w:val="center"/>
            <w:hideMark/>
          </w:tcPr>
          <w:p w14:paraId="38FBA80B" w14:textId="77777777" w:rsidR="00B64B28" w:rsidRDefault="00B64B28" w:rsidP="00466496">
            <w:pPr>
              <w:rPr>
                <w:sz w:val="24"/>
              </w:rPr>
            </w:pPr>
            <w:r>
              <w:rPr>
                <w:b/>
                <w:bCs/>
              </w:rPr>
              <w:t>cvParam Mapping Rules:</w:t>
            </w:r>
          </w:p>
        </w:tc>
        <w:tc>
          <w:tcPr>
            <w:tcW w:w="0" w:type="auto"/>
            <w:vAlign w:val="center"/>
            <w:hideMark/>
          </w:tcPr>
          <w:p w14:paraId="296A8477"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/MzIdentML/DataCollection/AnalysisData/ProteinDetectionList</w:t>
            </w:r>
          </w:p>
          <w:p w14:paraId="7668943B"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MS:1001184 (</w:t>
            </w:r>
            <w:r w:rsidRPr="00B61B52">
              <w:rPr>
                <w:rStyle w:val="popup"/>
                <w:rFonts w:cs="Helvetica"/>
                <w:lang w:val="en-GB" w:eastAsia="en-GB"/>
              </w:rPr>
              <w:t>search statistics</w:t>
            </w:r>
            <w:r w:rsidRPr="00B61B52">
              <w:rPr>
                <w:rFonts w:cs="Helvetica"/>
                <w:lang w:val="en-GB" w:eastAsia="en-GB"/>
              </w:rPr>
              <w:t>) one or more times</w:t>
            </w:r>
          </w:p>
          <w:p w14:paraId="250B94D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MS:1001035 (</w:t>
            </w:r>
            <w:r w:rsidRPr="00B61B52">
              <w:rPr>
                <w:rStyle w:val="popup"/>
                <w:rFonts w:cs="Helvetica"/>
                <w:lang w:val="en-GB" w:eastAsia="en-GB"/>
              </w:rPr>
              <w:t>date / time search performed</w:t>
            </w:r>
            <w:r w:rsidRPr="00B61B52">
              <w:rPr>
                <w:rFonts w:cs="Helvetica"/>
                <w:lang w:val="en-GB" w:eastAsia="en-GB"/>
              </w:rPr>
              <w:t xml:space="preserve">) </w:t>
            </w:r>
          </w:p>
          <w:p w14:paraId="4858F9A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MS:1001036 (</w:t>
            </w:r>
            <w:r w:rsidRPr="00B61B52">
              <w:rPr>
                <w:rStyle w:val="popup"/>
                <w:rFonts w:cs="Helvetica"/>
                <w:lang w:val="en-GB" w:eastAsia="en-GB"/>
              </w:rPr>
              <w:t>search time taken</w:t>
            </w:r>
            <w:r w:rsidRPr="00B61B52">
              <w:rPr>
                <w:rFonts w:cs="Helvetica"/>
                <w:lang w:val="en-GB" w:eastAsia="en-GB"/>
              </w:rPr>
              <w:t xml:space="preserve">) </w:t>
            </w:r>
          </w:p>
          <w:p w14:paraId="186E72C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MS:1001177 (</w:t>
            </w:r>
            <w:r w:rsidRPr="00B61B52">
              <w:rPr>
                <w:rStyle w:val="popup"/>
                <w:rFonts w:cs="Helvetica"/>
                <w:lang w:val="en-GB" w:eastAsia="en-GB"/>
              </w:rPr>
              <w:t>number of molecular hypothesis considered</w:t>
            </w:r>
            <w:r w:rsidRPr="00B61B52">
              <w:rPr>
                <w:rFonts w:cs="Helvetica"/>
                <w:lang w:val="en-GB" w:eastAsia="en-GB"/>
              </w:rPr>
              <w:t xml:space="preserve">) </w:t>
            </w:r>
          </w:p>
        </w:tc>
      </w:tr>
    </w:tbl>
    <w:p w14:paraId="3D206532" w14:textId="77777777" w:rsidR="00B64B28" w:rsidRDefault="00B64B28" w:rsidP="00466496"/>
    <w:p w14:paraId="1ED6F66C" w14:textId="77777777" w:rsidR="00B64B28" w:rsidRDefault="00B64B28" w:rsidP="00466496">
      <w:pPr>
        <w:pStyle w:val="Heading2"/>
      </w:pPr>
      <w:bookmarkStart w:id="197" w:name="_Toc449341795"/>
      <w:r>
        <w:t>Element &lt;</w:t>
      </w:r>
      <w:bookmarkStart w:id="198" w:name="ProteinDetectionProtocol"/>
      <w:r>
        <w:t>ProteinDetectionProtocol</w:t>
      </w:r>
      <w:bookmarkEnd w:id="198"/>
      <w:r>
        <w:t>&gt;</w:t>
      </w:r>
      <w:bookmarkEnd w:id="19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gridCol w:w="8701"/>
      </w:tblGrid>
      <w:tr w:rsidR="00B64B28" w14:paraId="354E7E56" w14:textId="77777777" w:rsidTr="00B64B28">
        <w:trPr>
          <w:tblCellSpacing w:w="15" w:type="dxa"/>
        </w:trPr>
        <w:tc>
          <w:tcPr>
            <w:tcW w:w="0" w:type="auto"/>
            <w:vAlign w:val="center"/>
            <w:hideMark/>
          </w:tcPr>
          <w:p w14:paraId="37B85D1C" w14:textId="77777777" w:rsidR="00B64B28" w:rsidRDefault="00B64B28" w:rsidP="00466496">
            <w:pPr>
              <w:rPr>
                <w:sz w:val="24"/>
              </w:rPr>
            </w:pPr>
            <w:r>
              <w:rPr>
                <w:b/>
                <w:bCs/>
              </w:rPr>
              <w:t>Definition:</w:t>
            </w:r>
          </w:p>
        </w:tc>
        <w:tc>
          <w:tcPr>
            <w:tcW w:w="0" w:type="auto"/>
            <w:vAlign w:val="center"/>
            <w:hideMark/>
          </w:tcPr>
          <w:p w14:paraId="36D8C6C7" w14:textId="77777777" w:rsidR="00B64B28" w:rsidRDefault="00B64B28" w:rsidP="00466496">
            <w:pPr>
              <w:rPr>
                <w:sz w:val="24"/>
              </w:rPr>
            </w:pPr>
            <w:r>
              <w:t xml:space="preserve">The parameters and settings of a ProteinDetection process. </w:t>
            </w:r>
          </w:p>
        </w:tc>
      </w:tr>
      <w:tr w:rsidR="00B64B28" w14:paraId="238E930A" w14:textId="77777777" w:rsidTr="00B64B28">
        <w:trPr>
          <w:tblCellSpacing w:w="15" w:type="dxa"/>
        </w:trPr>
        <w:tc>
          <w:tcPr>
            <w:tcW w:w="0" w:type="auto"/>
            <w:vAlign w:val="center"/>
            <w:hideMark/>
          </w:tcPr>
          <w:p w14:paraId="1F516C01" w14:textId="77777777" w:rsidR="00B64B28" w:rsidRDefault="00B64B28" w:rsidP="00466496">
            <w:pPr>
              <w:rPr>
                <w:sz w:val="24"/>
              </w:rPr>
            </w:pPr>
            <w:r>
              <w:rPr>
                <w:b/>
                <w:bCs/>
              </w:rPr>
              <w:t>Type:</w:t>
            </w:r>
          </w:p>
        </w:tc>
        <w:tc>
          <w:tcPr>
            <w:tcW w:w="0" w:type="auto"/>
            <w:vAlign w:val="center"/>
            <w:hideMark/>
          </w:tcPr>
          <w:p w14:paraId="11A93623" w14:textId="77777777" w:rsidR="00B64B28" w:rsidRDefault="00B64B28" w:rsidP="00466496">
            <w:pPr>
              <w:rPr>
                <w:sz w:val="24"/>
              </w:rPr>
            </w:pPr>
            <w:r>
              <w:t xml:space="preserve">ProteinDetectionProtocolType </w:t>
            </w:r>
          </w:p>
        </w:tc>
      </w:tr>
      <w:tr w:rsidR="00B64B28" w14:paraId="6828109D" w14:textId="77777777" w:rsidTr="00B64B28">
        <w:trPr>
          <w:tblCellSpacing w:w="15" w:type="dxa"/>
        </w:trPr>
        <w:tc>
          <w:tcPr>
            <w:tcW w:w="0" w:type="auto"/>
            <w:vAlign w:val="center"/>
            <w:hideMark/>
          </w:tcPr>
          <w:p w14:paraId="2FABB48F" w14:textId="77777777" w:rsidR="00B64B28" w:rsidRDefault="00B64B28" w:rsidP="00466496">
            <w:pPr>
              <w:rPr>
                <w:sz w:val="24"/>
              </w:rPr>
            </w:pPr>
            <w:r>
              <w:rPr>
                <w:b/>
                <w:bCs/>
              </w:rPr>
              <w:lastRenderedPageBreak/>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62"/>
              <w:gridCol w:w="975"/>
              <w:gridCol w:w="824"/>
              <w:gridCol w:w="4849"/>
            </w:tblGrid>
            <w:tr w:rsidR="00B64B28" w14:paraId="347072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3AA831"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33C44"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BB5B9"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BB75CD0" w14:textId="77777777" w:rsidR="00B64B28" w:rsidRDefault="00B64B28" w:rsidP="00466496">
                  <w:pPr>
                    <w:jc w:val="center"/>
                    <w:rPr>
                      <w:b/>
                      <w:bCs/>
                      <w:sz w:val="24"/>
                    </w:rPr>
                  </w:pPr>
                  <w:r>
                    <w:rPr>
                      <w:b/>
                      <w:bCs/>
                    </w:rPr>
                    <w:t>Definition</w:t>
                  </w:r>
                </w:p>
              </w:tc>
            </w:tr>
            <w:tr w:rsidR="00B64B28" w14:paraId="5FBBCF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F4CB81" w14:textId="77777777" w:rsidR="00B64B28" w:rsidRDefault="00B64B28" w:rsidP="00466496">
                  <w:pPr>
                    <w:rPr>
                      <w:sz w:val="24"/>
                    </w:rPr>
                  </w:pPr>
                  <w:r>
                    <w:t>analysisSoftware_ref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FE78F"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2D32EAB"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AB2282B" w14:textId="77777777" w:rsidR="00B64B28" w:rsidRDefault="00B64B28" w:rsidP="00466496">
                  <w:pPr>
                    <w:rPr>
                      <w:sz w:val="24"/>
                    </w:rPr>
                  </w:pPr>
                  <w:r>
                    <w:t xml:space="preserve">The protein detection software used, given as a reference to the SoftwareCollection section. </w:t>
                  </w:r>
                </w:p>
              </w:tc>
            </w:tr>
            <w:tr w:rsidR="00B64B28" w14:paraId="209187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13CE65"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1C651"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581F229"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533D57A"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34D49A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FCC696"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B2329"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0BE59"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35018" w14:textId="77777777" w:rsidR="00B64B28" w:rsidRDefault="00B64B28" w:rsidP="00466496">
                  <w:pPr>
                    <w:rPr>
                      <w:sz w:val="24"/>
                    </w:rPr>
                  </w:pPr>
                  <w:r>
                    <w:t xml:space="preserve">The potentially ambiguous common identifier, such as a human-readable name for the instance. </w:t>
                  </w:r>
                </w:p>
              </w:tc>
            </w:tr>
          </w:tbl>
          <w:p w14:paraId="5B47AF97" w14:textId="77777777" w:rsidR="00B64B28" w:rsidRDefault="00B64B28" w:rsidP="00466496">
            <w:pPr>
              <w:rPr>
                <w:sz w:val="24"/>
              </w:rPr>
            </w:pPr>
          </w:p>
        </w:tc>
      </w:tr>
      <w:tr w:rsidR="00B64B28" w14:paraId="016535F4" w14:textId="77777777" w:rsidTr="00B64B28">
        <w:trPr>
          <w:tblCellSpacing w:w="15" w:type="dxa"/>
        </w:trPr>
        <w:tc>
          <w:tcPr>
            <w:tcW w:w="0" w:type="auto"/>
            <w:vAlign w:val="center"/>
            <w:hideMark/>
          </w:tcPr>
          <w:p w14:paraId="6412524A"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1"/>
              <w:gridCol w:w="1135"/>
              <w:gridCol w:w="1180"/>
              <w:gridCol w:w="4674"/>
            </w:tblGrid>
            <w:tr w:rsidR="00B64B28" w14:paraId="188044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EBD95E"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EC7FC"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AEA6A"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3D0F8C25" w14:textId="77777777" w:rsidR="00B64B28" w:rsidRDefault="00B64B28" w:rsidP="00466496">
                  <w:pPr>
                    <w:jc w:val="center"/>
                    <w:rPr>
                      <w:b/>
                      <w:bCs/>
                      <w:sz w:val="24"/>
                    </w:rPr>
                  </w:pPr>
                  <w:r>
                    <w:rPr>
                      <w:b/>
                      <w:bCs/>
                    </w:rPr>
                    <w:t>Definition</w:t>
                  </w:r>
                </w:p>
              </w:tc>
            </w:tr>
            <w:tr w:rsidR="00B64B28" w14:paraId="1CF307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D69303" w14:textId="77777777" w:rsidR="00B64B28" w:rsidRDefault="00B64B28" w:rsidP="00466496">
                  <w:pPr>
                    <w:rPr>
                      <w:sz w:val="24"/>
                    </w:rPr>
                  </w:pPr>
                  <w:hyperlink w:anchor="AnalysisParams" w:history="1">
                    <w:r>
                      <w:rPr>
                        <w:rStyle w:val="Hyperlink"/>
                      </w:rPr>
                      <w:t>AnalysisParams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1D2937C"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0DB21"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936E15" w14:textId="77777777" w:rsidR="00B64B28" w:rsidRDefault="00B64B28" w:rsidP="00466496">
                  <w:pPr>
                    <w:rPr>
                      <w:sz w:val="24"/>
                    </w:rPr>
                  </w:pPr>
                  <w:r>
                    <w:t xml:space="preserve">The parameters and settings for the protein detection given as CV terms. </w:t>
                  </w:r>
                </w:p>
              </w:tc>
            </w:tr>
            <w:tr w:rsidR="00B64B28" w14:paraId="4C9CE6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71AF4E" w14:textId="77777777" w:rsidR="00B64B28" w:rsidRDefault="00B64B28" w:rsidP="00466496">
                  <w:pPr>
                    <w:rPr>
                      <w:sz w:val="24"/>
                    </w:rPr>
                  </w:pPr>
                  <w:hyperlink w:anchor="Threshold" w:history="1">
                    <w:r>
                      <w:rPr>
                        <w:rStyle w:val="Hyperlink"/>
                      </w:rPr>
                      <w:t>Threshold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E5F05B9"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B6180"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8366D" w14:textId="77777777" w:rsidR="00B64B28" w:rsidRDefault="00B64B28" w:rsidP="00466496">
                  <w:pPr>
                    <w:rPr>
                      <w:sz w:val="24"/>
                    </w:rPr>
                  </w:pPr>
                  <w:r>
                    <w:t>The threshold(s) applied to determine that a result is significant. If multiple terms are used it is assumed that all conditions are satisfied by the passing results.</w:t>
                  </w:r>
                </w:p>
              </w:tc>
            </w:tr>
          </w:tbl>
          <w:p w14:paraId="3A30E8F1" w14:textId="77777777" w:rsidR="00B64B28" w:rsidRDefault="00B64B28" w:rsidP="00466496">
            <w:pPr>
              <w:rPr>
                <w:sz w:val="24"/>
              </w:rPr>
            </w:pPr>
          </w:p>
        </w:tc>
      </w:tr>
      <w:tr w:rsidR="00B64B28" w14:paraId="468A2A82" w14:textId="77777777" w:rsidTr="00B64B28">
        <w:trPr>
          <w:tblCellSpacing w:w="15" w:type="dxa"/>
        </w:trPr>
        <w:tc>
          <w:tcPr>
            <w:tcW w:w="0" w:type="auto"/>
            <w:vAlign w:val="center"/>
            <w:hideMark/>
          </w:tcPr>
          <w:p w14:paraId="22D3814C" w14:textId="77777777" w:rsidR="00B64B28" w:rsidRDefault="00B64B28" w:rsidP="00466496">
            <w:pPr>
              <w:rPr>
                <w:sz w:val="24"/>
              </w:rPr>
            </w:pPr>
            <w:r>
              <w:rPr>
                <w:b/>
                <w:bCs/>
              </w:rPr>
              <w:t>Graphical Context:</w:t>
            </w:r>
          </w:p>
        </w:tc>
        <w:tc>
          <w:tcPr>
            <w:tcW w:w="0" w:type="auto"/>
            <w:vAlign w:val="center"/>
            <w:hideMark/>
          </w:tcPr>
          <w:p w14:paraId="2714082B" w14:textId="77777777" w:rsidR="00B64B28" w:rsidRDefault="00E93B5A" w:rsidP="00466496">
            <w:pPr>
              <w:rPr>
                <w:sz w:val="24"/>
              </w:rPr>
            </w:pPr>
            <w:r>
              <w:pict w14:anchorId="6E1E8F84">
                <v:shape id="_x0000_i1032" type="#_x0000_t75" style="width:431.5pt;height:258pt">
                  <v:imagedata r:id="rId27" o:title="ProteinDetectionProtocol"/>
                </v:shape>
              </w:pict>
            </w:r>
          </w:p>
        </w:tc>
      </w:tr>
      <w:tr w:rsidR="00B64B28" w14:paraId="1FAAE33B" w14:textId="77777777" w:rsidTr="00B64B28">
        <w:trPr>
          <w:tblCellSpacing w:w="15" w:type="dxa"/>
        </w:trPr>
        <w:tc>
          <w:tcPr>
            <w:tcW w:w="0" w:type="auto"/>
            <w:vAlign w:val="center"/>
            <w:hideMark/>
          </w:tcPr>
          <w:p w14:paraId="3D8D86FE" w14:textId="77777777" w:rsidR="00B64B28" w:rsidRDefault="00B64B28" w:rsidP="00466496">
            <w:pPr>
              <w:rPr>
                <w:sz w:val="24"/>
              </w:rPr>
            </w:pPr>
            <w:r>
              <w:rPr>
                <w:b/>
                <w:bCs/>
              </w:rPr>
              <w:t>Example Context:</w:t>
            </w:r>
          </w:p>
        </w:tc>
        <w:tc>
          <w:tcPr>
            <w:tcW w:w="0" w:type="auto"/>
            <w:vAlign w:val="center"/>
            <w:hideMark/>
          </w:tcPr>
          <w:p w14:paraId="7980A49F" w14:textId="77777777" w:rsidR="00B64B28" w:rsidRPr="00B61B52" w:rsidRDefault="00B64B28" w:rsidP="00466496">
            <w:pPr>
              <w:pStyle w:val="HTMLPreformatted"/>
              <w:rPr>
                <w:rFonts w:cs="Helvetica"/>
                <w:lang w:val="en-GB" w:eastAsia="en-GB"/>
              </w:rPr>
            </w:pPr>
            <w:r w:rsidRPr="00B61B52">
              <w:rPr>
                <w:rFonts w:cs="Helvetica"/>
                <w:lang w:val="en-GB" w:eastAsia="en-GB"/>
              </w:rPr>
              <w:t>&lt;ProteinDetectionProtocol id="PDP_MascotParser_1" analysisSoftware_ref="AS_mascot_parser"&gt;</w:t>
            </w:r>
          </w:p>
          <w:p w14:paraId="57386C9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&lt;AnalysisParams&gt;</w:t>
            </w:r>
          </w:p>
          <w:p w14:paraId="2AAB787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accession="MS:1001316" name="mascot:SigThreshold" cvRef="PSI-MS" value="0.05"/&gt;</w:t>
            </w:r>
          </w:p>
          <w:p w14:paraId="0F390DE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accession="MS:1001317" name="mascot:MaxProteinHits" cvRef="PSI-MS" value="Auto"/&gt;</w:t>
            </w:r>
          </w:p>
          <w:p w14:paraId="1AD711E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accession="MS:1001318" name="mascot:ProteinScoringMethod" cvRef="PSI-MS"</w:t>
            </w:r>
          </w:p>
          <w:p w14:paraId="47D6096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value="MudPIT"/&gt;</w:t>
            </w:r>
          </w:p>
          <w:p w14:paraId="7934A43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accession="MS:1001319" name="mascot:MinMSMSThreshold" cvRef="PSI-MS" value="0"/&gt;</w:t>
            </w:r>
          </w:p>
          <w:p w14:paraId="738DABD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1D068F0F" w14:textId="77777777" w:rsidR="00B64B28" w:rsidRPr="00B61B52" w:rsidRDefault="00B64B28" w:rsidP="00466496">
            <w:pPr>
              <w:pStyle w:val="HTMLPreformatted"/>
              <w:rPr>
                <w:rFonts w:cs="Helvetica"/>
                <w:lang w:val="en-GB" w:eastAsia="en-GB"/>
              </w:rPr>
            </w:pPr>
            <w:r w:rsidRPr="00B61B52">
              <w:rPr>
                <w:rFonts w:cs="Helvetica"/>
                <w:lang w:val="en-GB" w:eastAsia="en-GB"/>
              </w:rPr>
              <w:t>&lt;/ProteinDetectionProtocol&gt;</w:t>
            </w:r>
          </w:p>
        </w:tc>
      </w:tr>
    </w:tbl>
    <w:p w14:paraId="79DC0B6C" w14:textId="77777777" w:rsidR="00B64B28" w:rsidRDefault="00B64B28" w:rsidP="00466496"/>
    <w:p w14:paraId="09AF28E5" w14:textId="77777777" w:rsidR="00B64B28" w:rsidRDefault="00B64B28" w:rsidP="00466496">
      <w:pPr>
        <w:pStyle w:val="Heading2"/>
      </w:pPr>
      <w:bookmarkStart w:id="199" w:name="_Toc449341796"/>
      <w:r>
        <w:t>Element &lt;</w:t>
      </w:r>
      <w:bookmarkStart w:id="200" w:name="Provider"/>
      <w:r>
        <w:t>Provider</w:t>
      </w:r>
      <w:bookmarkEnd w:id="200"/>
      <w:r>
        <w:t>&gt;</w:t>
      </w:r>
      <w:bookmarkEnd w:id="19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8560"/>
      </w:tblGrid>
      <w:tr w:rsidR="00B64B28" w14:paraId="6367DEAC" w14:textId="77777777" w:rsidTr="00B64B28">
        <w:trPr>
          <w:tblCellSpacing w:w="15" w:type="dxa"/>
        </w:trPr>
        <w:tc>
          <w:tcPr>
            <w:tcW w:w="0" w:type="auto"/>
            <w:vAlign w:val="center"/>
            <w:hideMark/>
          </w:tcPr>
          <w:p w14:paraId="1FC09A02" w14:textId="77777777" w:rsidR="00B64B28" w:rsidRDefault="00B64B28" w:rsidP="00466496">
            <w:pPr>
              <w:rPr>
                <w:sz w:val="24"/>
              </w:rPr>
            </w:pPr>
            <w:r>
              <w:rPr>
                <w:b/>
                <w:bCs/>
              </w:rPr>
              <w:t>Definition:</w:t>
            </w:r>
          </w:p>
        </w:tc>
        <w:tc>
          <w:tcPr>
            <w:tcW w:w="0" w:type="auto"/>
            <w:vAlign w:val="center"/>
            <w:hideMark/>
          </w:tcPr>
          <w:p w14:paraId="3AE0F6C6" w14:textId="77777777" w:rsidR="00B64B28" w:rsidRDefault="00B64B28" w:rsidP="00466496">
            <w:pPr>
              <w:rPr>
                <w:sz w:val="24"/>
              </w:rPr>
            </w:pPr>
            <w:r>
              <w:t xml:space="preserve">The Provider of the mzIdentML record in terms of the contact and software. </w:t>
            </w:r>
          </w:p>
        </w:tc>
      </w:tr>
      <w:tr w:rsidR="00B64B28" w14:paraId="084048AA" w14:textId="77777777" w:rsidTr="00B64B28">
        <w:trPr>
          <w:tblCellSpacing w:w="15" w:type="dxa"/>
        </w:trPr>
        <w:tc>
          <w:tcPr>
            <w:tcW w:w="0" w:type="auto"/>
            <w:vAlign w:val="center"/>
            <w:hideMark/>
          </w:tcPr>
          <w:p w14:paraId="22D65709" w14:textId="77777777" w:rsidR="00B64B28" w:rsidRDefault="00B64B28" w:rsidP="00466496">
            <w:pPr>
              <w:rPr>
                <w:sz w:val="24"/>
              </w:rPr>
            </w:pPr>
            <w:r>
              <w:rPr>
                <w:b/>
                <w:bCs/>
              </w:rPr>
              <w:t>Type:</w:t>
            </w:r>
          </w:p>
        </w:tc>
        <w:tc>
          <w:tcPr>
            <w:tcW w:w="0" w:type="auto"/>
            <w:vAlign w:val="center"/>
            <w:hideMark/>
          </w:tcPr>
          <w:p w14:paraId="13D5B2FD" w14:textId="77777777" w:rsidR="00B64B28" w:rsidRDefault="00B64B28" w:rsidP="00466496">
            <w:pPr>
              <w:rPr>
                <w:sz w:val="24"/>
              </w:rPr>
            </w:pPr>
            <w:r>
              <w:t xml:space="preserve">ProviderType </w:t>
            </w:r>
          </w:p>
        </w:tc>
      </w:tr>
      <w:tr w:rsidR="00B64B28" w14:paraId="3642293F" w14:textId="77777777" w:rsidTr="00B64B28">
        <w:trPr>
          <w:tblCellSpacing w:w="15" w:type="dxa"/>
        </w:trPr>
        <w:tc>
          <w:tcPr>
            <w:tcW w:w="0" w:type="auto"/>
            <w:vAlign w:val="center"/>
            <w:hideMark/>
          </w:tcPr>
          <w:p w14:paraId="25305071"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62"/>
              <w:gridCol w:w="976"/>
              <w:gridCol w:w="824"/>
              <w:gridCol w:w="4707"/>
            </w:tblGrid>
            <w:tr w:rsidR="00B64B28" w14:paraId="5AEA33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8AB8BF"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E4BFB"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15B8CC"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F3111" w14:textId="77777777" w:rsidR="00B64B28" w:rsidRDefault="00B64B28" w:rsidP="00466496">
                  <w:pPr>
                    <w:jc w:val="center"/>
                    <w:rPr>
                      <w:b/>
                      <w:bCs/>
                      <w:sz w:val="24"/>
                    </w:rPr>
                  </w:pPr>
                  <w:r>
                    <w:rPr>
                      <w:b/>
                      <w:bCs/>
                    </w:rPr>
                    <w:t>Definition</w:t>
                  </w:r>
                </w:p>
              </w:tc>
            </w:tr>
            <w:tr w:rsidR="00B64B28" w14:paraId="3127F4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C81138" w14:textId="77777777" w:rsidR="00B64B28" w:rsidRDefault="00B64B28" w:rsidP="00466496">
                  <w:pPr>
                    <w:rPr>
                      <w:sz w:val="24"/>
                    </w:rPr>
                  </w:pPr>
                  <w:r>
                    <w:lastRenderedPageBreak/>
                    <w:t>analysisSoftware_ref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47497440"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7FD8C18"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4748D" w14:textId="77777777" w:rsidR="00B64B28" w:rsidRDefault="00B64B28" w:rsidP="00466496">
                  <w:pPr>
                    <w:rPr>
                      <w:sz w:val="24"/>
                    </w:rPr>
                  </w:pPr>
                  <w:r>
                    <w:t>The Software that produced the document instance.</w:t>
                  </w:r>
                </w:p>
              </w:tc>
            </w:tr>
            <w:tr w:rsidR="00B64B28" w14:paraId="2DE672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CA84B7"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25332"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94E8287"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3F234F4"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747F7A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C43825"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EAAEFDC"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EC08DAF"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84658" w14:textId="77777777" w:rsidR="00B64B28" w:rsidRDefault="00B64B28" w:rsidP="00466496">
                  <w:pPr>
                    <w:rPr>
                      <w:sz w:val="24"/>
                    </w:rPr>
                  </w:pPr>
                  <w:r>
                    <w:t xml:space="preserve">The potentially ambiguous common identifier, such as a human-readable name for the instance. </w:t>
                  </w:r>
                </w:p>
              </w:tc>
            </w:tr>
          </w:tbl>
          <w:p w14:paraId="59914CF5" w14:textId="77777777" w:rsidR="00B64B28" w:rsidRDefault="00B64B28" w:rsidP="00466496">
            <w:pPr>
              <w:rPr>
                <w:sz w:val="24"/>
              </w:rPr>
            </w:pPr>
          </w:p>
        </w:tc>
      </w:tr>
      <w:tr w:rsidR="00B64B28" w14:paraId="6AAC2157" w14:textId="77777777" w:rsidTr="00B64B28">
        <w:trPr>
          <w:tblCellSpacing w:w="15" w:type="dxa"/>
        </w:trPr>
        <w:tc>
          <w:tcPr>
            <w:tcW w:w="0" w:type="auto"/>
            <w:vAlign w:val="center"/>
            <w:hideMark/>
          </w:tcPr>
          <w:p w14:paraId="2335325A"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08"/>
              <w:gridCol w:w="1135"/>
              <w:gridCol w:w="1180"/>
              <w:gridCol w:w="4346"/>
            </w:tblGrid>
            <w:tr w:rsidR="00B64B28" w14:paraId="150CE1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D95FB7"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9D217"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53D7155"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18D76" w14:textId="77777777" w:rsidR="00B64B28" w:rsidRDefault="00B64B28" w:rsidP="00466496">
                  <w:pPr>
                    <w:jc w:val="center"/>
                    <w:rPr>
                      <w:b/>
                      <w:bCs/>
                      <w:sz w:val="24"/>
                    </w:rPr>
                  </w:pPr>
                  <w:r>
                    <w:rPr>
                      <w:b/>
                      <w:bCs/>
                    </w:rPr>
                    <w:t>Definition</w:t>
                  </w:r>
                </w:p>
              </w:tc>
            </w:tr>
            <w:tr w:rsidR="00B64B28" w14:paraId="78D76E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4416E4" w14:textId="77777777" w:rsidR="00B64B28" w:rsidRDefault="00B64B28" w:rsidP="00466496">
                  <w:pPr>
                    <w:rPr>
                      <w:sz w:val="24"/>
                    </w:rPr>
                  </w:pPr>
                  <w:hyperlink w:anchor="ContactRole" w:history="1">
                    <w:r>
                      <w:rPr>
                        <w:rStyle w:val="Hyperlink"/>
                      </w:rPr>
                      <w:t>ContactRole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12F01D9"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668D37"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45757" w14:textId="77777777" w:rsidR="00B64B28" w:rsidRDefault="00B64B28" w:rsidP="00466496">
                  <w:pPr>
                    <w:rPr>
                      <w:sz w:val="24"/>
                    </w:rPr>
                  </w:pPr>
                  <w:r>
                    <w:t>The Contact that provided the document instance.</w:t>
                  </w:r>
                </w:p>
              </w:tc>
            </w:tr>
          </w:tbl>
          <w:p w14:paraId="7BBF083E" w14:textId="77777777" w:rsidR="00B64B28" w:rsidRDefault="00B64B28" w:rsidP="00466496">
            <w:pPr>
              <w:rPr>
                <w:sz w:val="24"/>
              </w:rPr>
            </w:pPr>
          </w:p>
        </w:tc>
      </w:tr>
      <w:tr w:rsidR="00B64B28" w14:paraId="3EFB2100" w14:textId="77777777" w:rsidTr="00B64B28">
        <w:trPr>
          <w:tblCellSpacing w:w="15" w:type="dxa"/>
        </w:trPr>
        <w:tc>
          <w:tcPr>
            <w:tcW w:w="0" w:type="auto"/>
            <w:vAlign w:val="center"/>
            <w:hideMark/>
          </w:tcPr>
          <w:p w14:paraId="6887F952" w14:textId="77777777" w:rsidR="00B64B28" w:rsidRDefault="00B64B28" w:rsidP="00466496">
            <w:pPr>
              <w:rPr>
                <w:sz w:val="24"/>
              </w:rPr>
            </w:pPr>
            <w:r>
              <w:rPr>
                <w:b/>
                <w:bCs/>
              </w:rPr>
              <w:t>Example Context:</w:t>
            </w:r>
          </w:p>
        </w:tc>
        <w:tc>
          <w:tcPr>
            <w:tcW w:w="0" w:type="auto"/>
            <w:vAlign w:val="center"/>
            <w:hideMark/>
          </w:tcPr>
          <w:p w14:paraId="43749C26" w14:textId="77777777" w:rsidR="00B64B28" w:rsidRPr="00B61B52" w:rsidRDefault="00B64B28" w:rsidP="00466496">
            <w:pPr>
              <w:pStyle w:val="HTMLPreformatted"/>
              <w:rPr>
                <w:rFonts w:cs="Helvetica"/>
                <w:lang w:val="en-GB" w:eastAsia="en-GB"/>
              </w:rPr>
            </w:pPr>
            <w:r w:rsidRPr="00B61B52">
              <w:rPr>
                <w:rFonts w:cs="Helvetica"/>
                <w:lang w:val="en-GB" w:eastAsia="en-GB"/>
              </w:rPr>
              <w:t>&lt;Provider id="PROVIDER"&gt;</w:t>
            </w:r>
          </w:p>
          <w:p w14:paraId="6B97441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&lt;ContactRole contact_ref="PERSON_DOC_OWNER"&gt;</w:t>
            </w:r>
          </w:p>
          <w:p w14:paraId="251BB12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&lt;Role&gt;</w:t>
            </w:r>
          </w:p>
          <w:p w14:paraId="3267B84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accession="MS:1001271" name="researcher" cvRef="PSI-MS"/&gt;</w:t>
            </w:r>
          </w:p>
          <w:p w14:paraId="50153B7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&lt;/Role&gt;</w:t>
            </w:r>
          </w:p>
          <w:p w14:paraId="5997C6A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&lt;/ContactRole&gt;</w:t>
            </w:r>
          </w:p>
          <w:p w14:paraId="2EAD073B" w14:textId="77777777" w:rsidR="00B64B28" w:rsidRPr="00B61B52" w:rsidRDefault="00B64B28" w:rsidP="00466496">
            <w:pPr>
              <w:pStyle w:val="HTMLPreformatted"/>
              <w:rPr>
                <w:rFonts w:cs="Helvetica"/>
                <w:lang w:val="en-GB" w:eastAsia="en-GB"/>
              </w:rPr>
            </w:pPr>
            <w:r w:rsidRPr="00B61B52">
              <w:rPr>
                <w:rFonts w:cs="Helvetica"/>
                <w:lang w:val="en-GB" w:eastAsia="en-GB"/>
              </w:rPr>
              <w:t>&lt;/Provider&gt;</w:t>
            </w:r>
          </w:p>
        </w:tc>
      </w:tr>
    </w:tbl>
    <w:p w14:paraId="432DCA2D" w14:textId="77777777" w:rsidR="00B64B28" w:rsidRDefault="00B64B28" w:rsidP="00466496"/>
    <w:p w14:paraId="4EB1FDA2" w14:textId="77777777" w:rsidR="00B64B28" w:rsidRDefault="00B64B28" w:rsidP="00466496">
      <w:pPr>
        <w:pStyle w:val="Heading2"/>
      </w:pPr>
      <w:bookmarkStart w:id="201" w:name="_Toc449341797"/>
      <w:r>
        <w:t>Element &lt;</w:t>
      </w:r>
      <w:bookmarkStart w:id="202" w:name="Residue"/>
      <w:r>
        <w:t>Residue</w:t>
      </w:r>
      <w:bookmarkEnd w:id="202"/>
      <w:r>
        <w:t>&gt;</w:t>
      </w:r>
      <w:bookmarkEnd w:id="20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2"/>
        <w:gridCol w:w="8380"/>
      </w:tblGrid>
      <w:tr w:rsidR="00B64B28" w14:paraId="786307DD" w14:textId="77777777" w:rsidTr="00B64B28">
        <w:trPr>
          <w:tblCellSpacing w:w="15" w:type="dxa"/>
        </w:trPr>
        <w:tc>
          <w:tcPr>
            <w:tcW w:w="0" w:type="auto"/>
            <w:vAlign w:val="center"/>
            <w:hideMark/>
          </w:tcPr>
          <w:p w14:paraId="1D5C0F2A" w14:textId="77777777" w:rsidR="00B64B28" w:rsidRDefault="00B64B28" w:rsidP="00466496">
            <w:pPr>
              <w:rPr>
                <w:sz w:val="24"/>
              </w:rPr>
            </w:pPr>
            <w:r>
              <w:rPr>
                <w:b/>
                <w:bCs/>
              </w:rPr>
              <w:t>Definition:</w:t>
            </w:r>
          </w:p>
        </w:tc>
        <w:tc>
          <w:tcPr>
            <w:tcW w:w="0" w:type="auto"/>
            <w:vAlign w:val="center"/>
            <w:hideMark/>
          </w:tcPr>
          <w:p w14:paraId="6FBE7387" w14:textId="77777777" w:rsidR="00B64B28" w:rsidRDefault="00B64B28" w:rsidP="00466496">
            <w:pPr>
              <w:rPr>
                <w:sz w:val="24"/>
              </w:rPr>
            </w:pPr>
            <w:r>
              <w:t xml:space="preserve">The specification of a single residue within the mass table. </w:t>
            </w:r>
          </w:p>
        </w:tc>
      </w:tr>
      <w:tr w:rsidR="00B64B28" w14:paraId="2BB5B1B1" w14:textId="77777777" w:rsidTr="00B64B28">
        <w:trPr>
          <w:tblCellSpacing w:w="15" w:type="dxa"/>
        </w:trPr>
        <w:tc>
          <w:tcPr>
            <w:tcW w:w="0" w:type="auto"/>
            <w:vAlign w:val="center"/>
            <w:hideMark/>
          </w:tcPr>
          <w:p w14:paraId="0A319303" w14:textId="77777777" w:rsidR="00B64B28" w:rsidRDefault="00B64B28" w:rsidP="00466496">
            <w:pPr>
              <w:rPr>
                <w:sz w:val="24"/>
              </w:rPr>
            </w:pPr>
            <w:r>
              <w:rPr>
                <w:b/>
                <w:bCs/>
              </w:rPr>
              <w:t>Type:</w:t>
            </w:r>
          </w:p>
        </w:tc>
        <w:tc>
          <w:tcPr>
            <w:tcW w:w="0" w:type="auto"/>
            <w:vAlign w:val="center"/>
            <w:hideMark/>
          </w:tcPr>
          <w:p w14:paraId="2AE198F5" w14:textId="77777777" w:rsidR="00B64B28" w:rsidRDefault="00B64B28" w:rsidP="00466496">
            <w:pPr>
              <w:rPr>
                <w:sz w:val="24"/>
              </w:rPr>
            </w:pPr>
            <w:r>
              <w:t xml:space="preserve">ResidueType </w:t>
            </w:r>
          </w:p>
        </w:tc>
      </w:tr>
      <w:tr w:rsidR="00B64B28" w14:paraId="5FFC9EE9" w14:textId="77777777" w:rsidTr="00B64B28">
        <w:trPr>
          <w:tblCellSpacing w:w="15" w:type="dxa"/>
        </w:trPr>
        <w:tc>
          <w:tcPr>
            <w:tcW w:w="0" w:type="auto"/>
            <w:vAlign w:val="center"/>
            <w:hideMark/>
          </w:tcPr>
          <w:p w14:paraId="746EA019"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7"/>
              <w:gridCol w:w="1000"/>
              <w:gridCol w:w="824"/>
              <w:gridCol w:w="5058"/>
            </w:tblGrid>
            <w:tr w:rsidR="00B64B28" w14:paraId="0BEF35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00E640"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E192A"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683A06"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B86C2E2" w14:textId="77777777" w:rsidR="00B64B28" w:rsidRDefault="00B64B28" w:rsidP="00466496">
                  <w:pPr>
                    <w:jc w:val="center"/>
                    <w:rPr>
                      <w:b/>
                      <w:bCs/>
                      <w:sz w:val="24"/>
                    </w:rPr>
                  </w:pPr>
                  <w:r>
                    <w:rPr>
                      <w:b/>
                      <w:bCs/>
                    </w:rPr>
                    <w:t>Definition</w:t>
                  </w:r>
                </w:p>
              </w:tc>
            </w:tr>
            <w:tr w:rsidR="00B64B28" w14:paraId="6D67CF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E895E2" w14:textId="77777777" w:rsidR="00B64B28" w:rsidRDefault="00B64B28" w:rsidP="00466496">
                  <w:pPr>
                    <w:rPr>
                      <w:sz w:val="24"/>
                    </w:rPr>
                  </w:pPr>
                  <w:r>
                    <w:t>code</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AF4BD" w14:textId="77777777" w:rsidR="00B64B28" w:rsidRDefault="00B64B28" w:rsidP="00466496">
                  <w:pPr>
                    <w:rPr>
                      <w:sz w:val="24"/>
                    </w:rPr>
                  </w:pPr>
                  <w:r>
                    <w:t>chars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BD765"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F230446" w14:textId="77777777" w:rsidR="00B64B28" w:rsidRDefault="00B64B28" w:rsidP="00466496">
                  <w:pPr>
                    <w:rPr>
                      <w:sz w:val="24"/>
                    </w:rPr>
                  </w:pPr>
                  <w:r>
                    <w:t>The single letter code for the residue.</w:t>
                  </w:r>
                </w:p>
              </w:tc>
            </w:tr>
            <w:tr w:rsidR="00B64B28" w14:paraId="5331EC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8920C1" w14:textId="77777777" w:rsidR="00B64B28" w:rsidRDefault="00B64B28" w:rsidP="00466496">
                  <w:pPr>
                    <w:rPr>
                      <w:sz w:val="24"/>
                    </w:rPr>
                  </w:pPr>
                  <w:r>
                    <w:t>mass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A6D26" w14:textId="77777777" w:rsidR="00B64B28" w:rsidRDefault="00B64B28" w:rsidP="00466496">
                  <w:pPr>
                    <w:rPr>
                      <w:sz w:val="24"/>
                    </w:rPr>
                  </w:pPr>
                  <w:r>
                    <w:t>xsd:float</w:t>
                  </w:r>
                </w:p>
              </w:tc>
              <w:tc>
                <w:tcPr>
                  <w:tcW w:w="0" w:type="auto"/>
                  <w:tcBorders>
                    <w:top w:val="outset" w:sz="6" w:space="0" w:color="auto"/>
                    <w:left w:val="outset" w:sz="6" w:space="0" w:color="auto"/>
                    <w:bottom w:val="outset" w:sz="6" w:space="0" w:color="auto"/>
                    <w:right w:val="outset" w:sz="6" w:space="0" w:color="auto"/>
                  </w:tcBorders>
                  <w:vAlign w:val="center"/>
                  <w:hideMark/>
                </w:tcPr>
                <w:p w14:paraId="07FA06E7"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772F5" w14:textId="77777777" w:rsidR="00B64B28" w:rsidRDefault="00B64B28" w:rsidP="00466496">
                  <w:pPr>
                    <w:rPr>
                      <w:sz w:val="24"/>
                    </w:rPr>
                  </w:pPr>
                  <w:r>
                    <w:t xml:space="preserve">The residue mass in Daltons (not including any fixed modifications). </w:t>
                  </w:r>
                </w:p>
              </w:tc>
            </w:tr>
          </w:tbl>
          <w:p w14:paraId="3D577A53" w14:textId="77777777" w:rsidR="00B64B28" w:rsidRDefault="00B64B28" w:rsidP="00466496">
            <w:pPr>
              <w:rPr>
                <w:sz w:val="24"/>
              </w:rPr>
            </w:pPr>
          </w:p>
        </w:tc>
      </w:tr>
      <w:tr w:rsidR="00B64B28" w14:paraId="0AF4EF79" w14:textId="77777777" w:rsidTr="00B64B28">
        <w:trPr>
          <w:tblCellSpacing w:w="15" w:type="dxa"/>
        </w:trPr>
        <w:tc>
          <w:tcPr>
            <w:tcW w:w="0" w:type="auto"/>
            <w:vAlign w:val="center"/>
            <w:hideMark/>
          </w:tcPr>
          <w:p w14:paraId="79694BE6" w14:textId="77777777" w:rsidR="00B64B28" w:rsidRDefault="00B64B28" w:rsidP="00466496">
            <w:pPr>
              <w:rPr>
                <w:sz w:val="24"/>
              </w:rPr>
            </w:pPr>
            <w:r>
              <w:rPr>
                <w:b/>
                <w:bCs/>
              </w:rPr>
              <w:t>Subelements:</w:t>
            </w:r>
          </w:p>
        </w:tc>
        <w:tc>
          <w:tcPr>
            <w:tcW w:w="0" w:type="auto"/>
            <w:vAlign w:val="center"/>
            <w:hideMark/>
          </w:tcPr>
          <w:p w14:paraId="5791AF0A" w14:textId="77777777" w:rsidR="00B64B28" w:rsidRDefault="00B64B28" w:rsidP="00466496">
            <w:pPr>
              <w:rPr>
                <w:sz w:val="24"/>
              </w:rPr>
            </w:pPr>
            <w:r>
              <w:t>none</w:t>
            </w:r>
          </w:p>
        </w:tc>
      </w:tr>
      <w:tr w:rsidR="00B64B28" w14:paraId="7D5BEA25" w14:textId="77777777" w:rsidTr="00B64B28">
        <w:trPr>
          <w:tblCellSpacing w:w="15" w:type="dxa"/>
        </w:trPr>
        <w:tc>
          <w:tcPr>
            <w:tcW w:w="0" w:type="auto"/>
            <w:vAlign w:val="center"/>
            <w:hideMark/>
          </w:tcPr>
          <w:p w14:paraId="7193AA74" w14:textId="77777777" w:rsidR="00B64B28" w:rsidRDefault="00B64B28" w:rsidP="00466496">
            <w:pPr>
              <w:rPr>
                <w:sz w:val="24"/>
              </w:rPr>
            </w:pPr>
            <w:r>
              <w:rPr>
                <w:b/>
                <w:bCs/>
              </w:rPr>
              <w:t>Example Context:</w:t>
            </w:r>
          </w:p>
        </w:tc>
        <w:tc>
          <w:tcPr>
            <w:tcW w:w="0" w:type="auto"/>
            <w:vAlign w:val="center"/>
            <w:hideMark/>
          </w:tcPr>
          <w:p w14:paraId="48FF1881" w14:textId="77777777" w:rsidR="00B64B28" w:rsidRPr="00B61B52" w:rsidRDefault="00B64B28" w:rsidP="00466496">
            <w:pPr>
              <w:pStyle w:val="HTMLPreformatted"/>
              <w:rPr>
                <w:rFonts w:cs="Helvetica"/>
                <w:lang w:val="en-GB" w:eastAsia="en-GB"/>
              </w:rPr>
            </w:pPr>
            <w:r w:rsidRPr="00B61B52">
              <w:rPr>
                <w:rFonts w:cs="Helvetica"/>
                <w:lang w:val="en-GB" w:eastAsia="en-GB"/>
              </w:rPr>
              <w:t>&lt;Residue code="C" mass="103.009185"/&gt;</w:t>
            </w:r>
          </w:p>
        </w:tc>
      </w:tr>
    </w:tbl>
    <w:p w14:paraId="4A32931D" w14:textId="77777777" w:rsidR="00B64B28" w:rsidRDefault="00B64B28" w:rsidP="00466496"/>
    <w:p w14:paraId="11429B2D" w14:textId="77777777" w:rsidR="00B64B28" w:rsidRDefault="00B64B28" w:rsidP="00466496">
      <w:pPr>
        <w:pStyle w:val="Heading2"/>
      </w:pPr>
      <w:bookmarkStart w:id="203" w:name="_Toc449341798"/>
      <w:r>
        <w:t>Element &lt;</w:t>
      </w:r>
      <w:bookmarkStart w:id="204" w:name="Role"/>
      <w:r>
        <w:t>Role</w:t>
      </w:r>
      <w:bookmarkEnd w:id="204"/>
      <w:r>
        <w:t>&gt;</w:t>
      </w:r>
      <w:bookmarkEnd w:id="20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2"/>
        <w:gridCol w:w="8250"/>
      </w:tblGrid>
      <w:tr w:rsidR="00B64B28" w14:paraId="6D94BF57" w14:textId="77777777" w:rsidTr="00B64B28">
        <w:trPr>
          <w:tblCellSpacing w:w="15" w:type="dxa"/>
        </w:trPr>
        <w:tc>
          <w:tcPr>
            <w:tcW w:w="0" w:type="auto"/>
            <w:vAlign w:val="center"/>
            <w:hideMark/>
          </w:tcPr>
          <w:p w14:paraId="4347C671" w14:textId="77777777" w:rsidR="00B64B28" w:rsidRDefault="00B64B28" w:rsidP="00466496">
            <w:pPr>
              <w:rPr>
                <w:sz w:val="24"/>
              </w:rPr>
            </w:pPr>
            <w:r>
              <w:rPr>
                <w:b/>
                <w:bCs/>
              </w:rPr>
              <w:t>Definition:</w:t>
            </w:r>
          </w:p>
        </w:tc>
        <w:tc>
          <w:tcPr>
            <w:tcW w:w="0" w:type="auto"/>
            <w:vAlign w:val="center"/>
            <w:hideMark/>
          </w:tcPr>
          <w:p w14:paraId="3394C6A0" w14:textId="77777777" w:rsidR="00B64B28" w:rsidRDefault="00B64B28" w:rsidP="00466496">
            <w:pPr>
              <w:rPr>
                <w:sz w:val="24"/>
              </w:rPr>
            </w:pPr>
            <w:r>
              <w:t xml:space="preserve">The roles (lab equipment sales, contractor, etc.) the Contact fills. </w:t>
            </w:r>
          </w:p>
        </w:tc>
      </w:tr>
      <w:tr w:rsidR="00B64B28" w14:paraId="30C6E646" w14:textId="77777777" w:rsidTr="00B64B28">
        <w:trPr>
          <w:tblCellSpacing w:w="15" w:type="dxa"/>
        </w:trPr>
        <w:tc>
          <w:tcPr>
            <w:tcW w:w="0" w:type="auto"/>
            <w:vAlign w:val="center"/>
            <w:hideMark/>
          </w:tcPr>
          <w:p w14:paraId="7E7D56ED" w14:textId="77777777" w:rsidR="00B64B28" w:rsidRDefault="00B64B28" w:rsidP="00466496">
            <w:pPr>
              <w:rPr>
                <w:sz w:val="24"/>
              </w:rPr>
            </w:pPr>
            <w:r>
              <w:rPr>
                <w:b/>
                <w:bCs/>
              </w:rPr>
              <w:t>Type:</w:t>
            </w:r>
          </w:p>
        </w:tc>
        <w:tc>
          <w:tcPr>
            <w:tcW w:w="0" w:type="auto"/>
            <w:vAlign w:val="center"/>
            <w:hideMark/>
          </w:tcPr>
          <w:p w14:paraId="297CB8B6" w14:textId="77777777" w:rsidR="00B64B28" w:rsidRDefault="00B64B28" w:rsidP="00466496">
            <w:pPr>
              <w:rPr>
                <w:sz w:val="24"/>
              </w:rPr>
            </w:pPr>
            <w:r>
              <w:t xml:space="preserve">RoleType </w:t>
            </w:r>
          </w:p>
        </w:tc>
      </w:tr>
      <w:tr w:rsidR="00B64B28" w14:paraId="0C5C8B89" w14:textId="77777777" w:rsidTr="00B64B28">
        <w:trPr>
          <w:tblCellSpacing w:w="15" w:type="dxa"/>
        </w:trPr>
        <w:tc>
          <w:tcPr>
            <w:tcW w:w="0" w:type="auto"/>
            <w:vAlign w:val="center"/>
            <w:hideMark/>
          </w:tcPr>
          <w:p w14:paraId="597CE232" w14:textId="77777777" w:rsidR="00B64B28" w:rsidRDefault="00B64B28" w:rsidP="00466496">
            <w:pPr>
              <w:rPr>
                <w:sz w:val="24"/>
              </w:rPr>
            </w:pPr>
            <w:r>
              <w:rPr>
                <w:b/>
                <w:bCs/>
              </w:rPr>
              <w:t>Attributes:</w:t>
            </w:r>
          </w:p>
        </w:tc>
        <w:tc>
          <w:tcPr>
            <w:tcW w:w="0" w:type="auto"/>
            <w:vAlign w:val="center"/>
            <w:hideMark/>
          </w:tcPr>
          <w:p w14:paraId="26FE7F0B" w14:textId="77777777" w:rsidR="00B64B28" w:rsidRDefault="00B64B28" w:rsidP="00466496">
            <w:pPr>
              <w:rPr>
                <w:sz w:val="24"/>
              </w:rPr>
            </w:pPr>
            <w:r>
              <w:t>none</w:t>
            </w:r>
          </w:p>
        </w:tc>
      </w:tr>
      <w:tr w:rsidR="00B64B28" w14:paraId="555DA41E" w14:textId="77777777" w:rsidTr="00B64B28">
        <w:trPr>
          <w:tblCellSpacing w:w="15" w:type="dxa"/>
        </w:trPr>
        <w:tc>
          <w:tcPr>
            <w:tcW w:w="0" w:type="auto"/>
            <w:vAlign w:val="center"/>
            <w:hideMark/>
          </w:tcPr>
          <w:p w14:paraId="5561C5A2"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9"/>
              <w:gridCol w:w="1135"/>
              <w:gridCol w:w="1180"/>
              <w:gridCol w:w="4165"/>
            </w:tblGrid>
            <w:tr w:rsidR="00B64B28" w14:paraId="40255F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E7C0E7"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02AB9"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3B5A7"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5EC9537" w14:textId="77777777" w:rsidR="00B64B28" w:rsidRDefault="00B64B28" w:rsidP="00466496">
                  <w:pPr>
                    <w:jc w:val="center"/>
                    <w:rPr>
                      <w:b/>
                      <w:bCs/>
                      <w:sz w:val="24"/>
                    </w:rPr>
                  </w:pPr>
                  <w:r>
                    <w:rPr>
                      <w:b/>
                      <w:bCs/>
                    </w:rPr>
                    <w:t>Definition</w:t>
                  </w:r>
                </w:p>
              </w:tc>
            </w:tr>
            <w:tr w:rsidR="00B64B28" w14:paraId="0A6754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BE7FDF" w14:textId="77777777" w:rsidR="00B64B28" w:rsidRDefault="00B64B28" w:rsidP="00466496">
                  <w:pPr>
                    <w:rPr>
                      <w:sz w:val="24"/>
                    </w:rPr>
                  </w:pPr>
                  <w:hyperlink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B3C91E3"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57F50"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E215B3" w14:textId="77777777" w:rsidR="00B64B28" w:rsidRDefault="00B64B28" w:rsidP="00466496">
                  <w:pPr>
                    <w:rPr>
                      <w:sz w:val="24"/>
                    </w:rPr>
                  </w:pPr>
                  <w:r>
                    <w:t>A single entry from an ontology or a controlled vocabulary.</w:t>
                  </w:r>
                </w:p>
              </w:tc>
            </w:tr>
          </w:tbl>
          <w:p w14:paraId="392B836C" w14:textId="77777777" w:rsidR="00B64B28" w:rsidRDefault="00B64B28" w:rsidP="00466496">
            <w:pPr>
              <w:rPr>
                <w:sz w:val="24"/>
              </w:rPr>
            </w:pPr>
          </w:p>
        </w:tc>
      </w:tr>
      <w:tr w:rsidR="00B64B28" w14:paraId="0C13378C" w14:textId="77777777" w:rsidTr="00B64B28">
        <w:trPr>
          <w:tblCellSpacing w:w="15" w:type="dxa"/>
        </w:trPr>
        <w:tc>
          <w:tcPr>
            <w:tcW w:w="0" w:type="auto"/>
            <w:vAlign w:val="center"/>
            <w:hideMark/>
          </w:tcPr>
          <w:p w14:paraId="046E0398" w14:textId="77777777" w:rsidR="00B64B28" w:rsidRDefault="00B64B28" w:rsidP="00466496">
            <w:pPr>
              <w:rPr>
                <w:sz w:val="24"/>
              </w:rPr>
            </w:pPr>
            <w:r>
              <w:rPr>
                <w:b/>
                <w:bCs/>
              </w:rPr>
              <w:t>Example Context:</w:t>
            </w:r>
          </w:p>
        </w:tc>
        <w:tc>
          <w:tcPr>
            <w:tcW w:w="0" w:type="auto"/>
            <w:vAlign w:val="center"/>
            <w:hideMark/>
          </w:tcPr>
          <w:p w14:paraId="0B8C98E4" w14:textId="77777777" w:rsidR="00B64B28" w:rsidRPr="00B61B52" w:rsidRDefault="00B64B28" w:rsidP="00466496">
            <w:pPr>
              <w:pStyle w:val="HTMLPreformatted"/>
              <w:rPr>
                <w:rFonts w:cs="Helvetica"/>
                <w:lang w:val="en-GB" w:eastAsia="en-GB"/>
              </w:rPr>
            </w:pPr>
            <w:r w:rsidRPr="00B61B52">
              <w:rPr>
                <w:rFonts w:cs="Helvetica"/>
                <w:lang w:val="en-GB" w:eastAsia="en-GB"/>
              </w:rPr>
              <w:t>&lt;Role&gt;</w:t>
            </w:r>
          </w:p>
          <w:p w14:paraId="2BD21EE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accession="MS:1001267" name="software vendor" cvRef="PSI-MS"/&gt;</w:t>
            </w:r>
          </w:p>
          <w:p w14:paraId="36F91123" w14:textId="77777777" w:rsidR="00B64B28" w:rsidRPr="00B61B52" w:rsidRDefault="00B64B28" w:rsidP="00466496">
            <w:pPr>
              <w:pStyle w:val="HTMLPreformatted"/>
              <w:rPr>
                <w:rFonts w:cs="Helvetica"/>
                <w:lang w:val="en-GB" w:eastAsia="en-GB"/>
              </w:rPr>
            </w:pPr>
            <w:r w:rsidRPr="00B61B52">
              <w:rPr>
                <w:rFonts w:cs="Helvetica"/>
                <w:lang w:val="en-GB" w:eastAsia="en-GB"/>
              </w:rPr>
              <w:t>&lt;/Role&gt;</w:t>
            </w:r>
          </w:p>
        </w:tc>
      </w:tr>
      <w:tr w:rsidR="00B64B28" w14:paraId="2E4EE7A0" w14:textId="77777777" w:rsidTr="00B64B28">
        <w:trPr>
          <w:tblCellSpacing w:w="15" w:type="dxa"/>
        </w:trPr>
        <w:tc>
          <w:tcPr>
            <w:tcW w:w="0" w:type="auto"/>
            <w:vAlign w:val="center"/>
            <w:hideMark/>
          </w:tcPr>
          <w:p w14:paraId="5846A271" w14:textId="77777777" w:rsidR="00B64B28" w:rsidRDefault="00B64B28" w:rsidP="00466496">
            <w:pPr>
              <w:rPr>
                <w:sz w:val="24"/>
              </w:rPr>
            </w:pPr>
            <w:r>
              <w:rPr>
                <w:b/>
                <w:bCs/>
              </w:rPr>
              <w:t>Example cvParams:</w:t>
            </w:r>
          </w:p>
        </w:tc>
        <w:tc>
          <w:tcPr>
            <w:tcW w:w="0" w:type="auto"/>
            <w:vAlign w:val="center"/>
            <w:hideMark/>
          </w:tcPr>
          <w:p w14:paraId="28D2A5D0"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accession="MS:1001267" name="software vendor" cvRef="PSI-MS"/&gt;</w:t>
            </w:r>
          </w:p>
          <w:p w14:paraId="342FF175"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accession="MS:1001271" name="researcher" cvRef="PSI-MS"/&gt;</w:t>
            </w:r>
          </w:p>
        </w:tc>
      </w:tr>
    </w:tbl>
    <w:p w14:paraId="2418C1F7" w14:textId="77777777" w:rsidR="00B64B28" w:rsidRDefault="00B64B28" w:rsidP="00466496"/>
    <w:p w14:paraId="64D5D63A" w14:textId="77777777" w:rsidR="00B64B28" w:rsidRDefault="00B64B28" w:rsidP="00466496">
      <w:pPr>
        <w:pStyle w:val="Heading2"/>
      </w:pPr>
      <w:bookmarkStart w:id="205" w:name="_Toc449341799"/>
      <w:r>
        <w:t>Element &lt;</w:t>
      </w:r>
      <w:bookmarkStart w:id="206" w:name="Sample"/>
      <w:r>
        <w:t>Sample</w:t>
      </w:r>
      <w:bookmarkEnd w:id="206"/>
      <w:r>
        <w:t>&gt;</w:t>
      </w:r>
      <w:bookmarkEnd w:id="20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1"/>
        <w:gridCol w:w="8621"/>
      </w:tblGrid>
      <w:tr w:rsidR="00B64B28" w14:paraId="18DF3E1D" w14:textId="77777777" w:rsidTr="00B64B28">
        <w:trPr>
          <w:tblCellSpacing w:w="15" w:type="dxa"/>
        </w:trPr>
        <w:tc>
          <w:tcPr>
            <w:tcW w:w="0" w:type="auto"/>
            <w:vAlign w:val="center"/>
            <w:hideMark/>
          </w:tcPr>
          <w:p w14:paraId="7A88636E" w14:textId="77777777" w:rsidR="00B64B28" w:rsidRDefault="00B64B28" w:rsidP="00466496">
            <w:pPr>
              <w:rPr>
                <w:sz w:val="24"/>
              </w:rPr>
            </w:pPr>
            <w:r>
              <w:rPr>
                <w:b/>
                <w:bCs/>
              </w:rPr>
              <w:t>Definition:</w:t>
            </w:r>
          </w:p>
        </w:tc>
        <w:tc>
          <w:tcPr>
            <w:tcW w:w="0" w:type="auto"/>
            <w:vAlign w:val="center"/>
            <w:hideMark/>
          </w:tcPr>
          <w:p w14:paraId="5D5B7689" w14:textId="77777777" w:rsidR="00B64B28" w:rsidRDefault="00B64B28" w:rsidP="00466496">
            <w:pPr>
              <w:rPr>
                <w:sz w:val="24"/>
              </w:rPr>
            </w:pPr>
            <w:r>
              <w:t xml:space="preserve">A description of the sample analysed by mass spectrometry using CVParams or UserParams. If a composite sample has been analysed, a parent sample should be defined, which references subsamples. This represents any kind of substance used in an experimental workflow, such as whole organisms, cells, DNA, solutions, compounds and experimental substances (gels, arrays etc.). </w:t>
            </w:r>
          </w:p>
        </w:tc>
      </w:tr>
      <w:tr w:rsidR="00B64B28" w14:paraId="37D91598" w14:textId="77777777" w:rsidTr="00B64B28">
        <w:trPr>
          <w:tblCellSpacing w:w="15" w:type="dxa"/>
        </w:trPr>
        <w:tc>
          <w:tcPr>
            <w:tcW w:w="0" w:type="auto"/>
            <w:vAlign w:val="center"/>
            <w:hideMark/>
          </w:tcPr>
          <w:p w14:paraId="475E97EE" w14:textId="77777777" w:rsidR="00B64B28" w:rsidRDefault="00B64B28" w:rsidP="00466496">
            <w:pPr>
              <w:rPr>
                <w:sz w:val="24"/>
              </w:rPr>
            </w:pPr>
            <w:r>
              <w:rPr>
                <w:b/>
                <w:bCs/>
              </w:rPr>
              <w:t>Type:</w:t>
            </w:r>
          </w:p>
        </w:tc>
        <w:tc>
          <w:tcPr>
            <w:tcW w:w="0" w:type="auto"/>
            <w:vAlign w:val="center"/>
            <w:hideMark/>
          </w:tcPr>
          <w:p w14:paraId="12F7648C" w14:textId="77777777" w:rsidR="00B64B28" w:rsidRDefault="00B64B28" w:rsidP="00466496">
            <w:pPr>
              <w:rPr>
                <w:sz w:val="24"/>
              </w:rPr>
            </w:pPr>
            <w:r>
              <w:t xml:space="preserve">SampleType </w:t>
            </w:r>
          </w:p>
        </w:tc>
      </w:tr>
      <w:tr w:rsidR="00B64B28" w14:paraId="656AD11E" w14:textId="77777777" w:rsidTr="00B64B28">
        <w:trPr>
          <w:tblCellSpacing w:w="15" w:type="dxa"/>
        </w:trPr>
        <w:tc>
          <w:tcPr>
            <w:tcW w:w="0" w:type="auto"/>
            <w:vAlign w:val="center"/>
            <w:hideMark/>
          </w:tcPr>
          <w:p w14:paraId="1E1E2DAE" w14:textId="77777777" w:rsidR="00B64B28" w:rsidRDefault="00B64B28" w:rsidP="00466496">
            <w:pPr>
              <w:rPr>
                <w:sz w:val="24"/>
              </w:rPr>
            </w:pPr>
            <w:r>
              <w:rPr>
                <w:b/>
                <w:bCs/>
              </w:rPr>
              <w:lastRenderedPageBreak/>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7"/>
              <w:gridCol w:w="984"/>
              <w:gridCol w:w="824"/>
              <w:gridCol w:w="5555"/>
            </w:tblGrid>
            <w:tr w:rsidR="00B64B28" w14:paraId="406D0A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CB2E4D"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BBFB64"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5A806BE"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77195" w14:textId="77777777" w:rsidR="00B64B28" w:rsidRDefault="00B64B28" w:rsidP="00466496">
                  <w:pPr>
                    <w:jc w:val="center"/>
                    <w:rPr>
                      <w:b/>
                      <w:bCs/>
                      <w:sz w:val="24"/>
                    </w:rPr>
                  </w:pPr>
                  <w:r>
                    <w:rPr>
                      <w:b/>
                      <w:bCs/>
                    </w:rPr>
                    <w:t>Definition</w:t>
                  </w:r>
                </w:p>
              </w:tc>
            </w:tr>
            <w:tr w:rsidR="00B64B28" w14:paraId="3B1A0E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3281B3"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67E8D"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C51CED9"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93CAF"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691E14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A4264B"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E0887"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9F17E"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4324F6F" w14:textId="77777777" w:rsidR="00B64B28" w:rsidRDefault="00B64B28" w:rsidP="00466496">
                  <w:pPr>
                    <w:rPr>
                      <w:sz w:val="24"/>
                    </w:rPr>
                  </w:pPr>
                  <w:r>
                    <w:t xml:space="preserve">The potentially ambiguous common identifier, such as a human-readable name for the instance. </w:t>
                  </w:r>
                </w:p>
              </w:tc>
            </w:tr>
          </w:tbl>
          <w:p w14:paraId="42161D32" w14:textId="77777777" w:rsidR="00B64B28" w:rsidRDefault="00B64B28" w:rsidP="00466496">
            <w:pPr>
              <w:rPr>
                <w:sz w:val="24"/>
              </w:rPr>
            </w:pPr>
          </w:p>
        </w:tc>
      </w:tr>
      <w:tr w:rsidR="00B64B28" w14:paraId="08A9219A" w14:textId="77777777" w:rsidTr="00B64B28">
        <w:trPr>
          <w:tblCellSpacing w:w="15" w:type="dxa"/>
        </w:trPr>
        <w:tc>
          <w:tcPr>
            <w:tcW w:w="0" w:type="auto"/>
            <w:vAlign w:val="center"/>
            <w:hideMark/>
          </w:tcPr>
          <w:p w14:paraId="4DE55074"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89"/>
              <w:gridCol w:w="1135"/>
              <w:gridCol w:w="1180"/>
              <w:gridCol w:w="4626"/>
            </w:tblGrid>
            <w:tr w:rsidR="00B64B28" w14:paraId="2E69B0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4C42D6"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5ACFDA3"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B0D4A"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996C3" w14:textId="77777777" w:rsidR="00B64B28" w:rsidRDefault="00B64B28" w:rsidP="00466496">
                  <w:pPr>
                    <w:jc w:val="center"/>
                    <w:rPr>
                      <w:b/>
                      <w:bCs/>
                      <w:sz w:val="24"/>
                    </w:rPr>
                  </w:pPr>
                  <w:r>
                    <w:rPr>
                      <w:b/>
                      <w:bCs/>
                    </w:rPr>
                    <w:t>Definition</w:t>
                  </w:r>
                </w:p>
              </w:tc>
            </w:tr>
            <w:tr w:rsidR="00B64B28" w14:paraId="6066DB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A8BDDE" w14:textId="77777777" w:rsidR="00B64B28" w:rsidRDefault="00B64B28" w:rsidP="00466496">
                  <w:pPr>
                    <w:rPr>
                      <w:sz w:val="24"/>
                    </w:rPr>
                  </w:pPr>
                  <w:hyperlink w:anchor="ContactRole" w:history="1">
                    <w:r>
                      <w:rPr>
                        <w:rStyle w:val="Hyperlink"/>
                      </w:rPr>
                      <w:t>ContactRole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F88B0CA"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F2DF45"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56C2226" w14:textId="77777777" w:rsidR="00B64B28" w:rsidRDefault="00B64B28" w:rsidP="00466496">
                  <w:pPr>
                    <w:rPr>
                      <w:sz w:val="24"/>
                    </w:rPr>
                  </w:pPr>
                  <w:r>
                    <w:t>The Contact that provided the document instance.</w:t>
                  </w:r>
                </w:p>
              </w:tc>
            </w:tr>
            <w:tr w:rsidR="00B64B28" w14:paraId="42E2B5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038DF1" w14:textId="77777777" w:rsidR="00B64B28" w:rsidRDefault="00B64B28" w:rsidP="00466496">
                  <w:pPr>
                    <w:rPr>
                      <w:sz w:val="24"/>
                    </w:rPr>
                  </w:pPr>
                  <w:hyperlink w:anchor="SubSample" w:history="1">
                    <w:r>
                      <w:rPr>
                        <w:rStyle w:val="Hyperlink"/>
                      </w:rPr>
                      <w:t>SubSample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4693F13"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A5A4A6"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A71F6" w14:textId="77777777" w:rsidR="00B64B28" w:rsidRDefault="00B64B28" w:rsidP="00466496">
                  <w:pPr>
                    <w:rPr>
                      <w:sz w:val="24"/>
                    </w:rPr>
                  </w:pPr>
                  <w:r>
                    <w:t xml:space="preserve">References to the individual component samples within a mixed parent sample. </w:t>
                  </w:r>
                </w:p>
              </w:tc>
            </w:tr>
            <w:tr w:rsidR="00B64B28" w14:paraId="5AED63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51F0AA" w14:textId="77777777" w:rsidR="00B64B28" w:rsidRDefault="00B64B28" w:rsidP="00466496">
                  <w:pPr>
                    <w:rPr>
                      <w:sz w:val="24"/>
                    </w:rPr>
                  </w:pPr>
                  <w:hyperlink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88A6B3E"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412048"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0669C" w14:textId="77777777" w:rsidR="00B64B28" w:rsidRDefault="00B64B28" w:rsidP="00466496">
                  <w:pPr>
                    <w:rPr>
                      <w:sz w:val="24"/>
                    </w:rPr>
                  </w:pPr>
                  <w:r>
                    <w:t>A choice of either a cvParam or userParam.</w:t>
                  </w:r>
                </w:p>
              </w:tc>
            </w:tr>
            <w:tr w:rsidR="00B64B28" w14:paraId="38ECF1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142C72" w14:textId="77777777" w:rsidR="00B64B28" w:rsidRDefault="00B64B28" w:rsidP="00466496">
                  <w:pPr>
                    <w:rPr>
                      <w:sz w:val="24"/>
                    </w:rPr>
                  </w:pPr>
                  <w:hyperlink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0F9EF27"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586790"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D89C239" w14:textId="77777777" w:rsidR="00B64B28" w:rsidRDefault="00B64B28" w:rsidP="00466496">
                  <w:pPr>
                    <w:rPr>
                      <w:sz w:val="24"/>
                    </w:rPr>
                  </w:pPr>
                  <w:r>
                    <w:t>A choice of either a cvParam or userParam.</w:t>
                  </w:r>
                </w:p>
              </w:tc>
            </w:tr>
          </w:tbl>
          <w:p w14:paraId="7509810F" w14:textId="77777777" w:rsidR="00B64B28" w:rsidRDefault="00B64B28" w:rsidP="00466496">
            <w:pPr>
              <w:rPr>
                <w:sz w:val="24"/>
              </w:rPr>
            </w:pPr>
          </w:p>
        </w:tc>
      </w:tr>
      <w:tr w:rsidR="00B64B28" w14:paraId="59755A22" w14:textId="77777777" w:rsidTr="00B64B28">
        <w:trPr>
          <w:tblCellSpacing w:w="15" w:type="dxa"/>
        </w:trPr>
        <w:tc>
          <w:tcPr>
            <w:tcW w:w="0" w:type="auto"/>
            <w:vAlign w:val="center"/>
            <w:hideMark/>
          </w:tcPr>
          <w:p w14:paraId="5B7ABBE1" w14:textId="77777777" w:rsidR="00B64B28" w:rsidRDefault="00B64B28" w:rsidP="00466496">
            <w:pPr>
              <w:rPr>
                <w:sz w:val="24"/>
              </w:rPr>
            </w:pPr>
            <w:r>
              <w:rPr>
                <w:b/>
                <w:bCs/>
              </w:rPr>
              <w:t>Example Context:</w:t>
            </w:r>
          </w:p>
        </w:tc>
        <w:tc>
          <w:tcPr>
            <w:tcW w:w="0" w:type="auto"/>
            <w:vAlign w:val="center"/>
            <w:hideMark/>
          </w:tcPr>
          <w:p w14:paraId="0E8683A7" w14:textId="77777777" w:rsidR="00B64B28" w:rsidRDefault="00B64B28" w:rsidP="00466496">
            <w:pPr>
              <w:rPr>
                <w:sz w:val="24"/>
              </w:rPr>
            </w:pPr>
          </w:p>
        </w:tc>
      </w:tr>
    </w:tbl>
    <w:p w14:paraId="060FBA99" w14:textId="77777777" w:rsidR="00B64B28" w:rsidRDefault="00B64B28" w:rsidP="00466496"/>
    <w:p w14:paraId="247636CE" w14:textId="77777777" w:rsidR="00B64B28" w:rsidRDefault="00B64B28" w:rsidP="00466496">
      <w:pPr>
        <w:pStyle w:val="Heading2"/>
      </w:pPr>
      <w:bookmarkStart w:id="207" w:name="_Toc449341800"/>
      <w:r>
        <w:t>Element &lt;</w:t>
      </w:r>
      <w:bookmarkStart w:id="208" w:name="SearchDatabase"/>
      <w:r>
        <w:t>SearchDatabase</w:t>
      </w:r>
      <w:bookmarkEnd w:id="208"/>
      <w:r>
        <w:t>&gt;</w:t>
      </w:r>
      <w:bookmarkEnd w:id="20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6"/>
        <w:gridCol w:w="8536"/>
      </w:tblGrid>
      <w:tr w:rsidR="00B64B28" w14:paraId="52A49D08" w14:textId="77777777" w:rsidTr="00B64B28">
        <w:trPr>
          <w:tblCellSpacing w:w="15" w:type="dxa"/>
        </w:trPr>
        <w:tc>
          <w:tcPr>
            <w:tcW w:w="0" w:type="auto"/>
            <w:vAlign w:val="center"/>
            <w:hideMark/>
          </w:tcPr>
          <w:p w14:paraId="662151A7" w14:textId="77777777" w:rsidR="00B64B28" w:rsidRDefault="00B64B28" w:rsidP="00466496">
            <w:pPr>
              <w:rPr>
                <w:sz w:val="24"/>
              </w:rPr>
            </w:pPr>
            <w:r>
              <w:rPr>
                <w:b/>
                <w:bCs/>
              </w:rPr>
              <w:t>Definition:</w:t>
            </w:r>
          </w:p>
        </w:tc>
        <w:tc>
          <w:tcPr>
            <w:tcW w:w="0" w:type="auto"/>
            <w:vAlign w:val="center"/>
            <w:hideMark/>
          </w:tcPr>
          <w:p w14:paraId="27466530" w14:textId="77777777" w:rsidR="00B64B28" w:rsidRDefault="00B64B28" w:rsidP="00466496">
            <w:pPr>
              <w:rPr>
                <w:sz w:val="24"/>
              </w:rPr>
            </w:pPr>
            <w:r>
              <w:t xml:space="preserve">A database for searching mass spectra. Examples include a set of amino acid sequence entries, or annotated spectra libraries. </w:t>
            </w:r>
          </w:p>
        </w:tc>
      </w:tr>
      <w:tr w:rsidR="00B64B28" w14:paraId="49B2BC6F" w14:textId="77777777" w:rsidTr="00B64B28">
        <w:trPr>
          <w:tblCellSpacing w:w="15" w:type="dxa"/>
        </w:trPr>
        <w:tc>
          <w:tcPr>
            <w:tcW w:w="0" w:type="auto"/>
            <w:vAlign w:val="center"/>
            <w:hideMark/>
          </w:tcPr>
          <w:p w14:paraId="10291766" w14:textId="77777777" w:rsidR="00B64B28" w:rsidRDefault="00B64B28" w:rsidP="00466496">
            <w:pPr>
              <w:rPr>
                <w:sz w:val="24"/>
              </w:rPr>
            </w:pPr>
            <w:r>
              <w:rPr>
                <w:b/>
                <w:bCs/>
              </w:rPr>
              <w:t>Type:</w:t>
            </w:r>
          </w:p>
        </w:tc>
        <w:tc>
          <w:tcPr>
            <w:tcW w:w="0" w:type="auto"/>
            <w:vAlign w:val="center"/>
            <w:hideMark/>
          </w:tcPr>
          <w:p w14:paraId="13734F37" w14:textId="77777777" w:rsidR="00B64B28" w:rsidRDefault="00B64B28" w:rsidP="00466496">
            <w:pPr>
              <w:rPr>
                <w:sz w:val="24"/>
              </w:rPr>
            </w:pPr>
            <w:r>
              <w:t xml:space="preserve">SearchDatabaseType </w:t>
            </w:r>
          </w:p>
        </w:tc>
      </w:tr>
      <w:tr w:rsidR="00B64B28" w14:paraId="2DAE626F" w14:textId="77777777" w:rsidTr="00B64B28">
        <w:trPr>
          <w:tblCellSpacing w:w="15" w:type="dxa"/>
        </w:trPr>
        <w:tc>
          <w:tcPr>
            <w:tcW w:w="0" w:type="auto"/>
            <w:vAlign w:val="center"/>
            <w:hideMark/>
          </w:tcPr>
          <w:p w14:paraId="68F3C4CA"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1"/>
              <w:gridCol w:w="1291"/>
              <w:gridCol w:w="824"/>
              <w:gridCol w:w="3979"/>
            </w:tblGrid>
            <w:tr w:rsidR="00B64B28" w14:paraId="0AA038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D16ABF"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91AC4"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4DB4C"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DC375" w14:textId="77777777" w:rsidR="00B64B28" w:rsidRDefault="00B64B28" w:rsidP="00466496">
                  <w:pPr>
                    <w:jc w:val="center"/>
                    <w:rPr>
                      <w:b/>
                      <w:bCs/>
                      <w:sz w:val="24"/>
                    </w:rPr>
                  </w:pPr>
                  <w:r>
                    <w:rPr>
                      <w:b/>
                      <w:bCs/>
                    </w:rPr>
                    <w:t>Definition</w:t>
                  </w:r>
                </w:p>
              </w:tc>
            </w:tr>
            <w:tr w:rsidR="00B64B28" w14:paraId="459E5C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B6574A"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513F7983"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B25894F"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152B3"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7F0E5A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606111" w14:textId="77777777" w:rsidR="00B64B28" w:rsidRDefault="00B64B28" w:rsidP="00466496">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8A902" w14:textId="77777777" w:rsidR="00B64B28" w:rsidRDefault="00B64B28" w:rsidP="00466496">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897C7"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3966A" w14:textId="77777777" w:rsidR="00B64B28" w:rsidRDefault="00B64B28" w:rsidP="00466496">
                  <w:pPr>
                    <w:rPr>
                      <w:sz w:val="24"/>
                    </w:rPr>
                  </w:pPr>
                  <w:r>
                    <w:t>The location of the data file.</w:t>
                  </w:r>
                </w:p>
              </w:tc>
            </w:tr>
            <w:tr w:rsidR="00B64B28" w14:paraId="650E9D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BB0222"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54DC2AB"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1FEAD"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403B1" w14:textId="77777777" w:rsidR="00B64B28" w:rsidRDefault="00B64B28" w:rsidP="00466496">
                  <w:pPr>
                    <w:rPr>
                      <w:sz w:val="24"/>
                    </w:rPr>
                  </w:pPr>
                  <w:r>
                    <w:t xml:space="preserve">The potentially ambiguous common identifier, such as a human-readable name for the instance. </w:t>
                  </w:r>
                </w:p>
              </w:tc>
            </w:tr>
            <w:tr w:rsidR="00B64B28" w14:paraId="760BB5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AED054" w14:textId="77777777" w:rsidR="00B64B28" w:rsidRDefault="00B64B28" w:rsidP="00466496">
                  <w:pPr>
                    <w:rPr>
                      <w:sz w:val="24"/>
                    </w:rPr>
                  </w:pPr>
                  <w:r>
                    <w:t>numDatabaseSequences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B2272" w14:textId="77777777" w:rsidR="00B64B28" w:rsidRDefault="00B64B28" w:rsidP="00466496">
                  <w:pPr>
                    <w:rPr>
                      <w:sz w:val="24"/>
                    </w:rPr>
                  </w:pPr>
                  <w:r>
                    <w:t>xsd:long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3E55A09"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BF750" w14:textId="77777777" w:rsidR="00B64B28" w:rsidRDefault="00B64B28" w:rsidP="00466496">
                  <w:pPr>
                    <w:rPr>
                      <w:sz w:val="24"/>
                    </w:rPr>
                  </w:pPr>
                  <w:r>
                    <w:t>The total number of sequences in the database.</w:t>
                  </w:r>
                </w:p>
              </w:tc>
            </w:tr>
            <w:tr w:rsidR="00B64B28" w14:paraId="0E7EB5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3B9F5D" w14:textId="77777777" w:rsidR="00B64B28" w:rsidRDefault="00B64B28" w:rsidP="00466496">
                  <w:pPr>
                    <w:rPr>
                      <w:sz w:val="24"/>
                    </w:rPr>
                  </w:pPr>
                  <w:r>
                    <w:t>numResidues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D965E" w14:textId="77777777" w:rsidR="00B64B28" w:rsidRDefault="00B64B28" w:rsidP="00466496">
                  <w:pPr>
                    <w:rPr>
                      <w:sz w:val="24"/>
                    </w:rPr>
                  </w:pPr>
                  <w:r>
                    <w:t>xsd:long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E56FC"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BDC49" w14:textId="77777777" w:rsidR="00B64B28" w:rsidRDefault="00B64B28" w:rsidP="00466496">
                  <w:pPr>
                    <w:rPr>
                      <w:sz w:val="24"/>
                    </w:rPr>
                  </w:pPr>
                  <w:r>
                    <w:t>The number of residues in the database.</w:t>
                  </w:r>
                </w:p>
              </w:tc>
            </w:tr>
            <w:tr w:rsidR="00B64B28" w14:paraId="5653E6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F5DB4B" w14:textId="77777777" w:rsidR="00B64B28" w:rsidRDefault="00B64B28" w:rsidP="00466496">
                  <w:pPr>
                    <w:rPr>
                      <w:sz w:val="24"/>
                    </w:rPr>
                  </w:pPr>
                  <w:r>
                    <w:t>releaseDate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A9EF7" w14:textId="77777777" w:rsidR="00B64B28" w:rsidRDefault="00B64B28" w:rsidP="00466496">
                  <w:pPr>
                    <w:rPr>
                      <w:sz w:val="24"/>
                    </w:rPr>
                  </w:pPr>
                  <w:r>
                    <w:t>xsd:dateTime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157F4"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9F7E689" w14:textId="77777777" w:rsidR="00B64B28" w:rsidRDefault="00B64B28" w:rsidP="00466496">
                  <w:pPr>
                    <w:rPr>
                      <w:sz w:val="24"/>
                    </w:rPr>
                  </w:pPr>
                  <w:r>
                    <w:t xml:space="preserve">The date and time the database was released to the public; omit this attribute when the date and time are unknown or not applicable (e.g. custom databases). </w:t>
                  </w:r>
                </w:p>
              </w:tc>
            </w:tr>
            <w:tr w:rsidR="00B64B28" w14:paraId="555B9B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C8EB9B" w14:textId="77777777" w:rsidR="00B64B28" w:rsidRDefault="00B64B28" w:rsidP="00466496">
                  <w:pPr>
                    <w:rPr>
                      <w:sz w:val="24"/>
                    </w:rPr>
                  </w:pPr>
                  <w: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3838F"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FDACE4E"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8295982" w14:textId="77777777" w:rsidR="00B64B28" w:rsidRDefault="00B64B28" w:rsidP="00466496">
                  <w:pPr>
                    <w:rPr>
                      <w:sz w:val="24"/>
                    </w:rPr>
                  </w:pPr>
                  <w:r>
                    <w:t>The version of the database.</w:t>
                  </w:r>
                </w:p>
              </w:tc>
            </w:tr>
          </w:tbl>
          <w:p w14:paraId="366A78F0" w14:textId="77777777" w:rsidR="00B64B28" w:rsidRDefault="00B64B28" w:rsidP="00466496">
            <w:pPr>
              <w:rPr>
                <w:sz w:val="24"/>
              </w:rPr>
            </w:pPr>
          </w:p>
        </w:tc>
      </w:tr>
      <w:tr w:rsidR="00B64B28" w14:paraId="4A52EEE5" w14:textId="77777777" w:rsidTr="00B64B28">
        <w:trPr>
          <w:tblCellSpacing w:w="15" w:type="dxa"/>
        </w:trPr>
        <w:tc>
          <w:tcPr>
            <w:tcW w:w="0" w:type="auto"/>
            <w:vAlign w:val="center"/>
            <w:hideMark/>
          </w:tcPr>
          <w:p w14:paraId="16030E99"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8"/>
              <w:gridCol w:w="1135"/>
              <w:gridCol w:w="1180"/>
              <w:gridCol w:w="3312"/>
            </w:tblGrid>
            <w:tr w:rsidR="00B64B28" w14:paraId="2CB1EC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53C7FF"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C2EE5"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FD5F2"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38F54B9" w14:textId="77777777" w:rsidR="00B64B28" w:rsidRDefault="00B64B28" w:rsidP="00466496">
                  <w:pPr>
                    <w:jc w:val="center"/>
                    <w:rPr>
                      <w:b/>
                      <w:bCs/>
                      <w:sz w:val="24"/>
                    </w:rPr>
                  </w:pPr>
                  <w:r>
                    <w:rPr>
                      <w:b/>
                      <w:bCs/>
                    </w:rPr>
                    <w:t>Definition</w:t>
                  </w:r>
                </w:p>
              </w:tc>
            </w:tr>
            <w:tr w:rsidR="00B64B28" w14:paraId="099F22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C482BF" w14:textId="77777777" w:rsidR="00B64B28" w:rsidRDefault="00B64B28" w:rsidP="00466496">
                  <w:pPr>
                    <w:rPr>
                      <w:sz w:val="24"/>
                    </w:rPr>
                  </w:pPr>
                  <w:hyperlink w:anchor="ExternalFormatDocumentation" w:history="1">
                    <w:r>
                      <w:rPr>
                        <w:rStyle w:val="Hyperlink"/>
                      </w:rPr>
                      <w:t>ExternalFormatDocumentation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DD8BB9E"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A27B43"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F6B2C" w14:textId="77777777" w:rsidR="00B64B28" w:rsidRDefault="00B64B28" w:rsidP="00466496">
                  <w:pPr>
                    <w:rPr>
                      <w:sz w:val="24"/>
                    </w:rPr>
                  </w:pPr>
                  <w:r>
                    <w:t>A URI to access documentation and tools to interpret the external format of the ExternalData instance. For example, XML Schema or static libraries (APIs) to access binary formats.</w:t>
                  </w:r>
                </w:p>
              </w:tc>
            </w:tr>
            <w:tr w:rsidR="00B64B28" w14:paraId="385AF5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F93061" w14:textId="77777777" w:rsidR="00B64B28" w:rsidRDefault="00B64B28" w:rsidP="00466496">
                  <w:pPr>
                    <w:rPr>
                      <w:sz w:val="24"/>
                    </w:rPr>
                  </w:pPr>
                  <w:hyperlink w:anchor="FileFormat" w:history="1">
                    <w:r>
                      <w:rPr>
                        <w:rStyle w:val="Hyperlink"/>
                      </w:rPr>
                      <w:t>FileFormat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AC1BF39"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1BA36"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16E8D" w14:textId="77777777" w:rsidR="00B64B28" w:rsidRDefault="00B64B28" w:rsidP="00466496">
                  <w:pPr>
                    <w:rPr>
                      <w:sz w:val="24"/>
                    </w:rPr>
                  </w:pPr>
                  <w:r>
                    <w:t xml:space="preserve">The format of the ExternalData file, for example "tiff" for image files. </w:t>
                  </w:r>
                </w:p>
              </w:tc>
            </w:tr>
            <w:tr w:rsidR="00B64B28" w14:paraId="11D383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7FBD3F" w14:textId="77777777" w:rsidR="00B64B28" w:rsidRDefault="00B64B28" w:rsidP="00466496">
                  <w:pPr>
                    <w:rPr>
                      <w:sz w:val="24"/>
                    </w:rPr>
                  </w:pPr>
                  <w:hyperlink w:anchor="DatabaseName" w:history="1">
                    <w:r>
                      <w:rPr>
                        <w:rStyle w:val="Hyperlink"/>
                      </w:rPr>
                      <w:t>DatabaseName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38BCC51"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9FC45"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FA96C" w14:textId="77777777" w:rsidR="00B64B28" w:rsidRDefault="00B64B28" w:rsidP="00466496">
                  <w:pPr>
                    <w:rPr>
                      <w:sz w:val="24"/>
                    </w:rPr>
                  </w:pPr>
                  <w:r>
                    <w:t xml:space="preserve">The database name may be given </w:t>
                  </w:r>
                  <w:r>
                    <w:lastRenderedPageBreak/>
                    <w:t xml:space="preserve">as a cvParam if it maps exactly to one of the release databases listed in the CV, otherwise a userParam should be used. </w:t>
                  </w:r>
                </w:p>
              </w:tc>
            </w:tr>
            <w:tr w:rsidR="00B64B28" w14:paraId="717DD2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6B9B74" w14:textId="77777777" w:rsidR="00B64B28" w:rsidRDefault="00B64B28" w:rsidP="00466496">
                  <w:pPr>
                    <w:rPr>
                      <w:sz w:val="24"/>
                    </w:rPr>
                  </w:pPr>
                  <w:hyperlink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D37B76A"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84242B"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C441D" w14:textId="77777777" w:rsidR="00B64B28" w:rsidRDefault="00B64B28" w:rsidP="00466496">
                  <w:pPr>
                    <w:rPr>
                      <w:sz w:val="24"/>
                    </w:rPr>
                  </w:pPr>
                  <w:r>
                    <w:t>A single entry from an ontology or a controlled vocabulary.</w:t>
                  </w:r>
                </w:p>
              </w:tc>
            </w:tr>
          </w:tbl>
          <w:p w14:paraId="030AA46F" w14:textId="77777777" w:rsidR="00B64B28" w:rsidRDefault="00B64B28" w:rsidP="00466496">
            <w:pPr>
              <w:rPr>
                <w:sz w:val="24"/>
              </w:rPr>
            </w:pPr>
          </w:p>
        </w:tc>
      </w:tr>
      <w:tr w:rsidR="00B64B28" w14:paraId="202ED482" w14:textId="77777777" w:rsidTr="00B64B28">
        <w:trPr>
          <w:tblCellSpacing w:w="15" w:type="dxa"/>
        </w:trPr>
        <w:tc>
          <w:tcPr>
            <w:tcW w:w="0" w:type="auto"/>
            <w:vAlign w:val="center"/>
            <w:hideMark/>
          </w:tcPr>
          <w:p w14:paraId="6AA3A65A" w14:textId="77777777" w:rsidR="00B64B28" w:rsidRDefault="00B64B28" w:rsidP="00466496">
            <w:pPr>
              <w:rPr>
                <w:sz w:val="24"/>
              </w:rPr>
            </w:pPr>
            <w:r>
              <w:rPr>
                <w:b/>
                <w:bCs/>
              </w:rPr>
              <w:t>Example Context:</w:t>
            </w:r>
          </w:p>
        </w:tc>
        <w:tc>
          <w:tcPr>
            <w:tcW w:w="0" w:type="auto"/>
            <w:vAlign w:val="center"/>
            <w:hideMark/>
          </w:tcPr>
          <w:p w14:paraId="2331AF67" w14:textId="77777777" w:rsidR="00B64B28" w:rsidRPr="00B61B52" w:rsidRDefault="00B64B28" w:rsidP="00466496">
            <w:pPr>
              <w:pStyle w:val="HTMLPreformatted"/>
              <w:rPr>
                <w:rFonts w:cs="Helvetica"/>
                <w:lang w:val="en-GB" w:eastAsia="en-GB"/>
              </w:rPr>
            </w:pPr>
            <w:r w:rsidRPr="00B61B52">
              <w:rPr>
                <w:rFonts w:cs="Helvetica"/>
                <w:lang w:val="en-GB" w:eastAsia="en-GB"/>
              </w:rPr>
              <w:t>&lt;SearchDatabase numDatabaseSequences="22348" location="D:/Software/Databases/Neospora_3rndTryp/Neo_rndTryp_3times.fasta" id="SearchDB_1"&gt;</w:t>
            </w:r>
          </w:p>
          <w:p w14:paraId="4422BAB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&lt;FileFormat&gt;</w:t>
            </w:r>
          </w:p>
          <w:p w14:paraId="0360DB9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accession="MS:1001348" cvRef="PSI-MS" name="FASTA format"/&gt;</w:t>
            </w:r>
          </w:p>
          <w:p w14:paraId="35D4E7A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&lt;/FileFormat&gt;</w:t>
            </w:r>
          </w:p>
          <w:p w14:paraId="43C8BE0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&lt;DatabaseName&gt;</w:t>
            </w:r>
          </w:p>
          <w:p w14:paraId="072FC94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&lt;userParam name="Neo_rndTryp_3times.fasta"/&gt;</w:t>
            </w:r>
          </w:p>
          <w:p w14:paraId="4F49400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&lt;/DatabaseName&gt;</w:t>
            </w:r>
          </w:p>
          <w:p w14:paraId="4829E57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0A55FF46" w14:textId="77777777" w:rsidR="00B64B28" w:rsidRPr="00B61B52" w:rsidRDefault="00B64B28" w:rsidP="00466496">
            <w:pPr>
              <w:pStyle w:val="HTMLPreformatted"/>
              <w:rPr>
                <w:rFonts w:cs="Helvetica"/>
                <w:lang w:val="en-GB" w:eastAsia="en-GB"/>
              </w:rPr>
            </w:pPr>
            <w:r w:rsidRPr="00B61B52">
              <w:rPr>
                <w:rFonts w:cs="Helvetica"/>
                <w:lang w:val="en-GB" w:eastAsia="en-GB"/>
              </w:rPr>
              <w:t>&lt;/SearchDatabase&gt;</w:t>
            </w:r>
          </w:p>
        </w:tc>
      </w:tr>
      <w:tr w:rsidR="00B64B28" w14:paraId="4C249411" w14:textId="77777777" w:rsidTr="00B64B28">
        <w:trPr>
          <w:tblCellSpacing w:w="15" w:type="dxa"/>
        </w:trPr>
        <w:tc>
          <w:tcPr>
            <w:tcW w:w="0" w:type="auto"/>
            <w:vAlign w:val="center"/>
            <w:hideMark/>
          </w:tcPr>
          <w:p w14:paraId="3F9B3BEB" w14:textId="77777777" w:rsidR="00B64B28" w:rsidRDefault="00B64B28" w:rsidP="00466496">
            <w:pPr>
              <w:rPr>
                <w:sz w:val="24"/>
              </w:rPr>
            </w:pPr>
            <w:r>
              <w:rPr>
                <w:b/>
                <w:bCs/>
              </w:rPr>
              <w:t>cvParam Mapping Rules:</w:t>
            </w:r>
          </w:p>
        </w:tc>
        <w:tc>
          <w:tcPr>
            <w:tcW w:w="0" w:type="auto"/>
            <w:vAlign w:val="center"/>
            <w:hideMark/>
          </w:tcPr>
          <w:p w14:paraId="41568528"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/MzIdentML/DataCollection/Inputs/SearchDatabase</w:t>
            </w:r>
          </w:p>
          <w:p w14:paraId="2F3F20C1"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MS:1000561 (</w:t>
            </w:r>
            <w:r w:rsidRPr="00B61B52">
              <w:rPr>
                <w:rStyle w:val="popup"/>
                <w:rFonts w:cs="Helvetica"/>
                <w:lang w:val="en-GB" w:eastAsia="en-GB"/>
              </w:rPr>
              <w:t>data file checksum type</w:t>
            </w:r>
            <w:r w:rsidRPr="00B61B52">
              <w:rPr>
                <w:rFonts w:cs="Helvetica"/>
                <w:lang w:val="en-GB" w:eastAsia="en-GB"/>
              </w:rPr>
              <w:t>) one or more times</w:t>
            </w:r>
          </w:p>
          <w:p w14:paraId="23D8620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MS:1000568 (</w:t>
            </w:r>
            <w:r w:rsidRPr="00B61B52">
              <w:rPr>
                <w:rStyle w:val="popup"/>
                <w:rFonts w:cs="Helvetica"/>
                <w:lang w:val="en-GB" w:eastAsia="en-GB"/>
              </w:rPr>
              <w:t>MD5</w:t>
            </w:r>
            <w:r w:rsidRPr="00B61B52">
              <w:rPr>
                <w:rFonts w:cs="Helvetica"/>
                <w:lang w:val="en-GB" w:eastAsia="en-GB"/>
              </w:rPr>
              <w:t xml:space="preserve">) </w:t>
            </w:r>
          </w:p>
          <w:p w14:paraId="3F369A0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MS:1000569 (</w:t>
            </w:r>
            <w:r w:rsidRPr="00B61B52">
              <w:rPr>
                <w:rStyle w:val="popup"/>
                <w:rFonts w:cs="Helvetica"/>
                <w:lang w:val="en-GB" w:eastAsia="en-GB"/>
              </w:rPr>
              <w:t>SHA-1</w:t>
            </w:r>
            <w:r w:rsidRPr="00B61B52">
              <w:rPr>
                <w:rFonts w:cs="Helvetica"/>
                <w:lang w:val="en-GB" w:eastAsia="en-GB"/>
              </w:rPr>
              <w:t xml:space="preserve">) </w:t>
            </w:r>
          </w:p>
          <w:p w14:paraId="2CC03B24"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MS:1001011 (</w:t>
            </w:r>
            <w:r w:rsidRPr="00B61B52">
              <w:rPr>
                <w:rStyle w:val="popup"/>
                <w:rFonts w:cs="Helvetica"/>
                <w:lang w:val="en-GB" w:eastAsia="en-GB"/>
              </w:rPr>
              <w:t>search database details</w:t>
            </w:r>
            <w:r w:rsidRPr="00B61B52">
              <w:rPr>
                <w:rFonts w:cs="Helvetica"/>
                <w:lang w:val="en-GB" w:eastAsia="en-GB"/>
              </w:rPr>
              <w:t>) one or more times</w:t>
            </w:r>
          </w:p>
          <w:p w14:paraId="65A98ED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MS:1001014 (</w:t>
            </w:r>
            <w:r w:rsidRPr="00B61B52">
              <w:rPr>
                <w:rStyle w:val="popup"/>
                <w:rFonts w:cs="Helvetica"/>
                <w:lang w:val="en-GB" w:eastAsia="en-GB"/>
              </w:rPr>
              <w:t>database local file path</w:t>
            </w:r>
            <w:r w:rsidRPr="00B61B52">
              <w:rPr>
                <w:rFonts w:cs="Helvetica"/>
                <w:lang w:val="en-GB" w:eastAsia="en-GB"/>
              </w:rPr>
              <w:t xml:space="preserve">) </w:t>
            </w:r>
          </w:p>
          <w:p w14:paraId="34D8F7B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MS:1001015 (</w:t>
            </w:r>
            <w:r w:rsidRPr="00B61B52">
              <w:rPr>
                <w:rStyle w:val="popup"/>
                <w:rFonts w:cs="Helvetica"/>
                <w:lang w:val="en-GB" w:eastAsia="en-GB"/>
              </w:rPr>
              <w:t>database original uri</w:t>
            </w:r>
            <w:r w:rsidRPr="00B61B52">
              <w:rPr>
                <w:rFonts w:cs="Helvetica"/>
                <w:lang w:val="en-GB" w:eastAsia="en-GB"/>
              </w:rPr>
              <w:t xml:space="preserve">) </w:t>
            </w:r>
          </w:p>
          <w:p w14:paraId="02A3F0C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MS:1001016 (</w:t>
            </w:r>
            <w:r w:rsidRPr="00B61B52">
              <w:rPr>
                <w:rStyle w:val="popup"/>
                <w:rFonts w:cs="Helvetica"/>
                <w:lang w:val="en-GB" w:eastAsia="en-GB"/>
              </w:rPr>
              <w:t>database version</w:t>
            </w:r>
            <w:r w:rsidRPr="00B61B52">
              <w:rPr>
                <w:rFonts w:cs="Helvetica"/>
                <w:lang w:val="en-GB" w:eastAsia="en-GB"/>
              </w:rPr>
              <w:t xml:space="preserve">) </w:t>
            </w:r>
          </w:p>
          <w:p w14:paraId="6658350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MS:1001017 (</w:t>
            </w:r>
            <w:r w:rsidRPr="00B61B52">
              <w:rPr>
                <w:rStyle w:val="popup"/>
                <w:rFonts w:cs="Helvetica"/>
                <w:lang w:val="en-GB" w:eastAsia="en-GB"/>
              </w:rPr>
              <w:t>database release date</w:t>
            </w:r>
            <w:r w:rsidRPr="00B61B52">
              <w:rPr>
                <w:rFonts w:cs="Helvetica"/>
                <w:lang w:val="en-GB" w:eastAsia="en-GB"/>
              </w:rPr>
              <w:t xml:space="preserve">) </w:t>
            </w:r>
          </w:p>
          <w:p w14:paraId="60F7B66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MS:1001020 (</w:t>
            </w:r>
            <w:r w:rsidRPr="00B61B52">
              <w:rPr>
                <w:rStyle w:val="popup"/>
                <w:rFonts w:cs="Helvetica"/>
                <w:lang w:val="en-GB" w:eastAsia="en-GB"/>
              </w:rPr>
              <w:t>DB filter taxonomy</w:t>
            </w:r>
            <w:r w:rsidRPr="00B61B52">
              <w:rPr>
                <w:rFonts w:cs="Helvetica"/>
                <w:lang w:val="en-GB" w:eastAsia="en-GB"/>
              </w:rPr>
              <w:t xml:space="preserve">) </w:t>
            </w:r>
          </w:p>
          <w:p w14:paraId="1A1E2C6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MS:1001021 (</w:t>
            </w:r>
            <w:r w:rsidRPr="00B61B52">
              <w:rPr>
                <w:rStyle w:val="popup"/>
                <w:rFonts w:cs="Helvetica"/>
                <w:lang w:val="en-GB" w:eastAsia="en-GB"/>
              </w:rPr>
              <w:t>DB filter on accession numbers</w:t>
            </w:r>
            <w:r w:rsidRPr="00B61B52">
              <w:rPr>
                <w:rFonts w:cs="Helvetica"/>
                <w:lang w:val="en-GB" w:eastAsia="en-GB"/>
              </w:rPr>
              <w:t xml:space="preserve">) </w:t>
            </w:r>
          </w:p>
          <w:p w14:paraId="1299EC65" w14:textId="77777777" w:rsidR="00B64B28" w:rsidRPr="00B61B52" w:rsidRDefault="00B64B28" w:rsidP="00466496">
            <w:pPr>
              <w:pStyle w:val="HTMLPreformatted"/>
              <w:rPr>
                <w:rFonts w:cs="Helvetica"/>
                <w:lang w:val="de-DE" w:eastAsia="en-GB"/>
              </w:rPr>
            </w:pPr>
            <w:r w:rsidRPr="00B61B52">
              <w:rPr>
                <w:rFonts w:cs="Helvetica"/>
                <w:lang w:val="en-GB" w:eastAsia="en-GB"/>
              </w:rPr>
              <w:t xml:space="preserve">  </w:t>
            </w:r>
            <w:r w:rsidRPr="00B61B52">
              <w:rPr>
                <w:rFonts w:cs="Helvetica"/>
                <w:lang w:val="de-DE" w:eastAsia="en-GB"/>
              </w:rPr>
              <w:t>e.g.: MS:1001022 (</w:t>
            </w:r>
            <w:r w:rsidRPr="00B61B52">
              <w:rPr>
                <w:rStyle w:val="popup"/>
                <w:rFonts w:cs="Helvetica"/>
                <w:lang w:val="de-DE" w:eastAsia="en-GB"/>
              </w:rPr>
              <w:t>DB MW filter</w:t>
            </w:r>
            <w:r w:rsidRPr="00B61B52">
              <w:rPr>
                <w:rFonts w:cs="Helvetica"/>
                <w:lang w:val="de-DE" w:eastAsia="en-GB"/>
              </w:rPr>
              <w:t xml:space="preserve">) </w:t>
            </w:r>
          </w:p>
          <w:p w14:paraId="360EA008" w14:textId="77777777" w:rsidR="00B64B28" w:rsidRPr="00B61B52" w:rsidRDefault="00B64B28" w:rsidP="00466496">
            <w:pPr>
              <w:pStyle w:val="HTMLPreformatted"/>
              <w:rPr>
                <w:rFonts w:cs="Helvetica"/>
                <w:lang w:val="de-DE" w:eastAsia="en-GB"/>
              </w:rPr>
            </w:pPr>
            <w:r w:rsidRPr="00B61B52">
              <w:rPr>
                <w:rFonts w:cs="Helvetica"/>
                <w:lang w:val="de-DE" w:eastAsia="en-GB"/>
              </w:rPr>
              <w:t xml:space="preserve">  e.g.: MS:1001023 (</w:t>
            </w:r>
            <w:r w:rsidRPr="00B61B52">
              <w:rPr>
                <w:rStyle w:val="popup"/>
                <w:rFonts w:cs="Helvetica"/>
                <w:lang w:val="de-DE" w:eastAsia="en-GB"/>
              </w:rPr>
              <w:t>DB PI filter</w:t>
            </w:r>
            <w:r w:rsidRPr="00B61B52">
              <w:rPr>
                <w:rFonts w:cs="Helvetica"/>
                <w:lang w:val="de-DE" w:eastAsia="en-GB"/>
              </w:rPr>
              <w:t xml:space="preserve">) </w:t>
            </w:r>
          </w:p>
          <w:p w14:paraId="6A1E155E" w14:textId="77777777" w:rsidR="00B64B28" w:rsidRPr="00B61B52" w:rsidRDefault="00B64B28" w:rsidP="00466496">
            <w:pPr>
              <w:pStyle w:val="HTMLPreformatted"/>
              <w:rPr>
                <w:rFonts w:cs="Helvetica"/>
                <w:lang w:val="en-GB" w:eastAsia="en-GB"/>
              </w:rPr>
            </w:pPr>
            <w:r w:rsidRPr="00B61B52">
              <w:rPr>
                <w:rFonts w:cs="Helvetica"/>
                <w:lang w:val="de-DE" w:eastAsia="en-GB"/>
              </w:rPr>
              <w:t xml:space="preserve">  </w:t>
            </w:r>
            <w:r w:rsidRPr="00B61B52">
              <w:rPr>
                <w:rFonts w:cs="Helvetica"/>
                <w:lang w:val="en-GB" w:eastAsia="en-GB"/>
              </w:rPr>
              <w:t>e.g.: MS:1001024 (</w:t>
            </w:r>
            <w:r w:rsidRPr="00B61B52">
              <w:rPr>
                <w:rStyle w:val="popup"/>
                <w:rFonts w:cs="Helvetica"/>
                <w:lang w:val="en-GB" w:eastAsia="en-GB"/>
              </w:rPr>
              <w:t>translation frame</w:t>
            </w:r>
            <w:r w:rsidRPr="00B61B52">
              <w:rPr>
                <w:rFonts w:cs="Helvetica"/>
                <w:lang w:val="en-GB" w:eastAsia="en-GB"/>
              </w:rPr>
              <w:t xml:space="preserve">) </w:t>
            </w:r>
          </w:p>
          <w:p w14:paraId="1F26956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MS:1001025 (</w:t>
            </w:r>
            <w:r w:rsidRPr="00B61B52">
              <w:rPr>
                <w:rStyle w:val="popup"/>
                <w:rFonts w:cs="Helvetica"/>
                <w:lang w:val="en-GB" w:eastAsia="en-GB"/>
              </w:rPr>
              <w:t>translation table</w:t>
            </w:r>
            <w:r w:rsidRPr="00B61B52">
              <w:rPr>
                <w:rFonts w:cs="Helvetica"/>
                <w:lang w:val="en-GB" w:eastAsia="en-GB"/>
              </w:rPr>
              <w:t xml:space="preserve">) </w:t>
            </w:r>
          </w:p>
          <w:p w14:paraId="263EA3F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tc>
      </w:tr>
    </w:tbl>
    <w:p w14:paraId="32513482" w14:textId="77777777" w:rsidR="00B64B28" w:rsidRDefault="00B64B28" w:rsidP="00466496"/>
    <w:p w14:paraId="70581B04" w14:textId="77777777" w:rsidR="00B64B28" w:rsidRDefault="00B64B28" w:rsidP="00466496">
      <w:pPr>
        <w:pStyle w:val="Heading2"/>
      </w:pPr>
      <w:bookmarkStart w:id="209" w:name="_Toc449341801"/>
      <w:r>
        <w:t>Element &lt;</w:t>
      </w:r>
      <w:bookmarkStart w:id="210" w:name="SearchDatabaseRef"/>
      <w:r>
        <w:t>SearchDatabaseRef</w:t>
      </w:r>
      <w:bookmarkEnd w:id="210"/>
      <w:r>
        <w:t>&gt;</w:t>
      </w:r>
      <w:bookmarkEnd w:id="20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5"/>
        <w:gridCol w:w="7343"/>
      </w:tblGrid>
      <w:tr w:rsidR="00B64B28" w14:paraId="1EF7DF92" w14:textId="77777777" w:rsidTr="00B64B28">
        <w:trPr>
          <w:tblCellSpacing w:w="15" w:type="dxa"/>
        </w:trPr>
        <w:tc>
          <w:tcPr>
            <w:tcW w:w="0" w:type="auto"/>
            <w:vAlign w:val="center"/>
            <w:hideMark/>
          </w:tcPr>
          <w:p w14:paraId="7F1166B4" w14:textId="77777777" w:rsidR="00B64B28" w:rsidRDefault="00B64B28" w:rsidP="00466496">
            <w:pPr>
              <w:rPr>
                <w:sz w:val="24"/>
              </w:rPr>
            </w:pPr>
            <w:r>
              <w:rPr>
                <w:b/>
                <w:bCs/>
              </w:rPr>
              <w:t>Definition:</w:t>
            </w:r>
          </w:p>
        </w:tc>
        <w:tc>
          <w:tcPr>
            <w:tcW w:w="0" w:type="auto"/>
            <w:vAlign w:val="center"/>
            <w:hideMark/>
          </w:tcPr>
          <w:p w14:paraId="599E0A24" w14:textId="77777777" w:rsidR="00B64B28" w:rsidRDefault="00B64B28" w:rsidP="00466496">
            <w:pPr>
              <w:rPr>
                <w:sz w:val="24"/>
              </w:rPr>
            </w:pPr>
            <w:r>
              <w:t xml:space="preserve">One of the search databases used. </w:t>
            </w:r>
          </w:p>
        </w:tc>
      </w:tr>
      <w:tr w:rsidR="00B64B28" w14:paraId="430F948A" w14:textId="77777777" w:rsidTr="00B64B28">
        <w:trPr>
          <w:tblCellSpacing w:w="15" w:type="dxa"/>
        </w:trPr>
        <w:tc>
          <w:tcPr>
            <w:tcW w:w="0" w:type="auto"/>
            <w:vAlign w:val="center"/>
            <w:hideMark/>
          </w:tcPr>
          <w:p w14:paraId="2648AB5F" w14:textId="77777777" w:rsidR="00B64B28" w:rsidRDefault="00B64B28" w:rsidP="00466496">
            <w:pPr>
              <w:rPr>
                <w:sz w:val="24"/>
              </w:rPr>
            </w:pPr>
            <w:r>
              <w:rPr>
                <w:b/>
                <w:bCs/>
              </w:rPr>
              <w:t>Type:</w:t>
            </w:r>
          </w:p>
        </w:tc>
        <w:tc>
          <w:tcPr>
            <w:tcW w:w="0" w:type="auto"/>
            <w:vAlign w:val="center"/>
            <w:hideMark/>
          </w:tcPr>
          <w:p w14:paraId="4CE3325A" w14:textId="77777777" w:rsidR="00B64B28" w:rsidRDefault="00B64B28" w:rsidP="00466496">
            <w:pPr>
              <w:rPr>
                <w:sz w:val="24"/>
              </w:rPr>
            </w:pPr>
            <w:r>
              <w:t xml:space="preserve">SearchDatabaseRefType </w:t>
            </w:r>
          </w:p>
        </w:tc>
      </w:tr>
      <w:tr w:rsidR="00B64B28" w14:paraId="09FDC216" w14:textId="77777777" w:rsidTr="00B64B28">
        <w:trPr>
          <w:tblCellSpacing w:w="15" w:type="dxa"/>
        </w:trPr>
        <w:tc>
          <w:tcPr>
            <w:tcW w:w="0" w:type="auto"/>
            <w:vAlign w:val="center"/>
            <w:hideMark/>
          </w:tcPr>
          <w:p w14:paraId="47C256E9"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7"/>
              <w:gridCol w:w="1046"/>
              <w:gridCol w:w="791"/>
              <w:gridCol w:w="3508"/>
            </w:tblGrid>
            <w:tr w:rsidR="00B64B28" w14:paraId="22974E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8D0E40"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F686C6B"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3FD12"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DE057DA" w14:textId="77777777" w:rsidR="00B64B28" w:rsidRDefault="00B64B28" w:rsidP="00466496">
                  <w:pPr>
                    <w:jc w:val="center"/>
                    <w:rPr>
                      <w:b/>
                      <w:bCs/>
                      <w:sz w:val="24"/>
                    </w:rPr>
                  </w:pPr>
                  <w:r>
                    <w:rPr>
                      <w:b/>
                      <w:bCs/>
                    </w:rPr>
                    <w:t>Definition</w:t>
                  </w:r>
                </w:p>
              </w:tc>
            </w:tr>
            <w:tr w:rsidR="00B64B28" w14:paraId="2F9291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B95A1D" w14:textId="77777777" w:rsidR="00B64B28" w:rsidRDefault="00B64B28" w:rsidP="00466496">
                  <w:pPr>
                    <w:rPr>
                      <w:sz w:val="24"/>
                    </w:rPr>
                  </w:pPr>
                  <w:r>
                    <w:t>searchDatabase_ref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5EC2DE9A"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4E2B281"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6E2AB" w14:textId="77777777" w:rsidR="00B64B28" w:rsidRDefault="00B64B28" w:rsidP="00466496">
                  <w:pPr>
                    <w:rPr>
                      <w:sz w:val="24"/>
                    </w:rPr>
                  </w:pPr>
                  <w:r>
                    <w:t>A reference to the database searched.</w:t>
                  </w:r>
                </w:p>
              </w:tc>
            </w:tr>
          </w:tbl>
          <w:p w14:paraId="24F299AA" w14:textId="77777777" w:rsidR="00B64B28" w:rsidRDefault="00B64B28" w:rsidP="00466496">
            <w:pPr>
              <w:rPr>
                <w:sz w:val="24"/>
              </w:rPr>
            </w:pPr>
          </w:p>
        </w:tc>
      </w:tr>
      <w:tr w:rsidR="00B64B28" w14:paraId="28BC465E" w14:textId="77777777" w:rsidTr="00B64B28">
        <w:trPr>
          <w:tblCellSpacing w:w="15" w:type="dxa"/>
        </w:trPr>
        <w:tc>
          <w:tcPr>
            <w:tcW w:w="0" w:type="auto"/>
            <w:vAlign w:val="center"/>
            <w:hideMark/>
          </w:tcPr>
          <w:p w14:paraId="670B89BA" w14:textId="77777777" w:rsidR="00B64B28" w:rsidRDefault="00B64B28" w:rsidP="00466496">
            <w:pPr>
              <w:rPr>
                <w:sz w:val="24"/>
              </w:rPr>
            </w:pPr>
            <w:r>
              <w:rPr>
                <w:b/>
                <w:bCs/>
              </w:rPr>
              <w:t>Subelements:</w:t>
            </w:r>
          </w:p>
        </w:tc>
        <w:tc>
          <w:tcPr>
            <w:tcW w:w="0" w:type="auto"/>
            <w:vAlign w:val="center"/>
            <w:hideMark/>
          </w:tcPr>
          <w:p w14:paraId="40AF8634" w14:textId="77777777" w:rsidR="00B64B28" w:rsidRDefault="00B64B28" w:rsidP="00466496">
            <w:pPr>
              <w:rPr>
                <w:sz w:val="24"/>
              </w:rPr>
            </w:pPr>
            <w:r>
              <w:t>none</w:t>
            </w:r>
          </w:p>
        </w:tc>
      </w:tr>
      <w:tr w:rsidR="00B64B28" w14:paraId="166E3FCD" w14:textId="77777777" w:rsidTr="00B64B28">
        <w:trPr>
          <w:tblCellSpacing w:w="15" w:type="dxa"/>
        </w:trPr>
        <w:tc>
          <w:tcPr>
            <w:tcW w:w="0" w:type="auto"/>
            <w:vAlign w:val="center"/>
            <w:hideMark/>
          </w:tcPr>
          <w:p w14:paraId="59E456F1" w14:textId="77777777" w:rsidR="00B64B28" w:rsidRDefault="00B64B28" w:rsidP="00466496">
            <w:pPr>
              <w:rPr>
                <w:sz w:val="24"/>
              </w:rPr>
            </w:pPr>
            <w:r>
              <w:rPr>
                <w:b/>
                <w:bCs/>
              </w:rPr>
              <w:t>Example Context:</w:t>
            </w:r>
          </w:p>
        </w:tc>
        <w:tc>
          <w:tcPr>
            <w:tcW w:w="0" w:type="auto"/>
            <w:vAlign w:val="center"/>
            <w:hideMark/>
          </w:tcPr>
          <w:p w14:paraId="27E850BE" w14:textId="77777777" w:rsidR="00B64B28" w:rsidRPr="00B61B52" w:rsidRDefault="00B64B28" w:rsidP="00466496">
            <w:pPr>
              <w:pStyle w:val="HTMLPreformatted"/>
              <w:rPr>
                <w:rFonts w:cs="Helvetica"/>
                <w:lang w:val="en-GB" w:eastAsia="en-GB"/>
              </w:rPr>
            </w:pPr>
            <w:r w:rsidRPr="00B61B52">
              <w:rPr>
                <w:rFonts w:cs="Helvetica"/>
                <w:lang w:val="en-GB" w:eastAsia="en-GB"/>
              </w:rPr>
              <w:t>&lt;SearchDatabaseRef searchDatabase_ref="SDB_NeoProt_tripledecoy"/&gt;</w:t>
            </w:r>
          </w:p>
        </w:tc>
      </w:tr>
    </w:tbl>
    <w:p w14:paraId="1E92467C" w14:textId="77777777" w:rsidR="00B64B28" w:rsidRDefault="00B64B28" w:rsidP="00466496"/>
    <w:p w14:paraId="6CA6C090" w14:textId="77777777" w:rsidR="00B64B28" w:rsidRDefault="00B64B28" w:rsidP="00466496">
      <w:pPr>
        <w:pStyle w:val="Heading2"/>
      </w:pPr>
      <w:bookmarkStart w:id="211" w:name="_Toc449341802"/>
      <w:r>
        <w:t>Element &lt;</w:t>
      </w:r>
      <w:bookmarkStart w:id="212" w:name="SearchModification"/>
      <w:r>
        <w:t>SearchModification</w:t>
      </w:r>
      <w:bookmarkEnd w:id="212"/>
      <w:r>
        <w:t>&gt;</w:t>
      </w:r>
      <w:bookmarkEnd w:id="21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0"/>
        <w:gridCol w:w="8662"/>
      </w:tblGrid>
      <w:tr w:rsidR="00B64B28" w14:paraId="266B7764" w14:textId="77777777" w:rsidTr="00B64B28">
        <w:trPr>
          <w:tblCellSpacing w:w="15" w:type="dxa"/>
        </w:trPr>
        <w:tc>
          <w:tcPr>
            <w:tcW w:w="0" w:type="auto"/>
            <w:vAlign w:val="center"/>
            <w:hideMark/>
          </w:tcPr>
          <w:p w14:paraId="54363305" w14:textId="77777777" w:rsidR="00B64B28" w:rsidRDefault="00B64B28" w:rsidP="00466496">
            <w:pPr>
              <w:rPr>
                <w:sz w:val="24"/>
              </w:rPr>
            </w:pPr>
            <w:r>
              <w:rPr>
                <w:b/>
                <w:bCs/>
              </w:rPr>
              <w:t>Definition:</w:t>
            </w:r>
          </w:p>
        </w:tc>
        <w:tc>
          <w:tcPr>
            <w:tcW w:w="0" w:type="auto"/>
            <w:vAlign w:val="center"/>
            <w:hideMark/>
          </w:tcPr>
          <w:p w14:paraId="3E50376F" w14:textId="77777777" w:rsidR="00B64B28" w:rsidRDefault="00B64B28" w:rsidP="00466496">
            <w:pPr>
              <w:rPr>
                <w:sz w:val="24"/>
              </w:rPr>
            </w:pPr>
            <w:r>
              <w:t xml:space="preserve">Specification of a search modification as parameter for a spectra search. Contains the name of the modification, the mass, the specificity and whether it is a static modification. </w:t>
            </w:r>
          </w:p>
        </w:tc>
      </w:tr>
      <w:tr w:rsidR="00B64B28" w14:paraId="44E25007" w14:textId="77777777" w:rsidTr="00B64B28">
        <w:trPr>
          <w:tblCellSpacing w:w="15" w:type="dxa"/>
        </w:trPr>
        <w:tc>
          <w:tcPr>
            <w:tcW w:w="0" w:type="auto"/>
            <w:vAlign w:val="center"/>
            <w:hideMark/>
          </w:tcPr>
          <w:p w14:paraId="03CFF78C" w14:textId="77777777" w:rsidR="00B64B28" w:rsidRDefault="00B64B28" w:rsidP="00466496">
            <w:pPr>
              <w:rPr>
                <w:sz w:val="24"/>
              </w:rPr>
            </w:pPr>
            <w:r>
              <w:rPr>
                <w:b/>
                <w:bCs/>
              </w:rPr>
              <w:t>Type:</w:t>
            </w:r>
          </w:p>
        </w:tc>
        <w:tc>
          <w:tcPr>
            <w:tcW w:w="0" w:type="auto"/>
            <w:vAlign w:val="center"/>
            <w:hideMark/>
          </w:tcPr>
          <w:p w14:paraId="5C585C85" w14:textId="77777777" w:rsidR="00B64B28" w:rsidRDefault="00B64B28" w:rsidP="00466496">
            <w:pPr>
              <w:rPr>
                <w:sz w:val="24"/>
              </w:rPr>
            </w:pPr>
            <w:r>
              <w:t xml:space="preserve">SearchModificationType </w:t>
            </w:r>
          </w:p>
        </w:tc>
      </w:tr>
      <w:tr w:rsidR="00B64B28" w14:paraId="21D61A55" w14:textId="77777777" w:rsidTr="00B64B28">
        <w:trPr>
          <w:tblCellSpacing w:w="15" w:type="dxa"/>
        </w:trPr>
        <w:tc>
          <w:tcPr>
            <w:tcW w:w="0" w:type="auto"/>
            <w:vAlign w:val="center"/>
            <w:hideMark/>
          </w:tcPr>
          <w:p w14:paraId="39250418"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49"/>
              <w:gridCol w:w="1646"/>
              <w:gridCol w:w="824"/>
              <w:gridCol w:w="4952"/>
            </w:tblGrid>
            <w:tr w:rsidR="00B64B28" w14:paraId="0339D9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1AE79B"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40BD0"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AB5F09F"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CD73C" w14:textId="77777777" w:rsidR="00B64B28" w:rsidRDefault="00B64B28" w:rsidP="00466496">
                  <w:pPr>
                    <w:jc w:val="center"/>
                    <w:rPr>
                      <w:b/>
                      <w:bCs/>
                      <w:sz w:val="24"/>
                    </w:rPr>
                  </w:pPr>
                  <w:r>
                    <w:rPr>
                      <w:b/>
                      <w:bCs/>
                    </w:rPr>
                    <w:t>Definition</w:t>
                  </w:r>
                </w:p>
              </w:tc>
            </w:tr>
            <w:tr w:rsidR="00B64B28" w14:paraId="7F03DB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5E1414" w14:textId="77777777" w:rsidR="00B64B28" w:rsidRDefault="00B64B28" w:rsidP="00466496">
                  <w:pPr>
                    <w:rPr>
                      <w:sz w:val="24"/>
                    </w:rPr>
                  </w:pPr>
                  <w:r>
                    <w:t>fixedMod</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53E5F" w14:textId="77777777" w:rsidR="00B64B28" w:rsidRDefault="00B64B28" w:rsidP="00466496">
                  <w:pPr>
                    <w:rPr>
                      <w:sz w:val="24"/>
                    </w:rPr>
                  </w:pPr>
                  <w:r>
                    <w:t>xsd:boolean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6C40F"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C75E6" w14:textId="77777777" w:rsidR="00B64B28" w:rsidRDefault="00B64B28" w:rsidP="00466496">
                  <w:pPr>
                    <w:rPr>
                      <w:sz w:val="24"/>
                    </w:rPr>
                  </w:pPr>
                  <w:r>
                    <w:t>True, if the modification is static (i.e. occurs always).</w:t>
                  </w:r>
                </w:p>
              </w:tc>
            </w:tr>
            <w:tr w:rsidR="00B64B28" w14:paraId="68C9CB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09EE96" w14:textId="77777777" w:rsidR="00B64B28" w:rsidRDefault="00B64B28" w:rsidP="00466496">
                  <w:pPr>
                    <w:rPr>
                      <w:sz w:val="24"/>
                    </w:rPr>
                  </w:pPr>
                  <w:r>
                    <w:t>massDelta</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2C5D5" w14:textId="77777777" w:rsidR="00B64B28" w:rsidRDefault="00B64B28" w:rsidP="00466496">
                  <w:pPr>
                    <w:rPr>
                      <w:sz w:val="24"/>
                    </w:rPr>
                  </w:pPr>
                  <w:r>
                    <w:t>xsd:float</w:t>
                  </w:r>
                </w:p>
              </w:tc>
              <w:tc>
                <w:tcPr>
                  <w:tcW w:w="0" w:type="auto"/>
                  <w:tcBorders>
                    <w:top w:val="outset" w:sz="6" w:space="0" w:color="auto"/>
                    <w:left w:val="outset" w:sz="6" w:space="0" w:color="auto"/>
                    <w:bottom w:val="outset" w:sz="6" w:space="0" w:color="auto"/>
                    <w:right w:val="outset" w:sz="6" w:space="0" w:color="auto"/>
                  </w:tcBorders>
                  <w:vAlign w:val="center"/>
                  <w:hideMark/>
                </w:tcPr>
                <w:p w14:paraId="053C7850"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BE0592B" w14:textId="77777777" w:rsidR="00B64B28" w:rsidRDefault="00B64B28" w:rsidP="00466496">
                  <w:pPr>
                    <w:rPr>
                      <w:sz w:val="24"/>
                    </w:rPr>
                  </w:pPr>
                  <w:r>
                    <w:t>The mass delta of the searched modification in Daltons.</w:t>
                  </w:r>
                </w:p>
              </w:tc>
            </w:tr>
            <w:tr w:rsidR="00B64B28" w14:paraId="635AE0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8136F4" w14:textId="77777777" w:rsidR="00B64B28" w:rsidRDefault="00B64B28" w:rsidP="00466496">
                  <w:pPr>
                    <w:rPr>
                      <w:sz w:val="24"/>
                    </w:rPr>
                  </w:pPr>
                  <w:r>
                    <w:t>residues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8260350" w14:textId="77777777" w:rsidR="00B64B28" w:rsidRDefault="006C01CB" w:rsidP="00466496">
                  <w:pPr>
                    <w:rPr>
                      <w:sz w:val="24"/>
                    </w:rPr>
                  </w:pPr>
                  <w:r w:rsidRPr="006C01CB">
                    <w:t>listOfCharsOrAny</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9D148"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1BE79FE" w14:textId="77777777" w:rsidR="00B64B28" w:rsidRDefault="006C01CB" w:rsidP="00466496">
                  <w:pPr>
                    <w:rPr>
                      <w:sz w:val="24"/>
                    </w:rPr>
                  </w:pPr>
                  <w:r w:rsidRPr="006C01CB">
                    <w:t>The residue(s) searched with the specified modification. For N or C terminal modifications that can occur on any residue, the . character should be used to specify any, otherwise the list of amino acids should be provided.</w:t>
                  </w:r>
                </w:p>
              </w:tc>
            </w:tr>
          </w:tbl>
          <w:p w14:paraId="3050ABA8" w14:textId="77777777" w:rsidR="00B64B28" w:rsidRDefault="00B64B28" w:rsidP="00466496">
            <w:pPr>
              <w:rPr>
                <w:sz w:val="24"/>
              </w:rPr>
            </w:pPr>
          </w:p>
        </w:tc>
      </w:tr>
      <w:tr w:rsidR="00B64B28" w14:paraId="29969CCF" w14:textId="77777777" w:rsidTr="00B64B28">
        <w:trPr>
          <w:tblCellSpacing w:w="15" w:type="dxa"/>
        </w:trPr>
        <w:tc>
          <w:tcPr>
            <w:tcW w:w="0" w:type="auto"/>
            <w:vAlign w:val="center"/>
            <w:hideMark/>
          </w:tcPr>
          <w:p w14:paraId="2DBD019A"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6"/>
              <w:gridCol w:w="1135"/>
              <w:gridCol w:w="1180"/>
              <w:gridCol w:w="4680"/>
            </w:tblGrid>
            <w:tr w:rsidR="00B64B28" w14:paraId="4EE433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F338CD"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6F1BA"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463EF"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37A88F0" w14:textId="77777777" w:rsidR="00B64B28" w:rsidRDefault="00B64B28" w:rsidP="00466496">
                  <w:pPr>
                    <w:jc w:val="center"/>
                    <w:rPr>
                      <w:b/>
                      <w:bCs/>
                      <w:sz w:val="24"/>
                    </w:rPr>
                  </w:pPr>
                  <w:r>
                    <w:rPr>
                      <w:b/>
                      <w:bCs/>
                    </w:rPr>
                    <w:t>Definition</w:t>
                  </w:r>
                </w:p>
              </w:tc>
            </w:tr>
            <w:tr w:rsidR="00B64B28" w14:paraId="7CFAA1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898B4C" w14:textId="77777777" w:rsidR="00B64B28" w:rsidRDefault="00B64B28" w:rsidP="00466496">
                  <w:pPr>
                    <w:rPr>
                      <w:sz w:val="24"/>
                    </w:rPr>
                  </w:pPr>
                  <w:hyperlink w:anchor="SpecificityRules" w:history="1">
                    <w:r>
                      <w:rPr>
                        <w:rStyle w:val="Hyperlink"/>
                      </w:rPr>
                      <w:t>SpecificityRules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EB19914"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4A967E"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C2DEC" w14:textId="77777777" w:rsidR="00B64B28" w:rsidRDefault="00B64B28" w:rsidP="00466496">
                  <w:pPr>
                    <w:rPr>
                      <w:sz w:val="24"/>
                    </w:rPr>
                  </w:pPr>
                  <w:r>
                    <w:t xml:space="preserve">The specificity rules of the searched modification </w:t>
                  </w:r>
                  <w:r>
                    <w:lastRenderedPageBreak/>
                    <w:t>including for example the probability of a modification's presence or peptide or protein termini. Standard fixed or variable status should be provided by the attribute fixedMod.</w:t>
                  </w:r>
                </w:p>
              </w:tc>
            </w:tr>
            <w:tr w:rsidR="00B64B28" w14:paraId="0F3E1F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212B5A" w14:textId="77777777" w:rsidR="00B64B28" w:rsidRDefault="00B64B28" w:rsidP="00466496">
                  <w:pPr>
                    <w:rPr>
                      <w:sz w:val="24"/>
                    </w:rPr>
                  </w:pPr>
                  <w:hyperlink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188E3DA"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9F8F6"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CF0DC3F" w14:textId="77777777" w:rsidR="00B64B28" w:rsidRDefault="00B64B28" w:rsidP="00466496">
                  <w:pPr>
                    <w:rPr>
                      <w:sz w:val="24"/>
                    </w:rPr>
                  </w:pPr>
                  <w:r>
                    <w:t>A single entry from an ontology or a controlled vocabulary.</w:t>
                  </w:r>
                </w:p>
              </w:tc>
            </w:tr>
          </w:tbl>
          <w:p w14:paraId="5D4B3755" w14:textId="77777777" w:rsidR="00B64B28" w:rsidRDefault="00B64B28" w:rsidP="00466496">
            <w:pPr>
              <w:rPr>
                <w:sz w:val="24"/>
              </w:rPr>
            </w:pPr>
          </w:p>
        </w:tc>
      </w:tr>
      <w:tr w:rsidR="00B64B28" w14:paraId="0EF2AA81" w14:textId="77777777" w:rsidTr="00B64B28">
        <w:trPr>
          <w:tblCellSpacing w:w="15" w:type="dxa"/>
        </w:trPr>
        <w:tc>
          <w:tcPr>
            <w:tcW w:w="0" w:type="auto"/>
            <w:vAlign w:val="center"/>
            <w:hideMark/>
          </w:tcPr>
          <w:p w14:paraId="120A7E61" w14:textId="77777777" w:rsidR="00B64B28" w:rsidRDefault="00B64B28" w:rsidP="00466496">
            <w:pPr>
              <w:rPr>
                <w:sz w:val="24"/>
              </w:rPr>
            </w:pPr>
            <w:r>
              <w:rPr>
                <w:b/>
                <w:bCs/>
              </w:rPr>
              <w:t>Example Context:</w:t>
            </w:r>
          </w:p>
        </w:tc>
        <w:tc>
          <w:tcPr>
            <w:tcW w:w="0" w:type="auto"/>
            <w:vAlign w:val="center"/>
            <w:hideMark/>
          </w:tcPr>
          <w:p w14:paraId="379F0629" w14:textId="77777777" w:rsidR="00B64B28" w:rsidRPr="00B61B52" w:rsidRDefault="00B64B28" w:rsidP="00466496">
            <w:pPr>
              <w:pStyle w:val="HTMLPreformatted"/>
              <w:rPr>
                <w:rFonts w:cs="Helvetica"/>
                <w:lang w:val="en-GB" w:eastAsia="en-GB"/>
              </w:rPr>
            </w:pPr>
            <w:r w:rsidRPr="00B61B52">
              <w:rPr>
                <w:rFonts w:cs="Helvetica"/>
                <w:lang w:val="en-GB" w:eastAsia="en-GB"/>
              </w:rPr>
              <w:t>&lt;SearchModification residues="C" massDelta="57.021465" fixedMod="true"&gt;</w:t>
            </w:r>
          </w:p>
          <w:p w14:paraId="6ABC323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accession="UNIMOD:4" cvRef="UNIMOD" name="Carbamidomethyl"/&gt;</w:t>
            </w:r>
          </w:p>
          <w:p w14:paraId="50DED087" w14:textId="77777777" w:rsidR="00B64B28" w:rsidRPr="00B61B52" w:rsidRDefault="00B64B28" w:rsidP="00466496">
            <w:pPr>
              <w:pStyle w:val="HTMLPreformatted"/>
              <w:rPr>
                <w:rFonts w:cs="Helvetica"/>
                <w:lang w:val="en-GB" w:eastAsia="en-GB"/>
              </w:rPr>
            </w:pPr>
            <w:r w:rsidRPr="00B61B52">
              <w:rPr>
                <w:rFonts w:cs="Helvetica"/>
                <w:lang w:val="en-GB" w:eastAsia="en-GB"/>
              </w:rPr>
              <w:t>&lt;/SearchModification&gt;</w:t>
            </w:r>
          </w:p>
        </w:tc>
      </w:tr>
      <w:tr w:rsidR="00B64B28" w14:paraId="3BFB4526" w14:textId="77777777" w:rsidTr="00B64B28">
        <w:trPr>
          <w:tblCellSpacing w:w="15" w:type="dxa"/>
        </w:trPr>
        <w:tc>
          <w:tcPr>
            <w:tcW w:w="0" w:type="auto"/>
            <w:vAlign w:val="center"/>
            <w:hideMark/>
          </w:tcPr>
          <w:p w14:paraId="0E83DA14" w14:textId="77777777" w:rsidR="00B64B28" w:rsidRDefault="00B64B28" w:rsidP="00466496">
            <w:pPr>
              <w:rPr>
                <w:sz w:val="24"/>
              </w:rPr>
            </w:pPr>
            <w:r>
              <w:rPr>
                <w:b/>
                <w:bCs/>
              </w:rPr>
              <w:t>cvParam Mapping Rules:</w:t>
            </w:r>
          </w:p>
        </w:tc>
        <w:tc>
          <w:tcPr>
            <w:tcW w:w="0" w:type="auto"/>
            <w:vAlign w:val="center"/>
            <w:hideMark/>
          </w:tcPr>
          <w:p w14:paraId="7351E21E" w14:textId="77777777" w:rsidR="00E93B5A" w:rsidRPr="00B61B52" w:rsidRDefault="00B64B28" w:rsidP="00466496">
            <w:pPr>
              <w:pStyle w:val="HTMLPreformatted"/>
              <w:rPr>
                <w:rFonts w:cs="Helvetica"/>
                <w:lang w:val="en-GB" w:eastAsia="en-GB"/>
              </w:rPr>
            </w:pPr>
            <w:r w:rsidRPr="00B61B52">
              <w:rPr>
                <w:rFonts w:cs="Helvetica"/>
                <w:lang w:val="en-GB" w:eastAsia="en-GB"/>
              </w:rPr>
              <w:t>Path /MzIdentML/AnalysisProtocolCollection/SpectrumIdentificationProtocol/ModificationParams/SearchModifi</w:t>
            </w:r>
          </w:p>
          <w:p w14:paraId="275C8339" w14:textId="77777777" w:rsidR="00B64B28" w:rsidRPr="00B61B52" w:rsidRDefault="00B64B28" w:rsidP="00466496">
            <w:pPr>
              <w:pStyle w:val="HTMLPreformatted"/>
              <w:rPr>
                <w:rFonts w:cs="Helvetica"/>
                <w:lang w:val="en-GB" w:eastAsia="en-GB"/>
              </w:rPr>
            </w:pPr>
            <w:r w:rsidRPr="00B61B52">
              <w:rPr>
                <w:rFonts w:cs="Helvetica"/>
                <w:lang w:val="en-GB" w:eastAsia="en-GB"/>
              </w:rPr>
              <w:t>cation</w:t>
            </w:r>
          </w:p>
          <w:p w14:paraId="2322F1F5"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UNIMOD:0 (</w:t>
            </w:r>
            <w:r w:rsidRPr="00B61B52">
              <w:rPr>
                <w:rStyle w:val="popup"/>
                <w:rFonts w:cs="Helvetica"/>
                <w:lang w:val="en-GB" w:eastAsia="en-GB"/>
              </w:rPr>
              <w:t>UNIMOD root</w:t>
            </w:r>
            <w:r w:rsidRPr="00B61B52">
              <w:rPr>
                <w:rFonts w:cs="Helvetica"/>
                <w:lang w:val="en-GB" w:eastAsia="en-GB"/>
              </w:rPr>
              <w:t>) one or more times</w:t>
            </w:r>
          </w:p>
          <w:p w14:paraId="0EA90C17"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MS:1001471 (</w:t>
            </w:r>
            <w:r w:rsidRPr="00B61B52">
              <w:rPr>
                <w:rStyle w:val="popup"/>
                <w:rFonts w:cs="Helvetica"/>
                <w:lang w:val="en-GB" w:eastAsia="en-GB"/>
              </w:rPr>
              <w:t>peptide modification details</w:t>
            </w:r>
            <w:r w:rsidRPr="00B61B52">
              <w:rPr>
                <w:rFonts w:cs="Helvetica"/>
                <w:lang w:val="en-GB" w:eastAsia="en-GB"/>
              </w:rPr>
              <w:t>) one or more times</w:t>
            </w:r>
          </w:p>
          <w:p w14:paraId="064177C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MS:1001460 (</w:t>
            </w:r>
            <w:r w:rsidRPr="00B61B52">
              <w:rPr>
                <w:rStyle w:val="popup"/>
                <w:rFonts w:cs="Helvetica"/>
                <w:lang w:val="en-GB" w:eastAsia="en-GB"/>
              </w:rPr>
              <w:t>unknown modification</w:t>
            </w:r>
            <w:r w:rsidRPr="00B61B52">
              <w:rPr>
                <w:rFonts w:cs="Helvetica"/>
                <w:lang w:val="en-GB" w:eastAsia="en-GB"/>
              </w:rPr>
              <w:t xml:space="preserve">) </w:t>
            </w:r>
          </w:p>
          <w:p w14:paraId="189D6B6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MS:1001524 (</w:t>
            </w:r>
            <w:r w:rsidRPr="00B61B52">
              <w:rPr>
                <w:rStyle w:val="popup"/>
                <w:rFonts w:cs="Helvetica"/>
                <w:lang w:val="en-GB" w:eastAsia="en-GB"/>
              </w:rPr>
              <w:t>fragment neutral loss</w:t>
            </w:r>
            <w:r w:rsidRPr="00B61B52">
              <w:rPr>
                <w:rFonts w:cs="Helvetica"/>
                <w:lang w:val="en-GB" w:eastAsia="en-GB"/>
              </w:rPr>
              <w:t xml:space="preserve">) </w:t>
            </w:r>
          </w:p>
          <w:p w14:paraId="6A2D50C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MS:1001525 (</w:t>
            </w:r>
            <w:r w:rsidRPr="00B61B52">
              <w:rPr>
                <w:rStyle w:val="popup"/>
                <w:rFonts w:cs="Helvetica"/>
                <w:lang w:val="en-GB" w:eastAsia="en-GB"/>
              </w:rPr>
              <w:t>precursor neutral loss</w:t>
            </w:r>
            <w:r w:rsidRPr="00B61B52">
              <w:rPr>
                <w:rFonts w:cs="Helvetica"/>
                <w:lang w:val="en-GB" w:eastAsia="en-GB"/>
              </w:rPr>
              <w:t xml:space="preserve">) </w:t>
            </w:r>
          </w:p>
          <w:p w14:paraId="67803196"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MOD:00000 (</w:t>
            </w:r>
            <w:r w:rsidRPr="00B61B52">
              <w:rPr>
                <w:rStyle w:val="popup"/>
                <w:rFonts w:cs="Helvetica"/>
                <w:lang w:val="en-GB" w:eastAsia="en-GB"/>
              </w:rPr>
              <w:t>protein modification</w:t>
            </w:r>
            <w:r w:rsidRPr="00B61B52">
              <w:rPr>
                <w:rFonts w:cs="Helvetica"/>
                <w:lang w:val="en-GB" w:eastAsia="en-GB"/>
              </w:rPr>
              <w:t>) one or more times</w:t>
            </w:r>
          </w:p>
        </w:tc>
      </w:tr>
      <w:tr w:rsidR="00B64B28" w14:paraId="5035DA79" w14:textId="77777777" w:rsidTr="00B64B28">
        <w:trPr>
          <w:tblCellSpacing w:w="15" w:type="dxa"/>
        </w:trPr>
        <w:tc>
          <w:tcPr>
            <w:tcW w:w="0" w:type="auto"/>
            <w:vAlign w:val="center"/>
            <w:hideMark/>
          </w:tcPr>
          <w:p w14:paraId="31988DBC" w14:textId="77777777" w:rsidR="00B64B28" w:rsidRDefault="00B64B28" w:rsidP="00466496">
            <w:pPr>
              <w:rPr>
                <w:sz w:val="24"/>
              </w:rPr>
            </w:pPr>
            <w:r>
              <w:rPr>
                <w:b/>
                <w:bCs/>
              </w:rPr>
              <w:t>Example cvParams:</w:t>
            </w:r>
          </w:p>
        </w:tc>
        <w:tc>
          <w:tcPr>
            <w:tcW w:w="0" w:type="auto"/>
            <w:vAlign w:val="center"/>
            <w:hideMark/>
          </w:tcPr>
          <w:p w14:paraId="44823159"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accession="UNIMOD:4" name="Carbamidomethyl" cvRef="UNIMOD"/&gt;</w:t>
            </w:r>
          </w:p>
          <w:p w14:paraId="51AC0B2F"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accession="UNIMOD:35" name="Oxidation" cvRef="UNIMOD"/&gt;</w:t>
            </w:r>
          </w:p>
        </w:tc>
      </w:tr>
    </w:tbl>
    <w:p w14:paraId="3D0B29FA" w14:textId="77777777" w:rsidR="00B64B28" w:rsidRDefault="00B64B28" w:rsidP="00466496"/>
    <w:p w14:paraId="70562360" w14:textId="77777777" w:rsidR="00B64B28" w:rsidRDefault="00B64B28" w:rsidP="00466496">
      <w:pPr>
        <w:pStyle w:val="Heading2"/>
      </w:pPr>
      <w:bookmarkStart w:id="213" w:name="_Toc449341803"/>
      <w:r>
        <w:t>Element &lt;</w:t>
      </w:r>
      <w:bookmarkStart w:id="214" w:name="SearchType"/>
      <w:r>
        <w:t>SearchType</w:t>
      </w:r>
      <w:bookmarkEnd w:id="214"/>
      <w:r>
        <w:t>&gt;</w:t>
      </w:r>
      <w:bookmarkEnd w:id="21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9"/>
        <w:gridCol w:w="8133"/>
      </w:tblGrid>
      <w:tr w:rsidR="00B64B28" w14:paraId="635C9E2A" w14:textId="77777777" w:rsidTr="00B64B28">
        <w:trPr>
          <w:tblCellSpacing w:w="15" w:type="dxa"/>
        </w:trPr>
        <w:tc>
          <w:tcPr>
            <w:tcW w:w="0" w:type="auto"/>
            <w:vAlign w:val="center"/>
            <w:hideMark/>
          </w:tcPr>
          <w:p w14:paraId="3398059F" w14:textId="77777777" w:rsidR="00B64B28" w:rsidRDefault="00B64B28" w:rsidP="00466496">
            <w:pPr>
              <w:rPr>
                <w:sz w:val="24"/>
              </w:rPr>
            </w:pPr>
            <w:r>
              <w:rPr>
                <w:b/>
                <w:bCs/>
              </w:rPr>
              <w:t>Definition:</w:t>
            </w:r>
          </w:p>
        </w:tc>
        <w:tc>
          <w:tcPr>
            <w:tcW w:w="0" w:type="auto"/>
            <w:vAlign w:val="center"/>
            <w:hideMark/>
          </w:tcPr>
          <w:p w14:paraId="6A1C8664" w14:textId="77777777" w:rsidR="00B64B28" w:rsidRDefault="00B64B28" w:rsidP="00466496">
            <w:pPr>
              <w:rPr>
                <w:sz w:val="24"/>
              </w:rPr>
            </w:pPr>
            <w:r>
              <w:t xml:space="preserve">The type of search performed e.g. PMF, Tag searches, MS-MS </w:t>
            </w:r>
          </w:p>
        </w:tc>
      </w:tr>
      <w:tr w:rsidR="00B64B28" w14:paraId="7A1F1ECC" w14:textId="77777777" w:rsidTr="00B64B28">
        <w:trPr>
          <w:tblCellSpacing w:w="15" w:type="dxa"/>
        </w:trPr>
        <w:tc>
          <w:tcPr>
            <w:tcW w:w="0" w:type="auto"/>
            <w:vAlign w:val="center"/>
            <w:hideMark/>
          </w:tcPr>
          <w:p w14:paraId="732CAA6A" w14:textId="77777777" w:rsidR="00B64B28" w:rsidRDefault="00B64B28" w:rsidP="00466496">
            <w:pPr>
              <w:rPr>
                <w:sz w:val="24"/>
              </w:rPr>
            </w:pPr>
            <w:r>
              <w:rPr>
                <w:b/>
                <w:bCs/>
              </w:rPr>
              <w:t>Type:</w:t>
            </w:r>
          </w:p>
        </w:tc>
        <w:tc>
          <w:tcPr>
            <w:tcW w:w="0" w:type="auto"/>
            <w:vAlign w:val="center"/>
            <w:hideMark/>
          </w:tcPr>
          <w:p w14:paraId="139299B3" w14:textId="77777777" w:rsidR="00B64B28" w:rsidRDefault="00B64B28" w:rsidP="00466496">
            <w:pPr>
              <w:rPr>
                <w:sz w:val="24"/>
              </w:rPr>
            </w:pPr>
            <w:r>
              <w:t xml:space="preserve">ParamType </w:t>
            </w:r>
          </w:p>
        </w:tc>
      </w:tr>
      <w:tr w:rsidR="00B64B28" w14:paraId="4EBC15C8" w14:textId="77777777" w:rsidTr="00B64B28">
        <w:trPr>
          <w:tblCellSpacing w:w="15" w:type="dxa"/>
        </w:trPr>
        <w:tc>
          <w:tcPr>
            <w:tcW w:w="0" w:type="auto"/>
            <w:vAlign w:val="center"/>
            <w:hideMark/>
          </w:tcPr>
          <w:p w14:paraId="16ED6FD9" w14:textId="77777777" w:rsidR="00B64B28" w:rsidRDefault="00B64B28" w:rsidP="00466496">
            <w:pPr>
              <w:rPr>
                <w:sz w:val="24"/>
              </w:rPr>
            </w:pPr>
            <w:r>
              <w:rPr>
                <w:b/>
                <w:bCs/>
              </w:rPr>
              <w:t>Attributes:</w:t>
            </w:r>
          </w:p>
        </w:tc>
        <w:tc>
          <w:tcPr>
            <w:tcW w:w="0" w:type="auto"/>
            <w:vAlign w:val="center"/>
            <w:hideMark/>
          </w:tcPr>
          <w:p w14:paraId="2DE89580" w14:textId="77777777" w:rsidR="00B64B28" w:rsidRDefault="00B64B28" w:rsidP="00466496">
            <w:pPr>
              <w:rPr>
                <w:sz w:val="24"/>
              </w:rPr>
            </w:pPr>
            <w:r>
              <w:t>none</w:t>
            </w:r>
          </w:p>
        </w:tc>
      </w:tr>
      <w:tr w:rsidR="00B64B28" w14:paraId="1F0C74F1" w14:textId="77777777" w:rsidTr="00B64B28">
        <w:trPr>
          <w:tblCellSpacing w:w="15" w:type="dxa"/>
        </w:trPr>
        <w:tc>
          <w:tcPr>
            <w:tcW w:w="0" w:type="auto"/>
            <w:vAlign w:val="center"/>
            <w:hideMark/>
          </w:tcPr>
          <w:p w14:paraId="209C8209"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5"/>
              <w:gridCol w:w="1135"/>
              <w:gridCol w:w="1180"/>
              <w:gridCol w:w="4062"/>
            </w:tblGrid>
            <w:tr w:rsidR="00B64B28" w14:paraId="0FD4D9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3547B8"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0D3D61"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87C6B"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FC9E7F7" w14:textId="77777777" w:rsidR="00B64B28" w:rsidRDefault="00B64B28" w:rsidP="00466496">
                  <w:pPr>
                    <w:jc w:val="center"/>
                    <w:rPr>
                      <w:b/>
                      <w:bCs/>
                      <w:sz w:val="24"/>
                    </w:rPr>
                  </w:pPr>
                  <w:r>
                    <w:rPr>
                      <w:b/>
                      <w:bCs/>
                    </w:rPr>
                    <w:t>Definition</w:t>
                  </w:r>
                </w:p>
              </w:tc>
            </w:tr>
            <w:tr w:rsidR="00B64B28" w14:paraId="2C4E7E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A61D9C" w14:textId="77777777" w:rsidR="00B64B28" w:rsidRDefault="00B64B28" w:rsidP="00466496">
                  <w:pPr>
                    <w:rPr>
                      <w:sz w:val="24"/>
                    </w:rPr>
                  </w:pPr>
                  <w:hyperlink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6CAE2E8"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FB439"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61D5AA" w14:textId="77777777" w:rsidR="00B64B28" w:rsidRDefault="00B64B28" w:rsidP="00466496">
                  <w:pPr>
                    <w:rPr>
                      <w:sz w:val="24"/>
                    </w:rPr>
                  </w:pPr>
                  <w:r>
                    <w:t>A single entry from an ontology or a controlled vocabulary.</w:t>
                  </w:r>
                </w:p>
              </w:tc>
            </w:tr>
            <w:tr w:rsidR="00B64B28" w14:paraId="65093E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468167" w14:textId="77777777" w:rsidR="00B64B28" w:rsidRDefault="00B64B28" w:rsidP="00466496">
                  <w:pPr>
                    <w:rPr>
                      <w:sz w:val="24"/>
                    </w:rPr>
                  </w:pPr>
                  <w:hyperlink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DDF2D99"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536F9"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AD9FA" w14:textId="77777777" w:rsidR="00B64B28" w:rsidRDefault="00B64B28" w:rsidP="00466496">
                  <w:pPr>
                    <w:rPr>
                      <w:sz w:val="24"/>
                    </w:rPr>
                  </w:pPr>
                  <w:r>
                    <w:t>A single user-defined parameter.</w:t>
                  </w:r>
                </w:p>
              </w:tc>
            </w:tr>
          </w:tbl>
          <w:p w14:paraId="2EB98ABE" w14:textId="77777777" w:rsidR="00B64B28" w:rsidRDefault="00B64B28" w:rsidP="00466496">
            <w:pPr>
              <w:rPr>
                <w:sz w:val="24"/>
              </w:rPr>
            </w:pPr>
          </w:p>
        </w:tc>
      </w:tr>
      <w:tr w:rsidR="00B64B28" w14:paraId="1552B483" w14:textId="77777777" w:rsidTr="00B64B28">
        <w:trPr>
          <w:tblCellSpacing w:w="15" w:type="dxa"/>
        </w:trPr>
        <w:tc>
          <w:tcPr>
            <w:tcW w:w="0" w:type="auto"/>
            <w:vAlign w:val="center"/>
            <w:hideMark/>
          </w:tcPr>
          <w:p w14:paraId="3BEEF3D4" w14:textId="77777777" w:rsidR="00B64B28" w:rsidRDefault="00B64B28" w:rsidP="00466496">
            <w:pPr>
              <w:rPr>
                <w:sz w:val="24"/>
              </w:rPr>
            </w:pPr>
            <w:r>
              <w:rPr>
                <w:b/>
                <w:bCs/>
              </w:rPr>
              <w:t>Example Context:</w:t>
            </w:r>
          </w:p>
        </w:tc>
        <w:tc>
          <w:tcPr>
            <w:tcW w:w="0" w:type="auto"/>
            <w:vAlign w:val="center"/>
            <w:hideMark/>
          </w:tcPr>
          <w:p w14:paraId="590CE148" w14:textId="77777777" w:rsidR="00B64B28" w:rsidRPr="00B61B52" w:rsidRDefault="00B64B28" w:rsidP="00466496">
            <w:pPr>
              <w:pStyle w:val="HTMLPreformatted"/>
              <w:rPr>
                <w:rFonts w:cs="Helvetica"/>
                <w:lang w:val="en-GB" w:eastAsia="en-GB"/>
              </w:rPr>
            </w:pPr>
            <w:r w:rsidRPr="00B61B52">
              <w:rPr>
                <w:rFonts w:cs="Helvetica"/>
                <w:lang w:val="en-GB" w:eastAsia="en-GB"/>
              </w:rPr>
              <w:t>&lt;SearchType&gt;</w:t>
            </w:r>
          </w:p>
          <w:p w14:paraId="5E2B7C1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accession="MS:1001083" name="ms-ms search" cvRef="PSI-MS" value=""/&gt;</w:t>
            </w:r>
          </w:p>
          <w:p w14:paraId="4545797E" w14:textId="77777777" w:rsidR="00B64B28" w:rsidRPr="00B61B52" w:rsidRDefault="00B64B28" w:rsidP="00466496">
            <w:pPr>
              <w:pStyle w:val="HTMLPreformatted"/>
              <w:rPr>
                <w:rFonts w:cs="Helvetica"/>
                <w:lang w:val="en-GB" w:eastAsia="en-GB"/>
              </w:rPr>
            </w:pPr>
            <w:r w:rsidRPr="00B61B52">
              <w:rPr>
                <w:rFonts w:cs="Helvetica"/>
                <w:lang w:val="en-GB" w:eastAsia="en-GB"/>
              </w:rPr>
              <w:t>&lt;/SearchType&gt;</w:t>
            </w:r>
          </w:p>
        </w:tc>
      </w:tr>
      <w:tr w:rsidR="00B64B28" w14:paraId="76D7B9EF" w14:textId="77777777" w:rsidTr="00B64B28">
        <w:trPr>
          <w:tblCellSpacing w:w="15" w:type="dxa"/>
        </w:trPr>
        <w:tc>
          <w:tcPr>
            <w:tcW w:w="0" w:type="auto"/>
            <w:vAlign w:val="center"/>
            <w:hideMark/>
          </w:tcPr>
          <w:p w14:paraId="20E3C1FC" w14:textId="77777777" w:rsidR="00B64B28" w:rsidRDefault="00B64B28" w:rsidP="00466496">
            <w:pPr>
              <w:rPr>
                <w:sz w:val="24"/>
              </w:rPr>
            </w:pPr>
            <w:r>
              <w:rPr>
                <w:b/>
                <w:bCs/>
              </w:rPr>
              <w:t>cvParam Mapping Rules:</w:t>
            </w:r>
          </w:p>
        </w:tc>
        <w:tc>
          <w:tcPr>
            <w:tcW w:w="0" w:type="auto"/>
            <w:vAlign w:val="center"/>
            <w:hideMark/>
          </w:tcPr>
          <w:p w14:paraId="5C95A375"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/MzIdentML/AnalysisProtocolCollection/SpectrumIdentificationProtocol/SearchType</w:t>
            </w:r>
          </w:p>
          <w:p w14:paraId="73ACA135"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MS:1001080 (</w:t>
            </w:r>
            <w:r w:rsidRPr="00B61B52">
              <w:rPr>
                <w:rStyle w:val="popup"/>
                <w:rFonts w:cs="Helvetica"/>
                <w:lang w:val="en-GB" w:eastAsia="en-GB"/>
              </w:rPr>
              <w:t>search type</w:t>
            </w:r>
            <w:r w:rsidRPr="00B61B52">
              <w:rPr>
                <w:rFonts w:cs="Helvetica"/>
                <w:lang w:val="en-GB" w:eastAsia="en-GB"/>
              </w:rPr>
              <w:t>) one or more times</w:t>
            </w:r>
          </w:p>
          <w:p w14:paraId="40B1691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MS:1001010 (</w:t>
            </w:r>
            <w:r w:rsidRPr="00B61B52">
              <w:rPr>
                <w:rStyle w:val="popup"/>
                <w:rFonts w:cs="Helvetica"/>
                <w:lang w:val="en-GB" w:eastAsia="en-GB"/>
              </w:rPr>
              <w:t>de novo search</w:t>
            </w:r>
            <w:r w:rsidRPr="00B61B52">
              <w:rPr>
                <w:rFonts w:cs="Helvetica"/>
                <w:lang w:val="en-GB" w:eastAsia="en-GB"/>
              </w:rPr>
              <w:t xml:space="preserve">) </w:t>
            </w:r>
          </w:p>
          <w:p w14:paraId="7118598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MS:1001031 (</w:t>
            </w:r>
            <w:r w:rsidRPr="00B61B52">
              <w:rPr>
                <w:rStyle w:val="popup"/>
                <w:rFonts w:cs="Helvetica"/>
                <w:lang w:val="en-GB" w:eastAsia="en-GB"/>
              </w:rPr>
              <w:t>spectral library search</w:t>
            </w:r>
            <w:r w:rsidRPr="00B61B52">
              <w:rPr>
                <w:rFonts w:cs="Helvetica"/>
                <w:lang w:val="en-GB" w:eastAsia="en-GB"/>
              </w:rPr>
              <w:t xml:space="preserve">) </w:t>
            </w:r>
          </w:p>
          <w:p w14:paraId="4E30BF7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MS:1001081 (</w:t>
            </w:r>
            <w:r w:rsidRPr="00B61B52">
              <w:rPr>
                <w:rStyle w:val="popup"/>
                <w:rFonts w:cs="Helvetica"/>
                <w:lang w:val="en-GB" w:eastAsia="en-GB"/>
              </w:rPr>
              <w:t>pmf search</w:t>
            </w:r>
            <w:r w:rsidRPr="00B61B52">
              <w:rPr>
                <w:rFonts w:cs="Helvetica"/>
                <w:lang w:val="en-GB" w:eastAsia="en-GB"/>
              </w:rPr>
              <w:t xml:space="preserve">) </w:t>
            </w:r>
          </w:p>
          <w:p w14:paraId="3F2EA75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MS:1001082 (</w:t>
            </w:r>
            <w:r w:rsidRPr="00B61B52">
              <w:rPr>
                <w:rStyle w:val="popup"/>
                <w:rFonts w:cs="Helvetica"/>
                <w:lang w:val="en-GB" w:eastAsia="en-GB"/>
              </w:rPr>
              <w:t>tag search</w:t>
            </w:r>
            <w:r w:rsidRPr="00B61B52">
              <w:rPr>
                <w:rFonts w:cs="Helvetica"/>
                <w:lang w:val="en-GB" w:eastAsia="en-GB"/>
              </w:rPr>
              <w:t xml:space="preserve">) </w:t>
            </w:r>
          </w:p>
          <w:p w14:paraId="7BD60C9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MS:1001083 (</w:t>
            </w:r>
            <w:r w:rsidRPr="00B61B52">
              <w:rPr>
                <w:rStyle w:val="popup"/>
                <w:rFonts w:cs="Helvetica"/>
                <w:lang w:val="en-GB" w:eastAsia="en-GB"/>
              </w:rPr>
              <w:t>ms-ms search</w:t>
            </w:r>
            <w:r w:rsidRPr="00B61B52">
              <w:rPr>
                <w:rFonts w:cs="Helvetica"/>
                <w:lang w:val="en-GB" w:eastAsia="en-GB"/>
              </w:rPr>
              <w:t xml:space="preserve">) </w:t>
            </w:r>
          </w:p>
          <w:p w14:paraId="5DADFD3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MS:1001584 (</w:t>
            </w:r>
            <w:r w:rsidRPr="00B61B52">
              <w:rPr>
                <w:rStyle w:val="popup"/>
                <w:rFonts w:cs="Helvetica"/>
                <w:lang w:val="en-GB" w:eastAsia="en-GB"/>
              </w:rPr>
              <w:t>combined pmf + ms-ms search</w:t>
            </w:r>
            <w:r w:rsidRPr="00B61B52">
              <w:rPr>
                <w:rFonts w:cs="Helvetica"/>
                <w:lang w:val="en-GB" w:eastAsia="en-GB"/>
              </w:rPr>
              <w:t xml:space="preserve">) </w:t>
            </w:r>
          </w:p>
        </w:tc>
      </w:tr>
      <w:tr w:rsidR="00B64B28" w14:paraId="3E1EEFE3" w14:textId="77777777" w:rsidTr="00B64B28">
        <w:trPr>
          <w:tblCellSpacing w:w="15" w:type="dxa"/>
        </w:trPr>
        <w:tc>
          <w:tcPr>
            <w:tcW w:w="0" w:type="auto"/>
            <w:vAlign w:val="center"/>
            <w:hideMark/>
          </w:tcPr>
          <w:p w14:paraId="4D05044D" w14:textId="77777777" w:rsidR="00B64B28" w:rsidRDefault="00B64B28" w:rsidP="00466496">
            <w:pPr>
              <w:rPr>
                <w:sz w:val="24"/>
              </w:rPr>
            </w:pPr>
            <w:r>
              <w:rPr>
                <w:b/>
                <w:bCs/>
              </w:rPr>
              <w:t>Example cvParams:</w:t>
            </w:r>
          </w:p>
        </w:tc>
        <w:tc>
          <w:tcPr>
            <w:tcW w:w="0" w:type="auto"/>
            <w:vAlign w:val="center"/>
            <w:hideMark/>
          </w:tcPr>
          <w:p w14:paraId="5482EF30"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accession="MS:1001083" name="ms-ms search" cvRef="PSI-MS" value=""/&gt;</w:t>
            </w:r>
          </w:p>
        </w:tc>
      </w:tr>
    </w:tbl>
    <w:p w14:paraId="43E59D13" w14:textId="77777777" w:rsidR="00B64B28" w:rsidRDefault="00B64B28" w:rsidP="00466496"/>
    <w:p w14:paraId="5AC7B1ED" w14:textId="77777777" w:rsidR="00B64B28" w:rsidRDefault="00B64B28" w:rsidP="00466496">
      <w:pPr>
        <w:pStyle w:val="Heading2"/>
      </w:pPr>
      <w:bookmarkStart w:id="215" w:name="_Toc449341804"/>
      <w:r>
        <w:t>Element &lt;</w:t>
      </w:r>
      <w:bookmarkStart w:id="216" w:name="Seq"/>
      <w:r>
        <w:t>Seq</w:t>
      </w:r>
      <w:bookmarkEnd w:id="216"/>
      <w:r>
        <w:t>&gt;</w:t>
      </w:r>
      <w:bookmarkEnd w:id="21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1"/>
        <w:gridCol w:w="8561"/>
      </w:tblGrid>
      <w:tr w:rsidR="00B64B28" w14:paraId="1C4D4BC0" w14:textId="77777777" w:rsidTr="00B64B28">
        <w:trPr>
          <w:tblCellSpacing w:w="15" w:type="dxa"/>
        </w:trPr>
        <w:tc>
          <w:tcPr>
            <w:tcW w:w="0" w:type="auto"/>
            <w:vAlign w:val="center"/>
            <w:hideMark/>
          </w:tcPr>
          <w:p w14:paraId="3A01AAA3" w14:textId="77777777" w:rsidR="00B64B28" w:rsidRDefault="00B64B28" w:rsidP="00466496">
            <w:pPr>
              <w:rPr>
                <w:sz w:val="24"/>
              </w:rPr>
            </w:pPr>
            <w:r>
              <w:rPr>
                <w:b/>
                <w:bCs/>
              </w:rPr>
              <w:t>Definition:</w:t>
            </w:r>
          </w:p>
        </w:tc>
        <w:tc>
          <w:tcPr>
            <w:tcW w:w="0" w:type="auto"/>
            <w:vAlign w:val="center"/>
            <w:hideMark/>
          </w:tcPr>
          <w:p w14:paraId="6CFC0B60" w14:textId="77777777" w:rsidR="00B64B28" w:rsidRDefault="00B64B28" w:rsidP="00466496">
            <w:pPr>
              <w:rPr>
                <w:sz w:val="24"/>
              </w:rPr>
            </w:pPr>
            <w:r>
              <w:t xml:space="preserve">The actual sequence of amino acids or nucleic acid. </w:t>
            </w:r>
          </w:p>
        </w:tc>
      </w:tr>
      <w:tr w:rsidR="00B64B28" w14:paraId="363CD375" w14:textId="77777777" w:rsidTr="00B64B28">
        <w:trPr>
          <w:tblCellSpacing w:w="15" w:type="dxa"/>
        </w:trPr>
        <w:tc>
          <w:tcPr>
            <w:tcW w:w="0" w:type="auto"/>
            <w:vAlign w:val="center"/>
            <w:hideMark/>
          </w:tcPr>
          <w:p w14:paraId="5C5FD18D" w14:textId="77777777" w:rsidR="00B64B28" w:rsidRDefault="00B64B28" w:rsidP="00466496">
            <w:pPr>
              <w:rPr>
                <w:sz w:val="24"/>
              </w:rPr>
            </w:pPr>
            <w:r>
              <w:rPr>
                <w:b/>
                <w:bCs/>
              </w:rPr>
              <w:t>Type:</w:t>
            </w:r>
          </w:p>
        </w:tc>
        <w:tc>
          <w:tcPr>
            <w:tcW w:w="0" w:type="auto"/>
            <w:vAlign w:val="center"/>
            <w:hideMark/>
          </w:tcPr>
          <w:p w14:paraId="62F6EF07" w14:textId="77777777" w:rsidR="00B64B28" w:rsidRDefault="00B64B28" w:rsidP="00466496">
            <w:pPr>
              <w:rPr>
                <w:sz w:val="24"/>
              </w:rPr>
            </w:pPr>
            <w:r>
              <w:t xml:space="preserve">sequence </w:t>
            </w:r>
          </w:p>
        </w:tc>
      </w:tr>
      <w:tr w:rsidR="00B64B28" w14:paraId="35B47114" w14:textId="77777777" w:rsidTr="00B64B28">
        <w:trPr>
          <w:tblCellSpacing w:w="15" w:type="dxa"/>
        </w:trPr>
        <w:tc>
          <w:tcPr>
            <w:tcW w:w="0" w:type="auto"/>
            <w:vAlign w:val="center"/>
            <w:hideMark/>
          </w:tcPr>
          <w:p w14:paraId="56890944" w14:textId="77777777" w:rsidR="00B64B28" w:rsidRDefault="00B64B28" w:rsidP="00466496">
            <w:pPr>
              <w:rPr>
                <w:sz w:val="24"/>
              </w:rPr>
            </w:pPr>
            <w:r>
              <w:rPr>
                <w:b/>
                <w:bCs/>
              </w:rPr>
              <w:t>Attributes:</w:t>
            </w:r>
          </w:p>
        </w:tc>
        <w:tc>
          <w:tcPr>
            <w:tcW w:w="0" w:type="auto"/>
            <w:vAlign w:val="center"/>
            <w:hideMark/>
          </w:tcPr>
          <w:p w14:paraId="623566C5" w14:textId="77777777" w:rsidR="00B64B28" w:rsidRDefault="00B64B28" w:rsidP="00466496">
            <w:pPr>
              <w:rPr>
                <w:sz w:val="24"/>
              </w:rPr>
            </w:pPr>
            <w:r>
              <w:t>none</w:t>
            </w:r>
          </w:p>
        </w:tc>
      </w:tr>
      <w:tr w:rsidR="00B64B28" w14:paraId="067FF892" w14:textId="77777777" w:rsidTr="00B64B28">
        <w:trPr>
          <w:tblCellSpacing w:w="15" w:type="dxa"/>
        </w:trPr>
        <w:tc>
          <w:tcPr>
            <w:tcW w:w="0" w:type="auto"/>
            <w:vAlign w:val="center"/>
            <w:hideMark/>
          </w:tcPr>
          <w:p w14:paraId="6662DA1D" w14:textId="77777777" w:rsidR="00B64B28" w:rsidRDefault="00B64B28" w:rsidP="00466496">
            <w:pPr>
              <w:rPr>
                <w:sz w:val="24"/>
              </w:rPr>
            </w:pPr>
            <w:r>
              <w:rPr>
                <w:b/>
                <w:bCs/>
              </w:rPr>
              <w:t>Subelements:</w:t>
            </w:r>
          </w:p>
        </w:tc>
        <w:tc>
          <w:tcPr>
            <w:tcW w:w="0" w:type="auto"/>
            <w:vAlign w:val="center"/>
            <w:hideMark/>
          </w:tcPr>
          <w:p w14:paraId="7956802B" w14:textId="77777777" w:rsidR="00B64B28" w:rsidRDefault="00B64B28" w:rsidP="00466496">
            <w:pPr>
              <w:rPr>
                <w:sz w:val="24"/>
              </w:rPr>
            </w:pPr>
            <w:r>
              <w:t>none</w:t>
            </w:r>
          </w:p>
        </w:tc>
      </w:tr>
      <w:tr w:rsidR="00B64B28" w14:paraId="739F58D9" w14:textId="77777777" w:rsidTr="00B64B28">
        <w:trPr>
          <w:tblCellSpacing w:w="15" w:type="dxa"/>
        </w:trPr>
        <w:tc>
          <w:tcPr>
            <w:tcW w:w="0" w:type="auto"/>
            <w:vAlign w:val="center"/>
            <w:hideMark/>
          </w:tcPr>
          <w:p w14:paraId="766FB1C2" w14:textId="77777777" w:rsidR="00B64B28" w:rsidRDefault="00B64B28" w:rsidP="00466496">
            <w:pPr>
              <w:rPr>
                <w:sz w:val="24"/>
              </w:rPr>
            </w:pPr>
            <w:r>
              <w:rPr>
                <w:b/>
                <w:bCs/>
              </w:rPr>
              <w:t>Example Context:</w:t>
            </w:r>
          </w:p>
        </w:tc>
        <w:tc>
          <w:tcPr>
            <w:tcW w:w="0" w:type="auto"/>
            <w:vAlign w:val="center"/>
            <w:hideMark/>
          </w:tcPr>
          <w:p w14:paraId="36034C93" w14:textId="77777777" w:rsidR="00E93B5A" w:rsidRPr="00B61B52" w:rsidRDefault="00B64B28" w:rsidP="00466496">
            <w:pPr>
              <w:pStyle w:val="HTMLPreformatted"/>
              <w:rPr>
                <w:rFonts w:cs="Helvetica"/>
                <w:lang w:val="en-GB" w:eastAsia="en-GB"/>
              </w:rPr>
            </w:pPr>
            <w:r w:rsidRPr="00B61B52">
              <w:rPr>
                <w:rFonts w:cs="Helvetica"/>
                <w:lang w:val="en-GB" w:eastAsia="en-GB"/>
              </w:rPr>
              <w:t>&lt;Seq&gt;MPSRSNSRGASADPASDALSDADAASSAVPGSASERSFPFVHPSRDQLTADKPAKRDADQEAFAMTEDTLPPVPPAPPPGEEGVPSSRFTSSEAFH</w:t>
            </w:r>
          </w:p>
          <w:p w14:paraId="379D68DD" w14:textId="77777777" w:rsidR="00E93B5A" w:rsidRPr="00B61B52" w:rsidRDefault="00B64B28" w:rsidP="00466496">
            <w:pPr>
              <w:pStyle w:val="HTMLPreformatted"/>
              <w:rPr>
                <w:rFonts w:cs="Helvetica"/>
                <w:lang w:val="en-GB" w:eastAsia="en-GB"/>
              </w:rPr>
            </w:pPr>
            <w:r w:rsidRPr="00B61B52">
              <w:rPr>
                <w:rFonts w:cs="Helvetica"/>
                <w:lang w:val="en-GB" w:eastAsia="en-GB"/>
              </w:rPr>
              <w:t>DPPASPACASPPRRRCAAASPELEALGAFFARYACCLERVAVVDGAAECPGSLFGCALLPHVEASPAFAVSPAAWTSRWEADPFAWSGQGETRHGGALASR</w:t>
            </w:r>
          </w:p>
          <w:p w14:paraId="2CCCA860" w14:textId="77777777" w:rsidR="00E93B5A" w:rsidRPr="00B61B52" w:rsidRDefault="000A655D" w:rsidP="00466496">
            <w:pPr>
              <w:pStyle w:val="HTMLPreformatted"/>
              <w:rPr>
                <w:rFonts w:cs="Helvetica"/>
                <w:lang w:val="en-GB" w:eastAsia="en-GB"/>
              </w:rPr>
            </w:pPr>
            <w:r w:rsidRPr="00B61B52">
              <w:rPr>
                <w:rFonts w:cs="Helvetica"/>
                <w:lang w:val="en-GB" w:eastAsia="en-GB"/>
              </w:rPr>
              <w:t>...</w:t>
            </w:r>
          </w:p>
          <w:p w14:paraId="4264264B" w14:textId="77777777" w:rsidR="00E93B5A" w:rsidRPr="00B61B52" w:rsidRDefault="00B64B28" w:rsidP="00466496">
            <w:pPr>
              <w:pStyle w:val="HTMLPreformatted"/>
              <w:rPr>
                <w:rFonts w:cs="Helvetica"/>
                <w:lang w:val="en-GB" w:eastAsia="en-GB"/>
              </w:rPr>
            </w:pPr>
            <w:r w:rsidRPr="00B61B52">
              <w:rPr>
                <w:rFonts w:cs="Helvetica"/>
                <w:lang w:val="en-GB" w:eastAsia="en-GB"/>
              </w:rPr>
              <w:t>RVERRRPDHRRRAGDCGEKGPKRGARRGRKHGGARAPSRAGPETEPAAASPAASARQRLVQAMALPACAFLDLQAQQPSSFSVSPDGTPDPVYPQDLVSLD</w:t>
            </w:r>
          </w:p>
          <w:p w14:paraId="171DE6A9" w14:textId="77777777" w:rsidR="00E93B5A" w:rsidRPr="00B61B52" w:rsidRDefault="00B64B28" w:rsidP="00466496">
            <w:pPr>
              <w:pStyle w:val="HTMLPreformatted"/>
              <w:rPr>
                <w:rFonts w:cs="Helvetica"/>
                <w:lang w:val="en-GB" w:eastAsia="en-GB"/>
              </w:rPr>
            </w:pPr>
            <w:r w:rsidRPr="00B61B52">
              <w:rPr>
                <w:rFonts w:cs="Helvetica"/>
                <w:lang w:val="en-GB" w:eastAsia="en-GB"/>
              </w:rPr>
              <w:t>ALRQGFPCGAPTGKSLGRIQDWSSTGATFWSRRVRAALDAFVLLPSWYGGIENRLLLEEAAVLLANTATCALLEAYAVHCLKRQAAAPIPRMYAAGHAAVS</w:t>
            </w:r>
          </w:p>
          <w:p w14:paraId="7126ABF2" w14:textId="77777777" w:rsidR="00B64B28" w:rsidRPr="00B61B52" w:rsidRDefault="00B64B28" w:rsidP="00466496">
            <w:pPr>
              <w:pStyle w:val="HTMLPreformatted"/>
              <w:rPr>
                <w:rFonts w:cs="Helvetica"/>
                <w:lang w:val="en-GB" w:eastAsia="en-GB"/>
              </w:rPr>
            </w:pPr>
            <w:r w:rsidRPr="00B61B52">
              <w:rPr>
                <w:rFonts w:cs="Helvetica"/>
                <w:lang w:val="en-GB" w:eastAsia="en-GB"/>
              </w:rPr>
              <w:t>DASLRSVQIAENQTVDDRLPTASTCFFMIKLPKYSSKEVLRKKLKLAIMSCVDIDLDALHHDLDFAQFE&lt;/Seq&gt;</w:t>
            </w:r>
          </w:p>
        </w:tc>
      </w:tr>
      <w:tr w:rsidR="00B64B28" w14:paraId="502C630F" w14:textId="77777777" w:rsidTr="00B64B28">
        <w:trPr>
          <w:tblCellSpacing w:w="15" w:type="dxa"/>
        </w:trPr>
        <w:tc>
          <w:tcPr>
            <w:tcW w:w="0" w:type="auto"/>
            <w:vAlign w:val="center"/>
            <w:hideMark/>
          </w:tcPr>
          <w:p w14:paraId="43207970" w14:textId="77777777" w:rsidR="00B64B28" w:rsidRDefault="00B64B28" w:rsidP="00466496">
            <w:pPr>
              <w:rPr>
                <w:sz w:val="24"/>
              </w:rPr>
            </w:pPr>
            <w:r>
              <w:rPr>
                <w:b/>
                <w:bCs/>
              </w:rPr>
              <w:t>Example cvParams:</w:t>
            </w:r>
          </w:p>
        </w:tc>
        <w:tc>
          <w:tcPr>
            <w:tcW w:w="0" w:type="auto"/>
            <w:vAlign w:val="center"/>
            <w:hideMark/>
          </w:tcPr>
          <w:p w14:paraId="4FDF9A39"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accession="MS:1001088" name="protein description" cvRef="PSI-MS"</w:t>
            </w:r>
          </w:p>
        </w:tc>
      </w:tr>
    </w:tbl>
    <w:p w14:paraId="51E114EF" w14:textId="77777777" w:rsidR="00B64B28" w:rsidRDefault="00B64B28" w:rsidP="00466496"/>
    <w:p w14:paraId="42ECF089" w14:textId="77777777" w:rsidR="00B64B28" w:rsidRDefault="00B64B28" w:rsidP="00466496">
      <w:pPr>
        <w:pStyle w:val="Heading2"/>
      </w:pPr>
      <w:bookmarkStart w:id="217" w:name="_Toc449341805"/>
      <w:r>
        <w:lastRenderedPageBreak/>
        <w:t>Element &lt;</w:t>
      </w:r>
      <w:bookmarkStart w:id="218" w:name="SequenceCollection"/>
      <w:r>
        <w:t>SequenceCollection</w:t>
      </w:r>
      <w:bookmarkEnd w:id="218"/>
      <w:r>
        <w:t>&gt;</w:t>
      </w:r>
      <w:bookmarkEnd w:id="21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gridCol w:w="8679"/>
      </w:tblGrid>
      <w:tr w:rsidR="00B64B28" w14:paraId="3FD489FD" w14:textId="77777777" w:rsidTr="00B64B28">
        <w:trPr>
          <w:tblCellSpacing w:w="15" w:type="dxa"/>
        </w:trPr>
        <w:tc>
          <w:tcPr>
            <w:tcW w:w="0" w:type="auto"/>
            <w:vAlign w:val="center"/>
            <w:hideMark/>
          </w:tcPr>
          <w:p w14:paraId="16D49E33" w14:textId="77777777" w:rsidR="00B64B28" w:rsidRDefault="00B64B28" w:rsidP="00466496">
            <w:pPr>
              <w:rPr>
                <w:sz w:val="24"/>
              </w:rPr>
            </w:pPr>
            <w:r>
              <w:rPr>
                <w:b/>
                <w:bCs/>
              </w:rPr>
              <w:t>Definition:</w:t>
            </w:r>
          </w:p>
        </w:tc>
        <w:tc>
          <w:tcPr>
            <w:tcW w:w="0" w:type="auto"/>
            <w:vAlign w:val="center"/>
            <w:hideMark/>
          </w:tcPr>
          <w:p w14:paraId="75C5C99D" w14:textId="77777777" w:rsidR="00B64B28" w:rsidRDefault="00B64B28" w:rsidP="00466496">
            <w:pPr>
              <w:rPr>
                <w:sz w:val="24"/>
              </w:rPr>
            </w:pPr>
            <w:r>
              <w:t xml:space="preserve">The collection of sequences (DBSequence or Peptide) identified and their relationship between each other (PeptideEvidence) to be referenced elsewhere in the results. </w:t>
            </w:r>
          </w:p>
        </w:tc>
      </w:tr>
      <w:tr w:rsidR="00B64B28" w14:paraId="207FA49A" w14:textId="77777777" w:rsidTr="00B64B28">
        <w:trPr>
          <w:tblCellSpacing w:w="15" w:type="dxa"/>
        </w:trPr>
        <w:tc>
          <w:tcPr>
            <w:tcW w:w="0" w:type="auto"/>
            <w:vAlign w:val="center"/>
            <w:hideMark/>
          </w:tcPr>
          <w:p w14:paraId="57BE95C9" w14:textId="77777777" w:rsidR="00B64B28" w:rsidRDefault="00B64B28" w:rsidP="00466496">
            <w:pPr>
              <w:rPr>
                <w:sz w:val="24"/>
              </w:rPr>
            </w:pPr>
            <w:r>
              <w:rPr>
                <w:b/>
                <w:bCs/>
              </w:rPr>
              <w:t>Type:</w:t>
            </w:r>
          </w:p>
        </w:tc>
        <w:tc>
          <w:tcPr>
            <w:tcW w:w="0" w:type="auto"/>
            <w:vAlign w:val="center"/>
            <w:hideMark/>
          </w:tcPr>
          <w:p w14:paraId="458528EB" w14:textId="77777777" w:rsidR="00B64B28" w:rsidRDefault="00B64B28" w:rsidP="00466496">
            <w:pPr>
              <w:rPr>
                <w:sz w:val="24"/>
              </w:rPr>
            </w:pPr>
            <w:r>
              <w:t xml:space="preserve">SequenceCollectionType </w:t>
            </w:r>
          </w:p>
        </w:tc>
      </w:tr>
      <w:tr w:rsidR="00B64B28" w14:paraId="6D2F0879" w14:textId="77777777" w:rsidTr="00B64B28">
        <w:trPr>
          <w:tblCellSpacing w:w="15" w:type="dxa"/>
        </w:trPr>
        <w:tc>
          <w:tcPr>
            <w:tcW w:w="0" w:type="auto"/>
            <w:vAlign w:val="center"/>
            <w:hideMark/>
          </w:tcPr>
          <w:p w14:paraId="5BDA6AA1" w14:textId="77777777" w:rsidR="00B64B28" w:rsidRDefault="00B64B28" w:rsidP="00466496">
            <w:pPr>
              <w:rPr>
                <w:sz w:val="24"/>
              </w:rPr>
            </w:pPr>
            <w:r>
              <w:rPr>
                <w:b/>
                <w:bCs/>
              </w:rPr>
              <w:t>Attributes:</w:t>
            </w:r>
          </w:p>
        </w:tc>
        <w:tc>
          <w:tcPr>
            <w:tcW w:w="0" w:type="auto"/>
            <w:vAlign w:val="center"/>
            <w:hideMark/>
          </w:tcPr>
          <w:p w14:paraId="653995A7" w14:textId="77777777" w:rsidR="00B64B28" w:rsidRDefault="00B64B28" w:rsidP="00466496">
            <w:pPr>
              <w:rPr>
                <w:sz w:val="24"/>
              </w:rPr>
            </w:pPr>
            <w:r>
              <w:t>none</w:t>
            </w:r>
          </w:p>
        </w:tc>
      </w:tr>
      <w:tr w:rsidR="00B64B28" w14:paraId="5CA56F59" w14:textId="77777777" w:rsidTr="00B64B28">
        <w:trPr>
          <w:tblCellSpacing w:w="15" w:type="dxa"/>
        </w:trPr>
        <w:tc>
          <w:tcPr>
            <w:tcW w:w="0" w:type="auto"/>
            <w:vAlign w:val="center"/>
            <w:hideMark/>
          </w:tcPr>
          <w:p w14:paraId="4064FDDF"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5"/>
              <w:gridCol w:w="1135"/>
              <w:gridCol w:w="1180"/>
              <w:gridCol w:w="4628"/>
            </w:tblGrid>
            <w:tr w:rsidR="00B64B28" w14:paraId="00E547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6C2DD9"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27D5DE"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47F31"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03099" w14:textId="77777777" w:rsidR="00B64B28" w:rsidRDefault="00B64B28" w:rsidP="00466496">
                  <w:pPr>
                    <w:jc w:val="center"/>
                    <w:rPr>
                      <w:b/>
                      <w:bCs/>
                      <w:sz w:val="24"/>
                    </w:rPr>
                  </w:pPr>
                  <w:r>
                    <w:rPr>
                      <w:b/>
                      <w:bCs/>
                    </w:rPr>
                    <w:t>Definition</w:t>
                  </w:r>
                </w:p>
              </w:tc>
            </w:tr>
            <w:tr w:rsidR="00B64B28" w14:paraId="67C99F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F3203A" w14:textId="77777777" w:rsidR="00B64B28" w:rsidRDefault="00B64B28" w:rsidP="00466496">
                  <w:pPr>
                    <w:rPr>
                      <w:sz w:val="24"/>
                    </w:rPr>
                  </w:pPr>
                  <w:hyperlink w:anchor="DBSequence" w:history="1">
                    <w:r>
                      <w:rPr>
                        <w:rStyle w:val="Hyperlink"/>
                      </w:rPr>
                      <w:t>DBSequence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8285146" w14:textId="77777777" w:rsidR="00B64B28" w:rsidRDefault="00AF5B55" w:rsidP="00466496">
                  <w:pPr>
                    <w:rPr>
                      <w:sz w:val="24"/>
                    </w:rPr>
                  </w:pPr>
                  <w:commentRangeStart w:id="219"/>
                  <w:r>
                    <w:t>0</w:t>
                  </w:r>
                  <w:commentRangeEnd w:id="219"/>
                  <w:r>
                    <w:rPr>
                      <w:rStyle w:val="CommentReference"/>
                    </w:rPr>
                    <w:commentReference w:id="219"/>
                  </w:r>
                </w:p>
              </w:tc>
              <w:tc>
                <w:tcPr>
                  <w:tcW w:w="0" w:type="auto"/>
                  <w:tcBorders>
                    <w:top w:val="outset" w:sz="6" w:space="0" w:color="auto"/>
                    <w:left w:val="outset" w:sz="6" w:space="0" w:color="auto"/>
                    <w:bottom w:val="outset" w:sz="6" w:space="0" w:color="auto"/>
                    <w:right w:val="outset" w:sz="6" w:space="0" w:color="auto"/>
                  </w:tcBorders>
                  <w:vAlign w:val="center"/>
                  <w:hideMark/>
                </w:tcPr>
                <w:p w14:paraId="6DC2C7B7"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496CA" w14:textId="77777777" w:rsidR="00B64B28" w:rsidRDefault="00B64B28" w:rsidP="00466496">
                  <w:pPr>
                    <w:rPr>
                      <w:sz w:val="24"/>
                    </w:rPr>
                  </w:pPr>
                  <w:r>
                    <w:t xml:space="preserve">A database sequence from the specified SearchDatabase (nucleic acid or amino acid). If the sequence is nucleic acid, the source nucleic acid sequence should be given in the seq attribute rather than a translated sequence. </w:t>
                  </w:r>
                </w:p>
              </w:tc>
            </w:tr>
            <w:tr w:rsidR="00B64B28" w14:paraId="21CCA4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E66247" w14:textId="77777777" w:rsidR="00B64B28" w:rsidRDefault="00B64B28" w:rsidP="00466496">
                  <w:pPr>
                    <w:rPr>
                      <w:sz w:val="24"/>
                    </w:rPr>
                  </w:pPr>
                  <w:hyperlink w:anchor="Peptide" w:history="1">
                    <w:r>
                      <w:rPr>
                        <w:rStyle w:val="Hyperlink"/>
                      </w:rPr>
                      <w:t>Peptide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D550100"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45A94"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4E3CA17" w14:textId="77777777" w:rsidR="00B64B28" w:rsidRDefault="00B64B28" w:rsidP="00466496">
                  <w:pPr>
                    <w:rPr>
                      <w:sz w:val="24"/>
                    </w:rPr>
                  </w:pPr>
                  <w:r>
                    <w:t>One (poly)peptide (a sequence with modifications). The combination of Peptide sequence and modifications MUST be unique in the file.</w:t>
                  </w:r>
                </w:p>
              </w:tc>
            </w:tr>
            <w:tr w:rsidR="00B64B28" w14:paraId="5CA07D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D39664" w14:textId="77777777" w:rsidR="00B64B28" w:rsidRDefault="00B64B28" w:rsidP="00466496">
                  <w:pPr>
                    <w:rPr>
                      <w:sz w:val="24"/>
                    </w:rPr>
                  </w:pPr>
                  <w:hyperlink w:anchor="PeptideEvidence" w:history="1">
                    <w:r>
                      <w:rPr>
                        <w:rStyle w:val="Hyperlink"/>
                      </w:rPr>
                      <w:t>PeptideEvidence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A3D4A20"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198A0"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158F449" w14:textId="77777777" w:rsidR="00B64B28" w:rsidRDefault="00B64B28" w:rsidP="00466496">
                  <w:pPr>
                    <w:rPr>
                      <w:sz w:val="24"/>
                    </w:rPr>
                  </w:pPr>
                  <w:r>
                    <w:t xml:space="preserve">PeptideEvidence links a specific Peptide element to a specific position in a DBSequence. There MUST only be one PeptideEvidence item per Peptide-to-DBSequence-position. </w:t>
                  </w:r>
                </w:p>
              </w:tc>
            </w:tr>
          </w:tbl>
          <w:p w14:paraId="13F2975C" w14:textId="77777777" w:rsidR="00B64B28" w:rsidRDefault="00B64B28" w:rsidP="00466496">
            <w:pPr>
              <w:rPr>
                <w:sz w:val="24"/>
              </w:rPr>
            </w:pPr>
          </w:p>
        </w:tc>
      </w:tr>
      <w:tr w:rsidR="00B64B28" w14:paraId="14F3B290" w14:textId="77777777" w:rsidTr="00B64B28">
        <w:trPr>
          <w:tblCellSpacing w:w="15" w:type="dxa"/>
        </w:trPr>
        <w:tc>
          <w:tcPr>
            <w:tcW w:w="0" w:type="auto"/>
            <w:vAlign w:val="center"/>
            <w:hideMark/>
          </w:tcPr>
          <w:p w14:paraId="51AD9BBF" w14:textId="77777777" w:rsidR="00B64B28" w:rsidRDefault="00B64B28" w:rsidP="00466496">
            <w:pPr>
              <w:rPr>
                <w:sz w:val="24"/>
              </w:rPr>
            </w:pPr>
            <w:r>
              <w:rPr>
                <w:b/>
                <w:bCs/>
              </w:rPr>
              <w:lastRenderedPageBreak/>
              <w:t>Graphical Context:</w:t>
            </w:r>
          </w:p>
        </w:tc>
        <w:tc>
          <w:tcPr>
            <w:tcW w:w="0" w:type="auto"/>
            <w:vAlign w:val="center"/>
            <w:hideMark/>
          </w:tcPr>
          <w:p w14:paraId="0C3CD63E" w14:textId="77777777" w:rsidR="00B64B28" w:rsidRDefault="00E93B5A" w:rsidP="00466496">
            <w:pPr>
              <w:rPr>
                <w:sz w:val="24"/>
              </w:rPr>
            </w:pPr>
            <w:r>
              <w:pict w14:anchorId="2574A248">
                <v:shape id="_x0000_i1033" type="#_x0000_t75" style="width:430pt;height:487pt">
                  <v:imagedata r:id="rId28" o:title="SequenceCollection"/>
                </v:shape>
              </w:pict>
            </w:r>
          </w:p>
        </w:tc>
      </w:tr>
      <w:tr w:rsidR="00B64B28" w14:paraId="5FF03987" w14:textId="77777777" w:rsidTr="00B64B28">
        <w:trPr>
          <w:tblCellSpacing w:w="15" w:type="dxa"/>
        </w:trPr>
        <w:tc>
          <w:tcPr>
            <w:tcW w:w="0" w:type="auto"/>
            <w:vAlign w:val="center"/>
            <w:hideMark/>
          </w:tcPr>
          <w:p w14:paraId="6415EDF7" w14:textId="77777777" w:rsidR="00B64B28" w:rsidRDefault="00B64B28" w:rsidP="00466496">
            <w:pPr>
              <w:rPr>
                <w:sz w:val="24"/>
              </w:rPr>
            </w:pPr>
            <w:r>
              <w:rPr>
                <w:b/>
                <w:bCs/>
              </w:rPr>
              <w:t>Example Context:</w:t>
            </w:r>
          </w:p>
        </w:tc>
        <w:tc>
          <w:tcPr>
            <w:tcW w:w="0" w:type="auto"/>
            <w:vAlign w:val="center"/>
            <w:hideMark/>
          </w:tcPr>
          <w:p w14:paraId="38570AA7" w14:textId="77777777" w:rsidR="00B64B28" w:rsidRPr="00B61B52" w:rsidRDefault="00B64B28" w:rsidP="00466496">
            <w:pPr>
              <w:pStyle w:val="HTMLPreformatted"/>
              <w:rPr>
                <w:rFonts w:cs="Helvetica"/>
                <w:lang w:val="en-GB" w:eastAsia="en-GB"/>
              </w:rPr>
            </w:pPr>
            <w:r w:rsidRPr="00B61B52">
              <w:rPr>
                <w:rFonts w:cs="Helvetica"/>
                <w:lang w:val="en-GB" w:eastAsia="en-GB"/>
              </w:rPr>
              <w:t>&lt;SequenceCollection xmlns="http://psidev.info/psi/pi/mzIdentML/1.1"&gt;</w:t>
            </w:r>
          </w:p>
          <w:p w14:paraId="7E406E0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&lt;DBSequence accession="Rnd3psu|NC_LIV_083320" searchDatabase_ref="SearchDB_1" length="661" id="dbseq_Rnd3psu|NC_LIV_083320"&gt;</w:t>
            </w:r>
          </w:p>
          <w:p w14:paraId="08CACA3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accession="MS:1001088" cvRef="PSI-MS" value="Rnd3psu|NC_LIV_083320 Rnd3psu|NC_LIV_083320 Decoy sequence, was | organism=Neospora_caninum | product=zinc finger (CCCH type) protein, putative | location=Neo_chrVIIa:3989308-3992771(+) | length=661" name="protein description"/&gt;</w:t>
            </w:r>
          </w:p>
          <w:p w14:paraId="66BC12D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&lt;/DBSequence&gt;</w:t>
            </w:r>
          </w:p>
          <w:p w14:paraId="582CB0A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&lt;DBSequence accession="Rnd1psu|NC_LIV_123020" searchDatabase_ref="SearchDB_1" length="2986" id="dbseq_Rnd1psu|NC_LIV_123020"&gt;</w:t>
            </w:r>
          </w:p>
          <w:p w14:paraId="4581E6F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accession="MS:1001088" cvRef="PSI-MS" value="Rnd1psu|NC_LIV_123020 Rnd1psu|NC_LIV_123020 Decoy sequence, was | organism=Neospora_caninum | product=hypothetical protein | location=Neo_chrX:3202583-3213218(-) | length=2986" name="protein description"/&gt;</w:t>
            </w:r>
          </w:p>
          <w:p w14:paraId="2387361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&lt;/DBSequence&gt;</w:t>
            </w:r>
          </w:p>
          <w:p w14:paraId="1533542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6D2FDAF7" w14:textId="77777777" w:rsidR="00B64B28" w:rsidRPr="00B61B52" w:rsidRDefault="00B64B28" w:rsidP="00466496">
            <w:pPr>
              <w:pStyle w:val="HTMLPreformatted"/>
              <w:rPr>
                <w:rFonts w:cs="Helvetica"/>
                <w:lang w:val="en-GB" w:eastAsia="en-GB"/>
              </w:rPr>
            </w:pPr>
            <w:r w:rsidRPr="00B61B52">
              <w:rPr>
                <w:rFonts w:cs="Helvetica"/>
                <w:lang w:val="en-GB" w:eastAsia="en-GB"/>
              </w:rPr>
              <w:t>&lt;/SequenceCollection&gt;</w:t>
            </w:r>
          </w:p>
        </w:tc>
      </w:tr>
    </w:tbl>
    <w:p w14:paraId="1DDBDD5E" w14:textId="77777777" w:rsidR="00B64B28" w:rsidRDefault="00B64B28" w:rsidP="00466496"/>
    <w:p w14:paraId="16C81327" w14:textId="77777777" w:rsidR="00B64B28" w:rsidRDefault="00B64B28" w:rsidP="00466496">
      <w:pPr>
        <w:pStyle w:val="Heading2"/>
      </w:pPr>
      <w:bookmarkStart w:id="220" w:name="_Toc449341806"/>
      <w:r>
        <w:t>Element &lt;</w:t>
      </w:r>
      <w:bookmarkStart w:id="221" w:name="SiteRegexp"/>
      <w:r>
        <w:t>SiteRegexp</w:t>
      </w:r>
      <w:bookmarkEnd w:id="221"/>
      <w:r>
        <w:t>&gt;</w:t>
      </w:r>
      <w:bookmarkEnd w:id="22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5"/>
        <w:gridCol w:w="5400"/>
      </w:tblGrid>
      <w:tr w:rsidR="00B64B28" w14:paraId="0798CA26" w14:textId="77777777" w:rsidTr="00B64B28">
        <w:trPr>
          <w:tblCellSpacing w:w="15" w:type="dxa"/>
        </w:trPr>
        <w:tc>
          <w:tcPr>
            <w:tcW w:w="0" w:type="auto"/>
            <w:vAlign w:val="center"/>
            <w:hideMark/>
          </w:tcPr>
          <w:p w14:paraId="149374E5" w14:textId="77777777" w:rsidR="00B64B28" w:rsidRDefault="00B64B28" w:rsidP="00466496">
            <w:pPr>
              <w:rPr>
                <w:sz w:val="24"/>
              </w:rPr>
            </w:pPr>
            <w:r>
              <w:rPr>
                <w:b/>
                <w:bCs/>
              </w:rPr>
              <w:t>Definition:</w:t>
            </w:r>
          </w:p>
        </w:tc>
        <w:tc>
          <w:tcPr>
            <w:tcW w:w="0" w:type="auto"/>
            <w:vAlign w:val="center"/>
            <w:hideMark/>
          </w:tcPr>
          <w:p w14:paraId="77F831BB" w14:textId="77777777" w:rsidR="00B64B28" w:rsidRDefault="00B64B28" w:rsidP="00466496">
            <w:pPr>
              <w:rPr>
                <w:sz w:val="24"/>
              </w:rPr>
            </w:pPr>
            <w:r>
              <w:t xml:space="preserve">Regular expression for specifying the enzyme cleavage site. </w:t>
            </w:r>
          </w:p>
        </w:tc>
      </w:tr>
      <w:tr w:rsidR="00B64B28" w14:paraId="6D7684D7" w14:textId="77777777" w:rsidTr="00B64B28">
        <w:trPr>
          <w:tblCellSpacing w:w="15" w:type="dxa"/>
        </w:trPr>
        <w:tc>
          <w:tcPr>
            <w:tcW w:w="0" w:type="auto"/>
            <w:vAlign w:val="center"/>
            <w:hideMark/>
          </w:tcPr>
          <w:p w14:paraId="0B8FC6FC" w14:textId="77777777" w:rsidR="00B64B28" w:rsidRDefault="00B64B28" w:rsidP="00466496">
            <w:pPr>
              <w:rPr>
                <w:sz w:val="24"/>
              </w:rPr>
            </w:pPr>
            <w:r>
              <w:rPr>
                <w:b/>
                <w:bCs/>
              </w:rPr>
              <w:t>Type:</w:t>
            </w:r>
          </w:p>
        </w:tc>
        <w:tc>
          <w:tcPr>
            <w:tcW w:w="0" w:type="auto"/>
            <w:vAlign w:val="center"/>
            <w:hideMark/>
          </w:tcPr>
          <w:p w14:paraId="25D16759" w14:textId="77777777" w:rsidR="00B64B28" w:rsidRDefault="00B64B28" w:rsidP="00466496">
            <w:pPr>
              <w:rPr>
                <w:sz w:val="24"/>
              </w:rPr>
            </w:pPr>
            <w:r>
              <w:t xml:space="preserve">xsd:string </w:t>
            </w:r>
          </w:p>
        </w:tc>
      </w:tr>
      <w:tr w:rsidR="00B64B28" w14:paraId="4127471C" w14:textId="77777777" w:rsidTr="00B64B28">
        <w:trPr>
          <w:tblCellSpacing w:w="15" w:type="dxa"/>
        </w:trPr>
        <w:tc>
          <w:tcPr>
            <w:tcW w:w="0" w:type="auto"/>
            <w:vAlign w:val="center"/>
            <w:hideMark/>
          </w:tcPr>
          <w:p w14:paraId="76D31F31" w14:textId="77777777" w:rsidR="00B64B28" w:rsidRDefault="00B64B28" w:rsidP="00466496">
            <w:pPr>
              <w:rPr>
                <w:sz w:val="24"/>
              </w:rPr>
            </w:pPr>
            <w:r>
              <w:rPr>
                <w:b/>
                <w:bCs/>
              </w:rPr>
              <w:lastRenderedPageBreak/>
              <w:t>Attributes:</w:t>
            </w:r>
          </w:p>
        </w:tc>
        <w:tc>
          <w:tcPr>
            <w:tcW w:w="0" w:type="auto"/>
            <w:vAlign w:val="center"/>
            <w:hideMark/>
          </w:tcPr>
          <w:p w14:paraId="1C609B01" w14:textId="77777777" w:rsidR="00B64B28" w:rsidRDefault="00B64B28" w:rsidP="00466496">
            <w:pPr>
              <w:rPr>
                <w:sz w:val="24"/>
              </w:rPr>
            </w:pPr>
            <w:r>
              <w:t>none</w:t>
            </w:r>
          </w:p>
        </w:tc>
      </w:tr>
      <w:tr w:rsidR="00B64B28" w14:paraId="257C91B8" w14:textId="77777777" w:rsidTr="00B64B28">
        <w:trPr>
          <w:tblCellSpacing w:w="15" w:type="dxa"/>
        </w:trPr>
        <w:tc>
          <w:tcPr>
            <w:tcW w:w="0" w:type="auto"/>
            <w:vAlign w:val="center"/>
            <w:hideMark/>
          </w:tcPr>
          <w:p w14:paraId="1ADFDD88" w14:textId="77777777" w:rsidR="00B64B28" w:rsidRDefault="00B64B28" w:rsidP="00466496">
            <w:pPr>
              <w:rPr>
                <w:sz w:val="24"/>
              </w:rPr>
            </w:pPr>
            <w:r>
              <w:rPr>
                <w:b/>
                <w:bCs/>
              </w:rPr>
              <w:t>Subelements:</w:t>
            </w:r>
          </w:p>
        </w:tc>
        <w:tc>
          <w:tcPr>
            <w:tcW w:w="0" w:type="auto"/>
            <w:vAlign w:val="center"/>
            <w:hideMark/>
          </w:tcPr>
          <w:p w14:paraId="19427483" w14:textId="77777777" w:rsidR="00B64B28" w:rsidRDefault="00B64B28" w:rsidP="00466496">
            <w:pPr>
              <w:rPr>
                <w:sz w:val="24"/>
              </w:rPr>
            </w:pPr>
            <w:r>
              <w:t>none</w:t>
            </w:r>
          </w:p>
        </w:tc>
      </w:tr>
      <w:tr w:rsidR="00B64B28" w14:paraId="2246F3A5" w14:textId="77777777" w:rsidTr="00B64B28">
        <w:trPr>
          <w:tblCellSpacing w:w="15" w:type="dxa"/>
        </w:trPr>
        <w:tc>
          <w:tcPr>
            <w:tcW w:w="0" w:type="auto"/>
            <w:vAlign w:val="center"/>
            <w:hideMark/>
          </w:tcPr>
          <w:p w14:paraId="36EF084D" w14:textId="77777777" w:rsidR="00B64B28" w:rsidRDefault="00B64B28" w:rsidP="00466496">
            <w:pPr>
              <w:rPr>
                <w:sz w:val="24"/>
              </w:rPr>
            </w:pPr>
            <w:r>
              <w:rPr>
                <w:b/>
                <w:bCs/>
              </w:rPr>
              <w:t>Example Context:</w:t>
            </w:r>
          </w:p>
        </w:tc>
        <w:tc>
          <w:tcPr>
            <w:tcW w:w="0" w:type="auto"/>
            <w:vAlign w:val="center"/>
            <w:hideMark/>
          </w:tcPr>
          <w:p w14:paraId="0B1E3E41" w14:textId="77777777" w:rsidR="00B64B28" w:rsidRPr="00B61B52" w:rsidRDefault="00B64B28" w:rsidP="00466496">
            <w:pPr>
              <w:pStyle w:val="HTMLPreformatted"/>
              <w:rPr>
                <w:rFonts w:cs="Helvetica"/>
                <w:lang w:val="en-GB" w:eastAsia="en-GB"/>
              </w:rPr>
            </w:pPr>
            <w:r w:rsidRPr="00B61B52">
              <w:rPr>
                <w:rFonts w:cs="Helvetica"/>
                <w:lang w:val="en-GB" w:eastAsia="en-GB"/>
              </w:rPr>
              <w:t>&lt;SiteRegexp&gt;&lt;![CDATA[(?&lt;=[KR])(?!P)]]&gt;&lt;/SiteRegexp&gt;</w:t>
            </w:r>
          </w:p>
        </w:tc>
      </w:tr>
    </w:tbl>
    <w:p w14:paraId="16FDC4FB" w14:textId="77777777" w:rsidR="00B64B28" w:rsidRDefault="00B64B28" w:rsidP="00466496"/>
    <w:p w14:paraId="207A81F7" w14:textId="77777777" w:rsidR="00B64B28" w:rsidRDefault="00B64B28" w:rsidP="00466496">
      <w:pPr>
        <w:pStyle w:val="Heading2"/>
      </w:pPr>
      <w:bookmarkStart w:id="222" w:name="_Toc449341807"/>
      <w:r>
        <w:t>Element &lt;</w:t>
      </w:r>
      <w:bookmarkStart w:id="223" w:name="SoftwareName"/>
      <w:r>
        <w:t>SoftwareName</w:t>
      </w:r>
      <w:bookmarkEnd w:id="223"/>
      <w:r>
        <w:t>&gt;</w:t>
      </w:r>
      <w:bookmarkEnd w:id="22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2"/>
        <w:gridCol w:w="7770"/>
      </w:tblGrid>
      <w:tr w:rsidR="00B64B28" w14:paraId="7CC59399" w14:textId="77777777" w:rsidTr="00B64B28">
        <w:trPr>
          <w:tblCellSpacing w:w="15" w:type="dxa"/>
        </w:trPr>
        <w:tc>
          <w:tcPr>
            <w:tcW w:w="0" w:type="auto"/>
            <w:vAlign w:val="center"/>
            <w:hideMark/>
          </w:tcPr>
          <w:p w14:paraId="16D89DBA" w14:textId="77777777" w:rsidR="00B64B28" w:rsidRDefault="00B64B28" w:rsidP="00466496">
            <w:pPr>
              <w:rPr>
                <w:sz w:val="24"/>
              </w:rPr>
            </w:pPr>
            <w:r>
              <w:rPr>
                <w:b/>
                <w:bCs/>
              </w:rPr>
              <w:t>Definition:</w:t>
            </w:r>
          </w:p>
        </w:tc>
        <w:tc>
          <w:tcPr>
            <w:tcW w:w="0" w:type="auto"/>
            <w:vAlign w:val="center"/>
            <w:hideMark/>
          </w:tcPr>
          <w:p w14:paraId="0F279681" w14:textId="77777777" w:rsidR="00B64B28" w:rsidRDefault="00B64B28" w:rsidP="00466496">
            <w:pPr>
              <w:rPr>
                <w:sz w:val="24"/>
              </w:rPr>
            </w:pPr>
            <w:r>
              <w:t xml:space="preserve">The name of the analysis software package, sourced from a CV if available. </w:t>
            </w:r>
          </w:p>
        </w:tc>
      </w:tr>
      <w:tr w:rsidR="00B64B28" w14:paraId="2C782710" w14:textId="77777777" w:rsidTr="00B64B28">
        <w:trPr>
          <w:tblCellSpacing w:w="15" w:type="dxa"/>
        </w:trPr>
        <w:tc>
          <w:tcPr>
            <w:tcW w:w="0" w:type="auto"/>
            <w:vAlign w:val="center"/>
            <w:hideMark/>
          </w:tcPr>
          <w:p w14:paraId="42BC5263" w14:textId="77777777" w:rsidR="00B64B28" w:rsidRDefault="00B64B28" w:rsidP="00466496">
            <w:pPr>
              <w:rPr>
                <w:sz w:val="24"/>
              </w:rPr>
            </w:pPr>
            <w:r>
              <w:rPr>
                <w:b/>
                <w:bCs/>
              </w:rPr>
              <w:t>Type:</w:t>
            </w:r>
          </w:p>
        </w:tc>
        <w:tc>
          <w:tcPr>
            <w:tcW w:w="0" w:type="auto"/>
            <w:vAlign w:val="center"/>
            <w:hideMark/>
          </w:tcPr>
          <w:p w14:paraId="4DB178E7" w14:textId="77777777" w:rsidR="00B64B28" w:rsidRDefault="00B64B28" w:rsidP="00466496">
            <w:pPr>
              <w:rPr>
                <w:sz w:val="24"/>
              </w:rPr>
            </w:pPr>
            <w:r>
              <w:t xml:space="preserve">ParamType </w:t>
            </w:r>
          </w:p>
        </w:tc>
      </w:tr>
      <w:tr w:rsidR="00B64B28" w14:paraId="17708974" w14:textId="77777777" w:rsidTr="00B64B28">
        <w:trPr>
          <w:tblCellSpacing w:w="15" w:type="dxa"/>
        </w:trPr>
        <w:tc>
          <w:tcPr>
            <w:tcW w:w="0" w:type="auto"/>
            <w:vAlign w:val="center"/>
            <w:hideMark/>
          </w:tcPr>
          <w:p w14:paraId="187F4EEE" w14:textId="77777777" w:rsidR="00B64B28" w:rsidRDefault="00B64B28" w:rsidP="00466496">
            <w:pPr>
              <w:rPr>
                <w:sz w:val="24"/>
              </w:rPr>
            </w:pPr>
            <w:r>
              <w:rPr>
                <w:b/>
                <w:bCs/>
              </w:rPr>
              <w:t>Attributes:</w:t>
            </w:r>
          </w:p>
        </w:tc>
        <w:tc>
          <w:tcPr>
            <w:tcW w:w="0" w:type="auto"/>
            <w:vAlign w:val="center"/>
            <w:hideMark/>
          </w:tcPr>
          <w:p w14:paraId="6703CA30" w14:textId="77777777" w:rsidR="00B64B28" w:rsidRDefault="00B64B28" w:rsidP="00466496">
            <w:pPr>
              <w:rPr>
                <w:sz w:val="24"/>
              </w:rPr>
            </w:pPr>
            <w:r>
              <w:t>none</w:t>
            </w:r>
          </w:p>
        </w:tc>
      </w:tr>
      <w:tr w:rsidR="00B64B28" w14:paraId="29848F8A" w14:textId="77777777" w:rsidTr="00B64B28">
        <w:trPr>
          <w:tblCellSpacing w:w="15" w:type="dxa"/>
        </w:trPr>
        <w:tc>
          <w:tcPr>
            <w:tcW w:w="0" w:type="auto"/>
            <w:vAlign w:val="center"/>
            <w:hideMark/>
          </w:tcPr>
          <w:p w14:paraId="5355DDD6"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9"/>
              <w:gridCol w:w="1135"/>
              <w:gridCol w:w="1180"/>
              <w:gridCol w:w="3605"/>
            </w:tblGrid>
            <w:tr w:rsidR="00B64B28" w14:paraId="6EF49E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2C4B83"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E59A23A"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FB16968"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5888F" w14:textId="77777777" w:rsidR="00B64B28" w:rsidRDefault="00B64B28" w:rsidP="00466496">
                  <w:pPr>
                    <w:jc w:val="center"/>
                    <w:rPr>
                      <w:b/>
                      <w:bCs/>
                      <w:sz w:val="24"/>
                    </w:rPr>
                  </w:pPr>
                  <w:r>
                    <w:rPr>
                      <w:b/>
                      <w:bCs/>
                    </w:rPr>
                    <w:t>Definition</w:t>
                  </w:r>
                </w:p>
              </w:tc>
            </w:tr>
            <w:tr w:rsidR="00B64B28" w14:paraId="5ECDE2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680851" w14:textId="77777777" w:rsidR="00B64B28" w:rsidRDefault="00B64B28" w:rsidP="00466496">
                  <w:pPr>
                    <w:rPr>
                      <w:sz w:val="24"/>
                    </w:rPr>
                  </w:pPr>
                  <w:hyperlink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713EA0F"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072B1A"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D3C44" w14:textId="77777777" w:rsidR="00B64B28" w:rsidRDefault="00B64B28" w:rsidP="00466496">
                  <w:pPr>
                    <w:rPr>
                      <w:sz w:val="24"/>
                    </w:rPr>
                  </w:pPr>
                  <w:r>
                    <w:t>A choice of either a cvParam or userParam.</w:t>
                  </w:r>
                </w:p>
              </w:tc>
            </w:tr>
            <w:tr w:rsidR="00B64B28" w14:paraId="05BF0D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86C5D6" w14:textId="77777777" w:rsidR="00B64B28" w:rsidRDefault="00B64B28" w:rsidP="00466496">
                  <w:pPr>
                    <w:rPr>
                      <w:sz w:val="24"/>
                    </w:rPr>
                  </w:pPr>
                  <w:hyperlink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C605745"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0B235"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C16150" w14:textId="77777777" w:rsidR="00B64B28" w:rsidRDefault="00B64B28" w:rsidP="00466496">
                  <w:pPr>
                    <w:rPr>
                      <w:sz w:val="24"/>
                    </w:rPr>
                  </w:pPr>
                  <w:r>
                    <w:t>A choice of either a cvParam or userParam.</w:t>
                  </w:r>
                </w:p>
              </w:tc>
            </w:tr>
          </w:tbl>
          <w:p w14:paraId="0D770196" w14:textId="77777777" w:rsidR="00B64B28" w:rsidRDefault="00B64B28" w:rsidP="00466496">
            <w:pPr>
              <w:rPr>
                <w:sz w:val="24"/>
              </w:rPr>
            </w:pPr>
          </w:p>
        </w:tc>
      </w:tr>
      <w:tr w:rsidR="00B64B28" w14:paraId="500CADE4" w14:textId="77777777" w:rsidTr="00B64B28">
        <w:trPr>
          <w:tblCellSpacing w:w="15" w:type="dxa"/>
        </w:trPr>
        <w:tc>
          <w:tcPr>
            <w:tcW w:w="0" w:type="auto"/>
            <w:vAlign w:val="center"/>
            <w:hideMark/>
          </w:tcPr>
          <w:p w14:paraId="5D8375E0" w14:textId="77777777" w:rsidR="00B64B28" w:rsidRDefault="00B64B28" w:rsidP="00466496">
            <w:pPr>
              <w:rPr>
                <w:sz w:val="24"/>
              </w:rPr>
            </w:pPr>
            <w:r>
              <w:rPr>
                <w:b/>
                <w:bCs/>
              </w:rPr>
              <w:t>Example Context:</w:t>
            </w:r>
          </w:p>
        </w:tc>
        <w:tc>
          <w:tcPr>
            <w:tcW w:w="0" w:type="auto"/>
            <w:vAlign w:val="center"/>
            <w:hideMark/>
          </w:tcPr>
          <w:p w14:paraId="174DFCED" w14:textId="77777777" w:rsidR="00B64B28" w:rsidRPr="00B61B52" w:rsidRDefault="00B64B28" w:rsidP="00466496">
            <w:pPr>
              <w:pStyle w:val="HTMLPreformatted"/>
              <w:rPr>
                <w:rFonts w:cs="Helvetica"/>
                <w:lang w:val="en-GB" w:eastAsia="en-GB"/>
              </w:rPr>
            </w:pPr>
            <w:r w:rsidRPr="00B61B52">
              <w:rPr>
                <w:rFonts w:cs="Helvetica"/>
                <w:lang w:val="en-GB" w:eastAsia="en-GB"/>
              </w:rPr>
              <w:t>&lt;SoftwareName&gt;</w:t>
            </w:r>
          </w:p>
          <w:p w14:paraId="25ECCED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accession="MS:1001478" name="Mascot Parser" cvRef="PSI-MS"/&gt;</w:t>
            </w:r>
          </w:p>
          <w:p w14:paraId="08C6DCAE" w14:textId="77777777" w:rsidR="00B64B28" w:rsidRPr="00B61B52" w:rsidRDefault="00B64B28" w:rsidP="00466496">
            <w:pPr>
              <w:pStyle w:val="HTMLPreformatted"/>
              <w:rPr>
                <w:rFonts w:cs="Helvetica"/>
                <w:lang w:val="en-GB" w:eastAsia="en-GB"/>
              </w:rPr>
            </w:pPr>
            <w:r w:rsidRPr="00B61B52">
              <w:rPr>
                <w:rFonts w:cs="Helvetica"/>
                <w:lang w:val="en-GB" w:eastAsia="en-GB"/>
              </w:rPr>
              <w:t>&lt;/SoftwareName&gt;</w:t>
            </w:r>
          </w:p>
        </w:tc>
      </w:tr>
      <w:tr w:rsidR="00B64B28" w14:paraId="573E5B9C" w14:textId="77777777" w:rsidTr="00B64B28">
        <w:trPr>
          <w:tblCellSpacing w:w="15" w:type="dxa"/>
        </w:trPr>
        <w:tc>
          <w:tcPr>
            <w:tcW w:w="0" w:type="auto"/>
            <w:vAlign w:val="center"/>
            <w:hideMark/>
          </w:tcPr>
          <w:p w14:paraId="1177E3E4" w14:textId="77777777" w:rsidR="00B64B28" w:rsidRDefault="00B64B28" w:rsidP="00466496">
            <w:pPr>
              <w:rPr>
                <w:sz w:val="24"/>
              </w:rPr>
            </w:pPr>
            <w:r>
              <w:rPr>
                <w:b/>
                <w:bCs/>
              </w:rPr>
              <w:t>cvParam Mapping Rules:</w:t>
            </w:r>
          </w:p>
        </w:tc>
        <w:tc>
          <w:tcPr>
            <w:tcW w:w="0" w:type="auto"/>
            <w:vAlign w:val="center"/>
            <w:hideMark/>
          </w:tcPr>
          <w:p w14:paraId="3F6E500F"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/MzIdentML/AnalysisSoftwareList/AnalysisSoftware/SoftwareName</w:t>
            </w:r>
          </w:p>
          <w:p w14:paraId="06022C10"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MS:1001456 (</w:t>
            </w:r>
            <w:r w:rsidRPr="00B61B52">
              <w:rPr>
                <w:rStyle w:val="popup"/>
                <w:rFonts w:cs="Helvetica"/>
                <w:lang w:val="en-GB" w:eastAsia="en-GB"/>
              </w:rPr>
              <w:t>analysis software</w:t>
            </w:r>
            <w:r w:rsidRPr="00B61B52">
              <w:rPr>
                <w:rFonts w:cs="Helvetica"/>
                <w:lang w:val="en-GB" w:eastAsia="en-GB"/>
              </w:rPr>
              <w:t>) one or more times</w:t>
            </w:r>
          </w:p>
          <w:p w14:paraId="1C6128C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MS:1000532 (</w:t>
            </w:r>
            <w:r w:rsidRPr="00B61B52">
              <w:rPr>
                <w:rStyle w:val="popup"/>
                <w:rFonts w:cs="Helvetica"/>
                <w:lang w:val="en-GB" w:eastAsia="en-GB"/>
              </w:rPr>
              <w:t>Xcalibur</w:t>
            </w:r>
            <w:r w:rsidRPr="00B61B52">
              <w:rPr>
                <w:rFonts w:cs="Helvetica"/>
                <w:lang w:val="en-GB" w:eastAsia="en-GB"/>
              </w:rPr>
              <w:t xml:space="preserve">) </w:t>
            </w:r>
          </w:p>
          <w:p w14:paraId="5665E7E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MS:1000533 (</w:t>
            </w:r>
            <w:r w:rsidRPr="00B61B52">
              <w:rPr>
                <w:rStyle w:val="popup"/>
                <w:rFonts w:cs="Helvetica"/>
                <w:lang w:val="en-GB" w:eastAsia="en-GB"/>
              </w:rPr>
              <w:t>Bioworks</w:t>
            </w:r>
            <w:r w:rsidRPr="00B61B52">
              <w:rPr>
                <w:rFonts w:cs="Helvetica"/>
                <w:lang w:val="en-GB" w:eastAsia="en-GB"/>
              </w:rPr>
              <w:t xml:space="preserve">) </w:t>
            </w:r>
          </w:p>
          <w:p w14:paraId="1E7F718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MS:1000534 (</w:t>
            </w:r>
            <w:r w:rsidRPr="00B61B52">
              <w:rPr>
                <w:rStyle w:val="popup"/>
                <w:rFonts w:cs="Helvetica"/>
                <w:lang w:val="en-GB" w:eastAsia="en-GB"/>
              </w:rPr>
              <w:t>MassLynx</w:t>
            </w:r>
            <w:r w:rsidRPr="00B61B52">
              <w:rPr>
                <w:rFonts w:cs="Helvetica"/>
                <w:lang w:val="en-GB" w:eastAsia="en-GB"/>
              </w:rPr>
              <w:t xml:space="preserve">) </w:t>
            </w:r>
          </w:p>
          <w:p w14:paraId="1A33EAC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MS:1000535 (</w:t>
            </w:r>
            <w:r w:rsidRPr="00B61B52">
              <w:rPr>
                <w:rStyle w:val="popup"/>
                <w:rFonts w:cs="Helvetica"/>
                <w:lang w:val="en-GB" w:eastAsia="en-GB"/>
              </w:rPr>
              <w:t>FlexAnalysis</w:t>
            </w:r>
            <w:r w:rsidRPr="00B61B52">
              <w:rPr>
                <w:rFonts w:cs="Helvetica"/>
                <w:lang w:val="en-GB" w:eastAsia="en-GB"/>
              </w:rPr>
              <w:t xml:space="preserve">) </w:t>
            </w:r>
          </w:p>
          <w:p w14:paraId="54C2320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MS:1000536 (</w:t>
            </w:r>
            <w:r w:rsidRPr="00B61B52">
              <w:rPr>
                <w:rStyle w:val="popup"/>
                <w:rFonts w:cs="Helvetica"/>
                <w:lang w:val="en-GB" w:eastAsia="en-GB"/>
              </w:rPr>
              <w:t>Data Explorer</w:t>
            </w:r>
            <w:r w:rsidRPr="00B61B52">
              <w:rPr>
                <w:rFonts w:cs="Helvetica"/>
                <w:lang w:val="en-GB" w:eastAsia="en-GB"/>
              </w:rPr>
              <w:t xml:space="preserve">) </w:t>
            </w:r>
          </w:p>
          <w:p w14:paraId="3906F63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MS:1000537 (</w:t>
            </w:r>
            <w:r w:rsidRPr="00B61B52">
              <w:rPr>
                <w:rStyle w:val="popup"/>
                <w:rFonts w:cs="Helvetica"/>
                <w:lang w:val="en-GB" w:eastAsia="en-GB"/>
              </w:rPr>
              <w:t>4700 Explorer</w:t>
            </w:r>
            <w:r w:rsidRPr="00B61B52">
              <w:rPr>
                <w:rFonts w:cs="Helvetica"/>
                <w:lang w:val="en-GB" w:eastAsia="en-GB"/>
              </w:rPr>
              <w:t xml:space="preserve">) </w:t>
            </w:r>
          </w:p>
          <w:p w14:paraId="5B1F64A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MS:1000539 (</w:t>
            </w:r>
            <w:r w:rsidRPr="00B61B52">
              <w:rPr>
                <w:rStyle w:val="popup"/>
                <w:rFonts w:cs="Helvetica"/>
                <w:lang w:val="en-GB" w:eastAsia="en-GB"/>
              </w:rPr>
              <w:t>Voyager Biospectrometry Workstation System</w:t>
            </w:r>
            <w:r w:rsidRPr="00B61B52">
              <w:rPr>
                <w:rFonts w:cs="Helvetica"/>
                <w:lang w:val="en-GB" w:eastAsia="en-GB"/>
              </w:rPr>
              <w:t xml:space="preserve">) </w:t>
            </w:r>
          </w:p>
          <w:p w14:paraId="5E64627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MS:1000551 (</w:t>
            </w:r>
            <w:r w:rsidRPr="00B61B52">
              <w:rPr>
                <w:rStyle w:val="popup"/>
                <w:rFonts w:cs="Helvetica"/>
                <w:lang w:val="en-GB" w:eastAsia="en-GB"/>
              </w:rPr>
              <w:t>Analyst</w:t>
            </w:r>
            <w:r w:rsidRPr="00B61B52">
              <w:rPr>
                <w:rFonts w:cs="Helvetica"/>
                <w:lang w:val="en-GB" w:eastAsia="en-GB"/>
              </w:rPr>
              <w:t xml:space="preserve">) </w:t>
            </w:r>
          </w:p>
          <w:p w14:paraId="4C22FB6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MS:1000600 (</w:t>
            </w:r>
            <w:r w:rsidRPr="00B61B52">
              <w:rPr>
                <w:rStyle w:val="popup"/>
                <w:rFonts w:cs="Helvetica"/>
                <w:lang w:val="en-GB" w:eastAsia="en-GB"/>
              </w:rPr>
              <w:t>Proteios</w:t>
            </w:r>
            <w:r w:rsidRPr="00B61B52">
              <w:rPr>
                <w:rFonts w:cs="Helvetica"/>
                <w:lang w:val="en-GB" w:eastAsia="en-GB"/>
              </w:rPr>
              <w:t xml:space="preserve">) </w:t>
            </w:r>
          </w:p>
          <w:p w14:paraId="7513556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MS:1000601 (</w:t>
            </w:r>
            <w:r w:rsidRPr="00B61B52">
              <w:rPr>
                <w:rStyle w:val="popup"/>
                <w:rFonts w:cs="Helvetica"/>
                <w:lang w:val="en-GB" w:eastAsia="en-GB"/>
              </w:rPr>
              <w:t>ProteinLynx Global Server</w:t>
            </w:r>
            <w:r w:rsidRPr="00B61B52">
              <w:rPr>
                <w:rFonts w:cs="Helvetica"/>
                <w:lang w:val="en-GB" w:eastAsia="en-GB"/>
              </w:rPr>
              <w:t xml:space="preserve">) </w:t>
            </w:r>
          </w:p>
          <w:p w14:paraId="01C0A9C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tc>
      </w:tr>
      <w:tr w:rsidR="00B64B28" w14:paraId="0F16C0BC" w14:textId="77777777" w:rsidTr="00B64B28">
        <w:trPr>
          <w:tblCellSpacing w:w="15" w:type="dxa"/>
        </w:trPr>
        <w:tc>
          <w:tcPr>
            <w:tcW w:w="0" w:type="auto"/>
            <w:vAlign w:val="center"/>
            <w:hideMark/>
          </w:tcPr>
          <w:p w14:paraId="0E4D567B" w14:textId="77777777" w:rsidR="00B64B28" w:rsidRDefault="00B64B28" w:rsidP="00466496">
            <w:pPr>
              <w:rPr>
                <w:sz w:val="24"/>
              </w:rPr>
            </w:pPr>
            <w:r>
              <w:rPr>
                <w:b/>
                <w:bCs/>
              </w:rPr>
              <w:t>Example cvParams:</w:t>
            </w:r>
          </w:p>
        </w:tc>
        <w:tc>
          <w:tcPr>
            <w:tcW w:w="0" w:type="auto"/>
            <w:vAlign w:val="center"/>
            <w:hideMark/>
          </w:tcPr>
          <w:p w14:paraId="47FB58E4"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accession="MS:1001207" name="Mascot" cvRef="PSI-MS"/&gt;</w:t>
            </w:r>
          </w:p>
          <w:p w14:paraId="108E031D"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accession="MS:1001478" name="Mascot Parser" cvRef="PSI-MS"/&gt;</w:t>
            </w:r>
          </w:p>
          <w:p w14:paraId="331A32AC"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accession="MS:1001475" cvRef="PSI-MS" name="OMSSA"/&gt;</w:t>
            </w:r>
          </w:p>
        </w:tc>
      </w:tr>
    </w:tbl>
    <w:p w14:paraId="76ECB460" w14:textId="77777777" w:rsidR="00B64B28" w:rsidRDefault="00B64B28" w:rsidP="00466496"/>
    <w:p w14:paraId="71D0BD09" w14:textId="77777777" w:rsidR="00B64B28" w:rsidRDefault="00B64B28" w:rsidP="00466496">
      <w:pPr>
        <w:pStyle w:val="Heading2"/>
      </w:pPr>
      <w:bookmarkStart w:id="224" w:name="_Toc449341808"/>
      <w:r>
        <w:t>Element &lt;</w:t>
      </w:r>
      <w:bookmarkStart w:id="225" w:name="SourceFile"/>
      <w:r>
        <w:t>SourceFile</w:t>
      </w:r>
      <w:bookmarkEnd w:id="225"/>
      <w:r>
        <w:t>&gt;</w:t>
      </w:r>
      <w:bookmarkEnd w:id="22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6"/>
        <w:gridCol w:w="8536"/>
      </w:tblGrid>
      <w:tr w:rsidR="00B64B28" w14:paraId="649C0DA8" w14:textId="77777777" w:rsidTr="00B64B28">
        <w:trPr>
          <w:tblCellSpacing w:w="15" w:type="dxa"/>
        </w:trPr>
        <w:tc>
          <w:tcPr>
            <w:tcW w:w="0" w:type="auto"/>
            <w:vAlign w:val="center"/>
            <w:hideMark/>
          </w:tcPr>
          <w:p w14:paraId="6FF0ED57" w14:textId="77777777" w:rsidR="00B64B28" w:rsidRDefault="00B64B28" w:rsidP="00466496">
            <w:pPr>
              <w:rPr>
                <w:sz w:val="24"/>
              </w:rPr>
            </w:pPr>
            <w:r>
              <w:rPr>
                <w:b/>
                <w:bCs/>
              </w:rPr>
              <w:t>Definition:</w:t>
            </w:r>
          </w:p>
        </w:tc>
        <w:tc>
          <w:tcPr>
            <w:tcW w:w="0" w:type="auto"/>
            <w:vAlign w:val="center"/>
            <w:hideMark/>
          </w:tcPr>
          <w:p w14:paraId="08CE122D" w14:textId="77777777" w:rsidR="00B64B28" w:rsidRDefault="00B64B28" w:rsidP="00466496">
            <w:pPr>
              <w:rPr>
                <w:sz w:val="24"/>
              </w:rPr>
            </w:pPr>
            <w:r>
              <w:t xml:space="preserve">A file from which this mzIdentML instance was created. </w:t>
            </w:r>
          </w:p>
        </w:tc>
      </w:tr>
      <w:tr w:rsidR="00B64B28" w14:paraId="23B8C2D2" w14:textId="77777777" w:rsidTr="00B64B28">
        <w:trPr>
          <w:tblCellSpacing w:w="15" w:type="dxa"/>
        </w:trPr>
        <w:tc>
          <w:tcPr>
            <w:tcW w:w="0" w:type="auto"/>
            <w:vAlign w:val="center"/>
            <w:hideMark/>
          </w:tcPr>
          <w:p w14:paraId="51C4C08B"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55"/>
              <w:gridCol w:w="1124"/>
              <w:gridCol w:w="824"/>
              <w:gridCol w:w="5342"/>
            </w:tblGrid>
            <w:tr w:rsidR="00B64B28" w14:paraId="2193B4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1B7E86"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DD18EFB"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704C7"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A2F3F14" w14:textId="77777777" w:rsidR="00B64B28" w:rsidRDefault="00B64B28" w:rsidP="00466496">
                  <w:pPr>
                    <w:jc w:val="center"/>
                    <w:rPr>
                      <w:b/>
                      <w:bCs/>
                      <w:sz w:val="24"/>
                    </w:rPr>
                  </w:pPr>
                  <w:r>
                    <w:rPr>
                      <w:b/>
                      <w:bCs/>
                    </w:rPr>
                    <w:t>Definition</w:t>
                  </w:r>
                </w:p>
              </w:tc>
            </w:tr>
            <w:tr w:rsidR="00B64B28" w14:paraId="5EACCB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84B66A"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1056D003"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6ABD9"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CAB9CD6"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59C968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052762" w14:textId="77777777" w:rsidR="00B64B28" w:rsidRDefault="00B64B28" w:rsidP="00466496">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4AE13" w14:textId="77777777" w:rsidR="00B64B28" w:rsidRDefault="00B64B28" w:rsidP="00466496">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14:paraId="4A56CFB7"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F6B7DE3" w14:textId="77777777" w:rsidR="00B64B28" w:rsidRDefault="00B64B28" w:rsidP="00466496">
                  <w:pPr>
                    <w:rPr>
                      <w:sz w:val="24"/>
                    </w:rPr>
                  </w:pPr>
                  <w:r>
                    <w:t>The location of the data file.</w:t>
                  </w:r>
                </w:p>
              </w:tc>
            </w:tr>
            <w:tr w:rsidR="00B64B28" w14:paraId="2A1122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BD93AA"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6A670"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C140A"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C59BF6A" w14:textId="77777777" w:rsidR="00B64B28" w:rsidRDefault="00B64B28" w:rsidP="00466496">
                  <w:pPr>
                    <w:rPr>
                      <w:sz w:val="24"/>
                    </w:rPr>
                  </w:pPr>
                  <w:r>
                    <w:t xml:space="preserve">The potentially ambiguous common identifier, such as a human-readable name for the instance. </w:t>
                  </w:r>
                </w:p>
              </w:tc>
            </w:tr>
          </w:tbl>
          <w:p w14:paraId="6E53E658" w14:textId="77777777" w:rsidR="00B64B28" w:rsidRDefault="00B64B28" w:rsidP="00466496">
            <w:pPr>
              <w:rPr>
                <w:sz w:val="24"/>
              </w:rPr>
            </w:pPr>
          </w:p>
        </w:tc>
      </w:tr>
      <w:tr w:rsidR="00B64B28" w14:paraId="4F190094" w14:textId="77777777" w:rsidTr="00B64B28">
        <w:trPr>
          <w:tblCellSpacing w:w="15" w:type="dxa"/>
        </w:trPr>
        <w:tc>
          <w:tcPr>
            <w:tcW w:w="0" w:type="auto"/>
            <w:vAlign w:val="center"/>
            <w:hideMark/>
          </w:tcPr>
          <w:p w14:paraId="0216A7B8"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8"/>
              <w:gridCol w:w="1135"/>
              <w:gridCol w:w="1180"/>
              <w:gridCol w:w="3312"/>
            </w:tblGrid>
            <w:tr w:rsidR="00B64B28" w14:paraId="761B23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2CDE83"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128EC"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BD4B4"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BD79B" w14:textId="77777777" w:rsidR="00B64B28" w:rsidRDefault="00B64B28" w:rsidP="00466496">
                  <w:pPr>
                    <w:jc w:val="center"/>
                    <w:rPr>
                      <w:b/>
                      <w:bCs/>
                      <w:sz w:val="24"/>
                    </w:rPr>
                  </w:pPr>
                  <w:r>
                    <w:rPr>
                      <w:b/>
                      <w:bCs/>
                    </w:rPr>
                    <w:t>Definition</w:t>
                  </w:r>
                </w:p>
              </w:tc>
            </w:tr>
            <w:tr w:rsidR="00B64B28" w14:paraId="45425E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2C2AA8" w14:textId="77777777" w:rsidR="00B64B28" w:rsidRDefault="00B64B28" w:rsidP="00466496">
                  <w:pPr>
                    <w:rPr>
                      <w:sz w:val="24"/>
                    </w:rPr>
                  </w:pPr>
                  <w:hyperlink w:anchor="ExternalFormatDocumentation" w:history="1">
                    <w:r>
                      <w:rPr>
                        <w:rStyle w:val="Hyperlink"/>
                      </w:rPr>
                      <w:t>ExternalFormatDocumentation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B6D18EA"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61B775"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C7ACF0" w14:textId="77777777" w:rsidR="00B64B28" w:rsidRDefault="00B64B28" w:rsidP="00466496">
                  <w:pPr>
                    <w:rPr>
                      <w:sz w:val="24"/>
                    </w:rPr>
                  </w:pPr>
                  <w:r>
                    <w:t>A URI to access documentation and tools to interpret the external format of the ExternalData instance. For example, XML Schema or static libraries (APIs) to access binary formats.</w:t>
                  </w:r>
                </w:p>
              </w:tc>
            </w:tr>
            <w:tr w:rsidR="00B64B28" w14:paraId="118A42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24199A" w14:textId="77777777" w:rsidR="00B64B28" w:rsidRDefault="00B64B28" w:rsidP="00466496">
                  <w:pPr>
                    <w:rPr>
                      <w:sz w:val="24"/>
                    </w:rPr>
                  </w:pPr>
                  <w:hyperlink w:anchor="FileFormat" w:history="1">
                    <w:r>
                      <w:rPr>
                        <w:rStyle w:val="Hyperlink"/>
                      </w:rPr>
                      <w:t>FileFormat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9F6EB54"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EF32C"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3A9EA" w14:textId="77777777" w:rsidR="00B64B28" w:rsidRDefault="00B64B28" w:rsidP="00466496">
                  <w:pPr>
                    <w:rPr>
                      <w:sz w:val="24"/>
                    </w:rPr>
                  </w:pPr>
                  <w:r>
                    <w:t xml:space="preserve">The format of the ExternalData file, for example "tiff" for image files. </w:t>
                  </w:r>
                </w:p>
              </w:tc>
            </w:tr>
            <w:tr w:rsidR="00B64B28" w14:paraId="04144E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15214E" w14:textId="77777777" w:rsidR="00B64B28" w:rsidRDefault="00B64B28" w:rsidP="00466496">
                  <w:pPr>
                    <w:rPr>
                      <w:sz w:val="24"/>
                    </w:rPr>
                  </w:pPr>
                  <w:hyperlink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5AB575F"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3AD88"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4650F9A" w14:textId="77777777" w:rsidR="00B64B28" w:rsidRDefault="00B64B28" w:rsidP="00466496">
                  <w:pPr>
                    <w:rPr>
                      <w:sz w:val="24"/>
                    </w:rPr>
                  </w:pPr>
                  <w:r>
                    <w:t>A single entry from an ontology or a controlled vocabulary.</w:t>
                  </w:r>
                </w:p>
              </w:tc>
            </w:tr>
            <w:tr w:rsidR="00B64B28" w14:paraId="33D9A8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17501F" w14:textId="77777777" w:rsidR="00B64B28" w:rsidRDefault="00B64B28" w:rsidP="00466496">
                  <w:pPr>
                    <w:rPr>
                      <w:sz w:val="24"/>
                    </w:rPr>
                  </w:pPr>
                  <w:hyperlink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B696C43"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B0640"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BC321" w14:textId="77777777" w:rsidR="00B64B28" w:rsidRDefault="00B64B28" w:rsidP="00466496">
                  <w:pPr>
                    <w:rPr>
                      <w:sz w:val="24"/>
                    </w:rPr>
                  </w:pPr>
                  <w:r>
                    <w:t>A single user-defined parameter.</w:t>
                  </w:r>
                </w:p>
              </w:tc>
            </w:tr>
          </w:tbl>
          <w:p w14:paraId="402E6657" w14:textId="77777777" w:rsidR="00B64B28" w:rsidRDefault="00B64B28" w:rsidP="00466496">
            <w:pPr>
              <w:rPr>
                <w:sz w:val="24"/>
              </w:rPr>
            </w:pPr>
          </w:p>
        </w:tc>
      </w:tr>
      <w:tr w:rsidR="00B64B28" w14:paraId="3EDC9C3A" w14:textId="77777777" w:rsidTr="00B64B28">
        <w:trPr>
          <w:tblCellSpacing w:w="15" w:type="dxa"/>
        </w:trPr>
        <w:tc>
          <w:tcPr>
            <w:tcW w:w="0" w:type="auto"/>
            <w:vAlign w:val="center"/>
            <w:hideMark/>
          </w:tcPr>
          <w:p w14:paraId="0D3819F7" w14:textId="77777777" w:rsidR="00B64B28" w:rsidRDefault="00B64B28" w:rsidP="00466496">
            <w:pPr>
              <w:rPr>
                <w:sz w:val="24"/>
              </w:rPr>
            </w:pPr>
            <w:r>
              <w:rPr>
                <w:b/>
                <w:bCs/>
              </w:rPr>
              <w:t>Example Context:</w:t>
            </w:r>
          </w:p>
        </w:tc>
        <w:tc>
          <w:tcPr>
            <w:tcW w:w="0" w:type="auto"/>
            <w:vAlign w:val="center"/>
            <w:hideMark/>
          </w:tcPr>
          <w:p w14:paraId="3C48D74C" w14:textId="77777777" w:rsidR="00B64B28" w:rsidRPr="00B61B52" w:rsidRDefault="00B64B28" w:rsidP="00466496">
            <w:pPr>
              <w:pStyle w:val="HTMLPreformatted"/>
              <w:rPr>
                <w:rFonts w:cs="Helvetica"/>
                <w:lang w:val="en-GB" w:eastAsia="en-GB"/>
              </w:rPr>
            </w:pPr>
            <w:r w:rsidRPr="00B61B52">
              <w:rPr>
                <w:rFonts w:cs="Helvetica"/>
                <w:lang w:val="en-GB" w:eastAsia="en-GB"/>
              </w:rPr>
              <w:t>&lt;SourceFile location="file:///D:/TestSpace/NeoTestMarch2011/55merge_mascot.dat" id="SF_1"&gt;</w:t>
            </w:r>
          </w:p>
          <w:p w14:paraId="51784BC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&lt;FileFormat&gt;</w:t>
            </w:r>
          </w:p>
          <w:p w14:paraId="0F003B4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accession="MS:1001199" name="Mascot DAT file" cvRef="PSI-MS"/&gt;</w:t>
            </w:r>
          </w:p>
          <w:p w14:paraId="16EFFEA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&lt;/FileFormat&gt;</w:t>
            </w:r>
          </w:p>
          <w:p w14:paraId="1008DB95" w14:textId="77777777" w:rsidR="00B64B28" w:rsidRPr="00B61B52" w:rsidRDefault="00B64B28" w:rsidP="00466496">
            <w:pPr>
              <w:pStyle w:val="HTMLPreformatted"/>
              <w:rPr>
                <w:rFonts w:cs="Helvetica"/>
                <w:lang w:val="en-GB" w:eastAsia="en-GB"/>
              </w:rPr>
            </w:pPr>
            <w:r w:rsidRPr="00B61B52">
              <w:rPr>
                <w:rFonts w:cs="Helvetica"/>
                <w:lang w:val="en-GB" w:eastAsia="en-GB"/>
              </w:rPr>
              <w:t>&lt;/SourceFile&gt;</w:t>
            </w:r>
          </w:p>
        </w:tc>
      </w:tr>
      <w:tr w:rsidR="00B64B28" w14:paraId="5B56F8F7" w14:textId="77777777" w:rsidTr="00B64B28">
        <w:trPr>
          <w:tblCellSpacing w:w="15" w:type="dxa"/>
        </w:trPr>
        <w:tc>
          <w:tcPr>
            <w:tcW w:w="0" w:type="auto"/>
            <w:vAlign w:val="center"/>
            <w:hideMark/>
          </w:tcPr>
          <w:p w14:paraId="30622048" w14:textId="77777777" w:rsidR="00B64B28" w:rsidRDefault="00B64B28" w:rsidP="00466496">
            <w:pPr>
              <w:rPr>
                <w:sz w:val="24"/>
              </w:rPr>
            </w:pPr>
            <w:r>
              <w:rPr>
                <w:b/>
                <w:bCs/>
              </w:rPr>
              <w:t>cvParam Mapping Rules:</w:t>
            </w:r>
          </w:p>
        </w:tc>
        <w:tc>
          <w:tcPr>
            <w:tcW w:w="0" w:type="auto"/>
            <w:vAlign w:val="center"/>
            <w:hideMark/>
          </w:tcPr>
          <w:p w14:paraId="3F7D4160"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/MzIdentML/DataCollection/Inputs/SourceFile</w:t>
            </w:r>
          </w:p>
          <w:p w14:paraId="4341C3D6"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MS:1000561 (</w:t>
            </w:r>
            <w:r w:rsidRPr="00B61B52">
              <w:rPr>
                <w:rStyle w:val="popup"/>
                <w:rFonts w:cs="Helvetica"/>
                <w:lang w:val="en-GB" w:eastAsia="en-GB"/>
              </w:rPr>
              <w:t>data file checksum type</w:t>
            </w:r>
            <w:r w:rsidRPr="00B61B52">
              <w:rPr>
                <w:rFonts w:cs="Helvetica"/>
                <w:lang w:val="en-GB" w:eastAsia="en-GB"/>
              </w:rPr>
              <w:t>) one or more times</w:t>
            </w:r>
          </w:p>
          <w:p w14:paraId="4D02B8E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MS:1000568 (</w:t>
            </w:r>
            <w:r w:rsidRPr="00B61B52">
              <w:rPr>
                <w:rStyle w:val="popup"/>
                <w:rFonts w:cs="Helvetica"/>
                <w:lang w:val="en-GB" w:eastAsia="en-GB"/>
              </w:rPr>
              <w:t>MD5</w:t>
            </w:r>
            <w:r w:rsidRPr="00B61B52">
              <w:rPr>
                <w:rFonts w:cs="Helvetica"/>
                <w:lang w:val="en-GB" w:eastAsia="en-GB"/>
              </w:rPr>
              <w:t xml:space="preserve">) </w:t>
            </w:r>
          </w:p>
          <w:p w14:paraId="7C7CD07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MS:1000569 (</w:t>
            </w:r>
            <w:r w:rsidRPr="00B61B52">
              <w:rPr>
                <w:rStyle w:val="popup"/>
                <w:rFonts w:cs="Helvetica"/>
                <w:lang w:val="en-GB" w:eastAsia="en-GB"/>
              </w:rPr>
              <w:t>SHA-1</w:t>
            </w:r>
            <w:r w:rsidRPr="00B61B52">
              <w:rPr>
                <w:rFonts w:cs="Helvetica"/>
                <w:lang w:val="en-GB" w:eastAsia="en-GB"/>
              </w:rPr>
              <w:t xml:space="preserve">) </w:t>
            </w:r>
          </w:p>
        </w:tc>
      </w:tr>
    </w:tbl>
    <w:p w14:paraId="329A065B" w14:textId="77777777" w:rsidR="00B64B28" w:rsidRDefault="00B64B28" w:rsidP="00466496"/>
    <w:p w14:paraId="59F296BE" w14:textId="77777777" w:rsidR="00B64B28" w:rsidRDefault="00B64B28" w:rsidP="00466496">
      <w:pPr>
        <w:pStyle w:val="Heading2"/>
      </w:pPr>
      <w:bookmarkStart w:id="226" w:name="_Toc449341809"/>
      <w:r>
        <w:t>Element &lt;</w:t>
      </w:r>
      <w:bookmarkStart w:id="227" w:name="SpecificityRules"/>
      <w:r>
        <w:t>SpecificityRules</w:t>
      </w:r>
      <w:bookmarkEnd w:id="227"/>
      <w:r>
        <w:t>&gt;</w:t>
      </w:r>
      <w:bookmarkEnd w:id="22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4"/>
        <w:gridCol w:w="8658"/>
      </w:tblGrid>
      <w:tr w:rsidR="00B64B28" w14:paraId="59CFFB8C" w14:textId="77777777" w:rsidTr="00B64B28">
        <w:trPr>
          <w:tblCellSpacing w:w="15" w:type="dxa"/>
        </w:trPr>
        <w:tc>
          <w:tcPr>
            <w:tcW w:w="0" w:type="auto"/>
            <w:vAlign w:val="center"/>
            <w:hideMark/>
          </w:tcPr>
          <w:p w14:paraId="4A8DCE04" w14:textId="77777777" w:rsidR="00B64B28" w:rsidRDefault="00B64B28" w:rsidP="00466496">
            <w:pPr>
              <w:rPr>
                <w:sz w:val="24"/>
              </w:rPr>
            </w:pPr>
            <w:r>
              <w:rPr>
                <w:b/>
                <w:bCs/>
              </w:rPr>
              <w:t>Definition:</w:t>
            </w:r>
          </w:p>
        </w:tc>
        <w:tc>
          <w:tcPr>
            <w:tcW w:w="0" w:type="auto"/>
            <w:vAlign w:val="center"/>
            <w:hideMark/>
          </w:tcPr>
          <w:p w14:paraId="3D2544DF" w14:textId="77777777" w:rsidR="00B64B28" w:rsidRDefault="00B64B28" w:rsidP="00466496">
            <w:pPr>
              <w:rPr>
                <w:sz w:val="24"/>
              </w:rPr>
            </w:pPr>
            <w:r>
              <w:t xml:space="preserve">The specificity rules of the searched modification including for example the probability of a modification's presence or peptide or protein termini. Standard fixed or variable status should be provided by the attribute fixedMod. </w:t>
            </w:r>
          </w:p>
        </w:tc>
      </w:tr>
      <w:tr w:rsidR="00B64B28" w14:paraId="5C10AF28" w14:textId="77777777" w:rsidTr="00B64B28">
        <w:trPr>
          <w:tblCellSpacing w:w="15" w:type="dxa"/>
        </w:trPr>
        <w:tc>
          <w:tcPr>
            <w:tcW w:w="0" w:type="auto"/>
            <w:vAlign w:val="center"/>
            <w:hideMark/>
          </w:tcPr>
          <w:p w14:paraId="1AF21037" w14:textId="77777777" w:rsidR="00B64B28" w:rsidRDefault="00B64B28" w:rsidP="00466496">
            <w:pPr>
              <w:rPr>
                <w:sz w:val="24"/>
              </w:rPr>
            </w:pPr>
            <w:r>
              <w:rPr>
                <w:b/>
                <w:bCs/>
              </w:rPr>
              <w:t>Type:</w:t>
            </w:r>
          </w:p>
        </w:tc>
        <w:tc>
          <w:tcPr>
            <w:tcW w:w="0" w:type="auto"/>
            <w:vAlign w:val="center"/>
            <w:hideMark/>
          </w:tcPr>
          <w:p w14:paraId="5364C61A" w14:textId="77777777" w:rsidR="00B64B28" w:rsidRDefault="00B64B28" w:rsidP="00466496">
            <w:pPr>
              <w:rPr>
                <w:sz w:val="24"/>
              </w:rPr>
            </w:pPr>
            <w:r>
              <w:t xml:space="preserve">SpecificityRulesType </w:t>
            </w:r>
          </w:p>
        </w:tc>
      </w:tr>
      <w:tr w:rsidR="00B64B28" w14:paraId="3B807B18" w14:textId="77777777" w:rsidTr="00B64B28">
        <w:trPr>
          <w:tblCellSpacing w:w="15" w:type="dxa"/>
        </w:trPr>
        <w:tc>
          <w:tcPr>
            <w:tcW w:w="0" w:type="auto"/>
            <w:vAlign w:val="center"/>
            <w:hideMark/>
          </w:tcPr>
          <w:p w14:paraId="071C77F6" w14:textId="77777777" w:rsidR="00B64B28" w:rsidRDefault="00B64B28" w:rsidP="00466496">
            <w:pPr>
              <w:rPr>
                <w:sz w:val="24"/>
              </w:rPr>
            </w:pPr>
            <w:r>
              <w:rPr>
                <w:b/>
                <w:bCs/>
              </w:rPr>
              <w:t>Attributes:</w:t>
            </w:r>
          </w:p>
        </w:tc>
        <w:tc>
          <w:tcPr>
            <w:tcW w:w="0" w:type="auto"/>
            <w:vAlign w:val="center"/>
            <w:hideMark/>
          </w:tcPr>
          <w:p w14:paraId="6A32D774" w14:textId="77777777" w:rsidR="00B64B28" w:rsidRDefault="00B64B28" w:rsidP="00466496">
            <w:pPr>
              <w:rPr>
                <w:sz w:val="24"/>
              </w:rPr>
            </w:pPr>
            <w:r>
              <w:t>none</w:t>
            </w:r>
          </w:p>
        </w:tc>
      </w:tr>
      <w:tr w:rsidR="00B64B28" w14:paraId="60F5BB58" w14:textId="77777777" w:rsidTr="00B64B28">
        <w:trPr>
          <w:tblCellSpacing w:w="15" w:type="dxa"/>
        </w:trPr>
        <w:tc>
          <w:tcPr>
            <w:tcW w:w="0" w:type="auto"/>
            <w:vAlign w:val="center"/>
            <w:hideMark/>
          </w:tcPr>
          <w:p w14:paraId="4AFF2E85"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1"/>
              <w:gridCol w:w="1135"/>
              <w:gridCol w:w="1180"/>
              <w:gridCol w:w="4521"/>
            </w:tblGrid>
            <w:tr w:rsidR="00B64B28" w14:paraId="338321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A88640"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3083C"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36CFCE79"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D30C85B" w14:textId="77777777" w:rsidR="00B64B28" w:rsidRDefault="00B64B28" w:rsidP="00466496">
                  <w:pPr>
                    <w:jc w:val="center"/>
                    <w:rPr>
                      <w:b/>
                      <w:bCs/>
                      <w:sz w:val="24"/>
                    </w:rPr>
                  </w:pPr>
                  <w:r>
                    <w:rPr>
                      <w:b/>
                      <w:bCs/>
                    </w:rPr>
                    <w:t>Definition</w:t>
                  </w:r>
                </w:p>
              </w:tc>
            </w:tr>
            <w:tr w:rsidR="00B64B28" w14:paraId="6AD2B1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98C3D2" w14:textId="77777777" w:rsidR="00B64B28" w:rsidRDefault="00B64B28" w:rsidP="00466496">
                  <w:pPr>
                    <w:rPr>
                      <w:sz w:val="24"/>
                    </w:rPr>
                  </w:pPr>
                  <w:hyperlink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79D3B0A"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EA9C0"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FF310A7" w14:textId="77777777" w:rsidR="00B64B28" w:rsidRDefault="00B64B28" w:rsidP="00466496">
                  <w:pPr>
                    <w:rPr>
                      <w:sz w:val="24"/>
                    </w:rPr>
                  </w:pPr>
                  <w:r>
                    <w:t>A single entry from an ontology or a controlled vocabulary.</w:t>
                  </w:r>
                </w:p>
              </w:tc>
            </w:tr>
          </w:tbl>
          <w:p w14:paraId="2FF83AD5" w14:textId="77777777" w:rsidR="00B64B28" w:rsidRDefault="00B64B28" w:rsidP="00466496">
            <w:pPr>
              <w:rPr>
                <w:sz w:val="24"/>
              </w:rPr>
            </w:pPr>
          </w:p>
        </w:tc>
      </w:tr>
      <w:tr w:rsidR="00B64B28" w14:paraId="0361A445" w14:textId="77777777" w:rsidTr="00B64B28">
        <w:trPr>
          <w:tblCellSpacing w:w="15" w:type="dxa"/>
        </w:trPr>
        <w:tc>
          <w:tcPr>
            <w:tcW w:w="0" w:type="auto"/>
            <w:vAlign w:val="center"/>
            <w:hideMark/>
          </w:tcPr>
          <w:p w14:paraId="4E210120" w14:textId="77777777" w:rsidR="00B64B28" w:rsidRDefault="00B64B28" w:rsidP="00466496">
            <w:pPr>
              <w:rPr>
                <w:sz w:val="24"/>
              </w:rPr>
            </w:pPr>
            <w:r>
              <w:rPr>
                <w:b/>
                <w:bCs/>
              </w:rPr>
              <w:t>Example Context:</w:t>
            </w:r>
          </w:p>
        </w:tc>
        <w:tc>
          <w:tcPr>
            <w:tcW w:w="0" w:type="auto"/>
            <w:vAlign w:val="center"/>
            <w:hideMark/>
          </w:tcPr>
          <w:p w14:paraId="63350084" w14:textId="77777777" w:rsidR="00B64B28" w:rsidRDefault="00B64B28" w:rsidP="00466496">
            <w:pPr>
              <w:rPr>
                <w:sz w:val="24"/>
              </w:rPr>
            </w:pPr>
          </w:p>
        </w:tc>
      </w:tr>
      <w:tr w:rsidR="00B64B28" w14:paraId="48F81C9D" w14:textId="77777777" w:rsidTr="00B64B28">
        <w:trPr>
          <w:tblCellSpacing w:w="15" w:type="dxa"/>
        </w:trPr>
        <w:tc>
          <w:tcPr>
            <w:tcW w:w="0" w:type="auto"/>
            <w:vAlign w:val="center"/>
            <w:hideMark/>
          </w:tcPr>
          <w:p w14:paraId="53E79626" w14:textId="77777777" w:rsidR="00B64B28" w:rsidRDefault="00B64B28" w:rsidP="00466496">
            <w:pPr>
              <w:rPr>
                <w:sz w:val="24"/>
              </w:rPr>
            </w:pPr>
            <w:r>
              <w:rPr>
                <w:b/>
                <w:bCs/>
              </w:rPr>
              <w:t>cvParam Mapping Rules:</w:t>
            </w:r>
          </w:p>
        </w:tc>
        <w:tc>
          <w:tcPr>
            <w:tcW w:w="0" w:type="auto"/>
            <w:vAlign w:val="center"/>
            <w:hideMark/>
          </w:tcPr>
          <w:p w14:paraId="76781AA6" w14:textId="77777777" w:rsidR="00E93B5A" w:rsidRPr="00B61B52" w:rsidRDefault="00B64B28" w:rsidP="00466496">
            <w:pPr>
              <w:pStyle w:val="HTMLPreformatted"/>
              <w:rPr>
                <w:rFonts w:cs="Helvetica"/>
                <w:lang w:val="en-GB" w:eastAsia="en-GB"/>
              </w:rPr>
            </w:pPr>
            <w:r w:rsidRPr="00B61B52">
              <w:rPr>
                <w:rFonts w:cs="Helvetica"/>
                <w:lang w:val="en-GB" w:eastAsia="en-GB"/>
              </w:rPr>
              <w:t>Path /MzIdentML/AnalysisProtocolCollection/SpectrumIdentificationProtocol/ModificationParams/SearchModifi</w:t>
            </w:r>
          </w:p>
          <w:p w14:paraId="78A35341" w14:textId="77777777" w:rsidR="00B64B28" w:rsidRPr="00B61B52" w:rsidRDefault="00B64B28" w:rsidP="00466496">
            <w:pPr>
              <w:pStyle w:val="HTMLPreformatted"/>
              <w:rPr>
                <w:rFonts w:cs="Helvetica"/>
                <w:lang w:val="en-GB" w:eastAsia="en-GB"/>
              </w:rPr>
            </w:pPr>
            <w:r w:rsidRPr="00B61B52">
              <w:rPr>
                <w:rFonts w:cs="Helvetica"/>
                <w:lang w:val="en-GB" w:eastAsia="en-GB"/>
              </w:rPr>
              <w:t>cation/SpecificityRules</w:t>
            </w:r>
          </w:p>
          <w:p w14:paraId="2CBDD5AE"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MS:1001056 (</w:t>
            </w:r>
            <w:r w:rsidRPr="00B61B52">
              <w:rPr>
                <w:rStyle w:val="popup"/>
                <w:rFonts w:cs="Helvetica"/>
                <w:lang w:val="en-GB" w:eastAsia="en-GB"/>
              </w:rPr>
              <w:t>modification specificity rule</w:t>
            </w:r>
            <w:r w:rsidRPr="00B61B52">
              <w:rPr>
                <w:rFonts w:cs="Helvetica"/>
                <w:lang w:val="en-GB" w:eastAsia="en-GB"/>
              </w:rPr>
              <w:t>) one or more times</w:t>
            </w:r>
          </w:p>
          <w:p w14:paraId="09BB51C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MS:1001189 (</w:t>
            </w:r>
            <w:r w:rsidRPr="00B61B52">
              <w:rPr>
                <w:rStyle w:val="popup"/>
                <w:rFonts w:cs="Helvetica"/>
                <w:lang w:val="en-GB" w:eastAsia="en-GB"/>
              </w:rPr>
              <w:t>modification specificity N-term</w:t>
            </w:r>
            <w:r w:rsidRPr="00B61B52">
              <w:rPr>
                <w:rFonts w:cs="Helvetica"/>
                <w:lang w:val="en-GB" w:eastAsia="en-GB"/>
              </w:rPr>
              <w:t xml:space="preserve">) </w:t>
            </w:r>
          </w:p>
          <w:p w14:paraId="723DD3E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MS:1001190 (</w:t>
            </w:r>
            <w:r w:rsidRPr="00B61B52">
              <w:rPr>
                <w:rStyle w:val="popup"/>
                <w:rFonts w:cs="Helvetica"/>
                <w:lang w:val="en-GB" w:eastAsia="en-GB"/>
              </w:rPr>
              <w:t>modification specificity C-term</w:t>
            </w:r>
            <w:r w:rsidRPr="00B61B52">
              <w:rPr>
                <w:rFonts w:cs="Helvetica"/>
                <w:lang w:val="en-GB" w:eastAsia="en-GB"/>
              </w:rPr>
              <w:t xml:space="preserve">) </w:t>
            </w:r>
          </w:p>
        </w:tc>
      </w:tr>
    </w:tbl>
    <w:p w14:paraId="716E9411" w14:textId="77777777" w:rsidR="00B64B28" w:rsidRDefault="00B64B28" w:rsidP="00466496"/>
    <w:p w14:paraId="3A3332A2" w14:textId="77777777" w:rsidR="00B64B28" w:rsidRDefault="00B64B28" w:rsidP="00466496">
      <w:pPr>
        <w:pStyle w:val="Heading2"/>
      </w:pPr>
      <w:bookmarkStart w:id="228" w:name="_Toc449341810"/>
      <w:r>
        <w:t>Element &lt;</w:t>
      </w:r>
      <w:bookmarkStart w:id="229" w:name="SpectraData"/>
      <w:r>
        <w:t>SpectraData</w:t>
      </w:r>
      <w:bookmarkEnd w:id="229"/>
      <w:r>
        <w:t>&gt;</w:t>
      </w:r>
      <w:bookmarkEnd w:id="22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8"/>
        <w:gridCol w:w="8624"/>
      </w:tblGrid>
      <w:tr w:rsidR="00B64B28" w14:paraId="1B2108C8" w14:textId="77777777" w:rsidTr="00B64B28">
        <w:trPr>
          <w:tblCellSpacing w:w="15" w:type="dxa"/>
        </w:trPr>
        <w:tc>
          <w:tcPr>
            <w:tcW w:w="0" w:type="auto"/>
            <w:vAlign w:val="center"/>
            <w:hideMark/>
          </w:tcPr>
          <w:p w14:paraId="592A3E67" w14:textId="77777777" w:rsidR="00B64B28" w:rsidRDefault="00B64B28" w:rsidP="00466496">
            <w:pPr>
              <w:rPr>
                <w:sz w:val="24"/>
              </w:rPr>
            </w:pPr>
            <w:r>
              <w:rPr>
                <w:b/>
                <w:bCs/>
              </w:rPr>
              <w:t>Definition:</w:t>
            </w:r>
          </w:p>
        </w:tc>
        <w:tc>
          <w:tcPr>
            <w:tcW w:w="0" w:type="auto"/>
            <w:vAlign w:val="center"/>
            <w:hideMark/>
          </w:tcPr>
          <w:p w14:paraId="44A8CF2F" w14:textId="77777777" w:rsidR="00B64B28" w:rsidRDefault="00B64B28" w:rsidP="00466496">
            <w:pPr>
              <w:rPr>
                <w:sz w:val="24"/>
              </w:rPr>
            </w:pPr>
            <w:r>
              <w:t xml:space="preserve">A data set containing spectra data (consisting of one or more spectra). </w:t>
            </w:r>
          </w:p>
        </w:tc>
      </w:tr>
      <w:tr w:rsidR="00B64B28" w14:paraId="4C283A36" w14:textId="77777777" w:rsidTr="00B64B28">
        <w:trPr>
          <w:tblCellSpacing w:w="15" w:type="dxa"/>
        </w:trPr>
        <w:tc>
          <w:tcPr>
            <w:tcW w:w="0" w:type="auto"/>
            <w:vAlign w:val="center"/>
            <w:hideMark/>
          </w:tcPr>
          <w:p w14:paraId="5D5A97CD" w14:textId="77777777" w:rsidR="00B64B28" w:rsidRDefault="00B64B28" w:rsidP="00466496">
            <w:pPr>
              <w:rPr>
                <w:sz w:val="24"/>
              </w:rPr>
            </w:pPr>
            <w:r>
              <w:rPr>
                <w:b/>
                <w:bCs/>
              </w:rPr>
              <w:t>Type:</w:t>
            </w:r>
          </w:p>
        </w:tc>
        <w:tc>
          <w:tcPr>
            <w:tcW w:w="0" w:type="auto"/>
            <w:vAlign w:val="center"/>
            <w:hideMark/>
          </w:tcPr>
          <w:p w14:paraId="777E87AF" w14:textId="77777777" w:rsidR="00B64B28" w:rsidRDefault="00B64B28" w:rsidP="00466496">
            <w:pPr>
              <w:rPr>
                <w:sz w:val="24"/>
              </w:rPr>
            </w:pPr>
            <w:r>
              <w:t xml:space="preserve">SpectraDataType </w:t>
            </w:r>
          </w:p>
        </w:tc>
      </w:tr>
      <w:tr w:rsidR="00B64B28" w14:paraId="43776F2E" w14:textId="77777777" w:rsidTr="00B64B28">
        <w:trPr>
          <w:tblCellSpacing w:w="15" w:type="dxa"/>
        </w:trPr>
        <w:tc>
          <w:tcPr>
            <w:tcW w:w="0" w:type="auto"/>
            <w:vAlign w:val="center"/>
            <w:hideMark/>
          </w:tcPr>
          <w:p w14:paraId="3E4E0A5A"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0"/>
              <w:gridCol w:w="1124"/>
              <w:gridCol w:w="824"/>
              <w:gridCol w:w="5425"/>
            </w:tblGrid>
            <w:tr w:rsidR="00B64B28" w14:paraId="69651F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EFE547"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BB2AD"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2878B"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569A2A" w14:textId="77777777" w:rsidR="00B64B28" w:rsidRDefault="00B64B28" w:rsidP="00466496">
                  <w:pPr>
                    <w:jc w:val="center"/>
                    <w:rPr>
                      <w:b/>
                      <w:bCs/>
                      <w:sz w:val="24"/>
                    </w:rPr>
                  </w:pPr>
                  <w:r>
                    <w:rPr>
                      <w:b/>
                      <w:bCs/>
                    </w:rPr>
                    <w:t>Definition</w:t>
                  </w:r>
                </w:p>
              </w:tc>
            </w:tr>
            <w:tr w:rsidR="00B64B28" w14:paraId="3ED9A1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7E7CE1"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9B5ED"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0153E69"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A07F89F"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39071A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0C5557" w14:textId="77777777" w:rsidR="00B64B28" w:rsidRDefault="00B64B28" w:rsidP="00466496">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2C7D0" w14:textId="77777777" w:rsidR="00B64B28" w:rsidRDefault="00B64B28" w:rsidP="00466496">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87545"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79189" w14:textId="77777777" w:rsidR="00B64B28" w:rsidRDefault="00B64B28" w:rsidP="00466496">
                  <w:pPr>
                    <w:rPr>
                      <w:sz w:val="24"/>
                    </w:rPr>
                  </w:pPr>
                  <w:r>
                    <w:t>The location of the data file.</w:t>
                  </w:r>
                </w:p>
              </w:tc>
            </w:tr>
            <w:tr w:rsidR="00B64B28" w14:paraId="080833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9CD369"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675D46"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772497B"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9C1B0" w14:textId="77777777" w:rsidR="00B64B28" w:rsidRDefault="00B64B28" w:rsidP="00466496">
                  <w:pPr>
                    <w:rPr>
                      <w:sz w:val="24"/>
                    </w:rPr>
                  </w:pPr>
                  <w:r>
                    <w:t xml:space="preserve">The potentially ambiguous common identifier, such as a human-readable name for the instance. </w:t>
                  </w:r>
                </w:p>
              </w:tc>
            </w:tr>
          </w:tbl>
          <w:p w14:paraId="3DB77E5C" w14:textId="77777777" w:rsidR="00B64B28" w:rsidRDefault="00B64B28" w:rsidP="00466496">
            <w:pPr>
              <w:rPr>
                <w:sz w:val="24"/>
              </w:rPr>
            </w:pPr>
          </w:p>
        </w:tc>
      </w:tr>
      <w:tr w:rsidR="00B64B28" w14:paraId="5845005F" w14:textId="77777777" w:rsidTr="00B64B28">
        <w:trPr>
          <w:tblCellSpacing w:w="15" w:type="dxa"/>
        </w:trPr>
        <w:tc>
          <w:tcPr>
            <w:tcW w:w="0" w:type="auto"/>
            <w:vAlign w:val="center"/>
            <w:hideMark/>
          </w:tcPr>
          <w:p w14:paraId="57F116CB"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8"/>
              <w:gridCol w:w="1135"/>
              <w:gridCol w:w="1180"/>
              <w:gridCol w:w="3400"/>
            </w:tblGrid>
            <w:tr w:rsidR="00B64B28" w14:paraId="57390B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0456D7"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461ED"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DADA98C"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E41A3" w14:textId="77777777" w:rsidR="00B64B28" w:rsidRDefault="00B64B28" w:rsidP="00466496">
                  <w:pPr>
                    <w:jc w:val="center"/>
                    <w:rPr>
                      <w:b/>
                      <w:bCs/>
                      <w:sz w:val="24"/>
                    </w:rPr>
                  </w:pPr>
                  <w:r>
                    <w:rPr>
                      <w:b/>
                      <w:bCs/>
                    </w:rPr>
                    <w:t>Definition</w:t>
                  </w:r>
                </w:p>
              </w:tc>
            </w:tr>
            <w:tr w:rsidR="00B64B28" w14:paraId="30EEAB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8DD9D4" w14:textId="77777777" w:rsidR="00B64B28" w:rsidRDefault="00B64B28" w:rsidP="00466496">
                  <w:pPr>
                    <w:rPr>
                      <w:sz w:val="24"/>
                    </w:rPr>
                  </w:pPr>
                  <w:hyperlink w:anchor="ExternalFormatDocumentation" w:history="1">
                    <w:r>
                      <w:rPr>
                        <w:rStyle w:val="Hyperlink"/>
                      </w:rPr>
                      <w:t>ExternalFormatDocumentation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6EA6997"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E19BF2"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887CD" w14:textId="77777777" w:rsidR="00B64B28" w:rsidRDefault="00B64B28" w:rsidP="00466496">
                  <w:pPr>
                    <w:rPr>
                      <w:sz w:val="24"/>
                    </w:rPr>
                  </w:pPr>
                  <w:r>
                    <w:t>A URI to access documentation and tools to interpret the external format of the ExternalData instance. For example, XML Schema or static libraries (APIs) to access binary formats.</w:t>
                  </w:r>
                </w:p>
              </w:tc>
            </w:tr>
            <w:tr w:rsidR="00B64B28" w14:paraId="2BAA6E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26BFF0" w14:textId="77777777" w:rsidR="00B64B28" w:rsidRDefault="00B64B28" w:rsidP="00466496">
                  <w:pPr>
                    <w:rPr>
                      <w:sz w:val="24"/>
                    </w:rPr>
                  </w:pPr>
                  <w:hyperlink w:anchor="FileFormat" w:history="1">
                    <w:r>
                      <w:rPr>
                        <w:rStyle w:val="Hyperlink"/>
                      </w:rPr>
                      <w:t>FileFormat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C9E3C92"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67378"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08B8E8" w14:textId="77777777" w:rsidR="00B64B28" w:rsidRDefault="00B64B28" w:rsidP="00466496">
                  <w:pPr>
                    <w:rPr>
                      <w:sz w:val="24"/>
                    </w:rPr>
                  </w:pPr>
                  <w:r>
                    <w:t xml:space="preserve">The format of the ExternalData file, for example "tiff" for image files. </w:t>
                  </w:r>
                </w:p>
              </w:tc>
            </w:tr>
            <w:tr w:rsidR="00B64B28" w14:paraId="7AA2FC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6E6159" w14:textId="77777777" w:rsidR="00B64B28" w:rsidRDefault="00B64B28" w:rsidP="00466496">
                  <w:pPr>
                    <w:rPr>
                      <w:sz w:val="24"/>
                    </w:rPr>
                  </w:pPr>
                  <w:hyperlink w:anchor="SpectrumIDFormat" w:history="1">
                    <w:r>
                      <w:rPr>
                        <w:rStyle w:val="Hyperlink"/>
                      </w:rPr>
                      <w:t>SpectrumIDFormat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99978B5"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8AEBD"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147396" w14:textId="77777777" w:rsidR="00B64B28" w:rsidRDefault="00B64B28" w:rsidP="00466496">
                  <w:pPr>
                    <w:rPr>
                      <w:sz w:val="24"/>
                    </w:rPr>
                  </w:pPr>
                  <w:r>
                    <w:t>The format of the spectrum identifier within the source file</w:t>
                  </w:r>
                </w:p>
              </w:tc>
            </w:tr>
          </w:tbl>
          <w:p w14:paraId="59C79251" w14:textId="77777777" w:rsidR="00B64B28" w:rsidRDefault="00B64B28" w:rsidP="00466496">
            <w:pPr>
              <w:rPr>
                <w:sz w:val="24"/>
              </w:rPr>
            </w:pPr>
          </w:p>
        </w:tc>
      </w:tr>
      <w:tr w:rsidR="00B64B28" w14:paraId="204E4D6C" w14:textId="77777777" w:rsidTr="00B64B28">
        <w:trPr>
          <w:tblCellSpacing w:w="15" w:type="dxa"/>
        </w:trPr>
        <w:tc>
          <w:tcPr>
            <w:tcW w:w="0" w:type="auto"/>
            <w:vAlign w:val="center"/>
            <w:hideMark/>
          </w:tcPr>
          <w:p w14:paraId="6A2C1945" w14:textId="77777777" w:rsidR="00B64B28" w:rsidRDefault="00B64B28" w:rsidP="00466496">
            <w:pPr>
              <w:rPr>
                <w:sz w:val="24"/>
              </w:rPr>
            </w:pPr>
            <w:r>
              <w:rPr>
                <w:b/>
                <w:bCs/>
              </w:rPr>
              <w:t xml:space="preserve">Example </w:t>
            </w:r>
            <w:r>
              <w:rPr>
                <w:b/>
                <w:bCs/>
              </w:rPr>
              <w:lastRenderedPageBreak/>
              <w:t>Context:</w:t>
            </w:r>
          </w:p>
        </w:tc>
        <w:tc>
          <w:tcPr>
            <w:tcW w:w="0" w:type="auto"/>
            <w:vAlign w:val="center"/>
            <w:hideMark/>
          </w:tcPr>
          <w:p w14:paraId="38D26753" w14:textId="77777777" w:rsidR="00B64B28" w:rsidRPr="00B61B52" w:rsidRDefault="00B64B28" w:rsidP="00466496">
            <w:pPr>
              <w:pStyle w:val="HTMLPreformatted"/>
              <w:rPr>
                <w:rFonts w:cs="Helvetica"/>
                <w:lang w:val="en-GB" w:eastAsia="en-GB"/>
              </w:rPr>
            </w:pPr>
            <w:r w:rsidRPr="00B61B52">
              <w:rPr>
                <w:rFonts w:cs="Helvetica"/>
                <w:lang w:val="en-GB" w:eastAsia="en-GB"/>
              </w:rPr>
              <w:lastRenderedPageBreak/>
              <w:t>&lt;SpectraData location="D:/TestSpace/NeoTestMarch2011/55merge.mgf" id="SID_1"&gt;</w:t>
            </w:r>
          </w:p>
          <w:p w14:paraId="7AD2AD4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&lt;FileFormat&gt;</w:t>
            </w:r>
          </w:p>
          <w:p w14:paraId="7F4E3343" w14:textId="77777777" w:rsidR="00B64B28" w:rsidRPr="00B61B52" w:rsidRDefault="00B64B28" w:rsidP="00466496">
            <w:pPr>
              <w:pStyle w:val="HTMLPreformatted"/>
              <w:rPr>
                <w:rFonts w:cs="Helvetica"/>
                <w:lang w:val="en-GB" w:eastAsia="en-GB"/>
              </w:rPr>
            </w:pPr>
            <w:r w:rsidRPr="00B61B52">
              <w:rPr>
                <w:rFonts w:cs="Helvetica"/>
                <w:lang w:val="en-GB" w:eastAsia="en-GB"/>
              </w:rPr>
              <w:lastRenderedPageBreak/>
              <w:t xml:space="preserve">        &lt;cvParam accession="MS:1001062" cvRef="PSI-MS" name="Mascot MGF file"/&gt;</w:t>
            </w:r>
          </w:p>
          <w:p w14:paraId="761193A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&lt;/FileFormat&gt;</w:t>
            </w:r>
          </w:p>
          <w:p w14:paraId="1B59CFA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&lt;SpectrumIDFormat&gt;</w:t>
            </w:r>
          </w:p>
          <w:p w14:paraId="5F7EE6E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accession="MS:1000774" cvRef="PSI-MS" name="multiple peak list nativeID format"/&gt;</w:t>
            </w:r>
          </w:p>
          <w:p w14:paraId="226CBAC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&lt;/SpectrumIDFormat&gt;</w:t>
            </w:r>
          </w:p>
          <w:p w14:paraId="4045569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3F183FA4" w14:textId="77777777" w:rsidR="00B64B28" w:rsidRPr="00B61B52" w:rsidRDefault="00B64B28" w:rsidP="00466496">
            <w:pPr>
              <w:pStyle w:val="HTMLPreformatted"/>
              <w:rPr>
                <w:rFonts w:cs="Helvetica"/>
                <w:lang w:val="en-GB" w:eastAsia="en-GB"/>
              </w:rPr>
            </w:pPr>
            <w:r w:rsidRPr="00B61B52">
              <w:rPr>
                <w:rFonts w:cs="Helvetica"/>
                <w:lang w:val="en-GB" w:eastAsia="en-GB"/>
              </w:rPr>
              <w:t>&lt;/SpectraData&gt;</w:t>
            </w:r>
          </w:p>
        </w:tc>
      </w:tr>
    </w:tbl>
    <w:p w14:paraId="76FCEFB7" w14:textId="77777777" w:rsidR="00B64B28" w:rsidRDefault="00B64B28" w:rsidP="00466496"/>
    <w:p w14:paraId="60852442" w14:textId="77777777" w:rsidR="00B64B28" w:rsidRDefault="00B64B28" w:rsidP="00466496">
      <w:pPr>
        <w:pStyle w:val="Heading2"/>
      </w:pPr>
      <w:bookmarkStart w:id="230" w:name="_Toc449341811"/>
      <w:r>
        <w:t>Element &lt;</w:t>
      </w:r>
      <w:bookmarkStart w:id="231" w:name="SpectrumIDFormat"/>
      <w:r>
        <w:t>SpectrumIDFormat</w:t>
      </w:r>
      <w:bookmarkEnd w:id="231"/>
      <w:r>
        <w:t>&gt;</w:t>
      </w:r>
      <w:bookmarkEnd w:id="23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7"/>
        <w:gridCol w:w="7985"/>
      </w:tblGrid>
      <w:tr w:rsidR="00B64B28" w14:paraId="3AF0F1B2" w14:textId="77777777" w:rsidTr="00B64B28">
        <w:trPr>
          <w:tblCellSpacing w:w="15" w:type="dxa"/>
        </w:trPr>
        <w:tc>
          <w:tcPr>
            <w:tcW w:w="0" w:type="auto"/>
            <w:vAlign w:val="center"/>
            <w:hideMark/>
          </w:tcPr>
          <w:p w14:paraId="6ECCDDA7" w14:textId="77777777" w:rsidR="00B64B28" w:rsidRDefault="00B64B28" w:rsidP="00466496">
            <w:pPr>
              <w:rPr>
                <w:sz w:val="24"/>
              </w:rPr>
            </w:pPr>
            <w:r>
              <w:rPr>
                <w:b/>
                <w:bCs/>
              </w:rPr>
              <w:t>Definition:</w:t>
            </w:r>
          </w:p>
        </w:tc>
        <w:tc>
          <w:tcPr>
            <w:tcW w:w="0" w:type="auto"/>
            <w:vAlign w:val="center"/>
            <w:hideMark/>
          </w:tcPr>
          <w:p w14:paraId="44603C2A" w14:textId="77777777" w:rsidR="00B64B28" w:rsidRDefault="00B64B28" w:rsidP="00466496">
            <w:pPr>
              <w:rPr>
                <w:sz w:val="24"/>
              </w:rPr>
            </w:pPr>
            <w:r>
              <w:t xml:space="preserve">The format of the spectrum identifier within the source file </w:t>
            </w:r>
          </w:p>
        </w:tc>
      </w:tr>
      <w:tr w:rsidR="00B64B28" w14:paraId="373AFAB6" w14:textId="77777777" w:rsidTr="00B64B28">
        <w:trPr>
          <w:tblCellSpacing w:w="15" w:type="dxa"/>
        </w:trPr>
        <w:tc>
          <w:tcPr>
            <w:tcW w:w="0" w:type="auto"/>
            <w:vAlign w:val="center"/>
            <w:hideMark/>
          </w:tcPr>
          <w:p w14:paraId="48751CB8" w14:textId="77777777" w:rsidR="00B64B28" w:rsidRDefault="00B64B28" w:rsidP="00466496">
            <w:pPr>
              <w:rPr>
                <w:sz w:val="24"/>
              </w:rPr>
            </w:pPr>
            <w:r>
              <w:rPr>
                <w:b/>
                <w:bCs/>
              </w:rPr>
              <w:t>Type:</w:t>
            </w:r>
          </w:p>
        </w:tc>
        <w:tc>
          <w:tcPr>
            <w:tcW w:w="0" w:type="auto"/>
            <w:vAlign w:val="center"/>
            <w:hideMark/>
          </w:tcPr>
          <w:p w14:paraId="4FDB9DA1" w14:textId="77777777" w:rsidR="00B64B28" w:rsidRDefault="00B64B28" w:rsidP="00466496">
            <w:pPr>
              <w:rPr>
                <w:sz w:val="24"/>
              </w:rPr>
            </w:pPr>
            <w:r>
              <w:t xml:space="preserve">SpectrumIDFormatType </w:t>
            </w:r>
          </w:p>
        </w:tc>
      </w:tr>
      <w:tr w:rsidR="00B64B28" w14:paraId="37E1E513" w14:textId="77777777" w:rsidTr="00B64B28">
        <w:trPr>
          <w:tblCellSpacing w:w="15" w:type="dxa"/>
        </w:trPr>
        <w:tc>
          <w:tcPr>
            <w:tcW w:w="0" w:type="auto"/>
            <w:vAlign w:val="center"/>
            <w:hideMark/>
          </w:tcPr>
          <w:p w14:paraId="6CB0EE0F" w14:textId="77777777" w:rsidR="00B64B28" w:rsidRDefault="00B64B28" w:rsidP="00466496">
            <w:pPr>
              <w:rPr>
                <w:sz w:val="24"/>
              </w:rPr>
            </w:pPr>
            <w:r>
              <w:rPr>
                <w:b/>
                <w:bCs/>
              </w:rPr>
              <w:t>Attributes:</w:t>
            </w:r>
          </w:p>
        </w:tc>
        <w:tc>
          <w:tcPr>
            <w:tcW w:w="0" w:type="auto"/>
            <w:vAlign w:val="center"/>
            <w:hideMark/>
          </w:tcPr>
          <w:p w14:paraId="5AA99C66" w14:textId="77777777" w:rsidR="00B64B28" w:rsidRDefault="00B64B28" w:rsidP="00466496">
            <w:pPr>
              <w:rPr>
                <w:sz w:val="24"/>
              </w:rPr>
            </w:pPr>
            <w:r>
              <w:t>none</w:t>
            </w:r>
          </w:p>
        </w:tc>
      </w:tr>
      <w:tr w:rsidR="00B64B28" w14:paraId="0F9D0C4C" w14:textId="77777777" w:rsidTr="00B64B28">
        <w:trPr>
          <w:tblCellSpacing w:w="15" w:type="dxa"/>
        </w:trPr>
        <w:tc>
          <w:tcPr>
            <w:tcW w:w="0" w:type="auto"/>
            <w:vAlign w:val="center"/>
            <w:hideMark/>
          </w:tcPr>
          <w:p w14:paraId="701DD295"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6"/>
              <w:gridCol w:w="1135"/>
              <w:gridCol w:w="1180"/>
              <w:gridCol w:w="3933"/>
            </w:tblGrid>
            <w:tr w:rsidR="00B64B28" w14:paraId="653DCA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247F50"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34EA2A"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83FC0"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27134" w14:textId="77777777" w:rsidR="00B64B28" w:rsidRDefault="00B64B28" w:rsidP="00466496">
                  <w:pPr>
                    <w:jc w:val="center"/>
                    <w:rPr>
                      <w:b/>
                      <w:bCs/>
                      <w:sz w:val="24"/>
                    </w:rPr>
                  </w:pPr>
                  <w:r>
                    <w:rPr>
                      <w:b/>
                      <w:bCs/>
                    </w:rPr>
                    <w:t>Definition</w:t>
                  </w:r>
                </w:p>
              </w:tc>
            </w:tr>
            <w:tr w:rsidR="00B64B28" w14:paraId="4A5155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8F99CD" w14:textId="77777777" w:rsidR="00B64B28" w:rsidRDefault="00B64B28" w:rsidP="00466496">
                  <w:pPr>
                    <w:rPr>
                      <w:sz w:val="24"/>
                    </w:rPr>
                  </w:pPr>
                  <w:hyperlink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60C1182"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087F5F"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90B1C81" w14:textId="77777777" w:rsidR="00B64B28" w:rsidRDefault="00B64B28" w:rsidP="00466496">
                  <w:pPr>
                    <w:rPr>
                      <w:sz w:val="24"/>
                    </w:rPr>
                  </w:pPr>
                  <w:r>
                    <w:t>A single entry from an ontology or a controlled vocabulary.</w:t>
                  </w:r>
                </w:p>
              </w:tc>
            </w:tr>
          </w:tbl>
          <w:p w14:paraId="2D3CC6A2" w14:textId="77777777" w:rsidR="00B64B28" w:rsidRDefault="00B64B28" w:rsidP="00466496">
            <w:pPr>
              <w:rPr>
                <w:sz w:val="24"/>
              </w:rPr>
            </w:pPr>
          </w:p>
        </w:tc>
      </w:tr>
      <w:tr w:rsidR="00B64B28" w14:paraId="09122DDE" w14:textId="77777777" w:rsidTr="00B64B28">
        <w:trPr>
          <w:tblCellSpacing w:w="15" w:type="dxa"/>
        </w:trPr>
        <w:tc>
          <w:tcPr>
            <w:tcW w:w="0" w:type="auto"/>
            <w:vAlign w:val="center"/>
            <w:hideMark/>
          </w:tcPr>
          <w:p w14:paraId="16ED721D" w14:textId="77777777" w:rsidR="00B64B28" w:rsidRDefault="00B64B28" w:rsidP="00466496">
            <w:pPr>
              <w:rPr>
                <w:sz w:val="24"/>
              </w:rPr>
            </w:pPr>
            <w:r>
              <w:rPr>
                <w:b/>
                <w:bCs/>
              </w:rPr>
              <w:t>Example Context:</w:t>
            </w:r>
          </w:p>
        </w:tc>
        <w:tc>
          <w:tcPr>
            <w:tcW w:w="0" w:type="auto"/>
            <w:vAlign w:val="center"/>
            <w:hideMark/>
          </w:tcPr>
          <w:p w14:paraId="2E3F8659" w14:textId="77777777" w:rsidR="00B64B28" w:rsidRPr="00B61B52" w:rsidRDefault="00B64B28" w:rsidP="00466496">
            <w:pPr>
              <w:pStyle w:val="HTMLPreformatted"/>
              <w:rPr>
                <w:rFonts w:cs="Helvetica"/>
                <w:lang w:val="en-GB" w:eastAsia="en-GB"/>
              </w:rPr>
            </w:pPr>
            <w:r w:rsidRPr="00B61B52">
              <w:rPr>
                <w:rFonts w:cs="Helvetica"/>
                <w:lang w:val="en-GB" w:eastAsia="en-GB"/>
              </w:rPr>
              <w:t>&lt;SpectrumIDFormat&gt;</w:t>
            </w:r>
          </w:p>
          <w:p w14:paraId="5611C69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accession="MS:1000774" cvRef="PSI-MS" name="multiple peak list nativeID format"/&gt;</w:t>
            </w:r>
          </w:p>
          <w:p w14:paraId="02FB9866" w14:textId="77777777" w:rsidR="00B64B28" w:rsidRPr="00B61B52" w:rsidRDefault="00B64B28" w:rsidP="00466496">
            <w:pPr>
              <w:pStyle w:val="HTMLPreformatted"/>
              <w:rPr>
                <w:rFonts w:cs="Helvetica"/>
                <w:lang w:val="en-GB" w:eastAsia="en-GB"/>
              </w:rPr>
            </w:pPr>
            <w:r w:rsidRPr="00B61B52">
              <w:rPr>
                <w:rFonts w:cs="Helvetica"/>
                <w:lang w:val="en-GB" w:eastAsia="en-GB"/>
              </w:rPr>
              <w:t>&lt;/SpectrumIDFormat&gt;</w:t>
            </w:r>
          </w:p>
        </w:tc>
      </w:tr>
      <w:tr w:rsidR="00B64B28" w14:paraId="65A3E34A" w14:textId="77777777" w:rsidTr="00B64B28">
        <w:trPr>
          <w:tblCellSpacing w:w="15" w:type="dxa"/>
        </w:trPr>
        <w:tc>
          <w:tcPr>
            <w:tcW w:w="0" w:type="auto"/>
            <w:vAlign w:val="center"/>
            <w:hideMark/>
          </w:tcPr>
          <w:p w14:paraId="19764298" w14:textId="77777777" w:rsidR="00B64B28" w:rsidRDefault="00B64B28" w:rsidP="00466496">
            <w:pPr>
              <w:rPr>
                <w:sz w:val="24"/>
              </w:rPr>
            </w:pPr>
            <w:r>
              <w:rPr>
                <w:b/>
                <w:bCs/>
              </w:rPr>
              <w:t>cvParam Mapping Rules:</w:t>
            </w:r>
          </w:p>
        </w:tc>
        <w:tc>
          <w:tcPr>
            <w:tcW w:w="0" w:type="auto"/>
            <w:vAlign w:val="center"/>
            <w:hideMark/>
          </w:tcPr>
          <w:p w14:paraId="68E57A61"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/MzIdentML/DataCollection/Inputs/SpectraData/SpectrumIDFormat</w:t>
            </w:r>
          </w:p>
          <w:p w14:paraId="4694BC88"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MS:1000767 (</w:t>
            </w:r>
            <w:r w:rsidRPr="00B61B52">
              <w:rPr>
                <w:rStyle w:val="popup"/>
                <w:rFonts w:cs="Helvetica"/>
                <w:lang w:val="en-GB" w:eastAsia="en-GB"/>
              </w:rPr>
              <w:t>native spectrum identifier format</w:t>
            </w:r>
            <w:r w:rsidRPr="00B61B52">
              <w:rPr>
                <w:rFonts w:cs="Helvetica"/>
                <w:lang w:val="en-GB" w:eastAsia="en-GB"/>
              </w:rPr>
              <w:t>) only once</w:t>
            </w:r>
          </w:p>
          <w:p w14:paraId="5311951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MS:1000768 (</w:t>
            </w:r>
            <w:r w:rsidRPr="00B61B52">
              <w:rPr>
                <w:rStyle w:val="popup"/>
                <w:rFonts w:cs="Helvetica"/>
                <w:lang w:val="en-GB" w:eastAsia="en-GB"/>
              </w:rPr>
              <w:t>Thermo nativeID format</w:t>
            </w:r>
            <w:r w:rsidRPr="00B61B52">
              <w:rPr>
                <w:rFonts w:cs="Helvetica"/>
                <w:lang w:val="en-GB" w:eastAsia="en-GB"/>
              </w:rPr>
              <w:t xml:space="preserve">) </w:t>
            </w:r>
          </w:p>
          <w:p w14:paraId="649215A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MS:1000769 (</w:t>
            </w:r>
            <w:r w:rsidRPr="00B61B52">
              <w:rPr>
                <w:rStyle w:val="popup"/>
                <w:rFonts w:cs="Helvetica"/>
                <w:lang w:val="en-GB" w:eastAsia="en-GB"/>
              </w:rPr>
              <w:t>Waters nativeID format</w:t>
            </w:r>
            <w:r w:rsidRPr="00B61B52">
              <w:rPr>
                <w:rFonts w:cs="Helvetica"/>
                <w:lang w:val="en-GB" w:eastAsia="en-GB"/>
              </w:rPr>
              <w:t xml:space="preserve">) </w:t>
            </w:r>
          </w:p>
          <w:p w14:paraId="5354C61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MS:1000770 (</w:t>
            </w:r>
            <w:r w:rsidRPr="00B61B52">
              <w:rPr>
                <w:rStyle w:val="popup"/>
                <w:rFonts w:cs="Helvetica"/>
                <w:lang w:val="en-GB" w:eastAsia="en-GB"/>
              </w:rPr>
              <w:t>WIFF nativeID format</w:t>
            </w:r>
            <w:r w:rsidRPr="00B61B52">
              <w:rPr>
                <w:rFonts w:cs="Helvetica"/>
                <w:lang w:val="en-GB" w:eastAsia="en-GB"/>
              </w:rPr>
              <w:t xml:space="preserve">) </w:t>
            </w:r>
          </w:p>
          <w:p w14:paraId="76410D5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MS:1000771 (</w:t>
            </w:r>
            <w:r w:rsidRPr="00B61B52">
              <w:rPr>
                <w:rStyle w:val="popup"/>
                <w:rFonts w:cs="Helvetica"/>
                <w:lang w:val="en-GB" w:eastAsia="en-GB"/>
              </w:rPr>
              <w:t>Bruker/Agilent YEP nativeID format</w:t>
            </w:r>
            <w:r w:rsidRPr="00B61B52">
              <w:rPr>
                <w:rFonts w:cs="Helvetica"/>
                <w:lang w:val="en-GB" w:eastAsia="en-GB"/>
              </w:rPr>
              <w:t xml:space="preserve">) </w:t>
            </w:r>
          </w:p>
          <w:p w14:paraId="38A9B56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MS:1000772 (</w:t>
            </w:r>
            <w:r w:rsidRPr="00B61B52">
              <w:rPr>
                <w:rStyle w:val="popup"/>
                <w:rFonts w:cs="Helvetica"/>
                <w:lang w:val="en-GB" w:eastAsia="en-GB"/>
              </w:rPr>
              <w:t>Bruker BAF nativeID format</w:t>
            </w:r>
            <w:r w:rsidRPr="00B61B52">
              <w:rPr>
                <w:rFonts w:cs="Helvetica"/>
                <w:lang w:val="en-GB" w:eastAsia="en-GB"/>
              </w:rPr>
              <w:t xml:space="preserve">) </w:t>
            </w:r>
          </w:p>
          <w:p w14:paraId="61A0C80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MS:1000773 (</w:t>
            </w:r>
            <w:r w:rsidRPr="00B61B52">
              <w:rPr>
                <w:rStyle w:val="popup"/>
                <w:rFonts w:cs="Helvetica"/>
                <w:lang w:val="en-GB" w:eastAsia="en-GB"/>
              </w:rPr>
              <w:t>Bruker FID nativeID format</w:t>
            </w:r>
            <w:r w:rsidRPr="00B61B52">
              <w:rPr>
                <w:rFonts w:cs="Helvetica"/>
                <w:lang w:val="en-GB" w:eastAsia="en-GB"/>
              </w:rPr>
              <w:t xml:space="preserve">) </w:t>
            </w:r>
          </w:p>
          <w:p w14:paraId="702649F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MS:1000774 (</w:t>
            </w:r>
            <w:r w:rsidRPr="00B61B52">
              <w:rPr>
                <w:rStyle w:val="popup"/>
                <w:rFonts w:cs="Helvetica"/>
                <w:lang w:val="en-GB" w:eastAsia="en-GB"/>
              </w:rPr>
              <w:t>multiple peak list nativeID format</w:t>
            </w:r>
            <w:r w:rsidRPr="00B61B52">
              <w:rPr>
                <w:rFonts w:cs="Helvetica"/>
                <w:lang w:val="en-GB" w:eastAsia="en-GB"/>
              </w:rPr>
              <w:t xml:space="preserve">) </w:t>
            </w:r>
          </w:p>
          <w:p w14:paraId="07F0AD5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MS:1000775 (</w:t>
            </w:r>
            <w:r w:rsidRPr="00B61B52">
              <w:rPr>
                <w:rStyle w:val="popup"/>
                <w:rFonts w:cs="Helvetica"/>
                <w:lang w:val="en-GB" w:eastAsia="en-GB"/>
              </w:rPr>
              <w:t>single peak list nativeID format</w:t>
            </w:r>
            <w:r w:rsidRPr="00B61B52">
              <w:rPr>
                <w:rFonts w:cs="Helvetica"/>
                <w:lang w:val="en-GB" w:eastAsia="en-GB"/>
              </w:rPr>
              <w:t xml:space="preserve">) </w:t>
            </w:r>
          </w:p>
          <w:p w14:paraId="37370BB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MS:1000776 (</w:t>
            </w:r>
            <w:r w:rsidRPr="00B61B52">
              <w:rPr>
                <w:rStyle w:val="popup"/>
                <w:rFonts w:cs="Helvetica"/>
                <w:lang w:val="en-GB" w:eastAsia="en-GB"/>
              </w:rPr>
              <w:t>scan number only nativeID format</w:t>
            </w:r>
            <w:r w:rsidRPr="00B61B52">
              <w:rPr>
                <w:rFonts w:cs="Helvetica"/>
                <w:lang w:val="en-GB" w:eastAsia="en-GB"/>
              </w:rPr>
              <w:t xml:space="preserve">) </w:t>
            </w:r>
          </w:p>
          <w:p w14:paraId="55C96A4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MS:1000777 (</w:t>
            </w:r>
            <w:r w:rsidRPr="00B61B52">
              <w:rPr>
                <w:rStyle w:val="popup"/>
                <w:rFonts w:cs="Helvetica"/>
                <w:lang w:val="en-GB" w:eastAsia="en-GB"/>
              </w:rPr>
              <w:t>spectrum identifier nativeID format</w:t>
            </w:r>
            <w:r w:rsidRPr="00B61B52">
              <w:rPr>
                <w:rFonts w:cs="Helvetica"/>
                <w:lang w:val="en-GB" w:eastAsia="en-GB"/>
              </w:rPr>
              <w:t xml:space="preserve">) </w:t>
            </w:r>
          </w:p>
          <w:p w14:paraId="2AFE4CB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p w14:paraId="78D1705A"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MS:1001529 (</w:t>
            </w:r>
            <w:r w:rsidRPr="00B61B52">
              <w:rPr>
                <w:rStyle w:val="popup"/>
                <w:rFonts w:cs="Helvetica"/>
                <w:lang w:val="en-GB" w:eastAsia="en-GB"/>
              </w:rPr>
              <w:t>spectra data details</w:t>
            </w:r>
            <w:r w:rsidRPr="00B61B52">
              <w:rPr>
                <w:rFonts w:cs="Helvetica"/>
                <w:lang w:val="en-GB" w:eastAsia="en-GB"/>
              </w:rPr>
              <w:t>) only once</w:t>
            </w:r>
          </w:p>
          <w:p w14:paraId="15D01A2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MS:1001530 (</w:t>
            </w:r>
            <w:r w:rsidRPr="00B61B52">
              <w:rPr>
                <w:rStyle w:val="popup"/>
                <w:rFonts w:cs="Helvetica"/>
                <w:lang w:val="en-GB" w:eastAsia="en-GB"/>
              </w:rPr>
              <w:t>mzML unique identifier</w:t>
            </w:r>
            <w:r w:rsidRPr="00B61B52">
              <w:rPr>
                <w:rFonts w:cs="Helvetica"/>
                <w:lang w:val="en-GB" w:eastAsia="en-GB"/>
              </w:rPr>
              <w:t xml:space="preserve">) </w:t>
            </w:r>
          </w:p>
          <w:p w14:paraId="6B88A5A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MS:1001531 (</w:t>
            </w:r>
            <w:r w:rsidRPr="00B61B52">
              <w:rPr>
                <w:rStyle w:val="popup"/>
                <w:rFonts w:cs="Helvetica"/>
                <w:lang w:val="en-GB" w:eastAsia="en-GB"/>
              </w:rPr>
              <w:t>spectrum from ProteinScape database nativeID format</w:t>
            </w:r>
            <w:r w:rsidRPr="00B61B52">
              <w:rPr>
                <w:rFonts w:cs="Helvetica"/>
                <w:lang w:val="en-GB" w:eastAsia="en-GB"/>
              </w:rPr>
              <w:t xml:space="preserve">) </w:t>
            </w:r>
          </w:p>
          <w:p w14:paraId="744712A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MS:1001532 (</w:t>
            </w:r>
            <w:r w:rsidRPr="00B61B52">
              <w:rPr>
                <w:rStyle w:val="popup"/>
                <w:rFonts w:cs="Helvetica"/>
                <w:lang w:val="en-GB" w:eastAsia="en-GB"/>
              </w:rPr>
              <w:t>spectrum from database nativeID format</w:t>
            </w:r>
            <w:r w:rsidRPr="00B61B52">
              <w:rPr>
                <w:rFonts w:cs="Helvetica"/>
                <w:lang w:val="en-GB" w:eastAsia="en-GB"/>
              </w:rPr>
              <w:t xml:space="preserve">) </w:t>
            </w:r>
          </w:p>
        </w:tc>
      </w:tr>
      <w:tr w:rsidR="00B64B28" w14:paraId="118950E4" w14:textId="77777777" w:rsidTr="00B64B28">
        <w:trPr>
          <w:tblCellSpacing w:w="15" w:type="dxa"/>
        </w:trPr>
        <w:tc>
          <w:tcPr>
            <w:tcW w:w="0" w:type="auto"/>
            <w:vAlign w:val="center"/>
            <w:hideMark/>
          </w:tcPr>
          <w:p w14:paraId="5B537E80" w14:textId="77777777" w:rsidR="00B64B28" w:rsidRDefault="00B64B28" w:rsidP="00466496">
            <w:pPr>
              <w:rPr>
                <w:sz w:val="24"/>
              </w:rPr>
            </w:pPr>
            <w:r>
              <w:rPr>
                <w:b/>
                <w:bCs/>
              </w:rPr>
              <w:t>Example cvParams:</w:t>
            </w:r>
          </w:p>
        </w:tc>
        <w:tc>
          <w:tcPr>
            <w:tcW w:w="0" w:type="auto"/>
            <w:vAlign w:val="center"/>
            <w:hideMark/>
          </w:tcPr>
          <w:p w14:paraId="2D28CE91"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accession="MS:1000774" name="multiple peak list nativeID format" cvRef="PSI-MS"/&gt;</w:t>
            </w:r>
          </w:p>
        </w:tc>
      </w:tr>
    </w:tbl>
    <w:p w14:paraId="5BF107DA" w14:textId="77777777" w:rsidR="00B64B28" w:rsidRDefault="00B64B28" w:rsidP="00466496"/>
    <w:p w14:paraId="48C72BE8" w14:textId="77777777" w:rsidR="00B64B28" w:rsidRDefault="00B64B28" w:rsidP="00466496">
      <w:pPr>
        <w:pStyle w:val="Heading2"/>
      </w:pPr>
      <w:bookmarkStart w:id="232" w:name="_Toc449341812"/>
      <w:r>
        <w:t>Element &lt;</w:t>
      </w:r>
      <w:bookmarkStart w:id="233" w:name="SpectrumIdentification"/>
      <w:r>
        <w:t>SpectrumIdentification</w:t>
      </w:r>
      <w:bookmarkEnd w:id="233"/>
      <w:r>
        <w:t>&gt;</w:t>
      </w:r>
      <w:bookmarkEnd w:id="23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1"/>
        <w:gridCol w:w="8641"/>
      </w:tblGrid>
      <w:tr w:rsidR="00B64B28" w14:paraId="34E71F35" w14:textId="77777777" w:rsidTr="00B64B28">
        <w:trPr>
          <w:tblCellSpacing w:w="15" w:type="dxa"/>
        </w:trPr>
        <w:tc>
          <w:tcPr>
            <w:tcW w:w="0" w:type="auto"/>
            <w:vAlign w:val="center"/>
            <w:hideMark/>
          </w:tcPr>
          <w:p w14:paraId="1BEC4AD6" w14:textId="77777777" w:rsidR="00B64B28" w:rsidRDefault="00B64B28" w:rsidP="00466496">
            <w:pPr>
              <w:rPr>
                <w:sz w:val="24"/>
              </w:rPr>
            </w:pPr>
            <w:r>
              <w:rPr>
                <w:b/>
                <w:bCs/>
              </w:rPr>
              <w:t>Definition:</w:t>
            </w:r>
          </w:p>
        </w:tc>
        <w:tc>
          <w:tcPr>
            <w:tcW w:w="0" w:type="auto"/>
            <w:vAlign w:val="center"/>
            <w:hideMark/>
          </w:tcPr>
          <w:p w14:paraId="52FFA844" w14:textId="77777777" w:rsidR="00B64B28" w:rsidRDefault="00B64B28" w:rsidP="00466496">
            <w:pPr>
              <w:rPr>
                <w:sz w:val="24"/>
              </w:rPr>
            </w:pPr>
            <w:r>
              <w:t xml:space="preserve">An Analysis which tries to identify peptides in input spectra, referencing the database searched, the input spectra, the output results and the protocol that is run. </w:t>
            </w:r>
          </w:p>
        </w:tc>
      </w:tr>
      <w:tr w:rsidR="00B64B28" w14:paraId="5F1F2295" w14:textId="77777777" w:rsidTr="00B64B28">
        <w:trPr>
          <w:tblCellSpacing w:w="15" w:type="dxa"/>
        </w:trPr>
        <w:tc>
          <w:tcPr>
            <w:tcW w:w="0" w:type="auto"/>
            <w:vAlign w:val="center"/>
            <w:hideMark/>
          </w:tcPr>
          <w:p w14:paraId="21A4FA50" w14:textId="77777777" w:rsidR="00B64B28" w:rsidRDefault="00B64B28" w:rsidP="00466496">
            <w:pPr>
              <w:rPr>
                <w:sz w:val="24"/>
              </w:rPr>
            </w:pPr>
            <w:r>
              <w:rPr>
                <w:b/>
                <w:bCs/>
              </w:rPr>
              <w:t>Type:</w:t>
            </w:r>
          </w:p>
        </w:tc>
        <w:tc>
          <w:tcPr>
            <w:tcW w:w="0" w:type="auto"/>
            <w:vAlign w:val="center"/>
            <w:hideMark/>
          </w:tcPr>
          <w:p w14:paraId="5123A288" w14:textId="77777777" w:rsidR="00B64B28" w:rsidRDefault="00B64B28" w:rsidP="00466496">
            <w:pPr>
              <w:rPr>
                <w:sz w:val="24"/>
              </w:rPr>
            </w:pPr>
            <w:r>
              <w:t xml:space="preserve">SpectrumIdentificationType </w:t>
            </w:r>
          </w:p>
        </w:tc>
      </w:tr>
      <w:tr w:rsidR="00B64B28" w14:paraId="649312F8" w14:textId="77777777" w:rsidTr="00B64B28">
        <w:trPr>
          <w:tblCellSpacing w:w="15" w:type="dxa"/>
        </w:trPr>
        <w:tc>
          <w:tcPr>
            <w:tcW w:w="0" w:type="auto"/>
            <w:vAlign w:val="center"/>
            <w:hideMark/>
          </w:tcPr>
          <w:p w14:paraId="487E8C8A"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29"/>
              <w:gridCol w:w="1291"/>
              <w:gridCol w:w="824"/>
              <w:gridCol w:w="3306"/>
            </w:tblGrid>
            <w:tr w:rsidR="00B64B28" w14:paraId="0947E6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E25EE1"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C5EA1EC"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6BFD1"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969AE" w14:textId="77777777" w:rsidR="00B64B28" w:rsidRDefault="00B64B28" w:rsidP="00466496">
                  <w:pPr>
                    <w:jc w:val="center"/>
                    <w:rPr>
                      <w:b/>
                      <w:bCs/>
                      <w:sz w:val="24"/>
                    </w:rPr>
                  </w:pPr>
                  <w:r>
                    <w:rPr>
                      <w:b/>
                      <w:bCs/>
                    </w:rPr>
                    <w:t>Definition</w:t>
                  </w:r>
                </w:p>
              </w:tc>
            </w:tr>
            <w:tr w:rsidR="00B64B28" w14:paraId="0E15AC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7198E3" w14:textId="77777777" w:rsidR="00B64B28" w:rsidRDefault="00B64B28" w:rsidP="00466496">
                  <w:pPr>
                    <w:rPr>
                      <w:sz w:val="24"/>
                    </w:rPr>
                  </w:pPr>
                  <w:r>
                    <w:t>activityDate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3110E" w14:textId="77777777" w:rsidR="00B64B28" w:rsidRDefault="00B64B28" w:rsidP="00466496">
                  <w:pPr>
                    <w:rPr>
                      <w:sz w:val="24"/>
                    </w:rPr>
                  </w:pPr>
                  <w:r>
                    <w:t>xsd:dateTime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2490F"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9A9B1C5" w14:textId="77777777" w:rsidR="00B64B28" w:rsidRDefault="00B64B28" w:rsidP="00466496">
                  <w:pPr>
                    <w:rPr>
                      <w:sz w:val="24"/>
                    </w:rPr>
                  </w:pPr>
                  <w:r>
                    <w:t>When the protocol was applied.</w:t>
                  </w:r>
                </w:p>
              </w:tc>
            </w:tr>
            <w:tr w:rsidR="00B64B28" w14:paraId="6384C5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98028C"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12A697C5"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90B0E"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7C9CB31"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6C9B92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9E9F7B"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92467"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63A7E"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68EBAA8" w14:textId="77777777" w:rsidR="00B64B28" w:rsidRDefault="00B64B28" w:rsidP="00466496">
                  <w:pPr>
                    <w:rPr>
                      <w:sz w:val="24"/>
                    </w:rPr>
                  </w:pPr>
                  <w:r>
                    <w:t xml:space="preserve">The potentially ambiguous common identifier, such as a human-readable name for the instance. </w:t>
                  </w:r>
                </w:p>
              </w:tc>
            </w:tr>
            <w:tr w:rsidR="00B64B28" w14:paraId="61E3C5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4D3FCF" w14:textId="77777777" w:rsidR="00B64B28" w:rsidRDefault="00B64B28" w:rsidP="00466496">
                  <w:pPr>
                    <w:rPr>
                      <w:sz w:val="24"/>
                    </w:rPr>
                  </w:pPr>
                  <w:r>
                    <w:t>spectrumIdentificationList_ref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5995A45E"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F7E84"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F357C06" w14:textId="77777777" w:rsidR="00B64B28" w:rsidRDefault="00B64B28" w:rsidP="00466496">
                  <w:pPr>
                    <w:rPr>
                      <w:sz w:val="24"/>
                    </w:rPr>
                  </w:pPr>
                  <w:r>
                    <w:t xml:space="preserve">A reference to the SpectrumIdentificationList produced by this analysis in the DataCollection section. </w:t>
                  </w:r>
                </w:p>
              </w:tc>
            </w:tr>
            <w:tr w:rsidR="00B64B28" w14:paraId="794598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1C98BD" w14:textId="77777777" w:rsidR="00B64B28" w:rsidRDefault="00B64B28" w:rsidP="00466496">
                  <w:pPr>
                    <w:rPr>
                      <w:sz w:val="24"/>
                    </w:rPr>
                  </w:pPr>
                  <w:r>
                    <w:t>spectrumIdentificationProtocol_ref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C7150"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C33DE34"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CE0706B" w14:textId="77777777" w:rsidR="00B64B28" w:rsidRDefault="00B64B28" w:rsidP="00466496">
                  <w:pPr>
                    <w:rPr>
                      <w:sz w:val="24"/>
                    </w:rPr>
                  </w:pPr>
                  <w:r>
                    <w:t xml:space="preserve">A reference to the search protocol used for this SpectrumIdentification. </w:t>
                  </w:r>
                </w:p>
              </w:tc>
            </w:tr>
          </w:tbl>
          <w:p w14:paraId="7E001784" w14:textId="77777777" w:rsidR="00B64B28" w:rsidRDefault="00B64B28" w:rsidP="00466496">
            <w:pPr>
              <w:rPr>
                <w:sz w:val="24"/>
              </w:rPr>
            </w:pPr>
          </w:p>
        </w:tc>
      </w:tr>
      <w:tr w:rsidR="00B64B28" w14:paraId="41156354" w14:textId="77777777" w:rsidTr="00B64B28">
        <w:trPr>
          <w:tblCellSpacing w:w="15" w:type="dxa"/>
        </w:trPr>
        <w:tc>
          <w:tcPr>
            <w:tcW w:w="0" w:type="auto"/>
            <w:vAlign w:val="center"/>
            <w:hideMark/>
          </w:tcPr>
          <w:p w14:paraId="794BA336"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7"/>
              <w:gridCol w:w="1135"/>
              <w:gridCol w:w="1180"/>
              <w:gridCol w:w="3219"/>
            </w:tblGrid>
            <w:tr w:rsidR="00B64B28" w14:paraId="2406B9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C136C4"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EE9A0"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4357299"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17A1865" w14:textId="77777777" w:rsidR="00B64B28" w:rsidRDefault="00B64B28" w:rsidP="00466496">
                  <w:pPr>
                    <w:jc w:val="center"/>
                    <w:rPr>
                      <w:b/>
                      <w:bCs/>
                      <w:sz w:val="24"/>
                    </w:rPr>
                  </w:pPr>
                  <w:r>
                    <w:rPr>
                      <w:b/>
                      <w:bCs/>
                    </w:rPr>
                    <w:t>Definition</w:t>
                  </w:r>
                </w:p>
              </w:tc>
            </w:tr>
            <w:tr w:rsidR="00B64B28" w14:paraId="20F2E8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F7EF31" w14:textId="77777777" w:rsidR="00B64B28" w:rsidRDefault="00B64B28" w:rsidP="00466496">
                  <w:pPr>
                    <w:rPr>
                      <w:sz w:val="24"/>
                    </w:rPr>
                  </w:pPr>
                  <w:hyperlink w:anchor="InputSpectra" w:history="1">
                    <w:r>
                      <w:rPr>
                        <w:rStyle w:val="Hyperlink"/>
                      </w:rPr>
                      <w:t>InputSpectra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29FEEFD"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A01EA0"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3BB3C" w14:textId="77777777" w:rsidR="00B64B28" w:rsidRDefault="00B64B28" w:rsidP="00466496">
                  <w:pPr>
                    <w:rPr>
                      <w:sz w:val="24"/>
                    </w:rPr>
                  </w:pPr>
                  <w:r>
                    <w:t>One of the spectra data sets used.</w:t>
                  </w:r>
                </w:p>
              </w:tc>
            </w:tr>
            <w:tr w:rsidR="00B64B28" w14:paraId="40BCA3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C2F2F3" w14:textId="77777777" w:rsidR="00B64B28" w:rsidRDefault="00B64B28" w:rsidP="00466496">
                  <w:pPr>
                    <w:rPr>
                      <w:sz w:val="24"/>
                    </w:rPr>
                  </w:pPr>
                  <w:hyperlink w:anchor="SearchDatabaseRef" w:history="1">
                    <w:r>
                      <w:rPr>
                        <w:rStyle w:val="Hyperlink"/>
                      </w:rPr>
                      <w:t>SearchDatabaseRef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EEF28DF"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FFCF9F"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CF415" w14:textId="77777777" w:rsidR="00B64B28" w:rsidRDefault="00B64B28" w:rsidP="00466496">
                  <w:pPr>
                    <w:rPr>
                      <w:sz w:val="24"/>
                    </w:rPr>
                  </w:pPr>
                  <w:r>
                    <w:t>One of the search databases used.</w:t>
                  </w:r>
                </w:p>
              </w:tc>
            </w:tr>
          </w:tbl>
          <w:p w14:paraId="1FEC235D" w14:textId="77777777" w:rsidR="00B64B28" w:rsidRDefault="00B64B28" w:rsidP="00466496">
            <w:pPr>
              <w:rPr>
                <w:sz w:val="24"/>
              </w:rPr>
            </w:pPr>
          </w:p>
        </w:tc>
      </w:tr>
      <w:tr w:rsidR="00B64B28" w14:paraId="2F01FC8A" w14:textId="77777777" w:rsidTr="00B64B28">
        <w:trPr>
          <w:tblCellSpacing w:w="15" w:type="dxa"/>
        </w:trPr>
        <w:tc>
          <w:tcPr>
            <w:tcW w:w="0" w:type="auto"/>
            <w:vAlign w:val="center"/>
            <w:hideMark/>
          </w:tcPr>
          <w:p w14:paraId="6C905E5C" w14:textId="77777777" w:rsidR="00B64B28" w:rsidRDefault="00B64B28" w:rsidP="00466496">
            <w:pPr>
              <w:rPr>
                <w:sz w:val="24"/>
              </w:rPr>
            </w:pPr>
            <w:r>
              <w:rPr>
                <w:b/>
                <w:bCs/>
              </w:rPr>
              <w:t>Example Context:</w:t>
            </w:r>
          </w:p>
        </w:tc>
        <w:tc>
          <w:tcPr>
            <w:tcW w:w="0" w:type="auto"/>
            <w:vAlign w:val="center"/>
            <w:hideMark/>
          </w:tcPr>
          <w:p w14:paraId="7980EF3F" w14:textId="77777777" w:rsidR="00B64B28" w:rsidRPr="00B61B52" w:rsidRDefault="00B64B28" w:rsidP="00466496">
            <w:pPr>
              <w:pStyle w:val="HTMLPreformatted"/>
              <w:rPr>
                <w:rFonts w:cs="Helvetica"/>
                <w:lang w:val="en-GB" w:eastAsia="en-GB"/>
              </w:rPr>
            </w:pPr>
            <w:r w:rsidRPr="00B61B52">
              <w:rPr>
                <w:rFonts w:cs="Helvetica"/>
                <w:lang w:val="en-GB" w:eastAsia="en-GB"/>
              </w:rPr>
              <w:t>&lt;SpectrumIdentification id="SI" spectrumIdentificationProtocol_ref="SIP"</w:t>
            </w:r>
          </w:p>
          <w:p w14:paraId="62673F9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spectrumIdentificationList_ref="SIL_1" activityDate="2011-03-24T11:37:37"&gt;</w:t>
            </w:r>
          </w:p>
          <w:p w14:paraId="2DFF7FD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&lt;InputSpectra spectraData_ref="SD_1"/&gt;</w:t>
            </w:r>
          </w:p>
          <w:p w14:paraId="3DD90C5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&lt;SearchDatabaseRef searchDatabase_ref="SDB_NeoProt_tripledecoy"/&gt;</w:t>
            </w:r>
          </w:p>
          <w:p w14:paraId="4ABC25C6" w14:textId="77777777" w:rsidR="00B64B28" w:rsidRPr="00B61B52" w:rsidRDefault="00B64B28" w:rsidP="00466496">
            <w:pPr>
              <w:pStyle w:val="HTMLPreformatted"/>
              <w:rPr>
                <w:rFonts w:cs="Helvetica"/>
                <w:lang w:val="en-GB" w:eastAsia="en-GB"/>
              </w:rPr>
            </w:pPr>
            <w:r w:rsidRPr="00B61B52">
              <w:rPr>
                <w:rFonts w:cs="Helvetica"/>
                <w:lang w:val="en-GB" w:eastAsia="en-GB"/>
              </w:rPr>
              <w:t>&lt;/SpectrumIdentification&gt;</w:t>
            </w:r>
          </w:p>
        </w:tc>
      </w:tr>
    </w:tbl>
    <w:p w14:paraId="7A420B47" w14:textId="77777777" w:rsidR="00B64B28" w:rsidRDefault="00B64B28" w:rsidP="00466496"/>
    <w:p w14:paraId="52B79821" w14:textId="77777777" w:rsidR="00B64B28" w:rsidRDefault="00B64B28" w:rsidP="00466496">
      <w:pPr>
        <w:pStyle w:val="Heading2"/>
      </w:pPr>
      <w:bookmarkStart w:id="234" w:name="_Toc449341813"/>
      <w:r>
        <w:t>Element &lt;</w:t>
      </w:r>
      <w:bookmarkStart w:id="235" w:name="SpectrumIdentificationItem"/>
      <w:r>
        <w:t>SpectrumIdentificationItem</w:t>
      </w:r>
      <w:bookmarkEnd w:id="235"/>
      <w:r>
        <w:t>&gt;</w:t>
      </w:r>
      <w:bookmarkEnd w:id="23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gridCol w:w="8729"/>
      </w:tblGrid>
      <w:tr w:rsidR="00B64B28" w14:paraId="359B08F6" w14:textId="77777777" w:rsidTr="00B64B28">
        <w:trPr>
          <w:tblCellSpacing w:w="15" w:type="dxa"/>
        </w:trPr>
        <w:tc>
          <w:tcPr>
            <w:tcW w:w="0" w:type="auto"/>
            <w:vAlign w:val="center"/>
            <w:hideMark/>
          </w:tcPr>
          <w:p w14:paraId="68541535" w14:textId="77777777" w:rsidR="00B64B28" w:rsidRDefault="00B64B28" w:rsidP="00466496">
            <w:pPr>
              <w:rPr>
                <w:sz w:val="24"/>
              </w:rPr>
            </w:pPr>
            <w:r>
              <w:rPr>
                <w:b/>
                <w:bCs/>
              </w:rPr>
              <w:t>Definition:</w:t>
            </w:r>
          </w:p>
        </w:tc>
        <w:tc>
          <w:tcPr>
            <w:tcW w:w="0" w:type="auto"/>
            <w:vAlign w:val="center"/>
            <w:hideMark/>
          </w:tcPr>
          <w:p w14:paraId="7CBE8FAE" w14:textId="77777777" w:rsidR="00B64B28" w:rsidRDefault="00B64B28" w:rsidP="00466496">
            <w:pPr>
              <w:rPr>
                <w:sz w:val="24"/>
              </w:rPr>
            </w:pPr>
            <w:r>
              <w:t xml:space="preserve">An identification of a single (poly)peptide, resulting from querying an input spectra, along with the set of confidence values for that identification. PeptideEvidence elements should be given for all mappings of the corresponding Peptide sequence within protein sequences. </w:t>
            </w:r>
          </w:p>
        </w:tc>
      </w:tr>
      <w:tr w:rsidR="00B64B28" w14:paraId="1EFE3C75" w14:textId="77777777" w:rsidTr="00B64B28">
        <w:trPr>
          <w:tblCellSpacing w:w="15" w:type="dxa"/>
        </w:trPr>
        <w:tc>
          <w:tcPr>
            <w:tcW w:w="0" w:type="auto"/>
            <w:vAlign w:val="center"/>
            <w:hideMark/>
          </w:tcPr>
          <w:p w14:paraId="17B39DDC" w14:textId="77777777" w:rsidR="00B64B28" w:rsidRDefault="00B64B28" w:rsidP="00466496">
            <w:pPr>
              <w:rPr>
                <w:sz w:val="24"/>
              </w:rPr>
            </w:pPr>
            <w:r>
              <w:rPr>
                <w:b/>
                <w:bCs/>
              </w:rPr>
              <w:t>Type:</w:t>
            </w:r>
          </w:p>
        </w:tc>
        <w:tc>
          <w:tcPr>
            <w:tcW w:w="0" w:type="auto"/>
            <w:vAlign w:val="center"/>
            <w:hideMark/>
          </w:tcPr>
          <w:p w14:paraId="60BBC840" w14:textId="77777777" w:rsidR="00B64B28" w:rsidRDefault="00B64B28" w:rsidP="00466496">
            <w:pPr>
              <w:rPr>
                <w:sz w:val="24"/>
              </w:rPr>
            </w:pPr>
            <w:r>
              <w:t xml:space="preserve">SpectrumIdentificationItemType </w:t>
            </w:r>
          </w:p>
        </w:tc>
      </w:tr>
      <w:tr w:rsidR="00B64B28" w14:paraId="5D1DC001" w14:textId="77777777" w:rsidTr="00B64B28">
        <w:trPr>
          <w:tblCellSpacing w:w="15" w:type="dxa"/>
        </w:trPr>
        <w:tc>
          <w:tcPr>
            <w:tcW w:w="0" w:type="auto"/>
            <w:vAlign w:val="center"/>
            <w:hideMark/>
          </w:tcPr>
          <w:p w14:paraId="1A621BFD"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8"/>
              <w:gridCol w:w="1169"/>
              <w:gridCol w:w="824"/>
              <w:gridCol w:w="4027"/>
            </w:tblGrid>
            <w:tr w:rsidR="00B64B28" w14:paraId="723B74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D87753"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B6690C1"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8CC21A4"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36F24" w14:textId="77777777" w:rsidR="00B64B28" w:rsidRDefault="00B64B28" w:rsidP="00466496">
                  <w:pPr>
                    <w:jc w:val="center"/>
                    <w:rPr>
                      <w:b/>
                      <w:bCs/>
                      <w:sz w:val="24"/>
                    </w:rPr>
                  </w:pPr>
                  <w:r>
                    <w:rPr>
                      <w:b/>
                      <w:bCs/>
                    </w:rPr>
                    <w:t>Definition</w:t>
                  </w:r>
                </w:p>
              </w:tc>
            </w:tr>
            <w:tr w:rsidR="00B64B28" w14:paraId="374810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ED28FF" w14:textId="77777777" w:rsidR="00B64B28" w:rsidRDefault="00B64B28" w:rsidP="00466496">
                  <w:pPr>
                    <w:rPr>
                      <w:sz w:val="24"/>
                    </w:rPr>
                  </w:pPr>
                  <w:r>
                    <w:t>calculatedMassToCharge</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AA477" w14:textId="77777777" w:rsidR="00B64B28" w:rsidRDefault="00B64B28" w:rsidP="00466496">
                  <w:pPr>
                    <w:rPr>
                      <w:sz w:val="24"/>
                    </w:rPr>
                  </w:pPr>
                  <w:r>
                    <w:t>xsd:double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0943D60"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203650A" w14:textId="77777777" w:rsidR="00B64B28" w:rsidRDefault="00B64B28" w:rsidP="00466496">
                  <w:pPr>
                    <w:rPr>
                      <w:sz w:val="24"/>
                    </w:rPr>
                  </w:pPr>
                  <w:r>
                    <w:t xml:space="preserve">The theoretical mass-to-charge value calculated for the peptide in Daltons / charge. </w:t>
                  </w:r>
                </w:p>
              </w:tc>
            </w:tr>
            <w:tr w:rsidR="00B64B28" w14:paraId="5924E5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A6CB8A" w14:textId="77777777" w:rsidR="00B64B28" w:rsidRDefault="00B64B28" w:rsidP="00466496">
                  <w:pPr>
                    <w:rPr>
                      <w:sz w:val="24"/>
                    </w:rPr>
                  </w:pPr>
                  <w:r>
                    <w:t>calculatedPI</w:t>
                  </w:r>
                </w:p>
              </w:tc>
              <w:tc>
                <w:tcPr>
                  <w:tcW w:w="0" w:type="auto"/>
                  <w:tcBorders>
                    <w:top w:val="outset" w:sz="6" w:space="0" w:color="auto"/>
                    <w:left w:val="outset" w:sz="6" w:space="0" w:color="auto"/>
                    <w:bottom w:val="outset" w:sz="6" w:space="0" w:color="auto"/>
                    <w:right w:val="outset" w:sz="6" w:space="0" w:color="auto"/>
                  </w:tcBorders>
                  <w:vAlign w:val="center"/>
                  <w:hideMark/>
                </w:tcPr>
                <w:p w14:paraId="33DB5E5A" w14:textId="77777777" w:rsidR="00B64B28" w:rsidRDefault="00B64B28" w:rsidP="00466496">
                  <w:pPr>
                    <w:rPr>
                      <w:sz w:val="24"/>
                    </w:rPr>
                  </w:pPr>
                  <w:r>
                    <w:t>xsd:float</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F67C9"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6FD2944" w14:textId="77777777" w:rsidR="00B64B28" w:rsidRDefault="00B64B28" w:rsidP="00466496">
                  <w:pPr>
                    <w:rPr>
                      <w:sz w:val="24"/>
                    </w:rPr>
                  </w:pPr>
                  <w:r>
                    <w:t xml:space="preserve">The calculated isoelectric point of the (poly)peptide, with relevant modifications included. Do not supply this value if the PI cannot be calcuated properly. </w:t>
                  </w:r>
                </w:p>
              </w:tc>
            </w:tr>
            <w:tr w:rsidR="00B64B28" w14:paraId="74C640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8E011C" w14:textId="77777777" w:rsidR="00B64B28" w:rsidRDefault="00B64B28" w:rsidP="00466496">
                  <w:pPr>
                    <w:rPr>
                      <w:sz w:val="24"/>
                    </w:rPr>
                  </w:pPr>
                  <w:r>
                    <w:t>chargeState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CD88A2" w14:textId="77777777" w:rsidR="00B64B28" w:rsidRDefault="00B64B28" w:rsidP="00466496">
                  <w:pPr>
                    <w:rPr>
                      <w:sz w:val="24"/>
                    </w:rPr>
                  </w:pPr>
                  <w:r>
                    <w:t>xsd:int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F7342"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5A4F7" w14:textId="77777777" w:rsidR="00B64B28" w:rsidRDefault="00B64B28" w:rsidP="00466496">
                  <w:pPr>
                    <w:rPr>
                      <w:sz w:val="24"/>
                    </w:rPr>
                  </w:pPr>
                  <w:r>
                    <w:t>The charge state of the identified peptide.</w:t>
                  </w:r>
                </w:p>
              </w:tc>
            </w:tr>
            <w:tr w:rsidR="00B64B28" w14:paraId="44F0DD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969510" w14:textId="77777777" w:rsidR="00B64B28" w:rsidRDefault="00B64B28" w:rsidP="00466496">
                  <w:pPr>
                    <w:rPr>
                      <w:sz w:val="24"/>
                    </w:rPr>
                  </w:pPr>
                  <w:r>
                    <w:t>experimentalMassToCharge</w:t>
                  </w:r>
                </w:p>
              </w:tc>
              <w:tc>
                <w:tcPr>
                  <w:tcW w:w="0" w:type="auto"/>
                  <w:tcBorders>
                    <w:top w:val="outset" w:sz="6" w:space="0" w:color="auto"/>
                    <w:left w:val="outset" w:sz="6" w:space="0" w:color="auto"/>
                    <w:bottom w:val="outset" w:sz="6" w:space="0" w:color="auto"/>
                    <w:right w:val="outset" w:sz="6" w:space="0" w:color="auto"/>
                  </w:tcBorders>
                  <w:vAlign w:val="center"/>
                  <w:hideMark/>
                </w:tcPr>
                <w:p w14:paraId="4FE182D1" w14:textId="77777777" w:rsidR="00B64B28" w:rsidRDefault="00B64B28" w:rsidP="00466496">
                  <w:pPr>
                    <w:rPr>
                      <w:sz w:val="24"/>
                    </w:rPr>
                  </w:pPr>
                  <w:r>
                    <w:t>xsd:double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47D72"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D3902" w14:textId="77777777" w:rsidR="00B64B28" w:rsidRDefault="00B64B28" w:rsidP="00466496">
                  <w:pPr>
                    <w:rPr>
                      <w:sz w:val="24"/>
                    </w:rPr>
                  </w:pPr>
                  <w:r>
                    <w:t xml:space="preserve">The mass-to-charge value measured in the experiment in Daltons / charge. </w:t>
                  </w:r>
                </w:p>
              </w:tc>
            </w:tr>
            <w:tr w:rsidR="00B64B28" w14:paraId="57ED76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635880"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69471850"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CB1E4"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5C16932"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2759A2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DBCCCE" w14:textId="77777777" w:rsidR="00B64B28" w:rsidRDefault="00B64B28" w:rsidP="00466496">
                  <w:pPr>
                    <w:rPr>
                      <w:sz w:val="24"/>
                    </w:rPr>
                  </w:pPr>
                  <w:r>
                    <w:t>massTable_ref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CCB9C"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F2BF22A"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634EF" w14:textId="77777777" w:rsidR="00B64B28" w:rsidRDefault="00B64B28" w:rsidP="00466496">
                  <w:pPr>
                    <w:rPr>
                      <w:sz w:val="24"/>
                    </w:rPr>
                  </w:pPr>
                  <w:r>
                    <w:t>A reference should be given to the MassTable used to calculate the sequenceMass only if more than one MassTable has been given.</w:t>
                  </w:r>
                </w:p>
              </w:tc>
            </w:tr>
            <w:tr w:rsidR="00B64B28" w14:paraId="5B0ADF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B9BF4A"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4EC457C"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7328A74"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646E7" w14:textId="77777777" w:rsidR="00B64B28" w:rsidRDefault="00B64B28" w:rsidP="00466496">
                  <w:pPr>
                    <w:rPr>
                      <w:sz w:val="24"/>
                    </w:rPr>
                  </w:pPr>
                  <w:r>
                    <w:t xml:space="preserve">The potentially ambiguous common identifier, such as a human-readable name for the instance. </w:t>
                  </w:r>
                </w:p>
              </w:tc>
            </w:tr>
            <w:tr w:rsidR="00B64B28" w14:paraId="2AADF6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343FA0" w14:textId="77777777" w:rsidR="00B64B28" w:rsidRDefault="00B64B28" w:rsidP="00466496">
                  <w:pPr>
                    <w:rPr>
                      <w:sz w:val="24"/>
                    </w:rPr>
                  </w:pPr>
                  <w:r>
                    <w:t>passThreshold</w:t>
                  </w:r>
                </w:p>
              </w:tc>
              <w:tc>
                <w:tcPr>
                  <w:tcW w:w="0" w:type="auto"/>
                  <w:tcBorders>
                    <w:top w:val="outset" w:sz="6" w:space="0" w:color="auto"/>
                    <w:left w:val="outset" w:sz="6" w:space="0" w:color="auto"/>
                    <w:bottom w:val="outset" w:sz="6" w:space="0" w:color="auto"/>
                    <w:right w:val="outset" w:sz="6" w:space="0" w:color="auto"/>
                  </w:tcBorders>
                  <w:vAlign w:val="center"/>
                  <w:hideMark/>
                </w:tcPr>
                <w:p w14:paraId="2E79AB0D" w14:textId="77777777" w:rsidR="00B64B28" w:rsidRDefault="00B64B28" w:rsidP="00466496">
                  <w:pPr>
                    <w:rPr>
                      <w:sz w:val="24"/>
                    </w:rPr>
                  </w:pPr>
                  <w:r>
                    <w:t>xsd:boolean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3E7F8"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6CB32" w14:textId="77777777" w:rsidR="00B64B28" w:rsidRDefault="00B64B28" w:rsidP="00466496">
                  <w:pPr>
                    <w:rPr>
                      <w:sz w:val="24"/>
                    </w:rPr>
                  </w:pPr>
                  <w:r>
                    <w:t xml:space="preserve">Set to true if the producers of the file has deemed that the identification has passed a given threshold or been validated as correct. If no such threshold has been set, value of true should be given for all results. </w:t>
                  </w:r>
                </w:p>
              </w:tc>
            </w:tr>
            <w:tr w:rsidR="00B64B28" w14:paraId="2C69ED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CA4BAD" w14:textId="77777777" w:rsidR="00B64B28" w:rsidRDefault="00B64B28" w:rsidP="00466496">
                  <w:pPr>
                    <w:rPr>
                      <w:sz w:val="24"/>
                    </w:rPr>
                  </w:pPr>
                  <w:r>
                    <w:t>peptide_ref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62D8C"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E3DE3"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8E1C4" w14:textId="77777777" w:rsidR="00B64B28" w:rsidRDefault="00B64B28" w:rsidP="00466496">
                  <w:pPr>
                    <w:rPr>
                      <w:sz w:val="24"/>
                    </w:rPr>
                  </w:pPr>
                  <w:r>
                    <w:t xml:space="preserve">A reference to the identified (poly)peptide sequence in the Peptide element. </w:t>
                  </w:r>
                </w:p>
              </w:tc>
            </w:tr>
            <w:tr w:rsidR="00B64B28" w14:paraId="24F47B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D4A3E4" w14:textId="77777777" w:rsidR="00B64B28" w:rsidRDefault="00B64B28" w:rsidP="00466496">
                  <w:pPr>
                    <w:rPr>
                      <w:sz w:val="24"/>
                    </w:rPr>
                  </w:pPr>
                  <w:r>
                    <w:t>rank</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05A89" w14:textId="77777777" w:rsidR="00B64B28" w:rsidRDefault="00B64B28" w:rsidP="00466496">
                  <w:pPr>
                    <w:rPr>
                      <w:sz w:val="24"/>
                    </w:rPr>
                  </w:pPr>
                  <w:r>
                    <w:t>xsd:int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0BE2B95"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AEFF5" w14:textId="77777777" w:rsidR="00B64B28" w:rsidRDefault="00B64B28" w:rsidP="00466496">
                  <w:pPr>
                    <w:rPr>
                      <w:sz w:val="24"/>
                    </w:rPr>
                  </w:pPr>
                  <w:r>
                    <w:t xml:space="preserve">For an MS/MS result set, this is the rank of the identification quality as scored by the search engine. 1 is the top rank. If multiple identifications have the same top score, they should all be assigned rank =1. For PMF data, the rank attribute may be meaningless and values of rank = 0 should be given. </w:t>
                  </w:r>
                </w:p>
              </w:tc>
            </w:tr>
            <w:tr w:rsidR="00B64B28" w14:paraId="15CDEB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2DBE9B" w14:textId="77777777" w:rsidR="00B64B28" w:rsidRDefault="00B64B28" w:rsidP="00466496">
                  <w:pPr>
                    <w:rPr>
                      <w:sz w:val="24"/>
                    </w:rPr>
                  </w:pPr>
                  <w:r>
                    <w:t>sample_ref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3FF62B02"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CB860"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A341B" w14:textId="77777777" w:rsidR="00B64B28" w:rsidRDefault="00B64B28" w:rsidP="00466496">
                  <w:pPr>
                    <w:rPr>
                      <w:sz w:val="24"/>
                    </w:rPr>
                  </w:pPr>
                  <w:r>
                    <w:t xml:space="preserve">A reference should be provided to link the SpectrumIdentificationItem to a Sample if </w:t>
                  </w:r>
                  <w:r>
                    <w:lastRenderedPageBreak/>
                    <w:t xml:space="preserve">more than one sample has been described in the AnalysisSampleCollection. </w:t>
                  </w:r>
                </w:p>
              </w:tc>
            </w:tr>
          </w:tbl>
          <w:p w14:paraId="17E23BD3" w14:textId="77777777" w:rsidR="00B64B28" w:rsidRDefault="00B64B28" w:rsidP="00466496">
            <w:pPr>
              <w:rPr>
                <w:sz w:val="24"/>
              </w:rPr>
            </w:pPr>
          </w:p>
        </w:tc>
      </w:tr>
      <w:tr w:rsidR="00B64B28" w14:paraId="54A46F6C" w14:textId="77777777" w:rsidTr="00B64B28">
        <w:trPr>
          <w:tblCellSpacing w:w="15" w:type="dxa"/>
        </w:trPr>
        <w:tc>
          <w:tcPr>
            <w:tcW w:w="0" w:type="auto"/>
            <w:vAlign w:val="center"/>
            <w:hideMark/>
          </w:tcPr>
          <w:p w14:paraId="595BC299"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18"/>
              <w:gridCol w:w="1135"/>
              <w:gridCol w:w="1180"/>
              <w:gridCol w:w="4405"/>
            </w:tblGrid>
            <w:tr w:rsidR="00B64B28" w14:paraId="5C9372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45586D"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5E1633"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786A31C"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C10F5" w14:textId="77777777" w:rsidR="00B64B28" w:rsidRDefault="00B64B28" w:rsidP="00466496">
                  <w:pPr>
                    <w:jc w:val="center"/>
                    <w:rPr>
                      <w:b/>
                      <w:bCs/>
                      <w:sz w:val="24"/>
                    </w:rPr>
                  </w:pPr>
                  <w:r>
                    <w:rPr>
                      <w:b/>
                      <w:bCs/>
                    </w:rPr>
                    <w:t>Definition</w:t>
                  </w:r>
                </w:p>
              </w:tc>
            </w:tr>
            <w:tr w:rsidR="00B64B28" w14:paraId="4C019C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8F1245" w14:textId="77777777" w:rsidR="00B64B28" w:rsidRDefault="00B64B28" w:rsidP="00466496">
                  <w:pPr>
                    <w:rPr>
                      <w:sz w:val="24"/>
                    </w:rPr>
                  </w:pPr>
                  <w:hyperlink w:anchor="PeptideEvidenceRef" w:history="1">
                    <w:r>
                      <w:rPr>
                        <w:rStyle w:val="Hyperlink"/>
                      </w:rPr>
                      <w:t>PeptideEvidenceRef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EBC9B36" w14:textId="77777777" w:rsidR="00B64B28" w:rsidRDefault="007851A3"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9B3EA9"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2BF9D48" w14:textId="77777777" w:rsidR="00B64B28" w:rsidRDefault="00B64B28" w:rsidP="00466496">
                  <w:pPr>
                    <w:rPr>
                      <w:sz w:val="24"/>
                    </w:rPr>
                  </w:pPr>
                  <w:r>
                    <w:t>Reference to the PeptideEvidence element identified. If a specific sequence can be assigned to multiple proteins and or positions in a protein all possible PeptideEvidence elements should be referenced here.</w:t>
                  </w:r>
                </w:p>
              </w:tc>
            </w:tr>
            <w:tr w:rsidR="00B64B28" w14:paraId="6FDEC5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D86104" w14:textId="77777777" w:rsidR="00B64B28" w:rsidRDefault="00B64B28" w:rsidP="00466496">
                  <w:pPr>
                    <w:rPr>
                      <w:sz w:val="24"/>
                    </w:rPr>
                  </w:pPr>
                  <w:hyperlink w:anchor="Fragmentation" w:history="1">
                    <w:r>
                      <w:rPr>
                        <w:rStyle w:val="Hyperlink"/>
                      </w:rPr>
                      <w:t>Fragmentation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C0ED05D"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5C47A4"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353FD6" w14:textId="77777777" w:rsidR="00B64B28" w:rsidRDefault="00B64B28" w:rsidP="00466496">
                  <w:pPr>
                    <w:rPr>
                      <w:sz w:val="24"/>
                    </w:rPr>
                  </w:pPr>
                  <w:r>
                    <w:t>The product ions identified in this result.</w:t>
                  </w:r>
                </w:p>
              </w:tc>
            </w:tr>
            <w:tr w:rsidR="00B64B28" w14:paraId="6D79C9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54CB0F" w14:textId="77777777" w:rsidR="00B64B28" w:rsidRDefault="00B64B28" w:rsidP="00466496">
                  <w:pPr>
                    <w:rPr>
                      <w:sz w:val="24"/>
                    </w:rPr>
                  </w:pPr>
                  <w:hyperlink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FFEF1C3"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8DB495"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155A3CE" w14:textId="77777777" w:rsidR="00B64B28" w:rsidRDefault="00B64B28" w:rsidP="00466496">
                  <w:pPr>
                    <w:rPr>
                      <w:sz w:val="24"/>
                    </w:rPr>
                  </w:pPr>
                  <w:r>
                    <w:t>A single entry from an ontology or a controlled vocabulary.</w:t>
                  </w:r>
                </w:p>
              </w:tc>
            </w:tr>
            <w:tr w:rsidR="00B64B28" w14:paraId="487D28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46B291" w14:textId="77777777" w:rsidR="00B64B28" w:rsidRDefault="00B64B28" w:rsidP="00466496">
                  <w:pPr>
                    <w:rPr>
                      <w:sz w:val="24"/>
                    </w:rPr>
                  </w:pPr>
                  <w:hyperlink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73D65C7"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765BEE"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1B517" w14:textId="77777777" w:rsidR="00B64B28" w:rsidRDefault="00B64B28" w:rsidP="00466496">
                  <w:pPr>
                    <w:rPr>
                      <w:sz w:val="24"/>
                    </w:rPr>
                  </w:pPr>
                  <w:r>
                    <w:t>A single user-defined parameter.</w:t>
                  </w:r>
                </w:p>
              </w:tc>
            </w:tr>
          </w:tbl>
          <w:p w14:paraId="04809A19" w14:textId="77777777" w:rsidR="00B64B28" w:rsidRDefault="00B64B28" w:rsidP="00466496">
            <w:pPr>
              <w:rPr>
                <w:sz w:val="24"/>
              </w:rPr>
            </w:pPr>
          </w:p>
        </w:tc>
      </w:tr>
      <w:tr w:rsidR="00B64B28" w14:paraId="600957CB" w14:textId="77777777" w:rsidTr="00B64B28">
        <w:trPr>
          <w:tblCellSpacing w:w="15" w:type="dxa"/>
        </w:trPr>
        <w:tc>
          <w:tcPr>
            <w:tcW w:w="0" w:type="auto"/>
            <w:vAlign w:val="center"/>
            <w:hideMark/>
          </w:tcPr>
          <w:p w14:paraId="435360DE" w14:textId="77777777" w:rsidR="00B64B28" w:rsidRDefault="00B64B28" w:rsidP="00466496">
            <w:pPr>
              <w:rPr>
                <w:sz w:val="24"/>
              </w:rPr>
            </w:pPr>
            <w:r>
              <w:rPr>
                <w:b/>
                <w:bCs/>
              </w:rPr>
              <w:t>Graphical Context:</w:t>
            </w:r>
          </w:p>
        </w:tc>
        <w:tc>
          <w:tcPr>
            <w:tcW w:w="0" w:type="auto"/>
            <w:vAlign w:val="center"/>
            <w:hideMark/>
          </w:tcPr>
          <w:p w14:paraId="70B80E4B" w14:textId="77777777" w:rsidR="00B64B28" w:rsidRDefault="00E0459B" w:rsidP="00466496">
            <w:pPr>
              <w:rPr>
                <w:sz w:val="24"/>
              </w:rPr>
            </w:pPr>
            <w:r>
              <w:pict w14:anchorId="06826A38">
                <v:shape id="_x0000_i1034" type="#_x0000_t75" style="width:6in;height:244pt">
                  <v:imagedata r:id="rId29" o:title="SpectrumIdentificationItem"/>
                </v:shape>
              </w:pict>
            </w:r>
          </w:p>
        </w:tc>
      </w:tr>
      <w:tr w:rsidR="00B64B28" w14:paraId="062D6141" w14:textId="77777777" w:rsidTr="00B64B28">
        <w:trPr>
          <w:tblCellSpacing w:w="15" w:type="dxa"/>
        </w:trPr>
        <w:tc>
          <w:tcPr>
            <w:tcW w:w="0" w:type="auto"/>
            <w:vAlign w:val="center"/>
            <w:hideMark/>
          </w:tcPr>
          <w:p w14:paraId="6179ED06" w14:textId="77777777" w:rsidR="00B64B28" w:rsidRDefault="00B64B28" w:rsidP="00466496">
            <w:pPr>
              <w:rPr>
                <w:sz w:val="24"/>
              </w:rPr>
            </w:pPr>
            <w:r>
              <w:rPr>
                <w:b/>
                <w:bCs/>
              </w:rPr>
              <w:t>Example Context:</w:t>
            </w:r>
          </w:p>
        </w:tc>
        <w:tc>
          <w:tcPr>
            <w:tcW w:w="0" w:type="auto"/>
            <w:vAlign w:val="center"/>
            <w:hideMark/>
          </w:tcPr>
          <w:p w14:paraId="1D86D6B3" w14:textId="77777777" w:rsidR="00B64B28" w:rsidRPr="00B61B52" w:rsidRDefault="00B64B28" w:rsidP="00466496">
            <w:pPr>
              <w:pStyle w:val="HTMLPreformatted"/>
              <w:rPr>
                <w:rFonts w:cs="Helvetica"/>
                <w:lang w:val="en-GB" w:eastAsia="en-GB"/>
              </w:rPr>
            </w:pPr>
            <w:r w:rsidRPr="00B61B52">
              <w:rPr>
                <w:rFonts w:cs="Helvetica"/>
                <w:lang w:val="en-GB" w:eastAsia="en-GB"/>
              </w:rPr>
              <w:t>&lt;SpectrumIdentificationItem id="SII_69_10" calculatedMassToCharge="515.329999"</w:t>
            </w:r>
          </w:p>
          <w:p w14:paraId="58E74A7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chargeState="1" experimentalMassToCharge="514.242" peptide_ref="GIGLR_0000000" rank="10"</w:t>
            </w:r>
          </w:p>
          <w:p w14:paraId="3C21D03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passThreshold="false"&gt;</w:t>
            </w:r>
          </w:p>
          <w:p w14:paraId="783CAA6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&lt;PeptideEvidenceRef peptideEvidence_ref="GIGLR_0000000_1_psu|NC_LIV_020600_1026_1030"/&gt;</w:t>
            </w:r>
          </w:p>
          <w:p w14:paraId="4A626A5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&lt;PeptideEvidenceRef peptideEvidence_ref="GIGLR_0000000_1_Rnd1psu|NC_LIV_145070_441_445"/&gt;</w:t>
            </w:r>
          </w:p>
          <w:p w14:paraId="3C96708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&lt;PeptideEvidenceRef peptideEvidence_ref="GIGLR_0000000_1_Rnd1psu|NC_LIV_120130_148_152"/&gt;</w:t>
            </w:r>
          </w:p>
          <w:p w14:paraId="726804F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&lt;PeptideEvidenceRef peptideEvidence_ref="GIGLR_0000000_1_Rnd3psu|NC_LIV_072540_650_654"/&gt;</w:t>
            </w:r>
          </w:p>
          <w:p w14:paraId="1B92953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6172A4E9" w14:textId="77777777" w:rsidR="00B64B28" w:rsidRPr="00B61B52" w:rsidRDefault="00B64B28" w:rsidP="00466496">
            <w:pPr>
              <w:pStyle w:val="HTMLPreformatted"/>
              <w:rPr>
                <w:rFonts w:cs="Helvetica"/>
                <w:lang w:val="en-GB" w:eastAsia="en-GB"/>
              </w:rPr>
            </w:pPr>
            <w:r w:rsidRPr="00B61B52">
              <w:rPr>
                <w:rFonts w:cs="Helvetica"/>
                <w:lang w:val="en-GB" w:eastAsia="en-GB"/>
              </w:rPr>
              <w:t>&lt;/SpectrumIdentificationItem&gt;</w:t>
            </w:r>
          </w:p>
        </w:tc>
      </w:tr>
      <w:tr w:rsidR="00B64B28" w:rsidRPr="00B64B28" w14:paraId="17607CBA" w14:textId="77777777" w:rsidTr="00B64B28">
        <w:trPr>
          <w:tblCellSpacing w:w="15" w:type="dxa"/>
        </w:trPr>
        <w:tc>
          <w:tcPr>
            <w:tcW w:w="0" w:type="auto"/>
            <w:vAlign w:val="center"/>
            <w:hideMark/>
          </w:tcPr>
          <w:p w14:paraId="15F8AF97" w14:textId="77777777" w:rsidR="00B64B28" w:rsidRDefault="00B64B28" w:rsidP="00466496">
            <w:pPr>
              <w:rPr>
                <w:sz w:val="24"/>
              </w:rPr>
            </w:pPr>
            <w:r>
              <w:rPr>
                <w:b/>
                <w:bCs/>
              </w:rPr>
              <w:t>cvParam Mapping Rules:</w:t>
            </w:r>
          </w:p>
        </w:tc>
        <w:tc>
          <w:tcPr>
            <w:tcW w:w="0" w:type="auto"/>
            <w:vAlign w:val="center"/>
            <w:hideMark/>
          </w:tcPr>
          <w:p w14:paraId="0074F772" w14:textId="77777777" w:rsidR="00E93B5A" w:rsidRPr="00B61B52" w:rsidRDefault="00B64B28" w:rsidP="00466496">
            <w:pPr>
              <w:pStyle w:val="HTMLPreformatted"/>
              <w:rPr>
                <w:rFonts w:cs="Helvetica"/>
                <w:lang w:val="en-GB" w:eastAsia="en-GB"/>
              </w:rPr>
            </w:pPr>
            <w:r w:rsidRPr="00B61B52">
              <w:rPr>
                <w:rFonts w:cs="Helvetica"/>
                <w:lang w:val="en-GB" w:eastAsia="en-GB"/>
              </w:rPr>
              <w:t>Path /MzIdentML/DataCollection/AnalysisData/SpectrumIdentificationList/SpectrumIdentificationResult/Spectrum</w:t>
            </w:r>
          </w:p>
          <w:p w14:paraId="22457DBF" w14:textId="77777777" w:rsidR="00B64B28" w:rsidRPr="00B61B52" w:rsidRDefault="00B64B28" w:rsidP="00466496">
            <w:pPr>
              <w:pStyle w:val="HTMLPreformatted"/>
              <w:rPr>
                <w:rFonts w:cs="Helvetica"/>
                <w:lang w:val="en-GB" w:eastAsia="en-GB"/>
              </w:rPr>
            </w:pPr>
            <w:r w:rsidRPr="00B61B52">
              <w:rPr>
                <w:rFonts w:cs="Helvetica"/>
                <w:lang w:val="en-GB" w:eastAsia="en-GB"/>
              </w:rPr>
              <w:t>IdentificationItem</w:t>
            </w:r>
          </w:p>
          <w:p w14:paraId="5EF5DE1B"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MS:1001405 (</w:t>
            </w:r>
            <w:r w:rsidRPr="00B61B52">
              <w:rPr>
                <w:rStyle w:val="popup"/>
                <w:rFonts w:cs="Helvetica"/>
                <w:lang w:val="en-GB" w:eastAsia="en-GB"/>
              </w:rPr>
              <w:t>spectrum identification result details</w:t>
            </w:r>
            <w:r w:rsidRPr="00B61B52">
              <w:rPr>
                <w:rFonts w:cs="Helvetica"/>
                <w:lang w:val="en-GB" w:eastAsia="en-GB"/>
              </w:rPr>
              <w:t>) one or more times</w:t>
            </w:r>
          </w:p>
          <w:p w14:paraId="19568F5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MS:1000796 (</w:t>
            </w:r>
            <w:r w:rsidRPr="00B61B52">
              <w:rPr>
                <w:rStyle w:val="popup"/>
                <w:rFonts w:cs="Helvetica"/>
                <w:lang w:val="en-GB" w:eastAsia="en-GB"/>
              </w:rPr>
              <w:t>spectrum title</w:t>
            </w:r>
            <w:r w:rsidRPr="00B61B52">
              <w:rPr>
                <w:rFonts w:cs="Helvetica"/>
                <w:lang w:val="en-GB" w:eastAsia="en-GB"/>
              </w:rPr>
              <w:t xml:space="preserve">) </w:t>
            </w:r>
          </w:p>
          <w:p w14:paraId="28C67A9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MS:1000797 (</w:t>
            </w:r>
            <w:r w:rsidRPr="00B61B52">
              <w:rPr>
                <w:rStyle w:val="popup"/>
                <w:rFonts w:cs="Helvetica"/>
                <w:lang w:val="en-GB" w:eastAsia="en-GB"/>
              </w:rPr>
              <w:t>peak list scans</w:t>
            </w:r>
            <w:r w:rsidRPr="00B61B52">
              <w:rPr>
                <w:rFonts w:cs="Helvetica"/>
                <w:lang w:val="en-GB" w:eastAsia="en-GB"/>
              </w:rPr>
              <w:t xml:space="preserve">) </w:t>
            </w:r>
          </w:p>
          <w:p w14:paraId="615AA9B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MS:1000798 (</w:t>
            </w:r>
            <w:r w:rsidRPr="00B61B52">
              <w:rPr>
                <w:rStyle w:val="popup"/>
                <w:rFonts w:cs="Helvetica"/>
                <w:lang w:val="en-GB" w:eastAsia="en-GB"/>
              </w:rPr>
              <w:t>peak list raw scans</w:t>
            </w:r>
            <w:r w:rsidRPr="00B61B52">
              <w:rPr>
                <w:rFonts w:cs="Helvetica"/>
                <w:lang w:val="en-GB" w:eastAsia="en-GB"/>
              </w:rPr>
              <w:t xml:space="preserve">) </w:t>
            </w:r>
          </w:p>
          <w:p w14:paraId="6E2E5CD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MS:1000903 (</w:t>
            </w:r>
            <w:r w:rsidRPr="00B61B52">
              <w:rPr>
                <w:rStyle w:val="popup"/>
                <w:rFonts w:cs="Helvetica"/>
                <w:lang w:val="en-GB" w:eastAsia="en-GB"/>
              </w:rPr>
              <w:t>product ion series ordinal</w:t>
            </w:r>
            <w:r w:rsidRPr="00B61B52">
              <w:rPr>
                <w:rFonts w:cs="Helvetica"/>
                <w:lang w:val="en-GB" w:eastAsia="en-GB"/>
              </w:rPr>
              <w:t xml:space="preserve">) </w:t>
            </w:r>
          </w:p>
          <w:p w14:paraId="03ABE81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MS:1000904 (</w:t>
            </w:r>
            <w:r w:rsidRPr="00B61B52">
              <w:rPr>
                <w:rStyle w:val="popup"/>
                <w:rFonts w:cs="Helvetica"/>
                <w:lang w:val="en-GB" w:eastAsia="en-GB"/>
              </w:rPr>
              <w:t>product ion m/z delta</w:t>
            </w:r>
            <w:r w:rsidRPr="00B61B52">
              <w:rPr>
                <w:rFonts w:cs="Helvetica"/>
                <w:lang w:val="en-GB" w:eastAsia="en-GB"/>
              </w:rPr>
              <w:t xml:space="preserve">) </w:t>
            </w:r>
          </w:p>
          <w:p w14:paraId="74F3814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MS:1000926 (</w:t>
            </w:r>
            <w:r w:rsidRPr="00B61B52">
              <w:rPr>
                <w:rStyle w:val="popup"/>
                <w:rFonts w:cs="Helvetica"/>
                <w:lang w:val="en-GB" w:eastAsia="en-GB"/>
              </w:rPr>
              <w:t>product interpretation rank</w:t>
            </w:r>
            <w:r w:rsidRPr="00B61B52">
              <w:rPr>
                <w:rFonts w:cs="Helvetica"/>
                <w:lang w:val="en-GB" w:eastAsia="en-GB"/>
              </w:rPr>
              <w:t xml:space="preserve">) </w:t>
            </w:r>
          </w:p>
          <w:p w14:paraId="3CB4B46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MS:1001030 (</w:t>
            </w:r>
            <w:r w:rsidRPr="00B61B52">
              <w:rPr>
                <w:rStyle w:val="popup"/>
                <w:rFonts w:cs="Helvetica"/>
                <w:lang w:val="en-GB" w:eastAsia="en-GB"/>
              </w:rPr>
              <w:t>number of peptide seqs compared to each spectrum</w:t>
            </w:r>
            <w:r w:rsidRPr="00B61B52">
              <w:rPr>
                <w:rFonts w:cs="Helvetica"/>
                <w:lang w:val="en-GB" w:eastAsia="en-GB"/>
              </w:rPr>
              <w:t xml:space="preserve">) </w:t>
            </w:r>
          </w:p>
          <w:p w14:paraId="7B7A95D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MS:1001035 (</w:t>
            </w:r>
            <w:r w:rsidRPr="00B61B52">
              <w:rPr>
                <w:rStyle w:val="popup"/>
                <w:rFonts w:cs="Helvetica"/>
                <w:lang w:val="en-GB" w:eastAsia="en-GB"/>
              </w:rPr>
              <w:t>date / time search performed</w:t>
            </w:r>
            <w:r w:rsidRPr="00B61B52">
              <w:rPr>
                <w:rFonts w:cs="Helvetica"/>
                <w:lang w:val="en-GB" w:eastAsia="en-GB"/>
              </w:rPr>
              <w:t xml:space="preserve">) </w:t>
            </w:r>
          </w:p>
          <w:p w14:paraId="28D2FD3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MS:1001036 (</w:t>
            </w:r>
            <w:r w:rsidRPr="00B61B52">
              <w:rPr>
                <w:rStyle w:val="popup"/>
                <w:rFonts w:cs="Helvetica"/>
                <w:lang w:val="en-GB" w:eastAsia="en-GB"/>
              </w:rPr>
              <w:t>search time taken</w:t>
            </w:r>
            <w:r w:rsidRPr="00B61B52">
              <w:rPr>
                <w:rFonts w:cs="Helvetica"/>
                <w:lang w:val="en-GB" w:eastAsia="en-GB"/>
              </w:rPr>
              <w:t xml:space="preserve">) </w:t>
            </w:r>
          </w:p>
          <w:p w14:paraId="41493C76" w14:textId="77777777" w:rsidR="00B64B28" w:rsidRPr="00B61B52" w:rsidRDefault="00B64B28" w:rsidP="00466496">
            <w:pPr>
              <w:pStyle w:val="HTMLPreformatted"/>
              <w:rPr>
                <w:rFonts w:cs="Helvetica"/>
                <w:lang w:val="de-DE" w:eastAsia="en-GB"/>
              </w:rPr>
            </w:pPr>
            <w:r w:rsidRPr="00B61B52">
              <w:rPr>
                <w:rFonts w:cs="Helvetica"/>
                <w:lang w:val="en-GB" w:eastAsia="en-GB"/>
              </w:rPr>
              <w:t xml:space="preserve">  </w:t>
            </w:r>
            <w:r w:rsidRPr="00B61B52">
              <w:rPr>
                <w:rFonts w:cs="Helvetica"/>
                <w:lang w:val="de-DE" w:eastAsia="en-GB"/>
              </w:rPr>
              <w:t>e.g.: MS:1001088 (</w:t>
            </w:r>
            <w:r w:rsidRPr="00B61B52">
              <w:rPr>
                <w:rStyle w:val="popup"/>
                <w:rFonts w:cs="Helvetica"/>
                <w:lang w:val="de-DE" w:eastAsia="en-GB"/>
              </w:rPr>
              <w:t>protein description</w:t>
            </w:r>
            <w:r w:rsidRPr="00B61B52">
              <w:rPr>
                <w:rFonts w:cs="Helvetica"/>
                <w:lang w:val="de-DE" w:eastAsia="en-GB"/>
              </w:rPr>
              <w:t xml:space="preserve">) </w:t>
            </w:r>
          </w:p>
          <w:p w14:paraId="31A16305" w14:textId="77777777" w:rsidR="00B64B28" w:rsidRPr="00B61B52" w:rsidRDefault="00B64B28" w:rsidP="00466496">
            <w:pPr>
              <w:pStyle w:val="HTMLPreformatted"/>
              <w:rPr>
                <w:rFonts w:cs="Helvetica"/>
                <w:lang w:val="de-DE" w:eastAsia="en-GB"/>
              </w:rPr>
            </w:pPr>
            <w:r w:rsidRPr="00B61B52">
              <w:rPr>
                <w:rFonts w:cs="Helvetica"/>
                <w:lang w:val="de-DE" w:eastAsia="en-GB"/>
              </w:rPr>
              <w:t xml:space="preserve">  et al.</w:t>
            </w:r>
          </w:p>
        </w:tc>
      </w:tr>
      <w:tr w:rsidR="00B64B28" w14:paraId="21159B0A" w14:textId="77777777" w:rsidTr="00B64B28">
        <w:trPr>
          <w:tblCellSpacing w:w="15" w:type="dxa"/>
        </w:trPr>
        <w:tc>
          <w:tcPr>
            <w:tcW w:w="0" w:type="auto"/>
            <w:vAlign w:val="center"/>
            <w:hideMark/>
          </w:tcPr>
          <w:p w14:paraId="6B9DB11A" w14:textId="77777777" w:rsidR="00B64B28" w:rsidRDefault="00B64B28" w:rsidP="00466496">
            <w:pPr>
              <w:rPr>
                <w:sz w:val="24"/>
              </w:rPr>
            </w:pPr>
            <w:r>
              <w:rPr>
                <w:b/>
                <w:bCs/>
              </w:rPr>
              <w:t>Example cvParams:</w:t>
            </w:r>
          </w:p>
        </w:tc>
        <w:tc>
          <w:tcPr>
            <w:tcW w:w="0" w:type="auto"/>
            <w:vAlign w:val="center"/>
            <w:hideMark/>
          </w:tcPr>
          <w:p w14:paraId="1BA021DE"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accession="MS:1001171" name="mascot:score" cvRef="PSI-MS" value="13.49"/&gt;</w:t>
            </w:r>
          </w:p>
          <w:p w14:paraId="693FF905"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accession="MS:1001172" name="mascot:expectation value" cvRef="PSI-MS"</w:t>
            </w:r>
          </w:p>
          <w:p w14:paraId="56411792"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accession="MS:1001363" name="peptide unique to one protein" cvRef="PSI-MS"/&gt;</w:t>
            </w:r>
          </w:p>
          <w:p w14:paraId="1A322551"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accession="MS:1001371" name="mascot:identity threshold" cvRef="PSI-MS" value="43"/&gt;</w:t>
            </w:r>
          </w:p>
          <w:p w14:paraId="10CE4FC6"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accession="MS:1001370" name="mascot:homology threshold" cvRef="PSI-MS" value="26"/&gt;</w:t>
            </w:r>
          </w:p>
          <w:p w14:paraId="55D70D02"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accession="MS:1001030" name="number of peptide seqs compared to each spectrum"</w:t>
            </w:r>
          </w:p>
          <w:p w14:paraId="361AFAC4"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accession="MS:1000796" name="spectrum title" cvRef="PSI-MS"</w:t>
            </w:r>
          </w:p>
          <w:p w14:paraId="44130067" w14:textId="77777777" w:rsidR="00B64B28" w:rsidRPr="00B61B52" w:rsidRDefault="00B64B28" w:rsidP="00466496">
            <w:pPr>
              <w:pStyle w:val="HTMLPreformatted"/>
              <w:rPr>
                <w:rFonts w:cs="Helvetica"/>
                <w:lang w:val="en-GB" w:eastAsia="en-GB"/>
              </w:rPr>
            </w:pPr>
            <w:r w:rsidRPr="00B61B52">
              <w:rPr>
                <w:rFonts w:cs="Helvetica"/>
                <w:lang w:val="en-GB" w:eastAsia="en-GB"/>
              </w:rPr>
              <w:lastRenderedPageBreak/>
              <w:t>&lt;cvParam accession="MS:1001328" cvRef="PSI-MS" value="0.866331351956052" name="OMSSA:evalue"/&gt;</w:t>
            </w:r>
          </w:p>
          <w:p w14:paraId="28034909"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accession="MS:1001329" cvRef="PSI-MS" value="2.0805267818349E-4" name="OMSSA:pvalue"/&gt;</w:t>
            </w:r>
          </w:p>
        </w:tc>
      </w:tr>
    </w:tbl>
    <w:p w14:paraId="54E98E05" w14:textId="77777777" w:rsidR="00B64B28" w:rsidRDefault="00B64B28" w:rsidP="00466496"/>
    <w:p w14:paraId="1EFA4949" w14:textId="77777777" w:rsidR="00B64B28" w:rsidRDefault="00B64B28" w:rsidP="00466496">
      <w:pPr>
        <w:pStyle w:val="Heading2"/>
      </w:pPr>
      <w:bookmarkStart w:id="236" w:name="_Toc449341814"/>
      <w:r>
        <w:t>Element &lt;</w:t>
      </w:r>
      <w:bookmarkStart w:id="237" w:name="SpectrumIdentificationItemRef"/>
      <w:r>
        <w:t>SpectrumIdentificationItemRef</w:t>
      </w:r>
      <w:bookmarkEnd w:id="237"/>
      <w:r>
        <w:t>&gt;</w:t>
      </w:r>
      <w:bookmarkEnd w:id="23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4"/>
        <w:gridCol w:w="8638"/>
      </w:tblGrid>
      <w:tr w:rsidR="00B64B28" w14:paraId="75B68F3A" w14:textId="77777777" w:rsidTr="00B64B28">
        <w:trPr>
          <w:tblCellSpacing w:w="15" w:type="dxa"/>
        </w:trPr>
        <w:tc>
          <w:tcPr>
            <w:tcW w:w="0" w:type="auto"/>
            <w:vAlign w:val="center"/>
            <w:hideMark/>
          </w:tcPr>
          <w:p w14:paraId="02DA257A" w14:textId="77777777" w:rsidR="00B64B28" w:rsidRDefault="00B64B28" w:rsidP="00466496">
            <w:pPr>
              <w:rPr>
                <w:sz w:val="24"/>
              </w:rPr>
            </w:pPr>
            <w:r>
              <w:rPr>
                <w:b/>
                <w:bCs/>
              </w:rPr>
              <w:t>Definition:</w:t>
            </w:r>
          </w:p>
        </w:tc>
        <w:tc>
          <w:tcPr>
            <w:tcW w:w="0" w:type="auto"/>
            <w:vAlign w:val="center"/>
            <w:hideMark/>
          </w:tcPr>
          <w:p w14:paraId="05DC7664" w14:textId="77777777" w:rsidR="00B64B28" w:rsidRDefault="00B64B28" w:rsidP="00466496">
            <w:pPr>
              <w:rPr>
                <w:sz w:val="24"/>
              </w:rPr>
            </w:pPr>
            <w:r>
              <w:t xml:space="preserve">Reference(s) to the SpectrumIdentificationItem element(s) that support the given PeptideEvidence element. Using these references it is possible to indicate which spectra were actually accepted as evidence for this peptide identification in the given protein. </w:t>
            </w:r>
          </w:p>
        </w:tc>
      </w:tr>
      <w:tr w:rsidR="00B64B28" w14:paraId="39A7BF8A" w14:textId="77777777" w:rsidTr="00B64B28">
        <w:trPr>
          <w:tblCellSpacing w:w="15" w:type="dxa"/>
        </w:trPr>
        <w:tc>
          <w:tcPr>
            <w:tcW w:w="0" w:type="auto"/>
            <w:vAlign w:val="center"/>
            <w:hideMark/>
          </w:tcPr>
          <w:p w14:paraId="77A19E0B" w14:textId="77777777" w:rsidR="00B64B28" w:rsidRDefault="00B64B28" w:rsidP="00466496">
            <w:pPr>
              <w:rPr>
                <w:sz w:val="24"/>
              </w:rPr>
            </w:pPr>
            <w:r>
              <w:rPr>
                <w:b/>
                <w:bCs/>
              </w:rPr>
              <w:t>Type:</w:t>
            </w:r>
          </w:p>
        </w:tc>
        <w:tc>
          <w:tcPr>
            <w:tcW w:w="0" w:type="auto"/>
            <w:vAlign w:val="center"/>
            <w:hideMark/>
          </w:tcPr>
          <w:p w14:paraId="0E38F1FA" w14:textId="77777777" w:rsidR="00B64B28" w:rsidRDefault="00B64B28" w:rsidP="00466496">
            <w:pPr>
              <w:rPr>
                <w:sz w:val="24"/>
              </w:rPr>
            </w:pPr>
            <w:r>
              <w:t xml:space="preserve">SpectrumIdentificationItemRefType </w:t>
            </w:r>
          </w:p>
        </w:tc>
      </w:tr>
      <w:tr w:rsidR="00B64B28" w14:paraId="48888B45" w14:textId="77777777" w:rsidTr="00B64B28">
        <w:trPr>
          <w:tblCellSpacing w:w="15" w:type="dxa"/>
        </w:trPr>
        <w:tc>
          <w:tcPr>
            <w:tcW w:w="0" w:type="auto"/>
            <w:vAlign w:val="center"/>
            <w:hideMark/>
          </w:tcPr>
          <w:p w14:paraId="736BE20D"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85"/>
              <w:gridCol w:w="1000"/>
              <w:gridCol w:w="824"/>
              <w:gridCol w:w="3938"/>
            </w:tblGrid>
            <w:tr w:rsidR="00B64B28" w14:paraId="42D48F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CC1386"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C15A678"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59FF235"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B9FF6" w14:textId="77777777" w:rsidR="00B64B28" w:rsidRDefault="00B64B28" w:rsidP="00466496">
                  <w:pPr>
                    <w:jc w:val="center"/>
                    <w:rPr>
                      <w:b/>
                      <w:bCs/>
                      <w:sz w:val="24"/>
                    </w:rPr>
                  </w:pPr>
                  <w:r>
                    <w:rPr>
                      <w:b/>
                      <w:bCs/>
                    </w:rPr>
                    <w:t>Definition</w:t>
                  </w:r>
                </w:p>
              </w:tc>
            </w:tr>
            <w:tr w:rsidR="00B64B28" w14:paraId="62D45F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9FCF8C" w14:textId="77777777" w:rsidR="00B64B28" w:rsidRDefault="00B64B28" w:rsidP="00466496">
                  <w:pPr>
                    <w:rPr>
                      <w:sz w:val="24"/>
                    </w:rPr>
                  </w:pPr>
                  <w:r>
                    <w:t>spectrumIdentificationItem_ref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60EA2BE3"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2A29163"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0485A" w14:textId="77777777" w:rsidR="00B64B28" w:rsidRDefault="00B64B28" w:rsidP="00466496">
                  <w:pPr>
                    <w:rPr>
                      <w:sz w:val="24"/>
                    </w:rPr>
                  </w:pPr>
                  <w:r>
                    <w:t>A reference to the SpectrumIdentificationItem element(s).</w:t>
                  </w:r>
                </w:p>
              </w:tc>
            </w:tr>
          </w:tbl>
          <w:p w14:paraId="086C9479" w14:textId="77777777" w:rsidR="00B64B28" w:rsidRDefault="00B64B28" w:rsidP="00466496">
            <w:pPr>
              <w:rPr>
                <w:sz w:val="24"/>
              </w:rPr>
            </w:pPr>
          </w:p>
        </w:tc>
      </w:tr>
      <w:tr w:rsidR="00B64B28" w14:paraId="33DCBC72" w14:textId="77777777" w:rsidTr="00B64B28">
        <w:trPr>
          <w:tblCellSpacing w:w="15" w:type="dxa"/>
        </w:trPr>
        <w:tc>
          <w:tcPr>
            <w:tcW w:w="0" w:type="auto"/>
            <w:vAlign w:val="center"/>
            <w:hideMark/>
          </w:tcPr>
          <w:p w14:paraId="3953C170" w14:textId="77777777" w:rsidR="00B64B28" w:rsidRDefault="00B64B28" w:rsidP="00466496">
            <w:pPr>
              <w:rPr>
                <w:sz w:val="24"/>
              </w:rPr>
            </w:pPr>
            <w:r>
              <w:rPr>
                <w:b/>
                <w:bCs/>
              </w:rPr>
              <w:t>Subelements:</w:t>
            </w:r>
          </w:p>
        </w:tc>
        <w:tc>
          <w:tcPr>
            <w:tcW w:w="0" w:type="auto"/>
            <w:vAlign w:val="center"/>
            <w:hideMark/>
          </w:tcPr>
          <w:p w14:paraId="5D30CAB0" w14:textId="77777777" w:rsidR="00B64B28" w:rsidRDefault="00B64B28" w:rsidP="00466496">
            <w:pPr>
              <w:rPr>
                <w:sz w:val="24"/>
              </w:rPr>
            </w:pPr>
            <w:r>
              <w:t>none</w:t>
            </w:r>
          </w:p>
        </w:tc>
      </w:tr>
      <w:tr w:rsidR="00B64B28" w14:paraId="0A2D56E6" w14:textId="77777777" w:rsidTr="00B64B28">
        <w:trPr>
          <w:tblCellSpacing w:w="15" w:type="dxa"/>
        </w:trPr>
        <w:tc>
          <w:tcPr>
            <w:tcW w:w="0" w:type="auto"/>
            <w:vAlign w:val="center"/>
            <w:hideMark/>
          </w:tcPr>
          <w:p w14:paraId="36363A94" w14:textId="77777777" w:rsidR="00B64B28" w:rsidRDefault="00B64B28" w:rsidP="00466496">
            <w:pPr>
              <w:rPr>
                <w:sz w:val="24"/>
              </w:rPr>
            </w:pPr>
            <w:r>
              <w:rPr>
                <w:b/>
                <w:bCs/>
              </w:rPr>
              <w:t>Example Context:</w:t>
            </w:r>
          </w:p>
        </w:tc>
        <w:tc>
          <w:tcPr>
            <w:tcW w:w="0" w:type="auto"/>
            <w:vAlign w:val="center"/>
            <w:hideMark/>
          </w:tcPr>
          <w:p w14:paraId="59721F73" w14:textId="77777777" w:rsidR="00B64B28" w:rsidRPr="00B61B52" w:rsidRDefault="00B64B28" w:rsidP="00466496">
            <w:pPr>
              <w:pStyle w:val="HTMLPreformatted"/>
              <w:rPr>
                <w:rFonts w:cs="Helvetica"/>
                <w:lang w:val="en-GB" w:eastAsia="en-GB"/>
              </w:rPr>
            </w:pPr>
            <w:r w:rsidRPr="00B61B52">
              <w:rPr>
                <w:rFonts w:cs="Helvetica"/>
                <w:lang w:val="en-GB" w:eastAsia="en-GB"/>
              </w:rPr>
              <w:t>&lt;SpectrumIdentificationItemRef spectrumIdentificationItem_ref="SII_308_1"/&gt;</w:t>
            </w:r>
          </w:p>
        </w:tc>
      </w:tr>
    </w:tbl>
    <w:p w14:paraId="086B5A0C" w14:textId="77777777" w:rsidR="00B64B28" w:rsidRDefault="00B64B28" w:rsidP="00466496"/>
    <w:p w14:paraId="196A4372" w14:textId="77777777" w:rsidR="00B64B28" w:rsidRDefault="00B64B28" w:rsidP="00466496">
      <w:pPr>
        <w:pStyle w:val="Heading2"/>
      </w:pPr>
      <w:bookmarkStart w:id="238" w:name="_Toc449341815"/>
      <w:r>
        <w:t>Element &lt;</w:t>
      </w:r>
      <w:bookmarkStart w:id="239" w:name="SpectrumIdentificationList"/>
      <w:r>
        <w:t>SpectrumIdentificationList</w:t>
      </w:r>
      <w:bookmarkEnd w:id="239"/>
      <w:r>
        <w:t>&gt;</w:t>
      </w:r>
      <w:bookmarkEnd w:id="23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gridCol w:w="8682"/>
      </w:tblGrid>
      <w:tr w:rsidR="00B64B28" w14:paraId="6E9F046D" w14:textId="77777777" w:rsidTr="00B64B28">
        <w:trPr>
          <w:tblCellSpacing w:w="15" w:type="dxa"/>
        </w:trPr>
        <w:tc>
          <w:tcPr>
            <w:tcW w:w="0" w:type="auto"/>
            <w:vAlign w:val="center"/>
            <w:hideMark/>
          </w:tcPr>
          <w:p w14:paraId="1CAA3206" w14:textId="77777777" w:rsidR="00B64B28" w:rsidRDefault="00B64B28" w:rsidP="00466496">
            <w:pPr>
              <w:rPr>
                <w:sz w:val="24"/>
              </w:rPr>
            </w:pPr>
            <w:r>
              <w:rPr>
                <w:b/>
                <w:bCs/>
              </w:rPr>
              <w:t>Definition:</w:t>
            </w:r>
          </w:p>
        </w:tc>
        <w:tc>
          <w:tcPr>
            <w:tcW w:w="0" w:type="auto"/>
            <w:vAlign w:val="center"/>
            <w:hideMark/>
          </w:tcPr>
          <w:p w14:paraId="484DE034" w14:textId="77777777" w:rsidR="00B64B28" w:rsidRDefault="00B64B28" w:rsidP="00466496">
            <w:pPr>
              <w:rPr>
                <w:sz w:val="24"/>
              </w:rPr>
            </w:pPr>
            <w:r>
              <w:t xml:space="preserve">Represents the set of all search results from SpectrumIdentification. </w:t>
            </w:r>
          </w:p>
        </w:tc>
      </w:tr>
      <w:tr w:rsidR="00B64B28" w14:paraId="57EFEA2E" w14:textId="77777777" w:rsidTr="00B64B28">
        <w:trPr>
          <w:tblCellSpacing w:w="15" w:type="dxa"/>
        </w:trPr>
        <w:tc>
          <w:tcPr>
            <w:tcW w:w="0" w:type="auto"/>
            <w:vAlign w:val="center"/>
            <w:hideMark/>
          </w:tcPr>
          <w:p w14:paraId="6579CC1F" w14:textId="77777777" w:rsidR="00B64B28" w:rsidRDefault="00B64B28" w:rsidP="00466496">
            <w:pPr>
              <w:rPr>
                <w:sz w:val="24"/>
              </w:rPr>
            </w:pPr>
            <w:r>
              <w:rPr>
                <w:b/>
                <w:bCs/>
              </w:rPr>
              <w:t>Type:</w:t>
            </w:r>
          </w:p>
        </w:tc>
        <w:tc>
          <w:tcPr>
            <w:tcW w:w="0" w:type="auto"/>
            <w:vAlign w:val="center"/>
            <w:hideMark/>
          </w:tcPr>
          <w:p w14:paraId="0C98AB4A" w14:textId="77777777" w:rsidR="00B64B28" w:rsidRDefault="00B64B28" w:rsidP="00466496">
            <w:pPr>
              <w:rPr>
                <w:sz w:val="24"/>
              </w:rPr>
            </w:pPr>
            <w:r>
              <w:t xml:space="preserve">SpectrumIdentificationListType </w:t>
            </w:r>
          </w:p>
        </w:tc>
      </w:tr>
      <w:tr w:rsidR="00B64B28" w14:paraId="2EED718B" w14:textId="77777777" w:rsidTr="00B64B28">
        <w:trPr>
          <w:tblCellSpacing w:w="15" w:type="dxa"/>
        </w:trPr>
        <w:tc>
          <w:tcPr>
            <w:tcW w:w="0" w:type="auto"/>
            <w:vAlign w:val="center"/>
            <w:hideMark/>
          </w:tcPr>
          <w:p w14:paraId="29F7DEAC"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1"/>
              <w:gridCol w:w="974"/>
              <w:gridCol w:w="824"/>
              <w:gridCol w:w="4442"/>
            </w:tblGrid>
            <w:tr w:rsidR="00B64B28" w14:paraId="068BD3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263EE8"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481CA1"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47F17DE"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36F27" w14:textId="77777777" w:rsidR="00B64B28" w:rsidRDefault="00B64B28" w:rsidP="00466496">
                  <w:pPr>
                    <w:jc w:val="center"/>
                    <w:rPr>
                      <w:b/>
                      <w:bCs/>
                      <w:sz w:val="24"/>
                    </w:rPr>
                  </w:pPr>
                  <w:r>
                    <w:rPr>
                      <w:b/>
                      <w:bCs/>
                    </w:rPr>
                    <w:t>Definition</w:t>
                  </w:r>
                </w:p>
              </w:tc>
            </w:tr>
            <w:tr w:rsidR="00B64B28" w14:paraId="6C63C0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4E241B"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79CC070E"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7AFD4"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128B7"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0E0293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C9EA29"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2291437"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95C58"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8780E" w14:textId="77777777" w:rsidR="00B64B28" w:rsidRDefault="00B64B28" w:rsidP="00466496">
                  <w:pPr>
                    <w:rPr>
                      <w:sz w:val="24"/>
                    </w:rPr>
                  </w:pPr>
                  <w:r>
                    <w:t xml:space="preserve">The potentially ambiguous common identifier, such as a human-readable name for the instance. </w:t>
                  </w:r>
                </w:p>
              </w:tc>
            </w:tr>
            <w:tr w:rsidR="00B64B28" w14:paraId="06283E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F44820" w14:textId="77777777" w:rsidR="00B64B28" w:rsidRDefault="00B64B28" w:rsidP="00466496">
                  <w:pPr>
                    <w:rPr>
                      <w:sz w:val="24"/>
                    </w:rPr>
                  </w:pPr>
                  <w:r>
                    <w:t>numSequencesSearched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D7FA6BB" w14:textId="77777777" w:rsidR="00B64B28" w:rsidRDefault="00B64B28" w:rsidP="00466496">
                  <w:pPr>
                    <w:rPr>
                      <w:sz w:val="24"/>
                    </w:rPr>
                  </w:pPr>
                  <w:r>
                    <w:t>xsd:long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52C02C4"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2E0D6" w14:textId="77777777" w:rsidR="00B64B28" w:rsidRDefault="00B64B28" w:rsidP="00466496">
                  <w:pPr>
                    <w:rPr>
                      <w:sz w:val="24"/>
                    </w:rPr>
                  </w:pPr>
                  <w:r>
                    <w:t>The number of database sequences searched against. This value should be provided unless a de novo search has been performed.</w:t>
                  </w:r>
                </w:p>
              </w:tc>
            </w:tr>
          </w:tbl>
          <w:p w14:paraId="50E2FC14" w14:textId="77777777" w:rsidR="00B64B28" w:rsidRDefault="00B64B28" w:rsidP="00466496">
            <w:pPr>
              <w:rPr>
                <w:sz w:val="24"/>
              </w:rPr>
            </w:pPr>
          </w:p>
        </w:tc>
      </w:tr>
      <w:tr w:rsidR="00B64B28" w14:paraId="78A6E605" w14:textId="77777777" w:rsidTr="00B64B28">
        <w:trPr>
          <w:tblCellSpacing w:w="15" w:type="dxa"/>
        </w:trPr>
        <w:tc>
          <w:tcPr>
            <w:tcW w:w="0" w:type="auto"/>
            <w:vAlign w:val="center"/>
            <w:hideMark/>
          </w:tcPr>
          <w:p w14:paraId="6629B903"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51"/>
              <w:gridCol w:w="1135"/>
              <w:gridCol w:w="1180"/>
              <w:gridCol w:w="3625"/>
            </w:tblGrid>
            <w:tr w:rsidR="00B64B28" w14:paraId="7DA651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AB87EC"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A4EC9"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D5DFE"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B0BC58C" w14:textId="77777777" w:rsidR="00B64B28" w:rsidRDefault="00B64B28" w:rsidP="00466496">
                  <w:pPr>
                    <w:jc w:val="center"/>
                    <w:rPr>
                      <w:b/>
                      <w:bCs/>
                      <w:sz w:val="24"/>
                    </w:rPr>
                  </w:pPr>
                  <w:r>
                    <w:rPr>
                      <w:b/>
                      <w:bCs/>
                    </w:rPr>
                    <w:t>Definition</w:t>
                  </w:r>
                </w:p>
              </w:tc>
            </w:tr>
            <w:tr w:rsidR="00B64B28" w14:paraId="082D68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90389D" w14:textId="77777777" w:rsidR="00B64B28" w:rsidRDefault="00B64B28" w:rsidP="00466496">
                  <w:pPr>
                    <w:rPr>
                      <w:sz w:val="24"/>
                    </w:rPr>
                  </w:pPr>
                  <w:hyperlink w:anchor="FragmentationTable" w:history="1">
                    <w:r>
                      <w:rPr>
                        <w:rStyle w:val="Hyperlink"/>
                      </w:rPr>
                      <w:t>FragmentationTable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7D8DEF0"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ED796E"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81515" w14:textId="77777777" w:rsidR="00B64B28" w:rsidRDefault="00B64B28" w:rsidP="00466496">
                  <w:pPr>
                    <w:rPr>
                      <w:sz w:val="24"/>
                    </w:rPr>
                  </w:pPr>
                  <w:r>
                    <w:t xml:space="preserve">Contains the types of measures that will be reported in generic arrays for each SpectrumIdentificationItem e.g. product ion m/z, product ion intensity, product ion m/z error </w:t>
                  </w:r>
                </w:p>
              </w:tc>
            </w:tr>
            <w:tr w:rsidR="00B64B28" w14:paraId="1D5BF4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1D0D3A" w14:textId="77777777" w:rsidR="00B64B28" w:rsidRDefault="00B64B28" w:rsidP="00466496">
                  <w:pPr>
                    <w:rPr>
                      <w:sz w:val="24"/>
                    </w:rPr>
                  </w:pPr>
                  <w:hyperlink w:anchor="SpectrumIdentificationResult" w:history="1">
                    <w:r>
                      <w:rPr>
                        <w:rStyle w:val="Hyperlink"/>
                      </w:rPr>
                      <w:t>SpectrumIdentificationResult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2914F36"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98C3C6"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E9B781E" w14:textId="77777777" w:rsidR="00B64B28" w:rsidRDefault="00B64B28" w:rsidP="00466496">
                  <w:pPr>
                    <w:rPr>
                      <w:sz w:val="24"/>
                    </w:rPr>
                  </w:pPr>
                  <w:r>
                    <w:t>All identifications made from searching one spectrum. For PMF data, all peptide identifications will be listed underneath as SpectrumIdentificationItems. For MS/MS data, there will be ranked SpectrumIdentificationItems corresponding to possible different peptide IDs.</w:t>
                  </w:r>
                </w:p>
              </w:tc>
            </w:tr>
            <w:tr w:rsidR="00B64B28" w14:paraId="0D9489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ADCEA4" w14:textId="77777777" w:rsidR="00B64B28" w:rsidRDefault="00B64B28" w:rsidP="00466496">
                  <w:pPr>
                    <w:rPr>
                      <w:sz w:val="24"/>
                    </w:rPr>
                  </w:pPr>
                  <w:hyperlink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5DD4D76"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F1604B"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7C81A" w14:textId="77777777" w:rsidR="00B64B28" w:rsidRDefault="00B64B28" w:rsidP="00466496">
                  <w:pPr>
                    <w:rPr>
                      <w:sz w:val="24"/>
                    </w:rPr>
                  </w:pPr>
                  <w:r>
                    <w:t>A single entry from an ontology or a controlled vocabulary.</w:t>
                  </w:r>
                </w:p>
              </w:tc>
            </w:tr>
            <w:tr w:rsidR="00B64B28" w14:paraId="3FF768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7571B4" w14:textId="77777777" w:rsidR="00B64B28" w:rsidRDefault="00B64B28" w:rsidP="00466496">
                  <w:pPr>
                    <w:rPr>
                      <w:sz w:val="24"/>
                    </w:rPr>
                  </w:pPr>
                  <w:hyperlink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297CFE5"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F654D"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DFE09" w14:textId="77777777" w:rsidR="00B64B28" w:rsidRDefault="00B64B28" w:rsidP="00466496">
                  <w:pPr>
                    <w:rPr>
                      <w:sz w:val="24"/>
                    </w:rPr>
                  </w:pPr>
                  <w:r>
                    <w:t>A single user-defined parameter.</w:t>
                  </w:r>
                </w:p>
              </w:tc>
            </w:tr>
          </w:tbl>
          <w:p w14:paraId="1172B56E" w14:textId="77777777" w:rsidR="00B64B28" w:rsidRDefault="00B64B28" w:rsidP="00466496">
            <w:pPr>
              <w:rPr>
                <w:sz w:val="24"/>
              </w:rPr>
            </w:pPr>
          </w:p>
        </w:tc>
      </w:tr>
      <w:tr w:rsidR="00B64B28" w14:paraId="3F2AC179" w14:textId="77777777" w:rsidTr="00B64B28">
        <w:trPr>
          <w:tblCellSpacing w:w="15" w:type="dxa"/>
        </w:trPr>
        <w:tc>
          <w:tcPr>
            <w:tcW w:w="0" w:type="auto"/>
            <w:vAlign w:val="center"/>
            <w:hideMark/>
          </w:tcPr>
          <w:p w14:paraId="35D33C56" w14:textId="77777777" w:rsidR="00B64B28" w:rsidRDefault="00B64B28" w:rsidP="00466496">
            <w:pPr>
              <w:rPr>
                <w:sz w:val="24"/>
              </w:rPr>
            </w:pPr>
            <w:r>
              <w:rPr>
                <w:b/>
                <w:bCs/>
              </w:rPr>
              <w:lastRenderedPageBreak/>
              <w:t>Graphical Context:</w:t>
            </w:r>
          </w:p>
        </w:tc>
        <w:tc>
          <w:tcPr>
            <w:tcW w:w="0" w:type="auto"/>
            <w:vAlign w:val="center"/>
            <w:hideMark/>
          </w:tcPr>
          <w:p w14:paraId="03BE8617" w14:textId="77777777" w:rsidR="00B64B28" w:rsidRDefault="00D705F4" w:rsidP="00466496">
            <w:pPr>
              <w:rPr>
                <w:sz w:val="24"/>
              </w:rPr>
            </w:pPr>
            <w:r>
              <w:pict w14:anchorId="54319373">
                <v:shape id="_x0000_i1035" type="#_x0000_t75" style="width:430.5pt;height:325.5pt">
                  <v:imagedata r:id="rId30" o:title="SpectrumIdentificationList"/>
                </v:shape>
              </w:pict>
            </w:r>
          </w:p>
        </w:tc>
      </w:tr>
      <w:tr w:rsidR="00B64B28" w14:paraId="27C4A09F" w14:textId="77777777" w:rsidTr="00B64B28">
        <w:trPr>
          <w:tblCellSpacing w:w="15" w:type="dxa"/>
        </w:trPr>
        <w:tc>
          <w:tcPr>
            <w:tcW w:w="0" w:type="auto"/>
            <w:vAlign w:val="center"/>
            <w:hideMark/>
          </w:tcPr>
          <w:p w14:paraId="664D23BC" w14:textId="77777777" w:rsidR="00B64B28" w:rsidRDefault="00B64B28" w:rsidP="00466496">
            <w:pPr>
              <w:rPr>
                <w:sz w:val="24"/>
              </w:rPr>
            </w:pPr>
            <w:r>
              <w:rPr>
                <w:b/>
                <w:bCs/>
              </w:rPr>
              <w:t>Example Context:</w:t>
            </w:r>
          </w:p>
        </w:tc>
        <w:tc>
          <w:tcPr>
            <w:tcW w:w="0" w:type="auto"/>
            <w:vAlign w:val="center"/>
            <w:hideMark/>
          </w:tcPr>
          <w:p w14:paraId="3860C8E7" w14:textId="77777777" w:rsidR="00B64B28" w:rsidRPr="00B61B52" w:rsidRDefault="00B64B28" w:rsidP="00466496">
            <w:pPr>
              <w:pStyle w:val="HTMLPreformatted"/>
              <w:rPr>
                <w:rFonts w:cs="Helvetica"/>
                <w:lang w:val="en-GB" w:eastAsia="en-GB"/>
              </w:rPr>
            </w:pPr>
            <w:r w:rsidRPr="00B61B52">
              <w:rPr>
                <w:rFonts w:cs="Helvetica"/>
                <w:lang w:val="en-GB" w:eastAsia="en-GB"/>
              </w:rPr>
              <w:t>&lt;SpectrumIdentificationList id="SII_LIST_1" xmlns="http://psidev.info/psi/pi/mzIdentML/1.1"&gt;</w:t>
            </w:r>
          </w:p>
          <w:p w14:paraId="7408051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&lt;FragmentationTable&gt;</w:t>
            </w:r>
          </w:p>
          <w:p w14:paraId="72B7D53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&lt;Measure id="Measure_MZ"&gt;</w:t>
            </w:r>
          </w:p>
          <w:p w14:paraId="117A754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accession="MS:1001225" cvRef="PSI-MS" unitCvRef="PSI-MS" unitName="m/z" unitAccession="MS:1000040" name="product ion m/z"/&gt;</w:t>
            </w:r>
          </w:p>
          <w:p w14:paraId="21F1A20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&lt;/Measure&gt;</w:t>
            </w:r>
          </w:p>
          <w:p w14:paraId="4DE17E5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&lt;Measure id="Measure_Int"&gt;</w:t>
            </w:r>
          </w:p>
          <w:p w14:paraId="5EB9D33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accession="MS:1001226" cvRef="PSI-MS" name="product ion intensity"/&gt;</w:t>
            </w:r>
          </w:p>
          <w:p w14:paraId="19E88A2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09088AE1" w14:textId="77777777" w:rsidR="00B64B28" w:rsidRPr="00B61B52" w:rsidRDefault="00B64B28" w:rsidP="00466496">
            <w:pPr>
              <w:pStyle w:val="HTMLPreformatted"/>
              <w:rPr>
                <w:rFonts w:cs="Helvetica"/>
                <w:lang w:val="en-GB" w:eastAsia="en-GB"/>
              </w:rPr>
            </w:pPr>
            <w:r w:rsidRPr="00B61B52">
              <w:rPr>
                <w:rFonts w:cs="Helvetica"/>
                <w:lang w:val="en-GB" w:eastAsia="en-GB"/>
              </w:rPr>
              <w:t>&lt;/SpectrumIdentificationList&gt;</w:t>
            </w:r>
          </w:p>
        </w:tc>
      </w:tr>
      <w:tr w:rsidR="00B64B28" w14:paraId="7C8C82C7" w14:textId="77777777" w:rsidTr="00B64B28">
        <w:trPr>
          <w:tblCellSpacing w:w="15" w:type="dxa"/>
        </w:trPr>
        <w:tc>
          <w:tcPr>
            <w:tcW w:w="0" w:type="auto"/>
            <w:vAlign w:val="center"/>
            <w:hideMark/>
          </w:tcPr>
          <w:p w14:paraId="3D52C728" w14:textId="77777777" w:rsidR="00B64B28" w:rsidRDefault="00B64B28" w:rsidP="00466496">
            <w:pPr>
              <w:rPr>
                <w:sz w:val="24"/>
              </w:rPr>
            </w:pPr>
            <w:r>
              <w:rPr>
                <w:b/>
                <w:bCs/>
              </w:rPr>
              <w:t>cvParam Mapping Rules:</w:t>
            </w:r>
          </w:p>
        </w:tc>
        <w:tc>
          <w:tcPr>
            <w:tcW w:w="0" w:type="auto"/>
            <w:vAlign w:val="center"/>
            <w:hideMark/>
          </w:tcPr>
          <w:p w14:paraId="2BAF29BE"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/MzIdentML/DataCollection/AnalysisData/SpectrumIdentificationList</w:t>
            </w:r>
          </w:p>
          <w:p w14:paraId="79E11A30"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MS:1001184 (</w:t>
            </w:r>
            <w:r w:rsidRPr="00B61B52">
              <w:rPr>
                <w:rStyle w:val="popup"/>
                <w:rFonts w:cs="Helvetica"/>
                <w:lang w:val="en-GB" w:eastAsia="en-GB"/>
              </w:rPr>
              <w:t>search statistics</w:t>
            </w:r>
            <w:r w:rsidRPr="00B61B52">
              <w:rPr>
                <w:rFonts w:cs="Helvetica"/>
                <w:lang w:val="en-GB" w:eastAsia="en-GB"/>
              </w:rPr>
              <w:t>) one or more times</w:t>
            </w:r>
          </w:p>
          <w:p w14:paraId="4BB69E2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MS:1001035 (</w:t>
            </w:r>
            <w:r w:rsidRPr="00B61B52">
              <w:rPr>
                <w:rStyle w:val="popup"/>
                <w:rFonts w:cs="Helvetica"/>
                <w:lang w:val="en-GB" w:eastAsia="en-GB"/>
              </w:rPr>
              <w:t>date / time search performed</w:t>
            </w:r>
            <w:r w:rsidRPr="00B61B52">
              <w:rPr>
                <w:rFonts w:cs="Helvetica"/>
                <w:lang w:val="en-GB" w:eastAsia="en-GB"/>
              </w:rPr>
              <w:t xml:space="preserve">) </w:t>
            </w:r>
          </w:p>
          <w:p w14:paraId="37DEC5D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MS:1001036 (</w:t>
            </w:r>
            <w:r w:rsidRPr="00B61B52">
              <w:rPr>
                <w:rStyle w:val="popup"/>
                <w:rFonts w:cs="Helvetica"/>
                <w:lang w:val="en-GB" w:eastAsia="en-GB"/>
              </w:rPr>
              <w:t>search time taken</w:t>
            </w:r>
            <w:r w:rsidRPr="00B61B52">
              <w:rPr>
                <w:rFonts w:cs="Helvetica"/>
                <w:lang w:val="en-GB" w:eastAsia="en-GB"/>
              </w:rPr>
              <w:t xml:space="preserve">) </w:t>
            </w:r>
          </w:p>
          <w:p w14:paraId="7858AA5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MS:1001177 (</w:t>
            </w:r>
            <w:r w:rsidRPr="00B61B52">
              <w:rPr>
                <w:rStyle w:val="popup"/>
                <w:rFonts w:cs="Helvetica"/>
                <w:lang w:val="en-GB" w:eastAsia="en-GB"/>
              </w:rPr>
              <w:t>number of molecular hypothesis considered</w:t>
            </w:r>
            <w:r w:rsidRPr="00B61B52">
              <w:rPr>
                <w:rFonts w:cs="Helvetica"/>
                <w:lang w:val="en-GB" w:eastAsia="en-GB"/>
              </w:rPr>
              <w:t xml:space="preserve">) </w:t>
            </w:r>
          </w:p>
        </w:tc>
      </w:tr>
    </w:tbl>
    <w:p w14:paraId="35821A22" w14:textId="77777777" w:rsidR="00B64B28" w:rsidRDefault="00B64B28" w:rsidP="00466496"/>
    <w:p w14:paraId="5B315E58" w14:textId="77777777" w:rsidR="00B64B28" w:rsidRDefault="00B64B28" w:rsidP="00466496">
      <w:pPr>
        <w:pStyle w:val="Heading2"/>
      </w:pPr>
      <w:bookmarkStart w:id="240" w:name="_Toc449341816"/>
      <w:r>
        <w:t>Element &lt;</w:t>
      </w:r>
      <w:bookmarkStart w:id="241" w:name="SpectrumIdentificationProtocol"/>
      <w:r>
        <w:t>SpectrumIdentificationProtocol</w:t>
      </w:r>
      <w:bookmarkEnd w:id="241"/>
      <w:r>
        <w:t>&gt;</w:t>
      </w:r>
      <w:bookmarkEnd w:id="24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8580"/>
      </w:tblGrid>
      <w:tr w:rsidR="00B64B28" w14:paraId="138D08BF" w14:textId="77777777" w:rsidTr="00B64B28">
        <w:trPr>
          <w:tblCellSpacing w:w="15" w:type="dxa"/>
        </w:trPr>
        <w:tc>
          <w:tcPr>
            <w:tcW w:w="0" w:type="auto"/>
            <w:vAlign w:val="center"/>
            <w:hideMark/>
          </w:tcPr>
          <w:p w14:paraId="0FFD4790" w14:textId="77777777" w:rsidR="00B64B28" w:rsidRDefault="00B64B28" w:rsidP="00466496">
            <w:pPr>
              <w:rPr>
                <w:sz w:val="24"/>
              </w:rPr>
            </w:pPr>
            <w:r>
              <w:rPr>
                <w:b/>
                <w:bCs/>
              </w:rPr>
              <w:t>Definition:</w:t>
            </w:r>
          </w:p>
        </w:tc>
        <w:tc>
          <w:tcPr>
            <w:tcW w:w="0" w:type="auto"/>
            <w:vAlign w:val="center"/>
            <w:hideMark/>
          </w:tcPr>
          <w:p w14:paraId="02AF20E1" w14:textId="77777777" w:rsidR="00B64B28" w:rsidRDefault="00B64B28" w:rsidP="00466496">
            <w:pPr>
              <w:rPr>
                <w:sz w:val="24"/>
              </w:rPr>
            </w:pPr>
            <w:r>
              <w:t xml:space="preserve">The parameters and settings of a SpectrumIdentification analysis. </w:t>
            </w:r>
          </w:p>
        </w:tc>
      </w:tr>
      <w:tr w:rsidR="00B64B28" w14:paraId="51A28D47" w14:textId="77777777" w:rsidTr="00B64B28">
        <w:trPr>
          <w:tblCellSpacing w:w="15" w:type="dxa"/>
        </w:trPr>
        <w:tc>
          <w:tcPr>
            <w:tcW w:w="0" w:type="auto"/>
            <w:vAlign w:val="center"/>
            <w:hideMark/>
          </w:tcPr>
          <w:p w14:paraId="249532ED" w14:textId="77777777" w:rsidR="00B64B28" w:rsidRDefault="00B64B28" w:rsidP="00466496">
            <w:pPr>
              <w:rPr>
                <w:sz w:val="24"/>
              </w:rPr>
            </w:pPr>
            <w:r>
              <w:rPr>
                <w:b/>
                <w:bCs/>
              </w:rPr>
              <w:t>Type:</w:t>
            </w:r>
          </w:p>
        </w:tc>
        <w:tc>
          <w:tcPr>
            <w:tcW w:w="0" w:type="auto"/>
            <w:vAlign w:val="center"/>
            <w:hideMark/>
          </w:tcPr>
          <w:p w14:paraId="0ACF66AC" w14:textId="77777777" w:rsidR="00B64B28" w:rsidRDefault="00B64B28" w:rsidP="00466496">
            <w:pPr>
              <w:rPr>
                <w:sz w:val="24"/>
              </w:rPr>
            </w:pPr>
            <w:r>
              <w:t xml:space="preserve">SpectrumIdentificationProtocolType </w:t>
            </w:r>
          </w:p>
        </w:tc>
      </w:tr>
      <w:tr w:rsidR="00B64B28" w14:paraId="1949398A" w14:textId="77777777" w:rsidTr="00B64B28">
        <w:trPr>
          <w:tblCellSpacing w:w="15" w:type="dxa"/>
        </w:trPr>
        <w:tc>
          <w:tcPr>
            <w:tcW w:w="0" w:type="auto"/>
            <w:vAlign w:val="center"/>
            <w:hideMark/>
          </w:tcPr>
          <w:p w14:paraId="6412D0DB"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62"/>
              <w:gridCol w:w="974"/>
              <w:gridCol w:w="824"/>
              <w:gridCol w:w="4729"/>
            </w:tblGrid>
            <w:tr w:rsidR="00B64B28" w14:paraId="00B97A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E34942"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E51CD"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503BC"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D0A1B" w14:textId="77777777" w:rsidR="00B64B28" w:rsidRDefault="00B64B28" w:rsidP="00466496">
                  <w:pPr>
                    <w:jc w:val="center"/>
                    <w:rPr>
                      <w:b/>
                      <w:bCs/>
                      <w:sz w:val="24"/>
                    </w:rPr>
                  </w:pPr>
                  <w:r>
                    <w:rPr>
                      <w:b/>
                      <w:bCs/>
                    </w:rPr>
                    <w:t>Definition</w:t>
                  </w:r>
                </w:p>
              </w:tc>
            </w:tr>
            <w:tr w:rsidR="00B64B28" w14:paraId="6A24F2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933420" w14:textId="77777777" w:rsidR="00B64B28" w:rsidRDefault="00B64B28" w:rsidP="00466496">
                  <w:pPr>
                    <w:rPr>
                      <w:sz w:val="24"/>
                    </w:rPr>
                  </w:pPr>
                  <w:r>
                    <w:t>analysisSoftware_ref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384391C8"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33C8904"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4610C63" w14:textId="77777777" w:rsidR="00B64B28" w:rsidRDefault="00B64B28" w:rsidP="00466496">
                  <w:pPr>
                    <w:rPr>
                      <w:sz w:val="24"/>
                    </w:rPr>
                  </w:pPr>
                  <w:r>
                    <w:t xml:space="preserve">The search algorithm used, given as a reference to the SoftwareCollection section. </w:t>
                  </w:r>
                </w:p>
              </w:tc>
            </w:tr>
            <w:tr w:rsidR="00B64B28" w14:paraId="6C859D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7FBAD5"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F563F"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C72B2"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498FF44"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0EC0D3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E71B9E"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B6E37"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00A73"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DA8C8" w14:textId="77777777" w:rsidR="00B64B28" w:rsidRDefault="00B64B28" w:rsidP="00466496">
                  <w:pPr>
                    <w:rPr>
                      <w:sz w:val="24"/>
                    </w:rPr>
                  </w:pPr>
                  <w:r>
                    <w:t xml:space="preserve">The potentially ambiguous common identifier, such as a human-readable name for the instance. </w:t>
                  </w:r>
                </w:p>
              </w:tc>
            </w:tr>
          </w:tbl>
          <w:p w14:paraId="16857794" w14:textId="77777777" w:rsidR="00B64B28" w:rsidRDefault="00B64B28" w:rsidP="00466496">
            <w:pPr>
              <w:rPr>
                <w:sz w:val="24"/>
              </w:rPr>
            </w:pPr>
          </w:p>
        </w:tc>
      </w:tr>
      <w:tr w:rsidR="00B64B28" w14:paraId="7E4631D6" w14:textId="77777777" w:rsidTr="00B64B28">
        <w:trPr>
          <w:tblCellSpacing w:w="15" w:type="dxa"/>
        </w:trPr>
        <w:tc>
          <w:tcPr>
            <w:tcW w:w="0" w:type="auto"/>
            <w:vAlign w:val="center"/>
            <w:hideMark/>
          </w:tcPr>
          <w:p w14:paraId="293135A1"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7"/>
              <w:gridCol w:w="1135"/>
              <w:gridCol w:w="1180"/>
              <w:gridCol w:w="3867"/>
            </w:tblGrid>
            <w:tr w:rsidR="00B64B28" w14:paraId="1BD0A6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E33ACD"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3B818"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A4098"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CD2D1" w14:textId="77777777" w:rsidR="00B64B28" w:rsidRDefault="00B64B28" w:rsidP="00466496">
                  <w:pPr>
                    <w:jc w:val="center"/>
                    <w:rPr>
                      <w:b/>
                      <w:bCs/>
                      <w:sz w:val="24"/>
                    </w:rPr>
                  </w:pPr>
                  <w:r>
                    <w:rPr>
                      <w:b/>
                      <w:bCs/>
                    </w:rPr>
                    <w:t>Definition</w:t>
                  </w:r>
                </w:p>
              </w:tc>
            </w:tr>
            <w:tr w:rsidR="00B64B28" w14:paraId="2FE595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97BD6D" w14:textId="77777777" w:rsidR="00B64B28" w:rsidRDefault="00B64B28" w:rsidP="00466496">
                  <w:pPr>
                    <w:rPr>
                      <w:sz w:val="24"/>
                    </w:rPr>
                  </w:pPr>
                  <w:hyperlink w:anchor="SearchType" w:history="1">
                    <w:r>
                      <w:rPr>
                        <w:rStyle w:val="Hyperlink"/>
                      </w:rPr>
                      <w:t>SearchType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E4AD25F"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53CD5"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BABAC" w14:textId="77777777" w:rsidR="00B64B28" w:rsidRDefault="00B64B28" w:rsidP="00466496">
                  <w:pPr>
                    <w:rPr>
                      <w:sz w:val="24"/>
                    </w:rPr>
                  </w:pPr>
                  <w:r>
                    <w:t xml:space="preserve">The type of search performed e.g. PMF, </w:t>
                  </w:r>
                  <w:r>
                    <w:lastRenderedPageBreak/>
                    <w:t xml:space="preserve">Tag searches, MS-MS </w:t>
                  </w:r>
                </w:p>
              </w:tc>
            </w:tr>
            <w:tr w:rsidR="00B64B28" w14:paraId="2B46AD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9FED40" w14:textId="77777777" w:rsidR="00B64B28" w:rsidRDefault="00B64B28" w:rsidP="00466496">
                  <w:pPr>
                    <w:rPr>
                      <w:sz w:val="24"/>
                    </w:rPr>
                  </w:pPr>
                  <w:hyperlink w:anchor="AdditionalSearchParams" w:history="1">
                    <w:r>
                      <w:rPr>
                        <w:rStyle w:val="Hyperlink"/>
                      </w:rPr>
                      <w:t>AdditionalSearchParams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35D6946"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C5EAD"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E8C7D3" w14:textId="77777777" w:rsidR="00B64B28" w:rsidRDefault="00B64B28" w:rsidP="00466496">
                  <w:pPr>
                    <w:rPr>
                      <w:sz w:val="24"/>
                    </w:rPr>
                  </w:pPr>
                  <w:r>
                    <w:t xml:space="preserve">The search parameters other than the modifications searched. </w:t>
                  </w:r>
                </w:p>
              </w:tc>
            </w:tr>
            <w:tr w:rsidR="00B64B28" w14:paraId="4472B9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70D0DB" w14:textId="77777777" w:rsidR="00B64B28" w:rsidRDefault="00B64B28" w:rsidP="00466496">
                  <w:pPr>
                    <w:rPr>
                      <w:sz w:val="24"/>
                    </w:rPr>
                  </w:pPr>
                  <w:hyperlink w:anchor="ModificationParams" w:history="1">
                    <w:r>
                      <w:rPr>
                        <w:rStyle w:val="Hyperlink"/>
                      </w:rPr>
                      <w:t>ModificationParams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0093746"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A70D7"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E7BE0C" w14:textId="77777777" w:rsidR="00B64B28" w:rsidRDefault="00B64B28" w:rsidP="00466496">
                  <w:pPr>
                    <w:rPr>
                      <w:sz w:val="24"/>
                    </w:rPr>
                  </w:pPr>
                  <w:r>
                    <w:t xml:space="preserve">The specification of static/variable modifications (e.g. Oxidation of Methionine) that are to be considered in the spectra search. </w:t>
                  </w:r>
                </w:p>
              </w:tc>
            </w:tr>
            <w:tr w:rsidR="00B64B28" w14:paraId="6FB3C0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3BFB92" w14:textId="77777777" w:rsidR="00B64B28" w:rsidRDefault="00B64B28" w:rsidP="00466496">
                  <w:pPr>
                    <w:rPr>
                      <w:sz w:val="24"/>
                    </w:rPr>
                  </w:pPr>
                  <w:hyperlink w:anchor="Enzymes" w:history="1">
                    <w:r>
                      <w:rPr>
                        <w:rStyle w:val="Hyperlink"/>
                      </w:rPr>
                      <w:t>Enzymes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82ECAC9"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264415"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EB147" w14:textId="77777777" w:rsidR="00B64B28" w:rsidRDefault="00B64B28" w:rsidP="00466496">
                  <w:pPr>
                    <w:rPr>
                      <w:sz w:val="24"/>
                    </w:rPr>
                  </w:pPr>
                  <w:r>
                    <w:t>The list of enzymes used in experiment</w:t>
                  </w:r>
                </w:p>
              </w:tc>
            </w:tr>
            <w:tr w:rsidR="00B64B28" w14:paraId="4EB2FB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DC2CC2" w14:textId="77777777" w:rsidR="00B64B28" w:rsidRDefault="00B64B28" w:rsidP="00466496">
                  <w:pPr>
                    <w:rPr>
                      <w:sz w:val="24"/>
                    </w:rPr>
                  </w:pPr>
                  <w:hyperlink w:anchor="MassTable" w:history="1">
                    <w:r>
                      <w:rPr>
                        <w:rStyle w:val="Hyperlink"/>
                      </w:rPr>
                      <w:t>MassTable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2ADED8F"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F740B"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593B5D1" w14:textId="77777777" w:rsidR="00B64B28" w:rsidRDefault="00B64B28" w:rsidP="00466496">
                  <w:pPr>
                    <w:rPr>
                      <w:sz w:val="24"/>
                    </w:rPr>
                  </w:pPr>
                  <w:r>
                    <w:t>The masses of residues used in the search.</w:t>
                  </w:r>
                </w:p>
              </w:tc>
            </w:tr>
            <w:tr w:rsidR="00B64B28" w14:paraId="75FE0D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6273A8" w14:textId="77777777" w:rsidR="00B64B28" w:rsidRDefault="00B64B28" w:rsidP="00466496">
                  <w:pPr>
                    <w:rPr>
                      <w:sz w:val="24"/>
                    </w:rPr>
                  </w:pPr>
                  <w:hyperlink w:anchor="FragmentTolerance" w:history="1">
                    <w:r>
                      <w:rPr>
                        <w:rStyle w:val="Hyperlink"/>
                      </w:rPr>
                      <w:t>FragmentTolerance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2FBCF72"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5212F9"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E83AB" w14:textId="77777777" w:rsidR="00B64B28" w:rsidRDefault="00B64B28" w:rsidP="00466496">
                  <w:pPr>
                    <w:rPr>
                      <w:sz w:val="24"/>
                    </w:rPr>
                  </w:pPr>
                  <w:r>
                    <w:t xml:space="preserve">The tolerance of the search given as a plus and minus value with units. </w:t>
                  </w:r>
                </w:p>
              </w:tc>
            </w:tr>
            <w:tr w:rsidR="00B64B28" w14:paraId="00AE47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4DD0F9" w14:textId="77777777" w:rsidR="00B64B28" w:rsidRDefault="00B64B28" w:rsidP="00466496">
                  <w:pPr>
                    <w:rPr>
                      <w:sz w:val="24"/>
                    </w:rPr>
                  </w:pPr>
                  <w:hyperlink w:anchor="ParentTolerance" w:history="1">
                    <w:r>
                      <w:rPr>
                        <w:rStyle w:val="Hyperlink"/>
                      </w:rPr>
                      <w:t>ParentTolerance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A5699C6"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563F68"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B69FF" w14:textId="77777777" w:rsidR="00B64B28" w:rsidRDefault="00B64B28" w:rsidP="00466496">
                  <w:pPr>
                    <w:rPr>
                      <w:sz w:val="24"/>
                    </w:rPr>
                  </w:pPr>
                  <w:r>
                    <w:t xml:space="preserve">The tolerance of the search given as a plus and minus value with units. </w:t>
                  </w:r>
                </w:p>
              </w:tc>
            </w:tr>
            <w:tr w:rsidR="00B64B28" w14:paraId="2C1131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E9DCC0" w14:textId="77777777" w:rsidR="00B64B28" w:rsidRDefault="00B64B28" w:rsidP="00466496">
                  <w:pPr>
                    <w:rPr>
                      <w:sz w:val="24"/>
                    </w:rPr>
                  </w:pPr>
                  <w:hyperlink w:anchor="Threshold" w:history="1">
                    <w:r>
                      <w:rPr>
                        <w:rStyle w:val="Hyperlink"/>
                      </w:rPr>
                      <w:t>Threshold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EC68FB5"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8415E1"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82DC8" w14:textId="77777777" w:rsidR="00B64B28" w:rsidRDefault="00B64B28" w:rsidP="00466496">
                  <w:pPr>
                    <w:rPr>
                      <w:sz w:val="24"/>
                    </w:rPr>
                  </w:pPr>
                  <w:r>
                    <w:t>The threshold(s) applied to determine that a result is significant. If multiple terms are used it is assumed that all conditions are satisfied by the passing results.</w:t>
                  </w:r>
                </w:p>
              </w:tc>
            </w:tr>
            <w:tr w:rsidR="00B64B28" w14:paraId="0DAC2E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AD0E13" w14:textId="77777777" w:rsidR="00B64B28" w:rsidRDefault="00B64B28" w:rsidP="00466496">
                  <w:pPr>
                    <w:rPr>
                      <w:sz w:val="24"/>
                    </w:rPr>
                  </w:pPr>
                  <w:hyperlink w:anchor="DatabaseFilters" w:history="1">
                    <w:r>
                      <w:rPr>
                        <w:rStyle w:val="Hyperlink"/>
                      </w:rPr>
                      <w:t>DatabaseFilters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C01CB83"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E94DE8"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EBE02" w14:textId="77777777" w:rsidR="00B64B28" w:rsidRDefault="00B64B28" w:rsidP="00466496">
                  <w:pPr>
                    <w:rPr>
                      <w:sz w:val="24"/>
                    </w:rPr>
                  </w:pPr>
                  <w:r>
                    <w:t xml:space="preserve">The specification of filters applied to the database searched. </w:t>
                  </w:r>
                </w:p>
              </w:tc>
            </w:tr>
            <w:tr w:rsidR="00B64B28" w14:paraId="1ED210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928436" w14:textId="77777777" w:rsidR="00B64B28" w:rsidRDefault="00B64B28" w:rsidP="00466496">
                  <w:pPr>
                    <w:rPr>
                      <w:sz w:val="24"/>
                    </w:rPr>
                  </w:pPr>
                  <w:hyperlink w:anchor="DatabaseTranslation" w:history="1">
                    <w:r>
                      <w:rPr>
                        <w:rStyle w:val="Hyperlink"/>
                      </w:rPr>
                      <w:t>DatabaseTranslation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CE6D43A"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6868ED"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DF3E2" w14:textId="77777777" w:rsidR="00B64B28" w:rsidRDefault="00B64B28" w:rsidP="00466496">
                  <w:pPr>
                    <w:rPr>
                      <w:sz w:val="24"/>
                    </w:rPr>
                  </w:pPr>
                  <w:r>
                    <w:t xml:space="preserve">A specification of how a nucleic acid sequence database was translated for searching. </w:t>
                  </w:r>
                </w:p>
              </w:tc>
            </w:tr>
          </w:tbl>
          <w:p w14:paraId="7BC63758" w14:textId="77777777" w:rsidR="00B64B28" w:rsidRDefault="00B64B28" w:rsidP="00466496">
            <w:pPr>
              <w:rPr>
                <w:sz w:val="24"/>
              </w:rPr>
            </w:pPr>
          </w:p>
        </w:tc>
      </w:tr>
      <w:tr w:rsidR="00B64B28" w14:paraId="6A153560" w14:textId="77777777" w:rsidTr="00B64B28">
        <w:trPr>
          <w:tblCellSpacing w:w="15" w:type="dxa"/>
        </w:trPr>
        <w:tc>
          <w:tcPr>
            <w:tcW w:w="0" w:type="auto"/>
            <w:vAlign w:val="center"/>
            <w:hideMark/>
          </w:tcPr>
          <w:p w14:paraId="65F2DD25" w14:textId="77777777" w:rsidR="00B64B28" w:rsidRDefault="00B64B28" w:rsidP="00466496">
            <w:pPr>
              <w:rPr>
                <w:sz w:val="24"/>
              </w:rPr>
            </w:pPr>
            <w:r>
              <w:rPr>
                <w:b/>
                <w:bCs/>
              </w:rPr>
              <w:lastRenderedPageBreak/>
              <w:t>Graphical Context:</w:t>
            </w:r>
          </w:p>
        </w:tc>
        <w:tc>
          <w:tcPr>
            <w:tcW w:w="0" w:type="auto"/>
            <w:vAlign w:val="center"/>
            <w:hideMark/>
          </w:tcPr>
          <w:p w14:paraId="311ABEC4" w14:textId="77777777" w:rsidR="00B64B28" w:rsidRDefault="00E93B5A" w:rsidP="00466496">
            <w:pPr>
              <w:rPr>
                <w:sz w:val="24"/>
              </w:rPr>
            </w:pPr>
            <w:r>
              <w:pict w14:anchorId="0CF289F5">
                <v:shape id="_x0000_i1036" type="#_x0000_t75" style="width:287.5pt;height:678pt">
                  <v:imagedata r:id="rId31" o:title="SpectrumIdentificationProtocol"/>
                </v:shape>
              </w:pict>
            </w:r>
          </w:p>
        </w:tc>
      </w:tr>
      <w:tr w:rsidR="00B64B28" w14:paraId="4B5983F0" w14:textId="77777777" w:rsidTr="00B64B28">
        <w:trPr>
          <w:tblCellSpacing w:w="15" w:type="dxa"/>
        </w:trPr>
        <w:tc>
          <w:tcPr>
            <w:tcW w:w="0" w:type="auto"/>
            <w:vAlign w:val="center"/>
            <w:hideMark/>
          </w:tcPr>
          <w:p w14:paraId="4AAD8B5A" w14:textId="77777777" w:rsidR="00B64B28" w:rsidRDefault="00B64B28" w:rsidP="00466496">
            <w:pPr>
              <w:rPr>
                <w:sz w:val="24"/>
              </w:rPr>
            </w:pPr>
            <w:r>
              <w:rPr>
                <w:b/>
                <w:bCs/>
              </w:rPr>
              <w:lastRenderedPageBreak/>
              <w:t>Example Context:</w:t>
            </w:r>
          </w:p>
        </w:tc>
        <w:tc>
          <w:tcPr>
            <w:tcW w:w="0" w:type="auto"/>
            <w:vAlign w:val="center"/>
            <w:hideMark/>
          </w:tcPr>
          <w:p w14:paraId="7EC7CF9D" w14:textId="77777777" w:rsidR="00B64B28" w:rsidRPr="00B61B52" w:rsidRDefault="00B64B28" w:rsidP="00466496">
            <w:pPr>
              <w:pStyle w:val="HTMLPreformatted"/>
              <w:rPr>
                <w:rFonts w:cs="Helvetica"/>
                <w:lang w:val="en-GB" w:eastAsia="en-GB"/>
              </w:rPr>
            </w:pPr>
            <w:r w:rsidRPr="00B61B52">
              <w:rPr>
                <w:rFonts w:cs="Helvetica"/>
                <w:lang w:val="en-GB" w:eastAsia="en-GB"/>
              </w:rPr>
              <w:t>&lt;SpectrumIdentificationProtocol analysisSoftware_ref="ID_software" id="SearchProtocol_1"&gt;</w:t>
            </w:r>
          </w:p>
          <w:p w14:paraId="5274A4A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&lt;SearchType&gt;</w:t>
            </w:r>
          </w:p>
          <w:p w14:paraId="5FDDAD2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accession="MS:1001083" cvRef="PSI-MS" name="ms-ms search"/&gt;</w:t>
            </w:r>
          </w:p>
          <w:p w14:paraId="56488F2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&lt;/SearchType&gt;</w:t>
            </w:r>
          </w:p>
          <w:p w14:paraId="38A7B64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&lt;AdditionalSearchParams&gt;</w:t>
            </w:r>
          </w:p>
          <w:p w14:paraId="1508EB6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accession="MS:1001211" cvRef="PSI-MS" name="parent mass type mono"/&gt;</w:t>
            </w:r>
          </w:p>
          <w:p w14:paraId="123CBDC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accession="MS:1001256" cvRef="PSI-MS" name="fragment mass type mono"/&gt;</w:t>
            </w:r>
          </w:p>
          <w:p w14:paraId="3F49DEA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0FEE7DB7" w14:textId="77777777" w:rsidR="00B64B28" w:rsidRPr="00B61B52" w:rsidRDefault="00B64B28" w:rsidP="00466496">
            <w:pPr>
              <w:pStyle w:val="HTMLPreformatted"/>
              <w:rPr>
                <w:rFonts w:cs="Helvetica"/>
                <w:lang w:val="en-GB" w:eastAsia="en-GB"/>
              </w:rPr>
            </w:pPr>
            <w:r w:rsidRPr="00B61B52">
              <w:rPr>
                <w:rFonts w:cs="Helvetica"/>
                <w:lang w:val="en-GB" w:eastAsia="en-GB"/>
              </w:rPr>
              <w:t>&lt;/SpectrumIdentificationProtocol&gt;</w:t>
            </w:r>
          </w:p>
        </w:tc>
      </w:tr>
    </w:tbl>
    <w:p w14:paraId="44275957" w14:textId="77777777" w:rsidR="00B64B28" w:rsidRDefault="00B64B28" w:rsidP="00466496"/>
    <w:p w14:paraId="349B3F90" w14:textId="77777777" w:rsidR="00B64B28" w:rsidRDefault="00B64B28" w:rsidP="00466496">
      <w:pPr>
        <w:pStyle w:val="Heading2"/>
      </w:pPr>
      <w:bookmarkStart w:id="242" w:name="_Toc449341817"/>
      <w:r>
        <w:t>Element &lt;</w:t>
      </w:r>
      <w:bookmarkStart w:id="243" w:name="SpectrumIdentificationResult"/>
      <w:r>
        <w:t>SpectrumIdentificationResult</w:t>
      </w:r>
      <w:bookmarkEnd w:id="243"/>
      <w:r>
        <w:t>&gt;</w:t>
      </w:r>
      <w:bookmarkEnd w:id="24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1"/>
        <w:gridCol w:w="8641"/>
      </w:tblGrid>
      <w:tr w:rsidR="00B64B28" w14:paraId="38962917" w14:textId="77777777" w:rsidTr="00B64B28">
        <w:trPr>
          <w:tblCellSpacing w:w="15" w:type="dxa"/>
        </w:trPr>
        <w:tc>
          <w:tcPr>
            <w:tcW w:w="0" w:type="auto"/>
            <w:vAlign w:val="center"/>
            <w:hideMark/>
          </w:tcPr>
          <w:p w14:paraId="42E252CD" w14:textId="77777777" w:rsidR="00B64B28" w:rsidRDefault="00B64B28" w:rsidP="00466496">
            <w:pPr>
              <w:rPr>
                <w:sz w:val="24"/>
              </w:rPr>
            </w:pPr>
            <w:r>
              <w:rPr>
                <w:b/>
                <w:bCs/>
              </w:rPr>
              <w:t>Definition:</w:t>
            </w:r>
          </w:p>
        </w:tc>
        <w:tc>
          <w:tcPr>
            <w:tcW w:w="0" w:type="auto"/>
            <w:vAlign w:val="center"/>
            <w:hideMark/>
          </w:tcPr>
          <w:p w14:paraId="7F8F53FE" w14:textId="77777777" w:rsidR="00B64B28" w:rsidRDefault="00B64B28" w:rsidP="00466496">
            <w:pPr>
              <w:rPr>
                <w:sz w:val="24"/>
              </w:rPr>
            </w:pPr>
            <w:r>
              <w:t xml:space="preserve">All identifications made from searching one spectrum. For PMF data, all peptide identifications will be listed underneath as SpectrumIdentificationItems. For MS/MS data, there will be ranked SpectrumIdentificationItems corresponding to possible different peptide IDs. </w:t>
            </w:r>
          </w:p>
        </w:tc>
      </w:tr>
      <w:tr w:rsidR="00B64B28" w14:paraId="330BE418" w14:textId="77777777" w:rsidTr="00B64B28">
        <w:trPr>
          <w:tblCellSpacing w:w="15" w:type="dxa"/>
        </w:trPr>
        <w:tc>
          <w:tcPr>
            <w:tcW w:w="0" w:type="auto"/>
            <w:vAlign w:val="center"/>
            <w:hideMark/>
          </w:tcPr>
          <w:p w14:paraId="73B32DE5" w14:textId="77777777" w:rsidR="00B64B28" w:rsidRDefault="00B64B28" w:rsidP="00466496">
            <w:pPr>
              <w:rPr>
                <w:sz w:val="24"/>
              </w:rPr>
            </w:pPr>
            <w:r>
              <w:rPr>
                <w:b/>
                <w:bCs/>
              </w:rPr>
              <w:t>Type:</w:t>
            </w:r>
          </w:p>
        </w:tc>
        <w:tc>
          <w:tcPr>
            <w:tcW w:w="0" w:type="auto"/>
            <w:vAlign w:val="center"/>
            <w:hideMark/>
          </w:tcPr>
          <w:p w14:paraId="3BF4A287" w14:textId="77777777" w:rsidR="00B64B28" w:rsidRDefault="00B64B28" w:rsidP="00466496">
            <w:pPr>
              <w:rPr>
                <w:sz w:val="24"/>
              </w:rPr>
            </w:pPr>
            <w:r>
              <w:t xml:space="preserve">SpectrumIdentificationResultType </w:t>
            </w:r>
          </w:p>
        </w:tc>
      </w:tr>
      <w:tr w:rsidR="00B64B28" w14:paraId="2CED4677" w14:textId="77777777" w:rsidTr="00B64B28">
        <w:trPr>
          <w:tblCellSpacing w:w="15" w:type="dxa"/>
        </w:trPr>
        <w:tc>
          <w:tcPr>
            <w:tcW w:w="0" w:type="auto"/>
            <w:vAlign w:val="center"/>
            <w:hideMark/>
          </w:tcPr>
          <w:p w14:paraId="6A3A3865"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0"/>
              <w:gridCol w:w="969"/>
              <w:gridCol w:w="824"/>
              <w:gridCol w:w="5227"/>
            </w:tblGrid>
            <w:tr w:rsidR="00B64B28" w14:paraId="51D2E6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926610"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6258D1"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61E12"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C71B4" w14:textId="77777777" w:rsidR="00B64B28" w:rsidRDefault="00B64B28" w:rsidP="00466496">
                  <w:pPr>
                    <w:jc w:val="center"/>
                    <w:rPr>
                      <w:b/>
                      <w:bCs/>
                      <w:sz w:val="24"/>
                    </w:rPr>
                  </w:pPr>
                  <w:r>
                    <w:rPr>
                      <w:b/>
                      <w:bCs/>
                    </w:rPr>
                    <w:t>Definition</w:t>
                  </w:r>
                </w:p>
              </w:tc>
            </w:tr>
            <w:tr w:rsidR="00B64B28" w14:paraId="6C8342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D13F05"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B6DAB"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45B2491"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6BAA5"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5F652B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946A0F"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57753"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F75A2"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0A776" w14:textId="77777777" w:rsidR="00B64B28" w:rsidRDefault="00B64B28" w:rsidP="00466496">
                  <w:pPr>
                    <w:rPr>
                      <w:sz w:val="24"/>
                    </w:rPr>
                  </w:pPr>
                  <w:r>
                    <w:t xml:space="preserve">The potentially ambiguous common identifier, such as a human-readable name for the instance. </w:t>
                  </w:r>
                </w:p>
              </w:tc>
            </w:tr>
            <w:tr w:rsidR="00B64B28" w14:paraId="4BB56E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30076D" w14:textId="77777777" w:rsidR="00B64B28" w:rsidRDefault="00B64B28" w:rsidP="00466496">
                  <w:pPr>
                    <w:rPr>
                      <w:sz w:val="24"/>
                    </w:rPr>
                  </w:pPr>
                  <w:r>
                    <w:t>spectraData_ref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1899CBAC"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74E9D"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1FFC1AB" w14:textId="77777777" w:rsidR="00B64B28" w:rsidRDefault="00B64B28" w:rsidP="00466496">
                  <w:pPr>
                    <w:rPr>
                      <w:sz w:val="24"/>
                    </w:rPr>
                  </w:pPr>
                  <w:r>
                    <w:t>A reference to a spectra data set (e.g. a spectra file).</w:t>
                  </w:r>
                </w:p>
              </w:tc>
            </w:tr>
            <w:tr w:rsidR="00B64B28" w14:paraId="54F228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5A1303" w14:textId="77777777" w:rsidR="00B64B28" w:rsidRDefault="00B64B28" w:rsidP="00466496">
                  <w:pPr>
                    <w:rPr>
                      <w:sz w:val="24"/>
                    </w:rPr>
                  </w:pPr>
                  <w:r>
                    <w:t>spectrumID</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8022D"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E985902"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59B6158" w14:textId="77777777" w:rsidR="00B64B28" w:rsidRDefault="00B64B28" w:rsidP="00466496">
                  <w:pPr>
                    <w:rPr>
                      <w:sz w:val="24"/>
                    </w:rPr>
                  </w:pPr>
                  <w:r>
                    <w:t xml:space="preserve">The locally unique id for the spectrum in the spectra data set specified by SpectraData_ref. External guidelines are provided on the use of consistent identifiers for spectra in different external formats. </w:t>
                  </w:r>
                </w:p>
              </w:tc>
            </w:tr>
          </w:tbl>
          <w:p w14:paraId="690CD8FD" w14:textId="77777777" w:rsidR="00B64B28" w:rsidRDefault="00B64B28" w:rsidP="00466496">
            <w:pPr>
              <w:rPr>
                <w:sz w:val="24"/>
              </w:rPr>
            </w:pPr>
          </w:p>
        </w:tc>
      </w:tr>
      <w:tr w:rsidR="00B64B28" w14:paraId="5C8483A1" w14:textId="77777777" w:rsidTr="00B64B28">
        <w:trPr>
          <w:tblCellSpacing w:w="15" w:type="dxa"/>
        </w:trPr>
        <w:tc>
          <w:tcPr>
            <w:tcW w:w="0" w:type="auto"/>
            <w:vAlign w:val="center"/>
            <w:hideMark/>
          </w:tcPr>
          <w:p w14:paraId="25B513EE"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73"/>
              <w:gridCol w:w="1135"/>
              <w:gridCol w:w="1180"/>
              <w:gridCol w:w="3762"/>
            </w:tblGrid>
            <w:tr w:rsidR="00B64B28" w14:paraId="1AE134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CA5CFD"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E3359"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CE4A437"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CA55F" w14:textId="77777777" w:rsidR="00B64B28" w:rsidRDefault="00B64B28" w:rsidP="00466496">
                  <w:pPr>
                    <w:jc w:val="center"/>
                    <w:rPr>
                      <w:b/>
                      <w:bCs/>
                      <w:sz w:val="24"/>
                    </w:rPr>
                  </w:pPr>
                  <w:r>
                    <w:rPr>
                      <w:b/>
                      <w:bCs/>
                    </w:rPr>
                    <w:t>Definition</w:t>
                  </w:r>
                </w:p>
              </w:tc>
            </w:tr>
            <w:tr w:rsidR="00B64B28" w14:paraId="30BEC2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97EC29" w14:textId="77777777" w:rsidR="00B64B28" w:rsidRDefault="00B64B28" w:rsidP="00466496">
                  <w:pPr>
                    <w:rPr>
                      <w:sz w:val="24"/>
                    </w:rPr>
                  </w:pPr>
                  <w:hyperlink w:anchor="SpectrumIdentificationItem" w:history="1">
                    <w:r>
                      <w:rPr>
                        <w:rStyle w:val="Hyperlink"/>
                      </w:rPr>
                      <w:t>SpectrumIdentificationItem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B4BB543"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75B969"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956C48B" w14:textId="77777777" w:rsidR="00B64B28" w:rsidRDefault="00B64B28" w:rsidP="00466496">
                  <w:pPr>
                    <w:rPr>
                      <w:sz w:val="24"/>
                    </w:rPr>
                  </w:pPr>
                  <w:r>
                    <w:t xml:space="preserve">An identification of a single (poly)peptide, resulting from querying an input spectra, along with the set of confidence values for that identification. PeptideEvidence elements should be given for all mappings of the corresponding Peptide sequence within protein sequences. </w:t>
                  </w:r>
                </w:p>
              </w:tc>
            </w:tr>
            <w:tr w:rsidR="00B64B28" w14:paraId="162D0D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326623" w14:textId="77777777" w:rsidR="00B64B28" w:rsidRDefault="00B64B28" w:rsidP="00466496">
                  <w:pPr>
                    <w:rPr>
                      <w:sz w:val="24"/>
                    </w:rPr>
                  </w:pPr>
                  <w:hyperlink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5852116"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5310B2"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0B47659" w14:textId="77777777" w:rsidR="00B64B28" w:rsidRDefault="00B64B28" w:rsidP="00466496">
                  <w:pPr>
                    <w:rPr>
                      <w:sz w:val="24"/>
                    </w:rPr>
                  </w:pPr>
                  <w:r>
                    <w:t>A single entry from an ontology or a controlled vocabulary.</w:t>
                  </w:r>
                </w:p>
              </w:tc>
            </w:tr>
            <w:tr w:rsidR="00B64B28" w14:paraId="06304C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6E80B1" w14:textId="77777777" w:rsidR="00B64B28" w:rsidRDefault="00B64B28" w:rsidP="00466496">
                  <w:pPr>
                    <w:rPr>
                      <w:sz w:val="24"/>
                    </w:rPr>
                  </w:pPr>
                  <w:hyperlink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F4BDA4B"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260D7"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9D9AB" w14:textId="77777777" w:rsidR="00B64B28" w:rsidRDefault="00B64B28" w:rsidP="00466496">
                  <w:pPr>
                    <w:rPr>
                      <w:sz w:val="24"/>
                    </w:rPr>
                  </w:pPr>
                  <w:r>
                    <w:t>A single user-defined parameter.</w:t>
                  </w:r>
                </w:p>
              </w:tc>
            </w:tr>
          </w:tbl>
          <w:p w14:paraId="05F32950" w14:textId="77777777" w:rsidR="00B64B28" w:rsidRDefault="00B64B28" w:rsidP="00466496">
            <w:pPr>
              <w:rPr>
                <w:sz w:val="24"/>
              </w:rPr>
            </w:pPr>
          </w:p>
        </w:tc>
      </w:tr>
      <w:tr w:rsidR="00B64B28" w14:paraId="3CC2F214" w14:textId="77777777" w:rsidTr="00B64B28">
        <w:trPr>
          <w:tblCellSpacing w:w="15" w:type="dxa"/>
        </w:trPr>
        <w:tc>
          <w:tcPr>
            <w:tcW w:w="0" w:type="auto"/>
            <w:vAlign w:val="center"/>
            <w:hideMark/>
          </w:tcPr>
          <w:p w14:paraId="62BA9FB6" w14:textId="77777777" w:rsidR="00B64B28" w:rsidRDefault="00B64B28" w:rsidP="00466496">
            <w:pPr>
              <w:rPr>
                <w:sz w:val="24"/>
              </w:rPr>
            </w:pPr>
            <w:r>
              <w:rPr>
                <w:b/>
                <w:bCs/>
              </w:rPr>
              <w:t>Example Context:</w:t>
            </w:r>
          </w:p>
        </w:tc>
        <w:tc>
          <w:tcPr>
            <w:tcW w:w="0" w:type="auto"/>
            <w:vAlign w:val="center"/>
            <w:hideMark/>
          </w:tcPr>
          <w:p w14:paraId="2C8DFC5C" w14:textId="77777777" w:rsidR="00B64B28" w:rsidRPr="00B61B52" w:rsidRDefault="00B64B28" w:rsidP="00466496">
            <w:pPr>
              <w:pStyle w:val="HTMLPreformatted"/>
              <w:rPr>
                <w:rFonts w:cs="Helvetica"/>
                <w:lang w:val="en-GB" w:eastAsia="en-GB"/>
              </w:rPr>
            </w:pPr>
            <w:r w:rsidRPr="00B61B52">
              <w:rPr>
                <w:rFonts w:cs="Helvetica"/>
                <w:lang w:val="en-GB" w:eastAsia="en-GB"/>
              </w:rPr>
              <w:t>&lt;SpectrumIdentificationResult spectraData_ref="SID_1" spectrumID="index=21" id="SIR_32"&gt;</w:t>
            </w:r>
          </w:p>
          <w:p w14:paraId="5E1716D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&lt;SpectrumIdentificationItem passThreshold="false" rank="1" peptide_ref="VIDENFGLVEGLMTTVHAATGTQK_1@12" calculatedMassToCharge="2546268.0" experimentalMassToCharge="2547212.0" chargeState="3" id="SII_32_1"&gt;</w:t>
            </w:r>
          </w:p>
          <w:p w14:paraId="36D3D92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&lt;PeptideEvidenceRef peptideEvidence_ref="PE32_2_53"/&gt;</w:t>
            </w:r>
          </w:p>
          <w:p w14:paraId="783F471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accession="MS:1001328" cvRef="PSI-MS" value="7.40729329987533E-8" name="OMSSA:evalue"/&gt;</w:t>
            </w:r>
          </w:p>
          <w:p w14:paraId="2E985DC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accession="MS:1001329" cvRef="PSI-MS" value="3.18593260209692E-11" name="OMSSA:pvalue"/&gt;</w:t>
            </w:r>
          </w:p>
          <w:p w14:paraId="2653974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&lt;/SpectrumIdentificationItem&gt;</w:t>
            </w:r>
          </w:p>
          <w:p w14:paraId="6FDE764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&lt;SpectrumIdentificationItem passThreshold="false" rank="2" peptide_ref="APCSGSAVTGVDSPGCDGVGDLNVTR" calculatedMassToCharge="2547129.0" experimentalMassToCharge="2547212.0" chargeState="3" id="SII_32_2"&gt;</w:t>
            </w:r>
          </w:p>
          <w:p w14:paraId="446C373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068F2674" w14:textId="77777777" w:rsidR="00B64B28" w:rsidRPr="00B61B52" w:rsidRDefault="00B64B28" w:rsidP="00466496">
            <w:pPr>
              <w:pStyle w:val="HTMLPreformatted"/>
              <w:rPr>
                <w:rFonts w:cs="Helvetica"/>
                <w:lang w:val="en-GB" w:eastAsia="en-GB"/>
              </w:rPr>
            </w:pPr>
            <w:r w:rsidRPr="00B61B52">
              <w:rPr>
                <w:rFonts w:cs="Helvetica"/>
                <w:lang w:val="en-GB" w:eastAsia="en-GB"/>
              </w:rPr>
              <w:t>&lt;/SpectrumIdentificationResult&gt;</w:t>
            </w:r>
          </w:p>
        </w:tc>
      </w:tr>
      <w:tr w:rsidR="00B64B28" w:rsidRPr="00B64B28" w14:paraId="555B91CB" w14:textId="77777777" w:rsidTr="00B64B28">
        <w:trPr>
          <w:tblCellSpacing w:w="15" w:type="dxa"/>
        </w:trPr>
        <w:tc>
          <w:tcPr>
            <w:tcW w:w="0" w:type="auto"/>
            <w:vAlign w:val="center"/>
            <w:hideMark/>
          </w:tcPr>
          <w:p w14:paraId="1DCDBD1D" w14:textId="77777777" w:rsidR="00B64B28" w:rsidRDefault="00B64B28" w:rsidP="00466496">
            <w:pPr>
              <w:rPr>
                <w:sz w:val="24"/>
              </w:rPr>
            </w:pPr>
            <w:r>
              <w:rPr>
                <w:b/>
                <w:bCs/>
              </w:rPr>
              <w:t>cvParam Mapping Rules:</w:t>
            </w:r>
          </w:p>
        </w:tc>
        <w:tc>
          <w:tcPr>
            <w:tcW w:w="0" w:type="auto"/>
            <w:vAlign w:val="center"/>
            <w:hideMark/>
          </w:tcPr>
          <w:p w14:paraId="78DCBED3"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/MzIdentML/DataCollection/AnalysisData/SpectrumIdentificationList/SpectrumIdentificationResult</w:t>
            </w:r>
          </w:p>
          <w:p w14:paraId="479194D2" w14:textId="77777777" w:rsidR="00B64B28" w:rsidRPr="00B61B52" w:rsidRDefault="00B64B28" w:rsidP="00466496">
            <w:pPr>
              <w:pStyle w:val="HTMLPreformatted"/>
              <w:rPr>
                <w:rFonts w:cs="Helvetica"/>
                <w:lang w:val="en-GB" w:eastAsia="en-GB"/>
              </w:rPr>
            </w:pPr>
            <w:r w:rsidRPr="00B61B52">
              <w:rPr>
                <w:rFonts w:cs="Helvetica"/>
                <w:lang w:val="en-GB" w:eastAsia="en-GB"/>
              </w:rPr>
              <w:t>MAY supply a *child* term of MS:1001405 (</w:t>
            </w:r>
            <w:r w:rsidRPr="00B61B52">
              <w:rPr>
                <w:rStyle w:val="popup"/>
                <w:rFonts w:cs="Helvetica"/>
                <w:lang w:val="en-GB" w:eastAsia="en-GB"/>
              </w:rPr>
              <w:t>spectrum identification result details</w:t>
            </w:r>
            <w:r w:rsidRPr="00B61B52">
              <w:rPr>
                <w:rFonts w:cs="Helvetica"/>
                <w:lang w:val="en-GB" w:eastAsia="en-GB"/>
              </w:rPr>
              <w:t>) one or more times</w:t>
            </w:r>
          </w:p>
          <w:p w14:paraId="370712F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MS:1000796 (</w:t>
            </w:r>
            <w:r w:rsidRPr="00B61B52">
              <w:rPr>
                <w:rStyle w:val="popup"/>
                <w:rFonts w:cs="Helvetica"/>
                <w:lang w:val="en-GB" w:eastAsia="en-GB"/>
              </w:rPr>
              <w:t>spectrum title</w:t>
            </w:r>
            <w:r w:rsidRPr="00B61B52">
              <w:rPr>
                <w:rFonts w:cs="Helvetica"/>
                <w:lang w:val="en-GB" w:eastAsia="en-GB"/>
              </w:rPr>
              <w:t xml:space="preserve">) </w:t>
            </w:r>
          </w:p>
          <w:p w14:paraId="2570071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MS:1000797 (</w:t>
            </w:r>
            <w:r w:rsidRPr="00B61B52">
              <w:rPr>
                <w:rStyle w:val="popup"/>
                <w:rFonts w:cs="Helvetica"/>
                <w:lang w:val="en-GB" w:eastAsia="en-GB"/>
              </w:rPr>
              <w:t>peak list scans</w:t>
            </w:r>
            <w:r w:rsidRPr="00B61B52">
              <w:rPr>
                <w:rFonts w:cs="Helvetica"/>
                <w:lang w:val="en-GB" w:eastAsia="en-GB"/>
              </w:rPr>
              <w:t xml:space="preserve">) </w:t>
            </w:r>
          </w:p>
          <w:p w14:paraId="55CCEA6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MS:1000798 (</w:t>
            </w:r>
            <w:r w:rsidRPr="00B61B52">
              <w:rPr>
                <w:rStyle w:val="popup"/>
                <w:rFonts w:cs="Helvetica"/>
                <w:lang w:val="en-GB" w:eastAsia="en-GB"/>
              </w:rPr>
              <w:t>peak list raw scans</w:t>
            </w:r>
            <w:r w:rsidRPr="00B61B52">
              <w:rPr>
                <w:rFonts w:cs="Helvetica"/>
                <w:lang w:val="en-GB" w:eastAsia="en-GB"/>
              </w:rPr>
              <w:t xml:space="preserve">) </w:t>
            </w:r>
          </w:p>
          <w:p w14:paraId="314849B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MS:1000903 (</w:t>
            </w:r>
            <w:r w:rsidRPr="00B61B52">
              <w:rPr>
                <w:rStyle w:val="popup"/>
                <w:rFonts w:cs="Helvetica"/>
                <w:lang w:val="en-GB" w:eastAsia="en-GB"/>
              </w:rPr>
              <w:t>product ion series ordinal</w:t>
            </w:r>
            <w:r w:rsidRPr="00B61B52">
              <w:rPr>
                <w:rFonts w:cs="Helvetica"/>
                <w:lang w:val="en-GB" w:eastAsia="en-GB"/>
              </w:rPr>
              <w:t xml:space="preserve">) </w:t>
            </w:r>
          </w:p>
          <w:p w14:paraId="3D41512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MS:1000904 (</w:t>
            </w:r>
            <w:r w:rsidRPr="00B61B52">
              <w:rPr>
                <w:rStyle w:val="popup"/>
                <w:rFonts w:cs="Helvetica"/>
                <w:lang w:val="en-GB" w:eastAsia="en-GB"/>
              </w:rPr>
              <w:t>product ion m/z delta</w:t>
            </w:r>
            <w:r w:rsidRPr="00B61B52">
              <w:rPr>
                <w:rFonts w:cs="Helvetica"/>
                <w:lang w:val="en-GB" w:eastAsia="en-GB"/>
              </w:rPr>
              <w:t xml:space="preserve">) </w:t>
            </w:r>
          </w:p>
          <w:p w14:paraId="0DD2B37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MS:1000926 (</w:t>
            </w:r>
            <w:r w:rsidRPr="00B61B52">
              <w:rPr>
                <w:rStyle w:val="popup"/>
                <w:rFonts w:cs="Helvetica"/>
                <w:lang w:val="en-GB" w:eastAsia="en-GB"/>
              </w:rPr>
              <w:t>product interpretation rank</w:t>
            </w:r>
            <w:r w:rsidRPr="00B61B52">
              <w:rPr>
                <w:rFonts w:cs="Helvetica"/>
                <w:lang w:val="en-GB" w:eastAsia="en-GB"/>
              </w:rPr>
              <w:t xml:space="preserve">) </w:t>
            </w:r>
          </w:p>
          <w:p w14:paraId="673C7AF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MS:1001030 (</w:t>
            </w:r>
            <w:r w:rsidRPr="00B61B52">
              <w:rPr>
                <w:rStyle w:val="popup"/>
                <w:rFonts w:cs="Helvetica"/>
                <w:lang w:val="en-GB" w:eastAsia="en-GB"/>
              </w:rPr>
              <w:t>number of peptide seqs compared to each spectrum</w:t>
            </w:r>
            <w:r w:rsidRPr="00B61B52">
              <w:rPr>
                <w:rFonts w:cs="Helvetica"/>
                <w:lang w:val="en-GB" w:eastAsia="en-GB"/>
              </w:rPr>
              <w:t xml:space="preserve">) </w:t>
            </w:r>
          </w:p>
          <w:p w14:paraId="1646CE5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MS:1001035 (</w:t>
            </w:r>
            <w:r w:rsidRPr="00B61B52">
              <w:rPr>
                <w:rStyle w:val="popup"/>
                <w:rFonts w:cs="Helvetica"/>
                <w:lang w:val="en-GB" w:eastAsia="en-GB"/>
              </w:rPr>
              <w:t>date / time search performed</w:t>
            </w:r>
            <w:r w:rsidRPr="00B61B52">
              <w:rPr>
                <w:rFonts w:cs="Helvetica"/>
                <w:lang w:val="en-GB" w:eastAsia="en-GB"/>
              </w:rPr>
              <w:t xml:space="preserve">) </w:t>
            </w:r>
          </w:p>
          <w:p w14:paraId="3566D3AC" w14:textId="77777777" w:rsidR="00B64B28" w:rsidRPr="00B61B52" w:rsidRDefault="00B64B28" w:rsidP="00466496">
            <w:pPr>
              <w:pStyle w:val="HTMLPreformatted"/>
              <w:rPr>
                <w:rFonts w:cs="Helvetica"/>
                <w:lang w:val="en-GB" w:eastAsia="en-GB"/>
              </w:rPr>
            </w:pPr>
            <w:r w:rsidRPr="00B61B52">
              <w:rPr>
                <w:rFonts w:cs="Helvetica"/>
                <w:lang w:val="en-GB" w:eastAsia="en-GB"/>
              </w:rPr>
              <w:lastRenderedPageBreak/>
              <w:t xml:space="preserve">  e.g.: MS:1001036 (</w:t>
            </w:r>
            <w:r w:rsidRPr="00B61B52">
              <w:rPr>
                <w:rStyle w:val="popup"/>
                <w:rFonts w:cs="Helvetica"/>
                <w:lang w:val="en-GB" w:eastAsia="en-GB"/>
              </w:rPr>
              <w:t>search time taken</w:t>
            </w:r>
            <w:r w:rsidRPr="00B61B52">
              <w:rPr>
                <w:rFonts w:cs="Helvetica"/>
                <w:lang w:val="en-GB" w:eastAsia="en-GB"/>
              </w:rPr>
              <w:t xml:space="preserve">) </w:t>
            </w:r>
          </w:p>
          <w:p w14:paraId="44D32ED2" w14:textId="77777777" w:rsidR="00B64B28" w:rsidRPr="00B61B52" w:rsidRDefault="00B64B28" w:rsidP="00466496">
            <w:pPr>
              <w:pStyle w:val="HTMLPreformatted"/>
              <w:rPr>
                <w:rFonts w:cs="Helvetica"/>
                <w:lang w:val="de-DE" w:eastAsia="en-GB"/>
              </w:rPr>
            </w:pPr>
            <w:r w:rsidRPr="00B61B52">
              <w:rPr>
                <w:rFonts w:cs="Helvetica"/>
                <w:lang w:val="en-GB" w:eastAsia="en-GB"/>
              </w:rPr>
              <w:t xml:space="preserve">  </w:t>
            </w:r>
            <w:r w:rsidRPr="00B61B52">
              <w:rPr>
                <w:rFonts w:cs="Helvetica"/>
                <w:lang w:val="de-DE" w:eastAsia="en-GB"/>
              </w:rPr>
              <w:t>e.g.: MS:1001088 (</w:t>
            </w:r>
            <w:r w:rsidRPr="00B61B52">
              <w:rPr>
                <w:rStyle w:val="popup"/>
                <w:rFonts w:cs="Helvetica"/>
                <w:lang w:val="de-DE" w:eastAsia="en-GB"/>
              </w:rPr>
              <w:t>protein description</w:t>
            </w:r>
            <w:r w:rsidRPr="00B61B52">
              <w:rPr>
                <w:rFonts w:cs="Helvetica"/>
                <w:lang w:val="de-DE" w:eastAsia="en-GB"/>
              </w:rPr>
              <w:t xml:space="preserve">) </w:t>
            </w:r>
          </w:p>
          <w:p w14:paraId="74B8171C" w14:textId="77777777" w:rsidR="00B64B28" w:rsidRPr="00B61B52" w:rsidRDefault="00B64B28" w:rsidP="00466496">
            <w:pPr>
              <w:pStyle w:val="HTMLPreformatted"/>
              <w:rPr>
                <w:rFonts w:cs="Helvetica"/>
                <w:lang w:val="de-DE" w:eastAsia="en-GB"/>
              </w:rPr>
            </w:pPr>
            <w:r w:rsidRPr="00B61B52">
              <w:rPr>
                <w:rFonts w:cs="Helvetica"/>
                <w:lang w:val="de-DE" w:eastAsia="en-GB"/>
              </w:rPr>
              <w:t xml:space="preserve">  et al.</w:t>
            </w:r>
          </w:p>
        </w:tc>
      </w:tr>
    </w:tbl>
    <w:p w14:paraId="34F50611" w14:textId="77777777" w:rsidR="00B64B28" w:rsidRPr="00B64B28" w:rsidRDefault="00B64B28" w:rsidP="00466496">
      <w:pPr>
        <w:rPr>
          <w:lang w:val="de-DE"/>
        </w:rPr>
      </w:pPr>
    </w:p>
    <w:p w14:paraId="36F6948A" w14:textId="77777777" w:rsidR="00B64B28" w:rsidRDefault="00B64B28" w:rsidP="00466496">
      <w:pPr>
        <w:pStyle w:val="Heading2"/>
      </w:pPr>
      <w:bookmarkStart w:id="244" w:name="_Toc449341818"/>
      <w:r>
        <w:t>Element &lt;</w:t>
      </w:r>
      <w:bookmarkStart w:id="245" w:name="SubSample"/>
      <w:r>
        <w:t>SubSample</w:t>
      </w:r>
      <w:bookmarkEnd w:id="245"/>
      <w:r>
        <w:t>&gt;</w:t>
      </w:r>
      <w:bookmarkEnd w:id="24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5"/>
        <w:gridCol w:w="7090"/>
      </w:tblGrid>
      <w:tr w:rsidR="00B64B28" w14:paraId="53037119" w14:textId="77777777" w:rsidTr="00B64B28">
        <w:trPr>
          <w:tblCellSpacing w:w="15" w:type="dxa"/>
        </w:trPr>
        <w:tc>
          <w:tcPr>
            <w:tcW w:w="0" w:type="auto"/>
            <w:vAlign w:val="center"/>
            <w:hideMark/>
          </w:tcPr>
          <w:p w14:paraId="2CAD4E39" w14:textId="77777777" w:rsidR="00B64B28" w:rsidRDefault="00B64B28" w:rsidP="00466496">
            <w:pPr>
              <w:rPr>
                <w:sz w:val="24"/>
              </w:rPr>
            </w:pPr>
            <w:r>
              <w:rPr>
                <w:b/>
                <w:bCs/>
              </w:rPr>
              <w:t>Definition:</w:t>
            </w:r>
          </w:p>
        </w:tc>
        <w:tc>
          <w:tcPr>
            <w:tcW w:w="0" w:type="auto"/>
            <w:vAlign w:val="center"/>
            <w:hideMark/>
          </w:tcPr>
          <w:p w14:paraId="0F9E9D41" w14:textId="77777777" w:rsidR="00B64B28" w:rsidRDefault="00B64B28" w:rsidP="00466496">
            <w:pPr>
              <w:rPr>
                <w:sz w:val="24"/>
              </w:rPr>
            </w:pPr>
            <w:r>
              <w:t xml:space="preserve">References to the individual component samples within a mixed parent sample. </w:t>
            </w:r>
          </w:p>
        </w:tc>
      </w:tr>
      <w:tr w:rsidR="00B64B28" w14:paraId="55CFFDB7" w14:textId="77777777" w:rsidTr="00B64B28">
        <w:trPr>
          <w:tblCellSpacing w:w="15" w:type="dxa"/>
        </w:trPr>
        <w:tc>
          <w:tcPr>
            <w:tcW w:w="0" w:type="auto"/>
            <w:vAlign w:val="center"/>
            <w:hideMark/>
          </w:tcPr>
          <w:p w14:paraId="4616A58C" w14:textId="77777777" w:rsidR="00B64B28" w:rsidRDefault="00B64B28" w:rsidP="00466496">
            <w:pPr>
              <w:rPr>
                <w:sz w:val="24"/>
              </w:rPr>
            </w:pPr>
            <w:r>
              <w:rPr>
                <w:b/>
                <w:bCs/>
              </w:rPr>
              <w:t>Type:</w:t>
            </w:r>
          </w:p>
        </w:tc>
        <w:tc>
          <w:tcPr>
            <w:tcW w:w="0" w:type="auto"/>
            <w:vAlign w:val="center"/>
            <w:hideMark/>
          </w:tcPr>
          <w:p w14:paraId="6DD9C10D" w14:textId="77777777" w:rsidR="00B64B28" w:rsidRDefault="00B64B28" w:rsidP="00466496">
            <w:pPr>
              <w:rPr>
                <w:sz w:val="24"/>
              </w:rPr>
            </w:pPr>
            <w:r>
              <w:t xml:space="preserve">SubSampleType </w:t>
            </w:r>
          </w:p>
        </w:tc>
      </w:tr>
      <w:tr w:rsidR="00B64B28" w14:paraId="6384D830" w14:textId="77777777" w:rsidTr="00B64B28">
        <w:trPr>
          <w:tblCellSpacing w:w="15" w:type="dxa"/>
        </w:trPr>
        <w:tc>
          <w:tcPr>
            <w:tcW w:w="0" w:type="auto"/>
            <w:vAlign w:val="center"/>
            <w:hideMark/>
          </w:tcPr>
          <w:p w14:paraId="27454833"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2918"/>
            </w:tblGrid>
            <w:tr w:rsidR="00B64B28" w14:paraId="6783C0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EF8387"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9591F5"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D3B85"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B13D26" w14:textId="77777777" w:rsidR="00B64B28" w:rsidRDefault="00B64B28" w:rsidP="00466496">
                  <w:pPr>
                    <w:jc w:val="center"/>
                    <w:rPr>
                      <w:b/>
                      <w:bCs/>
                      <w:sz w:val="24"/>
                    </w:rPr>
                  </w:pPr>
                  <w:r>
                    <w:rPr>
                      <w:b/>
                      <w:bCs/>
                    </w:rPr>
                    <w:t>Definition</w:t>
                  </w:r>
                </w:p>
              </w:tc>
            </w:tr>
            <w:tr w:rsidR="00B64B28" w14:paraId="3135F7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8A7A88" w14:textId="77777777" w:rsidR="00B64B28" w:rsidRDefault="00B64B28" w:rsidP="00466496">
                  <w:pPr>
                    <w:rPr>
                      <w:sz w:val="24"/>
                    </w:rPr>
                  </w:pPr>
                  <w:r>
                    <w:t>sample_ref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B9F9B"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6BBDF"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24D8D" w14:textId="77777777" w:rsidR="00B64B28" w:rsidRDefault="00B64B28" w:rsidP="00466496">
                  <w:pPr>
                    <w:rPr>
                      <w:sz w:val="24"/>
                    </w:rPr>
                  </w:pPr>
                  <w:r>
                    <w:t>A reference to the child sample.</w:t>
                  </w:r>
                </w:p>
              </w:tc>
            </w:tr>
          </w:tbl>
          <w:p w14:paraId="7E6AD546" w14:textId="77777777" w:rsidR="00B64B28" w:rsidRDefault="00B64B28" w:rsidP="00466496">
            <w:pPr>
              <w:rPr>
                <w:sz w:val="24"/>
              </w:rPr>
            </w:pPr>
          </w:p>
        </w:tc>
      </w:tr>
      <w:tr w:rsidR="00B64B28" w14:paraId="7FDD9D37" w14:textId="77777777" w:rsidTr="00B64B28">
        <w:trPr>
          <w:tblCellSpacing w:w="15" w:type="dxa"/>
        </w:trPr>
        <w:tc>
          <w:tcPr>
            <w:tcW w:w="0" w:type="auto"/>
            <w:vAlign w:val="center"/>
            <w:hideMark/>
          </w:tcPr>
          <w:p w14:paraId="7A6689B8" w14:textId="77777777" w:rsidR="00B64B28" w:rsidRDefault="00B64B28" w:rsidP="00466496">
            <w:pPr>
              <w:rPr>
                <w:sz w:val="24"/>
              </w:rPr>
            </w:pPr>
            <w:r>
              <w:rPr>
                <w:b/>
                <w:bCs/>
              </w:rPr>
              <w:t>Subelements:</w:t>
            </w:r>
          </w:p>
        </w:tc>
        <w:tc>
          <w:tcPr>
            <w:tcW w:w="0" w:type="auto"/>
            <w:vAlign w:val="center"/>
            <w:hideMark/>
          </w:tcPr>
          <w:p w14:paraId="4ABE4158" w14:textId="77777777" w:rsidR="00B64B28" w:rsidRDefault="00B64B28" w:rsidP="00466496">
            <w:pPr>
              <w:rPr>
                <w:sz w:val="24"/>
              </w:rPr>
            </w:pPr>
            <w:r>
              <w:t>none</w:t>
            </w:r>
          </w:p>
        </w:tc>
      </w:tr>
      <w:tr w:rsidR="00B64B28" w14:paraId="0A4DDB82" w14:textId="77777777" w:rsidTr="00B64B28">
        <w:trPr>
          <w:tblCellSpacing w:w="15" w:type="dxa"/>
        </w:trPr>
        <w:tc>
          <w:tcPr>
            <w:tcW w:w="0" w:type="auto"/>
            <w:vAlign w:val="center"/>
            <w:hideMark/>
          </w:tcPr>
          <w:p w14:paraId="73E5356C" w14:textId="77777777" w:rsidR="00B64B28" w:rsidRDefault="00B64B28" w:rsidP="00466496">
            <w:pPr>
              <w:rPr>
                <w:sz w:val="24"/>
              </w:rPr>
            </w:pPr>
            <w:r>
              <w:rPr>
                <w:b/>
                <w:bCs/>
              </w:rPr>
              <w:t>Example Context:</w:t>
            </w:r>
          </w:p>
        </w:tc>
        <w:tc>
          <w:tcPr>
            <w:tcW w:w="0" w:type="auto"/>
            <w:vAlign w:val="center"/>
            <w:hideMark/>
          </w:tcPr>
          <w:p w14:paraId="3B3F668C" w14:textId="77777777" w:rsidR="00B64B28" w:rsidRDefault="00B64B28" w:rsidP="00466496">
            <w:pPr>
              <w:rPr>
                <w:sz w:val="24"/>
              </w:rPr>
            </w:pPr>
          </w:p>
        </w:tc>
      </w:tr>
    </w:tbl>
    <w:p w14:paraId="67EACB1D" w14:textId="77777777" w:rsidR="00B64B28" w:rsidRDefault="00B64B28" w:rsidP="00466496"/>
    <w:p w14:paraId="357EFCEA" w14:textId="77777777" w:rsidR="00B64B28" w:rsidRDefault="00B64B28" w:rsidP="00466496">
      <w:pPr>
        <w:pStyle w:val="Heading2"/>
      </w:pPr>
      <w:bookmarkStart w:id="246" w:name="_Toc449341819"/>
      <w:r>
        <w:t>Element &lt;</w:t>
      </w:r>
      <w:bookmarkStart w:id="247" w:name="SubstitutionModification"/>
      <w:r>
        <w:t>SubstitutionModification</w:t>
      </w:r>
      <w:bookmarkEnd w:id="247"/>
      <w:r>
        <w:t>&gt;</w:t>
      </w:r>
      <w:bookmarkEnd w:id="24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8653"/>
      </w:tblGrid>
      <w:tr w:rsidR="00B64B28" w14:paraId="7C4331B3" w14:textId="77777777" w:rsidTr="00B64B28">
        <w:trPr>
          <w:tblCellSpacing w:w="15" w:type="dxa"/>
        </w:trPr>
        <w:tc>
          <w:tcPr>
            <w:tcW w:w="0" w:type="auto"/>
            <w:vAlign w:val="center"/>
            <w:hideMark/>
          </w:tcPr>
          <w:p w14:paraId="63B96DA1" w14:textId="77777777" w:rsidR="00B64B28" w:rsidRDefault="00B64B28" w:rsidP="00466496">
            <w:pPr>
              <w:rPr>
                <w:sz w:val="24"/>
              </w:rPr>
            </w:pPr>
            <w:r>
              <w:rPr>
                <w:b/>
                <w:bCs/>
              </w:rPr>
              <w:t>Definition:</w:t>
            </w:r>
          </w:p>
        </w:tc>
        <w:tc>
          <w:tcPr>
            <w:tcW w:w="0" w:type="auto"/>
            <w:vAlign w:val="center"/>
            <w:hideMark/>
          </w:tcPr>
          <w:p w14:paraId="5BAFA469" w14:textId="77777777" w:rsidR="00B64B28" w:rsidRDefault="00B64B28" w:rsidP="00466496">
            <w:pPr>
              <w:rPr>
                <w:sz w:val="24"/>
              </w:rPr>
            </w:pPr>
            <w:r>
              <w:t xml:space="preserve">A modification where one residue is substituted by another (amino acid change). </w:t>
            </w:r>
          </w:p>
        </w:tc>
      </w:tr>
      <w:tr w:rsidR="00B64B28" w14:paraId="7AB51246" w14:textId="77777777" w:rsidTr="00B64B28">
        <w:trPr>
          <w:tblCellSpacing w:w="15" w:type="dxa"/>
        </w:trPr>
        <w:tc>
          <w:tcPr>
            <w:tcW w:w="0" w:type="auto"/>
            <w:vAlign w:val="center"/>
            <w:hideMark/>
          </w:tcPr>
          <w:p w14:paraId="38D68CE6" w14:textId="77777777" w:rsidR="00B64B28" w:rsidRDefault="00B64B28" w:rsidP="00466496">
            <w:pPr>
              <w:rPr>
                <w:sz w:val="24"/>
              </w:rPr>
            </w:pPr>
            <w:r>
              <w:rPr>
                <w:b/>
                <w:bCs/>
              </w:rPr>
              <w:t>Type:</w:t>
            </w:r>
          </w:p>
        </w:tc>
        <w:tc>
          <w:tcPr>
            <w:tcW w:w="0" w:type="auto"/>
            <w:vAlign w:val="center"/>
            <w:hideMark/>
          </w:tcPr>
          <w:p w14:paraId="19E82A8D" w14:textId="77777777" w:rsidR="00B64B28" w:rsidRDefault="00B64B28" w:rsidP="00466496">
            <w:pPr>
              <w:rPr>
                <w:sz w:val="24"/>
              </w:rPr>
            </w:pPr>
            <w:r>
              <w:t xml:space="preserve">SubstitutionModificationType </w:t>
            </w:r>
          </w:p>
        </w:tc>
      </w:tr>
      <w:tr w:rsidR="00B64B28" w14:paraId="11164502" w14:textId="77777777" w:rsidTr="00B64B28">
        <w:trPr>
          <w:tblCellSpacing w:w="15" w:type="dxa"/>
        </w:trPr>
        <w:tc>
          <w:tcPr>
            <w:tcW w:w="0" w:type="auto"/>
            <w:vAlign w:val="center"/>
            <w:hideMark/>
          </w:tcPr>
          <w:p w14:paraId="0F8B0A55"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29"/>
              <w:gridCol w:w="2630"/>
              <w:gridCol w:w="824"/>
              <w:gridCol w:w="2879"/>
            </w:tblGrid>
            <w:tr w:rsidR="00B64B28" w14:paraId="61CB3D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181EF1"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7E902"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962A2F5"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8125172" w14:textId="77777777" w:rsidR="00B64B28" w:rsidRDefault="00B64B28" w:rsidP="00466496">
                  <w:pPr>
                    <w:jc w:val="center"/>
                    <w:rPr>
                      <w:b/>
                      <w:bCs/>
                      <w:sz w:val="24"/>
                    </w:rPr>
                  </w:pPr>
                  <w:r>
                    <w:rPr>
                      <w:b/>
                      <w:bCs/>
                    </w:rPr>
                    <w:t>Definition</w:t>
                  </w:r>
                </w:p>
              </w:tc>
            </w:tr>
            <w:tr w:rsidR="00B64B28" w14:paraId="322C82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15AF88" w14:textId="77777777" w:rsidR="00B64B28" w:rsidRDefault="00B64B28" w:rsidP="00466496">
                  <w:pPr>
                    <w:rPr>
                      <w:sz w:val="24"/>
                    </w:rPr>
                  </w:pPr>
                  <w:r>
                    <w:t>avgMassDelta</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BDD15" w14:textId="77777777" w:rsidR="00B64B28" w:rsidRDefault="00B64B28" w:rsidP="00466496">
                  <w:pPr>
                    <w:rPr>
                      <w:sz w:val="24"/>
                    </w:rPr>
                  </w:pPr>
                  <w:r>
                    <w:t>xsd:double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05D3EF5"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444E5B1" w14:textId="77777777" w:rsidR="00B64B28" w:rsidRDefault="00B64B28" w:rsidP="00466496">
                  <w:pPr>
                    <w:rPr>
                      <w:sz w:val="24"/>
                    </w:rPr>
                  </w:pPr>
                  <w:r>
                    <w:t xml:space="preserve">Atomic mass delta considering the natural distribution of isotopes in Daltons. This should only be reported if the original amino acid is known i.e. it is not "X" </w:t>
                  </w:r>
                </w:p>
              </w:tc>
            </w:tr>
            <w:tr w:rsidR="00B64B28" w14:paraId="28402C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A9AA8F" w14:textId="77777777" w:rsidR="00B64B28" w:rsidRDefault="00B64B28" w:rsidP="00466496">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8011807" w14:textId="77777777" w:rsidR="00B64B28" w:rsidRDefault="00B64B28" w:rsidP="00466496">
                  <w:pPr>
                    <w:rPr>
                      <w:sz w:val="24"/>
                    </w:rPr>
                  </w:pPr>
                  <w:r>
                    <w:t>xsd:int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3838F"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ADAD593" w14:textId="77777777" w:rsidR="00B64B28" w:rsidRDefault="00B64B28" w:rsidP="00466496">
                  <w:pPr>
                    <w:rPr>
                      <w:sz w:val="24"/>
                    </w:rPr>
                  </w:pPr>
                  <w:r>
                    <w:t xml:space="preserve">Location of the modification within the peptide - position in peptide sequence, counted from the N-terminus residue, starting at position 1. Specific modifications to the N-terminus should be given the location 0. Modification to the C-terminus should be given as peptide length + 1. </w:t>
                  </w:r>
                </w:p>
              </w:tc>
            </w:tr>
            <w:tr w:rsidR="00B64B28" w14:paraId="443096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09BAED" w14:textId="77777777" w:rsidR="00B64B28" w:rsidRDefault="00B64B28" w:rsidP="00466496">
                  <w:pPr>
                    <w:rPr>
                      <w:sz w:val="24"/>
                    </w:rPr>
                  </w:pPr>
                  <w:r>
                    <w:t>monoisotopicMassDelta</w:t>
                  </w:r>
                </w:p>
              </w:tc>
              <w:tc>
                <w:tcPr>
                  <w:tcW w:w="0" w:type="auto"/>
                  <w:tcBorders>
                    <w:top w:val="outset" w:sz="6" w:space="0" w:color="auto"/>
                    <w:left w:val="outset" w:sz="6" w:space="0" w:color="auto"/>
                    <w:bottom w:val="outset" w:sz="6" w:space="0" w:color="auto"/>
                    <w:right w:val="outset" w:sz="6" w:space="0" w:color="auto"/>
                  </w:tcBorders>
                  <w:vAlign w:val="center"/>
                  <w:hideMark/>
                </w:tcPr>
                <w:p w14:paraId="2D54DC9B" w14:textId="77777777" w:rsidR="00B64B28" w:rsidRDefault="00B64B28" w:rsidP="00466496">
                  <w:pPr>
                    <w:rPr>
                      <w:sz w:val="24"/>
                    </w:rPr>
                  </w:pPr>
                  <w:r>
                    <w:t>xsd:double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B9FFD3A"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3C26885" w14:textId="77777777" w:rsidR="00B64B28" w:rsidRDefault="00B64B28" w:rsidP="00466496">
                  <w:pPr>
                    <w:rPr>
                      <w:sz w:val="24"/>
                    </w:rPr>
                  </w:pPr>
                  <w:r>
                    <w:t xml:space="preserve">Atomic mass delta when assuming only the most common isotope of elements in Daltons. This should only be reported if the original amino acid is known i.e. it is not "X" </w:t>
                  </w:r>
                </w:p>
              </w:tc>
            </w:tr>
            <w:tr w:rsidR="00B64B28" w14:paraId="4EDFA9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1CB470" w14:textId="77777777" w:rsidR="00B64B28" w:rsidRDefault="00B64B28" w:rsidP="00466496">
                  <w:pPr>
                    <w:rPr>
                      <w:sz w:val="24"/>
                    </w:rPr>
                  </w:pPr>
                  <w:r>
                    <w:t>originalResidue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2E855" w14:textId="77777777" w:rsidR="00B64B28" w:rsidRDefault="00B64B28" w:rsidP="00466496">
                  <w:r>
                    <w:t>xsd:string with restriction</w:t>
                  </w:r>
                </w:p>
                <w:p w14:paraId="78D7CED4" w14:textId="77777777" w:rsidR="00B64B28" w:rsidRPr="00B61B52" w:rsidRDefault="00B64B28" w:rsidP="00466496">
                  <w:pPr>
                    <w:pStyle w:val="HTMLPreformatted"/>
                    <w:rPr>
                      <w:rFonts w:cs="Helvetica"/>
                      <w:lang w:val="en-GB" w:eastAsia="en-GB"/>
                    </w:rPr>
                  </w:pPr>
                  <w:r w:rsidRPr="00B61B52">
                    <w:rPr>
                      <w:rFonts w:cs="Helvetica"/>
                      <w:lang w:val="en-GB" w:eastAsia="en-GB"/>
                    </w:rPr>
                    <w:t>[ABCDEFGHIJKLMNOPQRSTUVWXYZ?\-]{1}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26A5F0"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7B892AD" w14:textId="77777777" w:rsidR="00B64B28" w:rsidRDefault="00B64B28" w:rsidP="00466496">
                  <w:pPr>
                    <w:rPr>
                      <w:sz w:val="24"/>
                    </w:rPr>
                  </w:pPr>
                  <w:r>
                    <w:t>The original residue before replacement.</w:t>
                  </w:r>
                </w:p>
              </w:tc>
            </w:tr>
            <w:tr w:rsidR="00B64B28" w14:paraId="420BC3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87A478" w14:textId="77777777" w:rsidR="00B64B28" w:rsidRDefault="00B64B28" w:rsidP="00466496">
                  <w:pPr>
                    <w:rPr>
                      <w:sz w:val="24"/>
                    </w:rPr>
                  </w:pPr>
                  <w:r>
                    <w:t>replacementResidue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D7D96" w14:textId="77777777" w:rsidR="00B64B28" w:rsidRDefault="00B64B28" w:rsidP="00466496">
                  <w:r>
                    <w:t>xsd:string with restriction</w:t>
                  </w:r>
                </w:p>
                <w:p w14:paraId="5387D635" w14:textId="77777777" w:rsidR="00B64B28" w:rsidRPr="00B61B52" w:rsidRDefault="00B64B28" w:rsidP="00466496">
                  <w:pPr>
                    <w:pStyle w:val="HTMLPreformatted"/>
                    <w:rPr>
                      <w:rFonts w:cs="Helvetica"/>
                      <w:lang w:val="en-GB" w:eastAsia="en-GB"/>
                    </w:rPr>
                  </w:pPr>
                  <w:r w:rsidRPr="00B61B52">
                    <w:rPr>
                      <w:rFonts w:cs="Helvetica"/>
                      <w:lang w:val="en-GB" w:eastAsia="en-GB"/>
                    </w:rPr>
                    <w:t>[ABCDEFGHIJKLMNOPQRSTUVWXYZ?\-]{1}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18CB1"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F2930" w14:textId="77777777" w:rsidR="00B64B28" w:rsidRDefault="00B64B28" w:rsidP="00466496">
                  <w:pPr>
                    <w:rPr>
                      <w:sz w:val="24"/>
                    </w:rPr>
                  </w:pPr>
                  <w:r>
                    <w:t>The residue that replaced the originalResidue.</w:t>
                  </w:r>
                </w:p>
              </w:tc>
            </w:tr>
          </w:tbl>
          <w:p w14:paraId="5856B2CD" w14:textId="77777777" w:rsidR="00B64B28" w:rsidRDefault="00B64B28" w:rsidP="00466496">
            <w:pPr>
              <w:rPr>
                <w:sz w:val="24"/>
              </w:rPr>
            </w:pPr>
          </w:p>
        </w:tc>
      </w:tr>
      <w:tr w:rsidR="00B64B28" w14:paraId="7F3F40AE" w14:textId="77777777" w:rsidTr="00B64B28">
        <w:trPr>
          <w:tblCellSpacing w:w="15" w:type="dxa"/>
        </w:trPr>
        <w:tc>
          <w:tcPr>
            <w:tcW w:w="0" w:type="auto"/>
            <w:vAlign w:val="center"/>
            <w:hideMark/>
          </w:tcPr>
          <w:p w14:paraId="1E620BBC" w14:textId="77777777" w:rsidR="00B64B28" w:rsidRDefault="00B64B28" w:rsidP="00466496">
            <w:pPr>
              <w:rPr>
                <w:sz w:val="24"/>
              </w:rPr>
            </w:pPr>
            <w:r>
              <w:rPr>
                <w:b/>
                <w:bCs/>
              </w:rPr>
              <w:t>Subelements:</w:t>
            </w:r>
          </w:p>
        </w:tc>
        <w:tc>
          <w:tcPr>
            <w:tcW w:w="0" w:type="auto"/>
            <w:vAlign w:val="center"/>
            <w:hideMark/>
          </w:tcPr>
          <w:p w14:paraId="3268F301" w14:textId="77777777" w:rsidR="00B64B28" w:rsidRDefault="00B64B28" w:rsidP="00466496">
            <w:pPr>
              <w:rPr>
                <w:sz w:val="24"/>
              </w:rPr>
            </w:pPr>
            <w:r>
              <w:t>none</w:t>
            </w:r>
          </w:p>
        </w:tc>
      </w:tr>
      <w:tr w:rsidR="00B64B28" w14:paraId="42F9DDD9" w14:textId="77777777" w:rsidTr="00B64B28">
        <w:trPr>
          <w:tblCellSpacing w:w="15" w:type="dxa"/>
        </w:trPr>
        <w:tc>
          <w:tcPr>
            <w:tcW w:w="0" w:type="auto"/>
            <w:vAlign w:val="center"/>
            <w:hideMark/>
          </w:tcPr>
          <w:p w14:paraId="38A152D1" w14:textId="77777777" w:rsidR="00B64B28" w:rsidRDefault="00B64B28" w:rsidP="00466496">
            <w:pPr>
              <w:rPr>
                <w:sz w:val="24"/>
              </w:rPr>
            </w:pPr>
            <w:r>
              <w:rPr>
                <w:b/>
                <w:bCs/>
              </w:rPr>
              <w:t>Example Context:</w:t>
            </w:r>
          </w:p>
        </w:tc>
        <w:tc>
          <w:tcPr>
            <w:tcW w:w="0" w:type="auto"/>
            <w:vAlign w:val="center"/>
            <w:hideMark/>
          </w:tcPr>
          <w:p w14:paraId="1FF2DC4B" w14:textId="77777777" w:rsidR="00B64B28" w:rsidRPr="00B61B52" w:rsidRDefault="00B64B28" w:rsidP="00466496">
            <w:pPr>
              <w:pStyle w:val="HTMLPreformatted"/>
              <w:rPr>
                <w:rFonts w:cs="Helvetica"/>
                <w:lang w:val="en-GB" w:eastAsia="en-GB"/>
              </w:rPr>
            </w:pPr>
            <w:r w:rsidRPr="00B61B52">
              <w:rPr>
                <w:rFonts w:cs="Helvetica"/>
                <w:lang w:val="en-GB" w:eastAsia="en-GB"/>
              </w:rPr>
              <w:t>&lt;SubstitutionModification location="15" originalResidue="X" replacementResidue="P"/&gt;</w:t>
            </w:r>
          </w:p>
        </w:tc>
      </w:tr>
    </w:tbl>
    <w:p w14:paraId="06C094F1" w14:textId="77777777" w:rsidR="00B64B28" w:rsidRDefault="00B64B28" w:rsidP="00466496"/>
    <w:p w14:paraId="251EA37D" w14:textId="77777777" w:rsidR="00B64B28" w:rsidRDefault="00B64B28" w:rsidP="00466496">
      <w:pPr>
        <w:pStyle w:val="Heading2"/>
      </w:pPr>
      <w:bookmarkStart w:id="248" w:name="_Toc449341820"/>
      <w:r>
        <w:t>Element &lt;</w:t>
      </w:r>
      <w:bookmarkStart w:id="249" w:name="Threshold"/>
      <w:r>
        <w:t>Threshold</w:t>
      </w:r>
      <w:bookmarkEnd w:id="249"/>
      <w:r>
        <w:t>&gt;</w:t>
      </w:r>
      <w:bookmarkEnd w:id="24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6"/>
        <w:gridCol w:w="8416"/>
      </w:tblGrid>
      <w:tr w:rsidR="00B64B28" w14:paraId="198113E0" w14:textId="77777777" w:rsidTr="00B64B28">
        <w:trPr>
          <w:tblCellSpacing w:w="15" w:type="dxa"/>
        </w:trPr>
        <w:tc>
          <w:tcPr>
            <w:tcW w:w="0" w:type="auto"/>
            <w:vAlign w:val="center"/>
            <w:hideMark/>
          </w:tcPr>
          <w:p w14:paraId="2372C642" w14:textId="77777777" w:rsidR="00B64B28" w:rsidRDefault="00B64B28" w:rsidP="00466496">
            <w:pPr>
              <w:rPr>
                <w:sz w:val="24"/>
              </w:rPr>
            </w:pPr>
            <w:r>
              <w:rPr>
                <w:b/>
                <w:bCs/>
              </w:rPr>
              <w:t>Definition:</w:t>
            </w:r>
          </w:p>
        </w:tc>
        <w:tc>
          <w:tcPr>
            <w:tcW w:w="0" w:type="auto"/>
            <w:vAlign w:val="center"/>
            <w:hideMark/>
          </w:tcPr>
          <w:p w14:paraId="052C8F46" w14:textId="77777777" w:rsidR="00B64B28" w:rsidRDefault="00B64B28" w:rsidP="00466496">
            <w:pPr>
              <w:rPr>
                <w:sz w:val="24"/>
              </w:rPr>
            </w:pPr>
            <w:r>
              <w:t xml:space="preserve">The threshold(s) applied to determine that a result is significant. If multiple terms are used it is assumed that all conditions are satisfied by the passing results. </w:t>
            </w:r>
          </w:p>
        </w:tc>
      </w:tr>
      <w:tr w:rsidR="00B64B28" w14:paraId="702D23BD" w14:textId="77777777" w:rsidTr="00B64B28">
        <w:trPr>
          <w:tblCellSpacing w:w="15" w:type="dxa"/>
        </w:trPr>
        <w:tc>
          <w:tcPr>
            <w:tcW w:w="0" w:type="auto"/>
            <w:vAlign w:val="center"/>
            <w:hideMark/>
          </w:tcPr>
          <w:p w14:paraId="07E428A2" w14:textId="77777777" w:rsidR="00B64B28" w:rsidRDefault="00B64B28" w:rsidP="00466496">
            <w:pPr>
              <w:rPr>
                <w:sz w:val="24"/>
              </w:rPr>
            </w:pPr>
            <w:r>
              <w:rPr>
                <w:b/>
                <w:bCs/>
              </w:rPr>
              <w:t>Type:</w:t>
            </w:r>
          </w:p>
        </w:tc>
        <w:tc>
          <w:tcPr>
            <w:tcW w:w="0" w:type="auto"/>
            <w:vAlign w:val="center"/>
            <w:hideMark/>
          </w:tcPr>
          <w:p w14:paraId="56F7816D" w14:textId="77777777" w:rsidR="00B64B28" w:rsidRDefault="00B64B28" w:rsidP="00466496">
            <w:pPr>
              <w:rPr>
                <w:sz w:val="24"/>
              </w:rPr>
            </w:pPr>
            <w:r>
              <w:t xml:space="preserve">ParamListType </w:t>
            </w:r>
          </w:p>
        </w:tc>
      </w:tr>
      <w:tr w:rsidR="00B64B28" w14:paraId="3ACE48B8" w14:textId="77777777" w:rsidTr="00B64B28">
        <w:trPr>
          <w:tblCellSpacing w:w="15" w:type="dxa"/>
        </w:trPr>
        <w:tc>
          <w:tcPr>
            <w:tcW w:w="0" w:type="auto"/>
            <w:vAlign w:val="center"/>
            <w:hideMark/>
          </w:tcPr>
          <w:p w14:paraId="0EC0EE24" w14:textId="77777777" w:rsidR="00B64B28" w:rsidRDefault="00B64B28" w:rsidP="00466496">
            <w:pPr>
              <w:rPr>
                <w:sz w:val="24"/>
              </w:rPr>
            </w:pPr>
            <w:r>
              <w:rPr>
                <w:b/>
                <w:bCs/>
              </w:rPr>
              <w:lastRenderedPageBreak/>
              <w:t>Attributes:</w:t>
            </w:r>
          </w:p>
        </w:tc>
        <w:tc>
          <w:tcPr>
            <w:tcW w:w="0" w:type="auto"/>
            <w:vAlign w:val="center"/>
            <w:hideMark/>
          </w:tcPr>
          <w:p w14:paraId="1A7CA4E3" w14:textId="77777777" w:rsidR="00B64B28" w:rsidRDefault="00B64B28" w:rsidP="00466496">
            <w:pPr>
              <w:rPr>
                <w:sz w:val="24"/>
              </w:rPr>
            </w:pPr>
            <w:r>
              <w:t>none</w:t>
            </w:r>
          </w:p>
        </w:tc>
      </w:tr>
      <w:tr w:rsidR="00B64B28" w14:paraId="501BE143" w14:textId="77777777" w:rsidTr="00B64B28">
        <w:trPr>
          <w:tblCellSpacing w:w="15" w:type="dxa"/>
        </w:trPr>
        <w:tc>
          <w:tcPr>
            <w:tcW w:w="0" w:type="auto"/>
            <w:vAlign w:val="center"/>
            <w:hideMark/>
          </w:tcPr>
          <w:p w14:paraId="16C893C9"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1"/>
              <w:gridCol w:w="1135"/>
              <w:gridCol w:w="1180"/>
              <w:gridCol w:w="4309"/>
            </w:tblGrid>
            <w:tr w:rsidR="00B64B28" w14:paraId="5B64FC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DA50CD"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A8696"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A1896"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E0223" w14:textId="77777777" w:rsidR="00B64B28" w:rsidRDefault="00B64B28" w:rsidP="00466496">
                  <w:pPr>
                    <w:jc w:val="center"/>
                    <w:rPr>
                      <w:b/>
                      <w:bCs/>
                      <w:sz w:val="24"/>
                    </w:rPr>
                  </w:pPr>
                  <w:r>
                    <w:rPr>
                      <w:b/>
                      <w:bCs/>
                    </w:rPr>
                    <w:t>Definition</w:t>
                  </w:r>
                </w:p>
              </w:tc>
            </w:tr>
            <w:tr w:rsidR="00B64B28" w14:paraId="31CEC6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29BBA2" w14:textId="77777777" w:rsidR="00B64B28" w:rsidRDefault="00B64B28" w:rsidP="00466496">
                  <w:pPr>
                    <w:rPr>
                      <w:sz w:val="24"/>
                    </w:rPr>
                  </w:pPr>
                  <w:hyperlink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810056C"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ACFCB1"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6E0E7" w14:textId="77777777" w:rsidR="00B64B28" w:rsidRDefault="00B64B28" w:rsidP="00466496">
                  <w:pPr>
                    <w:rPr>
                      <w:sz w:val="24"/>
                    </w:rPr>
                  </w:pPr>
                  <w:r>
                    <w:t>A single entry from an ontology or a controlled vocabulary.</w:t>
                  </w:r>
                </w:p>
              </w:tc>
            </w:tr>
            <w:tr w:rsidR="00B64B28" w14:paraId="5248C0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947D8A" w14:textId="77777777" w:rsidR="00B64B28" w:rsidRDefault="00B64B28" w:rsidP="00466496">
                  <w:pPr>
                    <w:rPr>
                      <w:sz w:val="24"/>
                    </w:rPr>
                  </w:pPr>
                  <w:hyperlink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FA0F9E4"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9F62BD"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69BCE5D" w14:textId="77777777" w:rsidR="00B64B28" w:rsidRDefault="00B64B28" w:rsidP="00466496">
                  <w:pPr>
                    <w:rPr>
                      <w:sz w:val="24"/>
                    </w:rPr>
                  </w:pPr>
                  <w:r>
                    <w:t>A single user-defined parameter.</w:t>
                  </w:r>
                </w:p>
              </w:tc>
            </w:tr>
          </w:tbl>
          <w:p w14:paraId="4C1155F8" w14:textId="77777777" w:rsidR="00B64B28" w:rsidRDefault="00B64B28" w:rsidP="00466496">
            <w:pPr>
              <w:rPr>
                <w:sz w:val="24"/>
              </w:rPr>
            </w:pPr>
          </w:p>
        </w:tc>
      </w:tr>
      <w:tr w:rsidR="00B64B28" w14:paraId="712D9BFF" w14:textId="77777777" w:rsidTr="00B64B28">
        <w:trPr>
          <w:tblCellSpacing w:w="15" w:type="dxa"/>
        </w:trPr>
        <w:tc>
          <w:tcPr>
            <w:tcW w:w="0" w:type="auto"/>
            <w:vAlign w:val="center"/>
            <w:hideMark/>
          </w:tcPr>
          <w:p w14:paraId="589D9CD5" w14:textId="77777777" w:rsidR="00B64B28" w:rsidRDefault="00B64B28" w:rsidP="00466496">
            <w:pPr>
              <w:rPr>
                <w:sz w:val="24"/>
              </w:rPr>
            </w:pPr>
            <w:r>
              <w:rPr>
                <w:b/>
                <w:bCs/>
              </w:rPr>
              <w:t>Example Context:</w:t>
            </w:r>
          </w:p>
        </w:tc>
        <w:tc>
          <w:tcPr>
            <w:tcW w:w="0" w:type="auto"/>
            <w:vAlign w:val="center"/>
            <w:hideMark/>
          </w:tcPr>
          <w:p w14:paraId="31967AE3" w14:textId="77777777" w:rsidR="00B64B28" w:rsidRPr="00B61B52" w:rsidRDefault="00B64B28" w:rsidP="00466496">
            <w:pPr>
              <w:pStyle w:val="HTMLPreformatted"/>
              <w:rPr>
                <w:rFonts w:cs="Helvetica"/>
                <w:lang w:val="en-GB" w:eastAsia="en-GB"/>
              </w:rPr>
            </w:pPr>
            <w:r w:rsidRPr="00B61B52">
              <w:rPr>
                <w:rFonts w:cs="Helvetica"/>
                <w:lang w:val="en-GB" w:eastAsia="en-GB"/>
              </w:rPr>
              <w:t>&lt;Threshold&gt;</w:t>
            </w:r>
          </w:p>
          <w:p w14:paraId="74F5125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&lt;cvParam accession="MS:1001316" name="mascot:SigThreshold" cvRef="PSI-MS" value="0.05"/&gt;</w:t>
            </w:r>
          </w:p>
          <w:p w14:paraId="78CD25BC" w14:textId="77777777" w:rsidR="00B64B28" w:rsidRPr="00B61B52" w:rsidRDefault="00B64B28" w:rsidP="00466496">
            <w:pPr>
              <w:pStyle w:val="HTMLPreformatted"/>
              <w:rPr>
                <w:rFonts w:cs="Helvetica"/>
                <w:lang w:val="en-GB" w:eastAsia="en-GB"/>
              </w:rPr>
            </w:pPr>
            <w:r w:rsidRPr="00B61B52">
              <w:rPr>
                <w:rFonts w:cs="Helvetica"/>
                <w:lang w:val="en-GB" w:eastAsia="en-GB"/>
              </w:rPr>
              <w:t>&lt;/Threshold&gt;</w:t>
            </w:r>
          </w:p>
        </w:tc>
      </w:tr>
      <w:tr w:rsidR="00B64B28" w14:paraId="25D92E9A" w14:textId="77777777" w:rsidTr="00B64B28">
        <w:trPr>
          <w:tblCellSpacing w:w="15" w:type="dxa"/>
        </w:trPr>
        <w:tc>
          <w:tcPr>
            <w:tcW w:w="0" w:type="auto"/>
            <w:vAlign w:val="center"/>
            <w:hideMark/>
          </w:tcPr>
          <w:p w14:paraId="7DC68BD4" w14:textId="77777777" w:rsidR="00B64B28" w:rsidRDefault="00B64B28" w:rsidP="00466496">
            <w:pPr>
              <w:rPr>
                <w:sz w:val="24"/>
              </w:rPr>
            </w:pPr>
            <w:r>
              <w:rPr>
                <w:b/>
                <w:bCs/>
              </w:rPr>
              <w:t>cvParam Mapping Rules:</w:t>
            </w:r>
          </w:p>
        </w:tc>
        <w:tc>
          <w:tcPr>
            <w:tcW w:w="0" w:type="auto"/>
            <w:vAlign w:val="center"/>
            <w:hideMark/>
          </w:tcPr>
          <w:p w14:paraId="44EF5082"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/MzIdentML/AnalysisProtocolCollection/SpectrumIdentificationProtocol/Threshold</w:t>
            </w:r>
          </w:p>
          <w:p w14:paraId="2BF054E2"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MS:1001302 (</w:t>
            </w:r>
            <w:r w:rsidRPr="00B61B52">
              <w:rPr>
                <w:rStyle w:val="popup"/>
                <w:rFonts w:cs="Helvetica"/>
                <w:lang w:val="en-GB" w:eastAsia="en-GB"/>
              </w:rPr>
              <w:t>search engine specific input parameter</w:t>
            </w:r>
            <w:r w:rsidRPr="00B61B52">
              <w:rPr>
                <w:rFonts w:cs="Helvetica"/>
                <w:lang w:val="en-GB" w:eastAsia="en-GB"/>
              </w:rPr>
              <w:t>) one or more times</w:t>
            </w:r>
          </w:p>
          <w:p w14:paraId="3DF52AC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MS:1001005 (</w:t>
            </w:r>
            <w:r w:rsidRPr="00B61B52">
              <w:rPr>
                <w:rStyle w:val="popup"/>
                <w:rFonts w:cs="Helvetica"/>
                <w:lang w:val="en-GB" w:eastAsia="en-GB"/>
              </w:rPr>
              <w:t>Sequest:CleavesAt</w:t>
            </w:r>
            <w:r w:rsidRPr="00B61B52">
              <w:rPr>
                <w:rFonts w:cs="Helvetica"/>
                <w:lang w:val="en-GB" w:eastAsia="en-GB"/>
              </w:rPr>
              <w:t xml:space="preserve">) </w:t>
            </w:r>
          </w:p>
          <w:p w14:paraId="01771BD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MS:1001007 (</w:t>
            </w:r>
            <w:r w:rsidRPr="00B61B52">
              <w:rPr>
                <w:rStyle w:val="popup"/>
                <w:rFonts w:cs="Helvetica"/>
                <w:lang w:val="en-GB" w:eastAsia="en-GB"/>
              </w:rPr>
              <w:t>Sequest:OutputLines</w:t>
            </w:r>
            <w:r w:rsidRPr="00B61B52">
              <w:rPr>
                <w:rFonts w:cs="Helvetica"/>
                <w:lang w:val="en-GB" w:eastAsia="en-GB"/>
              </w:rPr>
              <w:t xml:space="preserve">) </w:t>
            </w:r>
          </w:p>
          <w:p w14:paraId="5173D12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MS:1001009 (</w:t>
            </w:r>
            <w:r w:rsidRPr="00B61B52">
              <w:rPr>
                <w:rStyle w:val="popup"/>
                <w:rFonts w:cs="Helvetica"/>
                <w:lang w:val="en-GB" w:eastAsia="en-GB"/>
              </w:rPr>
              <w:t>Sequest:DescriptionLines</w:t>
            </w:r>
            <w:r w:rsidRPr="00B61B52">
              <w:rPr>
                <w:rFonts w:cs="Helvetica"/>
                <w:lang w:val="en-GB" w:eastAsia="en-GB"/>
              </w:rPr>
              <w:t xml:space="preserve">) </w:t>
            </w:r>
          </w:p>
          <w:p w14:paraId="632AF0DF"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MS:1001026 (</w:t>
            </w:r>
            <w:r w:rsidRPr="00B61B52">
              <w:rPr>
                <w:rStyle w:val="popup"/>
                <w:rFonts w:cs="Helvetica"/>
                <w:lang w:val="en-GB" w:eastAsia="en-GB"/>
              </w:rPr>
              <w:t>Sequest:NormalizeXCorrValues</w:t>
            </w:r>
            <w:r w:rsidRPr="00B61B52">
              <w:rPr>
                <w:rFonts w:cs="Helvetica"/>
                <w:lang w:val="en-GB" w:eastAsia="en-GB"/>
              </w:rPr>
              <w:t xml:space="preserve">) </w:t>
            </w:r>
          </w:p>
          <w:p w14:paraId="0167996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MS:1001028 (</w:t>
            </w:r>
            <w:r w:rsidRPr="00B61B52">
              <w:rPr>
                <w:rStyle w:val="popup"/>
                <w:rFonts w:cs="Helvetica"/>
                <w:lang w:val="en-GB" w:eastAsia="en-GB"/>
              </w:rPr>
              <w:t>Sequest:SequenceHeaderFilter</w:t>
            </w:r>
            <w:r w:rsidRPr="00B61B52">
              <w:rPr>
                <w:rFonts w:cs="Helvetica"/>
                <w:lang w:val="en-GB" w:eastAsia="en-GB"/>
              </w:rPr>
              <w:t xml:space="preserve">) </w:t>
            </w:r>
          </w:p>
          <w:p w14:paraId="7E7561C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MS:1001032 (</w:t>
            </w:r>
            <w:r w:rsidRPr="00B61B52">
              <w:rPr>
                <w:rStyle w:val="popup"/>
                <w:rFonts w:cs="Helvetica"/>
                <w:lang w:val="en-GB" w:eastAsia="en-GB"/>
              </w:rPr>
              <w:t>Sequest:SequencePartialFilter</w:t>
            </w:r>
            <w:r w:rsidRPr="00B61B52">
              <w:rPr>
                <w:rFonts w:cs="Helvetica"/>
                <w:lang w:val="en-GB" w:eastAsia="en-GB"/>
              </w:rPr>
              <w:t xml:space="preserve">) </w:t>
            </w:r>
          </w:p>
          <w:p w14:paraId="783418AE"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MS:1001037 (</w:t>
            </w:r>
            <w:r w:rsidRPr="00B61B52">
              <w:rPr>
                <w:rStyle w:val="popup"/>
                <w:rFonts w:cs="Helvetica"/>
                <w:lang w:val="en-GB" w:eastAsia="en-GB"/>
              </w:rPr>
              <w:t>Sequest:ShowFragmentIons</w:t>
            </w:r>
            <w:r w:rsidRPr="00B61B52">
              <w:rPr>
                <w:rFonts w:cs="Helvetica"/>
                <w:lang w:val="en-GB" w:eastAsia="en-GB"/>
              </w:rPr>
              <w:t xml:space="preserve">) </w:t>
            </w:r>
          </w:p>
          <w:p w14:paraId="01A3C26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MS:1001038 (</w:t>
            </w:r>
            <w:r w:rsidRPr="00B61B52">
              <w:rPr>
                <w:rStyle w:val="popup"/>
                <w:rFonts w:cs="Helvetica"/>
                <w:lang w:val="en-GB" w:eastAsia="en-GB"/>
              </w:rPr>
              <w:t>Sequest:Consensus</w:t>
            </w:r>
            <w:r w:rsidRPr="00B61B52">
              <w:rPr>
                <w:rFonts w:cs="Helvetica"/>
                <w:lang w:val="en-GB" w:eastAsia="en-GB"/>
              </w:rPr>
              <w:t xml:space="preserve">) </w:t>
            </w:r>
          </w:p>
          <w:p w14:paraId="026682C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MS:1001042 (</w:t>
            </w:r>
            <w:r w:rsidRPr="00B61B52">
              <w:rPr>
                <w:rStyle w:val="popup"/>
                <w:rFonts w:cs="Helvetica"/>
                <w:lang w:val="en-GB" w:eastAsia="en-GB"/>
              </w:rPr>
              <w:t>Sequest:LimitTo</w:t>
            </w:r>
            <w:r w:rsidRPr="00B61B52">
              <w:rPr>
                <w:rFonts w:cs="Helvetica"/>
                <w:lang w:val="en-GB" w:eastAsia="en-GB"/>
              </w:rPr>
              <w:t xml:space="preserve">) </w:t>
            </w:r>
          </w:p>
          <w:p w14:paraId="31B3C21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MS:1001046 (</w:t>
            </w:r>
            <w:r w:rsidRPr="00B61B52">
              <w:rPr>
                <w:rStyle w:val="popup"/>
                <w:rFonts w:cs="Helvetica"/>
                <w:lang w:val="en-GB" w:eastAsia="en-GB"/>
              </w:rPr>
              <w:t>Sequest:sort_by_dCn</w:t>
            </w:r>
            <w:r w:rsidRPr="00B61B52">
              <w:rPr>
                <w:rFonts w:cs="Helvetica"/>
                <w:lang w:val="en-GB" w:eastAsia="en-GB"/>
              </w:rPr>
              <w:t xml:space="preserve">) </w:t>
            </w:r>
          </w:p>
          <w:p w14:paraId="5829E1B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p w14:paraId="59C5874E"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MS:1001153 (</w:t>
            </w:r>
            <w:r w:rsidRPr="00B61B52">
              <w:rPr>
                <w:rStyle w:val="popup"/>
                <w:rFonts w:cs="Helvetica"/>
                <w:lang w:val="en-GB" w:eastAsia="en-GB"/>
              </w:rPr>
              <w:t>search engine specific score</w:t>
            </w:r>
            <w:r w:rsidRPr="00B61B52">
              <w:rPr>
                <w:rFonts w:cs="Helvetica"/>
                <w:lang w:val="en-GB" w:eastAsia="en-GB"/>
              </w:rPr>
              <w:t>) one or more times</w:t>
            </w:r>
          </w:p>
          <w:p w14:paraId="09E49EB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MS:1001154 (</w:t>
            </w:r>
            <w:r w:rsidRPr="00B61B52">
              <w:rPr>
                <w:rStyle w:val="popup"/>
                <w:rFonts w:cs="Helvetica"/>
                <w:lang w:val="en-GB" w:eastAsia="en-GB"/>
              </w:rPr>
              <w:t>Sequest:probability</w:t>
            </w:r>
            <w:r w:rsidRPr="00B61B52">
              <w:rPr>
                <w:rFonts w:cs="Helvetica"/>
                <w:lang w:val="en-GB" w:eastAsia="en-GB"/>
              </w:rPr>
              <w:t xml:space="preserve">) </w:t>
            </w:r>
          </w:p>
          <w:p w14:paraId="22A8C09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MS:1001155 (</w:t>
            </w:r>
            <w:r w:rsidRPr="00B61B52">
              <w:rPr>
                <w:rStyle w:val="popup"/>
                <w:rFonts w:cs="Helvetica"/>
                <w:lang w:val="en-GB" w:eastAsia="en-GB"/>
              </w:rPr>
              <w:t>Sequest:xcorr</w:t>
            </w:r>
            <w:r w:rsidRPr="00B61B52">
              <w:rPr>
                <w:rFonts w:cs="Helvetica"/>
                <w:lang w:val="en-GB" w:eastAsia="en-GB"/>
              </w:rPr>
              <w:t xml:space="preserve">) </w:t>
            </w:r>
          </w:p>
          <w:p w14:paraId="3EF16E5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MS:1001156 (</w:t>
            </w:r>
            <w:r w:rsidRPr="00B61B52">
              <w:rPr>
                <w:rStyle w:val="popup"/>
                <w:rFonts w:cs="Helvetica"/>
                <w:lang w:val="en-GB" w:eastAsia="en-GB"/>
              </w:rPr>
              <w:t>Sequest:deltacn</w:t>
            </w:r>
            <w:r w:rsidRPr="00B61B52">
              <w:rPr>
                <w:rFonts w:cs="Helvetica"/>
                <w:lang w:val="en-GB" w:eastAsia="en-GB"/>
              </w:rPr>
              <w:t xml:space="preserve">) </w:t>
            </w:r>
          </w:p>
          <w:p w14:paraId="4F22173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MS:1001157 (</w:t>
            </w:r>
            <w:r w:rsidRPr="00B61B52">
              <w:rPr>
                <w:rStyle w:val="popup"/>
                <w:rFonts w:cs="Helvetica"/>
                <w:lang w:val="en-GB" w:eastAsia="en-GB"/>
              </w:rPr>
              <w:t>Sequest:sp</w:t>
            </w:r>
            <w:r w:rsidRPr="00B61B52">
              <w:rPr>
                <w:rFonts w:cs="Helvetica"/>
                <w:lang w:val="en-GB" w:eastAsia="en-GB"/>
              </w:rPr>
              <w:t xml:space="preserve">) </w:t>
            </w:r>
          </w:p>
          <w:p w14:paraId="69E20B4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MS:1001158 (</w:t>
            </w:r>
            <w:r w:rsidRPr="00B61B52">
              <w:rPr>
                <w:rStyle w:val="popup"/>
                <w:rFonts w:cs="Helvetica"/>
                <w:lang w:val="en-GB" w:eastAsia="en-GB"/>
              </w:rPr>
              <w:t>Sequest:Uniq</w:t>
            </w:r>
            <w:r w:rsidRPr="00B61B52">
              <w:rPr>
                <w:rFonts w:cs="Helvetica"/>
                <w:lang w:val="en-GB" w:eastAsia="en-GB"/>
              </w:rPr>
              <w:t xml:space="preserve">) </w:t>
            </w:r>
          </w:p>
          <w:p w14:paraId="1FD84CC9"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MS:1001159 (</w:t>
            </w:r>
            <w:r w:rsidRPr="00B61B52">
              <w:rPr>
                <w:rStyle w:val="popup"/>
                <w:rFonts w:cs="Helvetica"/>
                <w:lang w:val="en-GB" w:eastAsia="en-GB"/>
              </w:rPr>
              <w:t>Sequest:expectation value</w:t>
            </w:r>
            <w:r w:rsidRPr="00B61B52">
              <w:rPr>
                <w:rFonts w:cs="Helvetica"/>
                <w:lang w:val="en-GB" w:eastAsia="en-GB"/>
              </w:rPr>
              <w:t xml:space="preserve">) </w:t>
            </w:r>
          </w:p>
          <w:p w14:paraId="48067D4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MS:1001160 (</w:t>
            </w:r>
            <w:r w:rsidRPr="00B61B52">
              <w:rPr>
                <w:rStyle w:val="popup"/>
                <w:rFonts w:cs="Helvetica"/>
                <w:lang w:val="en-GB" w:eastAsia="en-GB"/>
              </w:rPr>
              <w:t>Sequest:sf</w:t>
            </w:r>
            <w:r w:rsidRPr="00B61B52">
              <w:rPr>
                <w:rFonts w:cs="Helvetica"/>
                <w:lang w:val="en-GB" w:eastAsia="en-GB"/>
              </w:rPr>
              <w:t xml:space="preserve">) </w:t>
            </w:r>
          </w:p>
          <w:p w14:paraId="3C00165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MS:1001161 (</w:t>
            </w:r>
            <w:r w:rsidRPr="00B61B52">
              <w:rPr>
                <w:rStyle w:val="popup"/>
                <w:rFonts w:cs="Helvetica"/>
                <w:lang w:val="en-GB" w:eastAsia="en-GB"/>
              </w:rPr>
              <w:t>Sequest:matched ions</w:t>
            </w:r>
            <w:r w:rsidRPr="00B61B52">
              <w:rPr>
                <w:rFonts w:cs="Helvetica"/>
                <w:lang w:val="en-GB" w:eastAsia="en-GB"/>
              </w:rPr>
              <w:t xml:space="preserve">) </w:t>
            </w:r>
          </w:p>
          <w:p w14:paraId="6A658E0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MS:1001162 (</w:t>
            </w:r>
            <w:r w:rsidRPr="00B61B52">
              <w:rPr>
                <w:rStyle w:val="popup"/>
                <w:rFonts w:cs="Helvetica"/>
                <w:lang w:val="en-GB" w:eastAsia="en-GB"/>
              </w:rPr>
              <w:t>Sequest:total ions</w:t>
            </w:r>
            <w:r w:rsidRPr="00B61B52">
              <w:rPr>
                <w:rFonts w:cs="Helvetica"/>
                <w:lang w:val="en-GB" w:eastAsia="en-GB"/>
              </w:rPr>
              <w:t xml:space="preserve">) </w:t>
            </w:r>
          </w:p>
          <w:p w14:paraId="5507540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MS:1001163 (</w:t>
            </w:r>
            <w:r w:rsidRPr="00B61B52">
              <w:rPr>
                <w:rStyle w:val="popup"/>
                <w:rFonts w:cs="Helvetica"/>
                <w:lang w:val="en-GB" w:eastAsia="en-GB"/>
              </w:rPr>
              <w:t>Sequest:consensus score</w:t>
            </w:r>
            <w:r w:rsidRPr="00B61B52">
              <w:rPr>
                <w:rFonts w:cs="Helvetica"/>
                <w:lang w:val="en-GB" w:eastAsia="en-GB"/>
              </w:rPr>
              <w:t xml:space="preserve">) </w:t>
            </w:r>
          </w:p>
          <w:p w14:paraId="152F591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p w14:paraId="54790126"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term MS:1001494 (</w:t>
            </w:r>
            <w:r w:rsidRPr="00B61B52">
              <w:rPr>
                <w:rStyle w:val="popup"/>
                <w:rFonts w:cs="Helvetica"/>
                <w:lang w:val="en-GB" w:eastAsia="en-GB"/>
              </w:rPr>
              <w:t>no threshold</w:t>
            </w:r>
            <w:r w:rsidRPr="00B61B52">
              <w:rPr>
                <w:rFonts w:cs="Helvetica"/>
                <w:lang w:val="en-GB" w:eastAsia="en-GB"/>
              </w:rPr>
              <w:t>) only once</w:t>
            </w:r>
          </w:p>
          <w:p w14:paraId="412DE114"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term MS:1001448 (</w:t>
            </w:r>
            <w:r w:rsidRPr="00B61B52">
              <w:rPr>
                <w:rStyle w:val="popup"/>
                <w:rFonts w:cs="Helvetica"/>
                <w:lang w:val="en-GB" w:eastAsia="en-GB"/>
              </w:rPr>
              <w:t>pep:FDR threshold</w:t>
            </w:r>
            <w:r w:rsidRPr="00B61B52">
              <w:rPr>
                <w:rFonts w:cs="Helvetica"/>
                <w:lang w:val="en-GB" w:eastAsia="en-GB"/>
              </w:rPr>
              <w:t>) only once</w:t>
            </w:r>
          </w:p>
          <w:p w14:paraId="182080AE" w14:textId="77777777" w:rsidR="00B64B28" w:rsidRPr="00B61B52" w:rsidRDefault="00B64B28" w:rsidP="00466496">
            <w:pPr>
              <w:pStyle w:val="HTMLPreformatted"/>
              <w:rPr>
                <w:rFonts w:cs="Helvetica"/>
                <w:lang w:val="en-GB" w:eastAsia="en-GB"/>
              </w:rPr>
            </w:pPr>
            <w:r w:rsidRPr="00B61B52">
              <w:rPr>
                <w:rFonts w:cs="Helvetica"/>
                <w:lang w:val="en-GB" w:eastAsia="en-GB"/>
              </w:rPr>
              <w:t>Path /MzIdentML/AnalysisProtocolCollection/ProteinDetectionProtocol/Threshold</w:t>
            </w:r>
          </w:p>
          <w:p w14:paraId="31F54078"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MS:1001302 (</w:t>
            </w:r>
            <w:r w:rsidRPr="00B61B52">
              <w:rPr>
                <w:rStyle w:val="popup"/>
                <w:rFonts w:cs="Helvetica"/>
                <w:lang w:val="en-GB" w:eastAsia="en-GB"/>
              </w:rPr>
              <w:t>search engine specific input parameter</w:t>
            </w:r>
            <w:r w:rsidRPr="00B61B52">
              <w:rPr>
                <w:rFonts w:cs="Helvetica"/>
                <w:lang w:val="en-GB" w:eastAsia="en-GB"/>
              </w:rPr>
              <w:t>) one or more times</w:t>
            </w:r>
          </w:p>
          <w:p w14:paraId="28B70A5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MS:1001005 (</w:t>
            </w:r>
            <w:r w:rsidRPr="00B61B52">
              <w:rPr>
                <w:rStyle w:val="popup"/>
                <w:rFonts w:cs="Helvetica"/>
                <w:lang w:val="en-GB" w:eastAsia="en-GB"/>
              </w:rPr>
              <w:t>Sequest:CleavesAt</w:t>
            </w:r>
            <w:r w:rsidRPr="00B61B52">
              <w:rPr>
                <w:rFonts w:cs="Helvetica"/>
                <w:lang w:val="en-GB" w:eastAsia="en-GB"/>
              </w:rPr>
              <w:t xml:space="preserve">) </w:t>
            </w:r>
          </w:p>
          <w:p w14:paraId="1114A82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MS:1001007 (</w:t>
            </w:r>
            <w:r w:rsidRPr="00B61B52">
              <w:rPr>
                <w:rStyle w:val="popup"/>
                <w:rFonts w:cs="Helvetica"/>
                <w:lang w:val="en-GB" w:eastAsia="en-GB"/>
              </w:rPr>
              <w:t>Sequest:OutputLines</w:t>
            </w:r>
            <w:r w:rsidRPr="00B61B52">
              <w:rPr>
                <w:rFonts w:cs="Helvetica"/>
                <w:lang w:val="en-GB" w:eastAsia="en-GB"/>
              </w:rPr>
              <w:t xml:space="preserve">) </w:t>
            </w:r>
          </w:p>
          <w:p w14:paraId="60831C3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MS:1001009 (</w:t>
            </w:r>
            <w:r w:rsidRPr="00B61B52">
              <w:rPr>
                <w:rStyle w:val="popup"/>
                <w:rFonts w:cs="Helvetica"/>
                <w:lang w:val="en-GB" w:eastAsia="en-GB"/>
              </w:rPr>
              <w:t>Sequest:DescriptionLines</w:t>
            </w:r>
            <w:r w:rsidRPr="00B61B52">
              <w:rPr>
                <w:rFonts w:cs="Helvetica"/>
                <w:lang w:val="en-GB" w:eastAsia="en-GB"/>
              </w:rPr>
              <w:t xml:space="preserve">) </w:t>
            </w:r>
          </w:p>
          <w:p w14:paraId="20DE00C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MS:1001026 (</w:t>
            </w:r>
            <w:r w:rsidRPr="00B61B52">
              <w:rPr>
                <w:rStyle w:val="popup"/>
                <w:rFonts w:cs="Helvetica"/>
                <w:lang w:val="en-GB" w:eastAsia="en-GB"/>
              </w:rPr>
              <w:t>Sequest:NormalizeXCorrValues</w:t>
            </w:r>
            <w:r w:rsidRPr="00B61B52">
              <w:rPr>
                <w:rFonts w:cs="Helvetica"/>
                <w:lang w:val="en-GB" w:eastAsia="en-GB"/>
              </w:rPr>
              <w:t xml:space="preserve">) </w:t>
            </w:r>
          </w:p>
          <w:p w14:paraId="7FCFF4B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MS:1001028 (</w:t>
            </w:r>
            <w:r w:rsidRPr="00B61B52">
              <w:rPr>
                <w:rStyle w:val="popup"/>
                <w:rFonts w:cs="Helvetica"/>
                <w:lang w:val="en-GB" w:eastAsia="en-GB"/>
              </w:rPr>
              <w:t>Sequest:SequenceHeaderFilter</w:t>
            </w:r>
            <w:r w:rsidRPr="00B61B52">
              <w:rPr>
                <w:rFonts w:cs="Helvetica"/>
                <w:lang w:val="en-GB" w:eastAsia="en-GB"/>
              </w:rPr>
              <w:t xml:space="preserve">) </w:t>
            </w:r>
          </w:p>
          <w:p w14:paraId="67EBA29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MS:1001032 (</w:t>
            </w:r>
            <w:r w:rsidRPr="00B61B52">
              <w:rPr>
                <w:rStyle w:val="popup"/>
                <w:rFonts w:cs="Helvetica"/>
                <w:lang w:val="en-GB" w:eastAsia="en-GB"/>
              </w:rPr>
              <w:t>Sequest:SequencePartialFilter</w:t>
            </w:r>
            <w:r w:rsidRPr="00B61B52">
              <w:rPr>
                <w:rFonts w:cs="Helvetica"/>
                <w:lang w:val="en-GB" w:eastAsia="en-GB"/>
              </w:rPr>
              <w:t xml:space="preserve">) </w:t>
            </w:r>
          </w:p>
          <w:p w14:paraId="55CA396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MS:1001037 (</w:t>
            </w:r>
            <w:r w:rsidRPr="00B61B52">
              <w:rPr>
                <w:rStyle w:val="popup"/>
                <w:rFonts w:cs="Helvetica"/>
                <w:lang w:val="en-GB" w:eastAsia="en-GB"/>
              </w:rPr>
              <w:t>Sequest:ShowFragmentIons</w:t>
            </w:r>
            <w:r w:rsidRPr="00B61B52">
              <w:rPr>
                <w:rFonts w:cs="Helvetica"/>
                <w:lang w:val="en-GB" w:eastAsia="en-GB"/>
              </w:rPr>
              <w:t xml:space="preserve">) </w:t>
            </w:r>
          </w:p>
          <w:p w14:paraId="4A07F7A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MS:1001038 (</w:t>
            </w:r>
            <w:r w:rsidRPr="00B61B52">
              <w:rPr>
                <w:rStyle w:val="popup"/>
                <w:rFonts w:cs="Helvetica"/>
                <w:lang w:val="en-GB" w:eastAsia="en-GB"/>
              </w:rPr>
              <w:t>Sequest:Consensus</w:t>
            </w:r>
            <w:r w:rsidRPr="00B61B52">
              <w:rPr>
                <w:rFonts w:cs="Helvetica"/>
                <w:lang w:val="en-GB" w:eastAsia="en-GB"/>
              </w:rPr>
              <w:t xml:space="preserve">) </w:t>
            </w:r>
          </w:p>
          <w:p w14:paraId="2EB3E0F0"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MS:1001042 (</w:t>
            </w:r>
            <w:r w:rsidRPr="00B61B52">
              <w:rPr>
                <w:rStyle w:val="popup"/>
                <w:rFonts w:cs="Helvetica"/>
                <w:lang w:val="en-GB" w:eastAsia="en-GB"/>
              </w:rPr>
              <w:t>Sequest:LimitTo</w:t>
            </w:r>
            <w:r w:rsidRPr="00B61B52">
              <w:rPr>
                <w:rFonts w:cs="Helvetica"/>
                <w:lang w:val="en-GB" w:eastAsia="en-GB"/>
              </w:rPr>
              <w:t xml:space="preserve">) </w:t>
            </w:r>
          </w:p>
          <w:p w14:paraId="45C91DE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MS:1001046 (</w:t>
            </w:r>
            <w:r w:rsidRPr="00B61B52">
              <w:rPr>
                <w:rStyle w:val="popup"/>
                <w:rFonts w:cs="Helvetica"/>
                <w:lang w:val="en-GB" w:eastAsia="en-GB"/>
              </w:rPr>
              <w:t>Sequest:sort_by_dCn</w:t>
            </w:r>
            <w:r w:rsidRPr="00B61B52">
              <w:rPr>
                <w:rFonts w:cs="Helvetica"/>
                <w:lang w:val="en-GB" w:eastAsia="en-GB"/>
              </w:rPr>
              <w:t xml:space="preserve">) </w:t>
            </w:r>
          </w:p>
          <w:p w14:paraId="4F8DAC31"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p w14:paraId="0913BC41"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a *child* term of MS:1001153 (</w:t>
            </w:r>
            <w:r w:rsidRPr="00B61B52">
              <w:rPr>
                <w:rStyle w:val="popup"/>
                <w:rFonts w:cs="Helvetica"/>
                <w:lang w:val="en-GB" w:eastAsia="en-GB"/>
              </w:rPr>
              <w:t>search engine specific score</w:t>
            </w:r>
            <w:r w:rsidRPr="00B61B52">
              <w:rPr>
                <w:rFonts w:cs="Helvetica"/>
                <w:lang w:val="en-GB" w:eastAsia="en-GB"/>
              </w:rPr>
              <w:t>) one or more times</w:t>
            </w:r>
          </w:p>
          <w:p w14:paraId="5529C50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MS:1001154 (</w:t>
            </w:r>
            <w:r w:rsidRPr="00B61B52">
              <w:rPr>
                <w:rStyle w:val="popup"/>
                <w:rFonts w:cs="Helvetica"/>
                <w:lang w:val="en-GB" w:eastAsia="en-GB"/>
              </w:rPr>
              <w:t>Sequest:probability</w:t>
            </w:r>
            <w:r w:rsidRPr="00B61B52">
              <w:rPr>
                <w:rFonts w:cs="Helvetica"/>
                <w:lang w:val="en-GB" w:eastAsia="en-GB"/>
              </w:rPr>
              <w:t xml:space="preserve">) </w:t>
            </w:r>
          </w:p>
          <w:p w14:paraId="3E789F5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MS:1001155 (</w:t>
            </w:r>
            <w:r w:rsidRPr="00B61B52">
              <w:rPr>
                <w:rStyle w:val="popup"/>
                <w:rFonts w:cs="Helvetica"/>
                <w:lang w:val="en-GB" w:eastAsia="en-GB"/>
              </w:rPr>
              <w:t>Sequest:xcorr</w:t>
            </w:r>
            <w:r w:rsidRPr="00B61B52">
              <w:rPr>
                <w:rFonts w:cs="Helvetica"/>
                <w:lang w:val="en-GB" w:eastAsia="en-GB"/>
              </w:rPr>
              <w:t xml:space="preserve">) </w:t>
            </w:r>
          </w:p>
          <w:p w14:paraId="3484D75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MS:1001156 (</w:t>
            </w:r>
            <w:r w:rsidRPr="00B61B52">
              <w:rPr>
                <w:rStyle w:val="popup"/>
                <w:rFonts w:cs="Helvetica"/>
                <w:lang w:val="en-GB" w:eastAsia="en-GB"/>
              </w:rPr>
              <w:t>Sequest:deltacn</w:t>
            </w:r>
            <w:r w:rsidRPr="00B61B52">
              <w:rPr>
                <w:rFonts w:cs="Helvetica"/>
                <w:lang w:val="en-GB" w:eastAsia="en-GB"/>
              </w:rPr>
              <w:t xml:space="preserve">) </w:t>
            </w:r>
          </w:p>
          <w:p w14:paraId="67461A8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MS:1001157 (</w:t>
            </w:r>
            <w:r w:rsidRPr="00B61B52">
              <w:rPr>
                <w:rStyle w:val="popup"/>
                <w:rFonts w:cs="Helvetica"/>
                <w:lang w:val="en-GB" w:eastAsia="en-GB"/>
              </w:rPr>
              <w:t>Sequest:sp</w:t>
            </w:r>
            <w:r w:rsidRPr="00B61B52">
              <w:rPr>
                <w:rFonts w:cs="Helvetica"/>
                <w:lang w:val="en-GB" w:eastAsia="en-GB"/>
              </w:rPr>
              <w:t xml:space="preserve">) </w:t>
            </w:r>
          </w:p>
          <w:p w14:paraId="07751C98"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MS:1001158 (</w:t>
            </w:r>
            <w:r w:rsidRPr="00B61B52">
              <w:rPr>
                <w:rStyle w:val="popup"/>
                <w:rFonts w:cs="Helvetica"/>
                <w:lang w:val="en-GB" w:eastAsia="en-GB"/>
              </w:rPr>
              <w:t>Sequest:Uniq</w:t>
            </w:r>
            <w:r w:rsidRPr="00B61B52">
              <w:rPr>
                <w:rFonts w:cs="Helvetica"/>
                <w:lang w:val="en-GB" w:eastAsia="en-GB"/>
              </w:rPr>
              <w:t xml:space="preserve">) </w:t>
            </w:r>
          </w:p>
          <w:p w14:paraId="32D69B62"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MS:1001159 (</w:t>
            </w:r>
            <w:r w:rsidRPr="00B61B52">
              <w:rPr>
                <w:rStyle w:val="popup"/>
                <w:rFonts w:cs="Helvetica"/>
                <w:lang w:val="en-GB" w:eastAsia="en-GB"/>
              </w:rPr>
              <w:t>Sequest:expectation value</w:t>
            </w:r>
            <w:r w:rsidRPr="00B61B52">
              <w:rPr>
                <w:rFonts w:cs="Helvetica"/>
                <w:lang w:val="en-GB" w:eastAsia="en-GB"/>
              </w:rPr>
              <w:t xml:space="preserve">) </w:t>
            </w:r>
          </w:p>
          <w:p w14:paraId="6E13BFDD"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MS:1001160 (</w:t>
            </w:r>
            <w:r w:rsidRPr="00B61B52">
              <w:rPr>
                <w:rStyle w:val="popup"/>
                <w:rFonts w:cs="Helvetica"/>
                <w:lang w:val="en-GB" w:eastAsia="en-GB"/>
              </w:rPr>
              <w:t>Sequest:sf</w:t>
            </w:r>
            <w:r w:rsidRPr="00B61B52">
              <w:rPr>
                <w:rFonts w:cs="Helvetica"/>
                <w:lang w:val="en-GB" w:eastAsia="en-GB"/>
              </w:rPr>
              <w:t xml:space="preserve">) </w:t>
            </w:r>
          </w:p>
          <w:p w14:paraId="06B4632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MS:1001161 (</w:t>
            </w:r>
            <w:r w:rsidRPr="00B61B52">
              <w:rPr>
                <w:rStyle w:val="popup"/>
                <w:rFonts w:cs="Helvetica"/>
                <w:lang w:val="en-GB" w:eastAsia="en-GB"/>
              </w:rPr>
              <w:t>Sequest:matched ions</w:t>
            </w:r>
            <w:r w:rsidRPr="00B61B52">
              <w:rPr>
                <w:rFonts w:cs="Helvetica"/>
                <w:lang w:val="en-GB" w:eastAsia="en-GB"/>
              </w:rPr>
              <w:t xml:space="preserve">) </w:t>
            </w:r>
          </w:p>
          <w:p w14:paraId="514C3E9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MS:1001162 (</w:t>
            </w:r>
            <w:r w:rsidRPr="00B61B52">
              <w:rPr>
                <w:rStyle w:val="popup"/>
                <w:rFonts w:cs="Helvetica"/>
                <w:lang w:val="en-GB" w:eastAsia="en-GB"/>
              </w:rPr>
              <w:t>Sequest:total ions</w:t>
            </w:r>
            <w:r w:rsidRPr="00B61B52">
              <w:rPr>
                <w:rFonts w:cs="Helvetica"/>
                <w:lang w:val="en-GB" w:eastAsia="en-GB"/>
              </w:rPr>
              <w:t xml:space="preserve">) </w:t>
            </w:r>
          </w:p>
          <w:p w14:paraId="750ABB0A"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e.g.: MS:1001163 (</w:t>
            </w:r>
            <w:r w:rsidRPr="00B61B52">
              <w:rPr>
                <w:rStyle w:val="popup"/>
                <w:rFonts w:cs="Helvetica"/>
                <w:lang w:val="en-GB" w:eastAsia="en-GB"/>
              </w:rPr>
              <w:t>Sequest:consensus score</w:t>
            </w:r>
            <w:r w:rsidRPr="00B61B52">
              <w:rPr>
                <w:rFonts w:cs="Helvetica"/>
                <w:lang w:val="en-GB" w:eastAsia="en-GB"/>
              </w:rPr>
              <w:t xml:space="preserve">) </w:t>
            </w:r>
          </w:p>
          <w:p w14:paraId="37B65CB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et al.</w:t>
            </w:r>
          </w:p>
          <w:p w14:paraId="6A0F38C9"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term MS:1001447 (</w:t>
            </w:r>
            <w:r w:rsidRPr="00B61B52">
              <w:rPr>
                <w:rStyle w:val="popup"/>
                <w:rFonts w:cs="Helvetica"/>
                <w:lang w:val="en-GB" w:eastAsia="en-GB"/>
              </w:rPr>
              <w:t>prot:FDR threshold</w:t>
            </w:r>
            <w:r w:rsidRPr="00B61B52">
              <w:rPr>
                <w:rFonts w:cs="Helvetica"/>
                <w:lang w:val="en-GB" w:eastAsia="en-GB"/>
              </w:rPr>
              <w:t>) only once</w:t>
            </w:r>
          </w:p>
          <w:p w14:paraId="6502573A"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term MS:1001494 (</w:t>
            </w:r>
            <w:r w:rsidRPr="00B61B52">
              <w:rPr>
                <w:rStyle w:val="popup"/>
                <w:rFonts w:cs="Helvetica"/>
                <w:lang w:val="en-GB" w:eastAsia="en-GB"/>
              </w:rPr>
              <w:t>no threshold</w:t>
            </w:r>
            <w:r w:rsidRPr="00B61B52">
              <w:rPr>
                <w:rFonts w:cs="Helvetica"/>
                <w:lang w:val="en-GB" w:eastAsia="en-GB"/>
              </w:rPr>
              <w:t>) only once</w:t>
            </w:r>
          </w:p>
        </w:tc>
      </w:tr>
      <w:tr w:rsidR="00B64B28" w14:paraId="6F5E97B9" w14:textId="77777777" w:rsidTr="00B64B28">
        <w:trPr>
          <w:tblCellSpacing w:w="15" w:type="dxa"/>
        </w:trPr>
        <w:tc>
          <w:tcPr>
            <w:tcW w:w="0" w:type="auto"/>
            <w:vAlign w:val="center"/>
            <w:hideMark/>
          </w:tcPr>
          <w:p w14:paraId="17DD9E51" w14:textId="77777777" w:rsidR="00B64B28" w:rsidRDefault="00B64B28" w:rsidP="00466496">
            <w:pPr>
              <w:rPr>
                <w:sz w:val="24"/>
              </w:rPr>
            </w:pPr>
            <w:r>
              <w:rPr>
                <w:b/>
                <w:bCs/>
              </w:rPr>
              <w:t>Example cvParams:</w:t>
            </w:r>
          </w:p>
        </w:tc>
        <w:tc>
          <w:tcPr>
            <w:tcW w:w="0" w:type="auto"/>
            <w:vAlign w:val="center"/>
            <w:hideMark/>
          </w:tcPr>
          <w:p w14:paraId="2C0F5122"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accession="MS:1001316" name="mascot:SigThreshold" cvRef="PSI-MS" value="0.05"/&gt;</w:t>
            </w:r>
          </w:p>
          <w:p w14:paraId="62A858AC"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accession="MS:1001494" name="no threshold" cvRef="PSI-MS"/&gt;</w:t>
            </w:r>
          </w:p>
        </w:tc>
      </w:tr>
    </w:tbl>
    <w:p w14:paraId="1AEF7ADD" w14:textId="77777777" w:rsidR="00B64B28" w:rsidRDefault="00B64B28" w:rsidP="00466496"/>
    <w:p w14:paraId="70491E10" w14:textId="77777777" w:rsidR="00B64B28" w:rsidRDefault="00B64B28" w:rsidP="00466496">
      <w:pPr>
        <w:pStyle w:val="Heading2"/>
      </w:pPr>
      <w:bookmarkStart w:id="250" w:name="_Toc449341821"/>
      <w:r>
        <w:t>Element &lt;</w:t>
      </w:r>
      <w:bookmarkStart w:id="251" w:name="TranslationTable"/>
      <w:r>
        <w:t>TranslationTable</w:t>
      </w:r>
      <w:bookmarkEnd w:id="251"/>
      <w:r>
        <w:t>&gt;</w:t>
      </w:r>
      <w:bookmarkEnd w:id="25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2"/>
        <w:gridCol w:w="8650"/>
      </w:tblGrid>
      <w:tr w:rsidR="00B64B28" w14:paraId="4EA236BD" w14:textId="77777777" w:rsidTr="00B64B28">
        <w:trPr>
          <w:tblCellSpacing w:w="15" w:type="dxa"/>
        </w:trPr>
        <w:tc>
          <w:tcPr>
            <w:tcW w:w="0" w:type="auto"/>
            <w:vAlign w:val="center"/>
            <w:hideMark/>
          </w:tcPr>
          <w:p w14:paraId="40134B57" w14:textId="77777777" w:rsidR="00B64B28" w:rsidRDefault="00B64B28" w:rsidP="00466496">
            <w:pPr>
              <w:rPr>
                <w:sz w:val="24"/>
              </w:rPr>
            </w:pPr>
            <w:r>
              <w:rPr>
                <w:b/>
                <w:bCs/>
              </w:rPr>
              <w:t>Definition:</w:t>
            </w:r>
          </w:p>
        </w:tc>
        <w:tc>
          <w:tcPr>
            <w:tcW w:w="0" w:type="auto"/>
            <w:vAlign w:val="center"/>
            <w:hideMark/>
          </w:tcPr>
          <w:p w14:paraId="3F3E2870" w14:textId="77777777" w:rsidR="00B64B28" w:rsidRDefault="00B64B28" w:rsidP="00466496">
            <w:pPr>
              <w:rPr>
                <w:sz w:val="24"/>
              </w:rPr>
            </w:pPr>
            <w:r>
              <w:t xml:space="preserve">The table used to translate codons into nucleic acids e.g. by reference to the NCBI translation table. </w:t>
            </w:r>
          </w:p>
        </w:tc>
      </w:tr>
      <w:tr w:rsidR="00B64B28" w14:paraId="0B6D994B" w14:textId="77777777" w:rsidTr="00B64B28">
        <w:trPr>
          <w:tblCellSpacing w:w="15" w:type="dxa"/>
        </w:trPr>
        <w:tc>
          <w:tcPr>
            <w:tcW w:w="0" w:type="auto"/>
            <w:vAlign w:val="center"/>
            <w:hideMark/>
          </w:tcPr>
          <w:p w14:paraId="401AD9A3" w14:textId="77777777" w:rsidR="00B64B28" w:rsidRDefault="00B64B28" w:rsidP="00466496">
            <w:pPr>
              <w:rPr>
                <w:sz w:val="24"/>
              </w:rPr>
            </w:pPr>
            <w:r>
              <w:rPr>
                <w:b/>
                <w:bCs/>
              </w:rPr>
              <w:t>Type:</w:t>
            </w:r>
          </w:p>
        </w:tc>
        <w:tc>
          <w:tcPr>
            <w:tcW w:w="0" w:type="auto"/>
            <w:vAlign w:val="center"/>
            <w:hideMark/>
          </w:tcPr>
          <w:p w14:paraId="611C080C" w14:textId="77777777" w:rsidR="00B64B28" w:rsidRDefault="00B64B28" w:rsidP="00466496">
            <w:pPr>
              <w:rPr>
                <w:sz w:val="24"/>
              </w:rPr>
            </w:pPr>
            <w:r>
              <w:t xml:space="preserve">TranslationTableType </w:t>
            </w:r>
          </w:p>
        </w:tc>
      </w:tr>
      <w:tr w:rsidR="00B64B28" w14:paraId="60A71DE7" w14:textId="77777777" w:rsidTr="00B64B28">
        <w:trPr>
          <w:tblCellSpacing w:w="15" w:type="dxa"/>
        </w:trPr>
        <w:tc>
          <w:tcPr>
            <w:tcW w:w="0" w:type="auto"/>
            <w:vAlign w:val="center"/>
            <w:hideMark/>
          </w:tcPr>
          <w:p w14:paraId="069E7910"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8"/>
              <w:gridCol w:w="984"/>
              <w:gridCol w:w="824"/>
              <w:gridCol w:w="5583"/>
            </w:tblGrid>
            <w:tr w:rsidR="00B64B28" w14:paraId="798D72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9711BD"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0389C"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86DF3"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AFEBC5F" w14:textId="77777777" w:rsidR="00B64B28" w:rsidRDefault="00B64B28" w:rsidP="00466496">
                  <w:pPr>
                    <w:jc w:val="center"/>
                    <w:rPr>
                      <w:b/>
                      <w:bCs/>
                      <w:sz w:val="24"/>
                    </w:rPr>
                  </w:pPr>
                  <w:r>
                    <w:rPr>
                      <w:b/>
                      <w:bCs/>
                    </w:rPr>
                    <w:t>Definition</w:t>
                  </w:r>
                </w:p>
              </w:tc>
            </w:tr>
            <w:tr w:rsidR="00B64B28" w14:paraId="5088FC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5E8D35" w14:textId="77777777" w:rsidR="00B64B28" w:rsidRDefault="00B64B28" w:rsidP="00466496">
                  <w:pPr>
                    <w:rPr>
                      <w:sz w:val="24"/>
                    </w:rPr>
                  </w:pPr>
                  <w:r>
                    <w:lastRenderedPageBreak/>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C1494"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E41F1"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47BAB" w14:textId="77777777" w:rsidR="00B64B28" w:rsidRDefault="00B64B28" w:rsidP="00466496">
                  <w:pPr>
                    <w:rPr>
                      <w:sz w:val="24"/>
                    </w:rPr>
                  </w:pPr>
                  <w:r>
                    <w:t xml:space="preserve">An identifier is an unambiguous string that is unique within the scope (i.e. a document, a set of related documents, or a repository) of its use. </w:t>
                  </w:r>
                </w:p>
              </w:tc>
            </w:tr>
            <w:tr w:rsidR="00B64B28" w14:paraId="4F8B13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526379"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EDEA5"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01092"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C388674" w14:textId="77777777" w:rsidR="00B64B28" w:rsidRDefault="00B64B28" w:rsidP="00466496">
                  <w:pPr>
                    <w:rPr>
                      <w:sz w:val="24"/>
                    </w:rPr>
                  </w:pPr>
                  <w:r>
                    <w:t xml:space="preserve">The potentially ambiguous common identifier, such as a human-readable name for the instance. </w:t>
                  </w:r>
                </w:p>
              </w:tc>
            </w:tr>
          </w:tbl>
          <w:p w14:paraId="25664D10" w14:textId="77777777" w:rsidR="00B64B28" w:rsidRDefault="00B64B28" w:rsidP="00466496">
            <w:pPr>
              <w:rPr>
                <w:sz w:val="24"/>
              </w:rPr>
            </w:pPr>
          </w:p>
        </w:tc>
      </w:tr>
      <w:tr w:rsidR="00B64B28" w14:paraId="5ACD702B" w14:textId="77777777" w:rsidTr="00B64B28">
        <w:trPr>
          <w:tblCellSpacing w:w="15" w:type="dxa"/>
        </w:trPr>
        <w:tc>
          <w:tcPr>
            <w:tcW w:w="0" w:type="auto"/>
            <w:vAlign w:val="center"/>
            <w:hideMark/>
          </w:tcPr>
          <w:p w14:paraId="0632FE83" w14:textId="77777777" w:rsidR="00B64B28" w:rsidRDefault="00B64B28" w:rsidP="00466496">
            <w:pPr>
              <w:rPr>
                <w:sz w:val="24"/>
              </w:rPr>
            </w:pPr>
            <w:r>
              <w:rPr>
                <w:b/>
                <w:bCs/>
              </w:rPr>
              <w:lastRenderedPageBreak/>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0"/>
              <w:gridCol w:w="1135"/>
              <w:gridCol w:w="1180"/>
              <w:gridCol w:w="4514"/>
            </w:tblGrid>
            <w:tr w:rsidR="00B64B28" w14:paraId="4748B3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5AA807"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CF679"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2B86962"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F9DE2" w14:textId="77777777" w:rsidR="00B64B28" w:rsidRDefault="00B64B28" w:rsidP="00466496">
                  <w:pPr>
                    <w:jc w:val="center"/>
                    <w:rPr>
                      <w:b/>
                      <w:bCs/>
                      <w:sz w:val="24"/>
                    </w:rPr>
                  </w:pPr>
                  <w:r>
                    <w:rPr>
                      <w:b/>
                      <w:bCs/>
                    </w:rPr>
                    <w:t>Definition</w:t>
                  </w:r>
                </w:p>
              </w:tc>
            </w:tr>
            <w:tr w:rsidR="00B64B28" w14:paraId="2581FF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1386C2" w14:textId="77777777" w:rsidR="00B64B28" w:rsidRDefault="00B64B28" w:rsidP="00466496">
                  <w:pPr>
                    <w:rPr>
                      <w:sz w:val="24"/>
                    </w:rPr>
                  </w:pPr>
                  <w:hyperlink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725AEFF" w14:textId="77777777" w:rsidR="00B64B28" w:rsidRDefault="00B64B28" w:rsidP="00466496">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B74368"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0A1AD4C" w14:textId="77777777" w:rsidR="00B64B28" w:rsidRDefault="00B64B28" w:rsidP="00466496">
                  <w:pPr>
                    <w:rPr>
                      <w:sz w:val="24"/>
                    </w:rPr>
                  </w:pPr>
                  <w:r>
                    <w:t>A single entry from an ontology or a controlled vocabulary.</w:t>
                  </w:r>
                </w:p>
              </w:tc>
            </w:tr>
          </w:tbl>
          <w:p w14:paraId="072613AC" w14:textId="77777777" w:rsidR="00B64B28" w:rsidRDefault="00B64B28" w:rsidP="00466496">
            <w:pPr>
              <w:rPr>
                <w:sz w:val="24"/>
              </w:rPr>
            </w:pPr>
          </w:p>
        </w:tc>
      </w:tr>
      <w:tr w:rsidR="00B64B28" w14:paraId="2035E992" w14:textId="77777777" w:rsidTr="00B64B28">
        <w:trPr>
          <w:tblCellSpacing w:w="15" w:type="dxa"/>
        </w:trPr>
        <w:tc>
          <w:tcPr>
            <w:tcW w:w="0" w:type="auto"/>
            <w:vAlign w:val="center"/>
            <w:hideMark/>
          </w:tcPr>
          <w:p w14:paraId="165514CA" w14:textId="77777777" w:rsidR="00B64B28" w:rsidRDefault="00B64B28" w:rsidP="00466496">
            <w:pPr>
              <w:rPr>
                <w:sz w:val="24"/>
              </w:rPr>
            </w:pPr>
            <w:r>
              <w:rPr>
                <w:b/>
                <w:bCs/>
              </w:rPr>
              <w:t>Example Context:</w:t>
            </w:r>
          </w:p>
        </w:tc>
        <w:tc>
          <w:tcPr>
            <w:tcW w:w="0" w:type="auto"/>
            <w:vAlign w:val="center"/>
            <w:hideMark/>
          </w:tcPr>
          <w:p w14:paraId="590B43D3" w14:textId="77777777" w:rsidR="00B64B28" w:rsidRDefault="00B64B28" w:rsidP="00466496">
            <w:pPr>
              <w:rPr>
                <w:sz w:val="24"/>
              </w:rPr>
            </w:pPr>
          </w:p>
        </w:tc>
      </w:tr>
      <w:tr w:rsidR="00B64B28" w14:paraId="0FB125FC" w14:textId="77777777" w:rsidTr="00B64B28">
        <w:trPr>
          <w:tblCellSpacing w:w="15" w:type="dxa"/>
        </w:trPr>
        <w:tc>
          <w:tcPr>
            <w:tcW w:w="0" w:type="auto"/>
            <w:vAlign w:val="center"/>
            <w:hideMark/>
          </w:tcPr>
          <w:p w14:paraId="4F4E3970" w14:textId="77777777" w:rsidR="00B64B28" w:rsidRDefault="00B64B28" w:rsidP="00466496">
            <w:pPr>
              <w:rPr>
                <w:sz w:val="24"/>
              </w:rPr>
            </w:pPr>
            <w:r>
              <w:rPr>
                <w:b/>
                <w:bCs/>
              </w:rPr>
              <w:t>cvParam Mapping Rules:</w:t>
            </w:r>
          </w:p>
        </w:tc>
        <w:tc>
          <w:tcPr>
            <w:tcW w:w="0" w:type="auto"/>
            <w:vAlign w:val="center"/>
            <w:hideMark/>
          </w:tcPr>
          <w:p w14:paraId="06FE6EC2" w14:textId="77777777" w:rsidR="00E93B5A" w:rsidRPr="00B61B52" w:rsidRDefault="00B64B28" w:rsidP="00466496">
            <w:pPr>
              <w:pStyle w:val="HTMLPreformatted"/>
              <w:rPr>
                <w:rFonts w:cs="Helvetica"/>
                <w:lang w:val="en-GB" w:eastAsia="en-GB"/>
              </w:rPr>
            </w:pPr>
            <w:r w:rsidRPr="00B61B52">
              <w:rPr>
                <w:rFonts w:cs="Helvetica"/>
                <w:lang w:val="en-GB" w:eastAsia="en-GB"/>
              </w:rPr>
              <w:t>Path /MzIdentML/AnalysisProtocolCollection/SpectrumIdentificationProtocol/DatabaseTranslation/Translation</w:t>
            </w:r>
          </w:p>
          <w:p w14:paraId="69EBBF9F" w14:textId="77777777" w:rsidR="00B64B28" w:rsidRPr="00B61B52" w:rsidRDefault="00B64B28" w:rsidP="00466496">
            <w:pPr>
              <w:pStyle w:val="HTMLPreformatted"/>
              <w:rPr>
                <w:rFonts w:cs="Helvetica"/>
                <w:lang w:val="en-GB" w:eastAsia="en-GB"/>
              </w:rPr>
            </w:pPr>
            <w:r w:rsidRPr="00B61B52">
              <w:rPr>
                <w:rFonts w:cs="Helvetica"/>
                <w:lang w:val="en-GB" w:eastAsia="en-GB"/>
              </w:rPr>
              <w:t>Table</w:t>
            </w:r>
          </w:p>
          <w:p w14:paraId="14232AFA"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term MS:1001410 (</w:t>
            </w:r>
            <w:r w:rsidRPr="00B61B52">
              <w:rPr>
                <w:rStyle w:val="popup"/>
                <w:rFonts w:cs="Helvetica"/>
                <w:lang w:val="en-GB" w:eastAsia="en-GB"/>
              </w:rPr>
              <w:t>translation start codons</w:t>
            </w:r>
            <w:r w:rsidRPr="00B61B52">
              <w:rPr>
                <w:rFonts w:cs="Helvetica"/>
                <w:lang w:val="en-GB" w:eastAsia="en-GB"/>
              </w:rPr>
              <w:t>) only once</w:t>
            </w:r>
          </w:p>
          <w:p w14:paraId="24348819"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term MS:1001025 (</w:t>
            </w:r>
            <w:r w:rsidRPr="00B61B52">
              <w:rPr>
                <w:rStyle w:val="popup"/>
                <w:rFonts w:cs="Helvetica"/>
                <w:lang w:val="en-GB" w:eastAsia="en-GB"/>
              </w:rPr>
              <w:t>translation table</w:t>
            </w:r>
            <w:r w:rsidRPr="00B61B52">
              <w:rPr>
                <w:rFonts w:cs="Helvetica"/>
                <w:lang w:val="en-GB" w:eastAsia="en-GB"/>
              </w:rPr>
              <w:t>) only once</w:t>
            </w:r>
          </w:p>
          <w:p w14:paraId="0E55E14E" w14:textId="77777777" w:rsidR="00B64B28" w:rsidRPr="00B61B52" w:rsidRDefault="00B64B28" w:rsidP="00466496">
            <w:pPr>
              <w:pStyle w:val="HTMLPreformatted"/>
              <w:rPr>
                <w:rFonts w:cs="Helvetica"/>
                <w:lang w:val="en-GB" w:eastAsia="en-GB"/>
              </w:rPr>
            </w:pPr>
            <w:r w:rsidRPr="00B61B52">
              <w:rPr>
                <w:rFonts w:cs="Helvetica"/>
                <w:lang w:val="en-GB" w:eastAsia="en-GB"/>
              </w:rPr>
              <w:t>MUST supply term MS:1001423 (</w:t>
            </w:r>
            <w:r w:rsidRPr="00B61B52">
              <w:rPr>
                <w:rStyle w:val="popup"/>
                <w:rFonts w:cs="Helvetica"/>
                <w:lang w:val="en-GB" w:eastAsia="en-GB"/>
              </w:rPr>
              <w:t>translation table description</w:t>
            </w:r>
            <w:r w:rsidRPr="00B61B52">
              <w:rPr>
                <w:rFonts w:cs="Helvetica"/>
                <w:lang w:val="en-GB" w:eastAsia="en-GB"/>
              </w:rPr>
              <w:t>) only once</w:t>
            </w:r>
          </w:p>
        </w:tc>
      </w:tr>
    </w:tbl>
    <w:p w14:paraId="1A0AF450" w14:textId="77777777" w:rsidR="00B64B28" w:rsidRDefault="00B64B28" w:rsidP="00466496"/>
    <w:p w14:paraId="314B6AA5" w14:textId="77777777" w:rsidR="00B64B28" w:rsidRDefault="00B64B28" w:rsidP="00466496">
      <w:pPr>
        <w:pStyle w:val="Heading2"/>
      </w:pPr>
      <w:bookmarkStart w:id="252" w:name="_Toc449341822"/>
      <w:r>
        <w:t>Element &lt;</w:t>
      </w:r>
      <w:bookmarkStart w:id="253" w:name="cv"/>
      <w:r>
        <w:t>cv</w:t>
      </w:r>
      <w:bookmarkEnd w:id="253"/>
      <w:r>
        <w:t>&gt;</w:t>
      </w:r>
      <w:bookmarkEnd w:id="25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0"/>
        <w:gridCol w:w="8562"/>
      </w:tblGrid>
      <w:tr w:rsidR="00B64B28" w14:paraId="19601E1D" w14:textId="77777777" w:rsidTr="00B64B28">
        <w:trPr>
          <w:tblCellSpacing w:w="15" w:type="dxa"/>
        </w:trPr>
        <w:tc>
          <w:tcPr>
            <w:tcW w:w="0" w:type="auto"/>
            <w:vAlign w:val="center"/>
            <w:hideMark/>
          </w:tcPr>
          <w:p w14:paraId="3546FDA8" w14:textId="77777777" w:rsidR="00B64B28" w:rsidRDefault="00B64B28" w:rsidP="00466496">
            <w:pPr>
              <w:rPr>
                <w:sz w:val="24"/>
              </w:rPr>
            </w:pPr>
            <w:r>
              <w:rPr>
                <w:b/>
                <w:bCs/>
              </w:rPr>
              <w:t>Definition:</w:t>
            </w:r>
          </w:p>
        </w:tc>
        <w:tc>
          <w:tcPr>
            <w:tcW w:w="0" w:type="auto"/>
            <w:vAlign w:val="center"/>
            <w:hideMark/>
          </w:tcPr>
          <w:p w14:paraId="7F7DD4F8" w14:textId="77777777" w:rsidR="00B64B28" w:rsidRDefault="00B64B28" w:rsidP="00466496">
            <w:pPr>
              <w:rPr>
                <w:sz w:val="24"/>
              </w:rPr>
            </w:pPr>
            <w:r>
              <w:t xml:space="preserve">A source controlled vocabulary from which cvParams will be obtained. </w:t>
            </w:r>
          </w:p>
        </w:tc>
      </w:tr>
      <w:tr w:rsidR="00B64B28" w14:paraId="57C0412D" w14:textId="77777777" w:rsidTr="00B64B28">
        <w:trPr>
          <w:tblCellSpacing w:w="15" w:type="dxa"/>
        </w:trPr>
        <w:tc>
          <w:tcPr>
            <w:tcW w:w="0" w:type="auto"/>
            <w:vAlign w:val="center"/>
            <w:hideMark/>
          </w:tcPr>
          <w:p w14:paraId="1770074B" w14:textId="77777777" w:rsidR="00B64B28" w:rsidRDefault="00B64B28" w:rsidP="00466496">
            <w:pPr>
              <w:rPr>
                <w:sz w:val="24"/>
              </w:rPr>
            </w:pPr>
            <w:r>
              <w:rPr>
                <w:b/>
                <w:bCs/>
              </w:rPr>
              <w:t>Type:</w:t>
            </w:r>
          </w:p>
        </w:tc>
        <w:tc>
          <w:tcPr>
            <w:tcW w:w="0" w:type="auto"/>
            <w:vAlign w:val="center"/>
            <w:hideMark/>
          </w:tcPr>
          <w:p w14:paraId="3FD48A09" w14:textId="77777777" w:rsidR="00B64B28" w:rsidRDefault="00B64B28" w:rsidP="00466496">
            <w:pPr>
              <w:rPr>
                <w:sz w:val="24"/>
              </w:rPr>
            </w:pPr>
            <w:r>
              <w:t xml:space="preserve">cvType </w:t>
            </w:r>
          </w:p>
        </w:tc>
      </w:tr>
      <w:tr w:rsidR="00B64B28" w14:paraId="6248527A" w14:textId="77777777" w:rsidTr="00B64B28">
        <w:trPr>
          <w:tblCellSpacing w:w="15" w:type="dxa"/>
        </w:trPr>
        <w:tc>
          <w:tcPr>
            <w:tcW w:w="0" w:type="auto"/>
            <w:vAlign w:val="center"/>
            <w:hideMark/>
          </w:tcPr>
          <w:p w14:paraId="05914740"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1124"/>
              <w:gridCol w:w="824"/>
              <w:gridCol w:w="5231"/>
            </w:tblGrid>
            <w:tr w:rsidR="00B64B28" w14:paraId="26BE6E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6704F1"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56F36"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14F84668"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1CAD1" w14:textId="77777777" w:rsidR="00B64B28" w:rsidRDefault="00B64B28" w:rsidP="00466496">
                  <w:pPr>
                    <w:jc w:val="center"/>
                    <w:rPr>
                      <w:b/>
                      <w:bCs/>
                      <w:sz w:val="24"/>
                    </w:rPr>
                  </w:pPr>
                  <w:r>
                    <w:rPr>
                      <w:b/>
                      <w:bCs/>
                    </w:rPr>
                    <w:t>Definition</w:t>
                  </w:r>
                </w:p>
              </w:tc>
            </w:tr>
            <w:tr w:rsidR="00B64B28" w14:paraId="34CBDF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B11F28" w14:textId="77777777" w:rsidR="00B64B28" w:rsidRDefault="00B64B28" w:rsidP="00466496">
                  <w:pPr>
                    <w:rPr>
                      <w:sz w:val="24"/>
                    </w:rPr>
                  </w:pPr>
                  <w:r>
                    <w:t>fullName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524D1"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20CF7"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82B8F" w14:textId="77777777" w:rsidR="00B64B28" w:rsidRDefault="00B64B28" w:rsidP="00466496">
                  <w:pPr>
                    <w:rPr>
                      <w:sz w:val="24"/>
                    </w:rPr>
                  </w:pPr>
                  <w:r>
                    <w:t>The full name of the CV.</w:t>
                  </w:r>
                </w:p>
              </w:tc>
            </w:tr>
            <w:tr w:rsidR="00B64B28" w14:paraId="1E28EA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5930F5" w14:textId="77777777" w:rsidR="00B64B28" w:rsidRDefault="00B64B28" w:rsidP="00466496">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54B7D589"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B87BAE4"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11999AB" w14:textId="77777777" w:rsidR="00B64B28" w:rsidRDefault="00B64B28" w:rsidP="00466496">
                  <w:pPr>
                    <w:rPr>
                      <w:sz w:val="24"/>
                    </w:rPr>
                  </w:pPr>
                  <w:r>
                    <w:t xml:space="preserve">The unique identifier of this cv within the document to be referenced by cvParam elements. </w:t>
                  </w:r>
                </w:p>
              </w:tc>
            </w:tr>
            <w:tr w:rsidR="00B64B28" w14:paraId="67D2B5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BDA3C4" w14:textId="77777777" w:rsidR="00B64B28" w:rsidRDefault="00B64B28" w:rsidP="00466496">
                  <w:pPr>
                    <w:rPr>
                      <w:sz w:val="24"/>
                    </w:rPr>
                  </w:pPr>
                  <w:r>
                    <w:t>uri</w:t>
                  </w:r>
                </w:p>
              </w:tc>
              <w:tc>
                <w:tcPr>
                  <w:tcW w:w="0" w:type="auto"/>
                  <w:tcBorders>
                    <w:top w:val="outset" w:sz="6" w:space="0" w:color="auto"/>
                    <w:left w:val="outset" w:sz="6" w:space="0" w:color="auto"/>
                    <w:bottom w:val="outset" w:sz="6" w:space="0" w:color="auto"/>
                    <w:right w:val="outset" w:sz="6" w:space="0" w:color="auto"/>
                  </w:tcBorders>
                  <w:vAlign w:val="center"/>
                  <w:hideMark/>
                </w:tcPr>
                <w:p w14:paraId="60404D0D" w14:textId="77777777" w:rsidR="00B64B28" w:rsidRDefault="00B64B28" w:rsidP="00466496">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8C411"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67993" w14:textId="77777777" w:rsidR="00B64B28" w:rsidRDefault="00B64B28" w:rsidP="00466496">
                  <w:pPr>
                    <w:rPr>
                      <w:sz w:val="24"/>
                    </w:rPr>
                  </w:pPr>
                  <w:r>
                    <w:t>The URI of the source CV.</w:t>
                  </w:r>
                </w:p>
              </w:tc>
            </w:tr>
            <w:tr w:rsidR="00B64B28" w14:paraId="2C764F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7B535C" w14:textId="77777777" w:rsidR="00B64B28" w:rsidRDefault="00B64B28" w:rsidP="00466496">
                  <w:pPr>
                    <w:rPr>
                      <w:sz w:val="24"/>
                    </w:rPr>
                  </w:pPr>
                  <w: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9B5E2"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0036130"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45037" w14:textId="77777777" w:rsidR="00B64B28" w:rsidRDefault="00B64B28" w:rsidP="00466496">
                  <w:pPr>
                    <w:rPr>
                      <w:sz w:val="24"/>
                    </w:rPr>
                  </w:pPr>
                  <w:r>
                    <w:t>The version of the CV.</w:t>
                  </w:r>
                </w:p>
              </w:tc>
            </w:tr>
          </w:tbl>
          <w:p w14:paraId="51DE9008" w14:textId="77777777" w:rsidR="00B64B28" w:rsidRDefault="00B64B28" w:rsidP="00466496">
            <w:pPr>
              <w:rPr>
                <w:sz w:val="24"/>
              </w:rPr>
            </w:pPr>
          </w:p>
        </w:tc>
      </w:tr>
      <w:tr w:rsidR="00B64B28" w14:paraId="6BA2578D" w14:textId="77777777" w:rsidTr="00B64B28">
        <w:trPr>
          <w:tblCellSpacing w:w="15" w:type="dxa"/>
        </w:trPr>
        <w:tc>
          <w:tcPr>
            <w:tcW w:w="0" w:type="auto"/>
            <w:vAlign w:val="center"/>
            <w:hideMark/>
          </w:tcPr>
          <w:p w14:paraId="0B910EC8" w14:textId="77777777" w:rsidR="00B64B28" w:rsidRDefault="00B64B28" w:rsidP="00466496">
            <w:pPr>
              <w:rPr>
                <w:sz w:val="24"/>
              </w:rPr>
            </w:pPr>
            <w:r>
              <w:rPr>
                <w:b/>
                <w:bCs/>
              </w:rPr>
              <w:t>Subelements:</w:t>
            </w:r>
          </w:p>
        </w:tc>
        <w:tc>
          <w:tcPr>
            <w:tcW w:w="0" w:type="auto"/>
            <w:vAlign w:val="center"/>
            <w:hideMark/>
          </w:tcPr>
          <w:p w14:paraId="56F0B6D1" w14:textId="77777777" w:rsidR="00B64B28" w:rsidRDefault="00B64B28" w:rsidP="00466496">
            <w:pPr>
              <w:rPr>
                <w:sz w:val="24"/>
              </w:rPr>
            </w:pPr>
            <w:r>
              <w:t>none</w:t>
            </w:r>
          </w:p>
        </w:tc>
      </w:tr>
      <w:tr w:rsidR="00B64B28" w14:paraId="5E0CD401" w14:textId="77777777" w:rsidTr="00B64B28">
        <w:trPr>
          <w:tblCellSpacing w:w="15" w:type="dxa"/>
        </w:trPr>
        <w:tc>
          <w:tcPr>
            <w:tcW w:w="0" w:type="auto"/>
            <w:vAlign w:val="center"/>
            <w:hideMark/>
          </w:tcPr>
          <w:p w14:paraId="4E059E14" w14:textId="77777777" w:rsidR="00B64B28" w:rsidRDefault="00B64B28" w:rsidP="00466496">
            <w:pPr>
              <w:rPr>
                <w:sz w:val="24"/>
              </w:rPr>
            </w:pPr>
            <w:r>
              <w:rPr>
                <w:b/>
                <w:bCs/>
              </w:rPr>
              <w:t>Example Context:</w:t>
            </w:r>
          </w:p>
        </w:tc>
        <w:tc>
          <w:tcPr>
            <w:tcW w:w="0" w:type="auto"/>
            <w:vAlign w:val="center"/>
            <w:hideMark/>
          </w:tcPr>
          <w:p w14:paraId="488E47CC" w14:textId="77777777" w:rsidR="00B64B28" w:rsidRPr="00B61B52" w:rsidRDefault="00B64B28" w:rsidP="00466496">
            <w:pPr>
              <w:pStyle w:val="HTMLPreformatted"/>
              <w:rPr>
                <w:rFonts w:cs="Helvetica"/>
                <w:lang w:val="en-GB" w:eastAsia="en-GB"/>
              </w:rPr>
            </w:pPr>
            <w:r w:rsidRPr="00B61B52">
              <w:rPr>
                <w:rFonts w:cs="Helvetica"/>
                <w:lang w:val="en-GB" w:eastAsia="en-GB"/>
              </w:rPr>
              <w:t>&lt;cv id="PSI-MS" fullName="Proteomics Standards Initiative Mass Spectrometry Vocabularies"</w:t>
            </w:r>
          </w:p>
          <w:p w14:paraId="1565317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uri="http://psidev.cvs.sourceforge.net/viewvc/*checkout*/psidev/psi/psi-ms/mzML/controlledVocabulary/psi-ms.obo"</w:t>
            </w:r>
          </w:p>
          <w:p w14:paraId="6628036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version="2.32.0"/&gt;</w:t>
            </w:r>
          </w:p>
          <w:p w14:paraId="2816E6A6" w14:textId="77777777" w:rsidR="00B64B28" w:rsidRPr="00B61B52" w:rsidRDefault="00B64B28" w:rsidP="00466496">
            <w:pPr>
              <w:pStyle w:val="HTMLPreformatted"/>
              <w:rPr>
                <w:rFonts w:cs="Helvetica"/>
                <w:lang w:val="en-GB" w:eastAsia="en-GB"/>
              </w:rPr>
            </w:pPr>
            <w:r w:rsidRPr="00B61B52">
              <w:rPr>
                <w:rFonts w:cs="Helvetica"/>
                <w:lang w:val="en-GB" w:eastAsia="en-GB"/>
              </w:rPr>
              <w:t>&lt;cv id="UNIMOD" fullName="UNIMOD" uri="http://www.unimod.org/obo/unimod.obo"/&gt;</w:t>
            </w:r>
          </w:p>
          <w:p w14:paraId="119B478C" w14:textId="77777777" w:rsidR="00B64B28" w:rsidRPr="00B61B52" w:rsidRDefault="00B64B28" w:rsidP="00466496">
            <w:pPr>
              <w:pStyle w:val="HTMLPreformatted"/>
              <w:rPr>
                <w:rFonts w:cs="Helvetica"/>
                <w:lang w:val="en-GB" w:eastAsia="en-GB"/>
              </w:rPr>
            </w:pPr>
            <w:r w:rsidRPr="00B61B52">
              <w:rPr>
                <w:rFonts w:cs="Helvetica"/>
                <w:lang w:val="en-GB" w:eastAsia="en-GB"/>
              </w:rPr>
              <w:t>&lt;cv id="UO" fullName="UNIT-ONTOLOGY"</w:t>
            </w:r>
          </w:p>
          <w:p w14:paraId="0D14862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uri="http://obo.cvs.sourceforge.net/*checkout*/obo/obo/ontology/phenotype/unit.obo"/&gt;</w:t>
            </w:r>
          </w:p>
          <w:p w14:paraId="676B33CC" w14:textId="77777777" w:rsidR="00B64B28" w:rsidRPr="00B61B52" w:rsidRDefault="00B64B28" w:rsidP="00466496">
            <w:pPr>
              <w:pStyle w:val="HTMLPreformatted"/>
              <w:rPr>
                <w:rFonts w:cs="Helvetica"/>
                <w:lang w:val="en-GB" w:eastAsia="en-GB"/>
              </w:rPr>
            </w:pPr>
            <w:r w:rsidRPr="00B61B52">
              <w:rPr>
                <w:rFonts w:cs="Helvetica"/>
                <w:lang w:val="en-GB" w:eastAsia="en-GB"/>
              </w:rPr>
              <w:t>&lt;/cvList&gt;</w:t>
            </w:r>
          </w:p>
          <w:p w14:paraId="16AF0AB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543A5CF4" w14:textId="77777777" w:rsidR="00B64B28" w:rsidRPr="00B61B52" w:rsidRDefault="00B64B28" w:rsidP="00466496">
            <w:pPr>
              <w:pStyle w:val="HTMLPreformatted"/>
              <w:rPr>
                <w:rFonts w:cs="Helvetica"/>
                <w:lang w:val="en-GB" w:eastAsia="en-GB"/>
              </w:rPr>
            </w:pPr>
            <w:r w:rsidRPr="00B61B52">
              <w:rPr>
                <w:rFonts w:cs="Helvetica"/>
                <w:lang w:val="en-GB" w:eastAsia="en-GB"/>
              </w:rPr>
              <w:t>&lt;/cv&gt;</w:t>
            </w:r>
          </w:p>
        </w:tc>
      </w:tr>
    </w:tbl>
    <w:p w14:paraId="2D2E22A0" w14:textId="77777777" w:rsidR="00B64B28" w:rsidRDefault="00B64B28" w:rsidP="00466496"/>
    <w:p w14:paraId="5DF31C0E" w14:textId="77777777" w:rsidR="00B64B28" w:rsidRDefault="00B64B28" w:rsidP="00466496">
      <w:pPr>
        <w:pStyle w:val="Heading2"/>
      </w:pPr>
      <w:bookmarkStart w:id="254" w:name="_Toc449341823"/>
      <w:r>
        <w:t>Element &lt;</w:t>
      </w:r>
      <w:bookmarkStart w:id="255" w:name="cvList"/>
      <w:r>
        <w:t>cvList</w:t>
      </w:r>
      <w:bookmarkEnd w:id="255"/>
      <w:r>
        <w:t>&gt;</w:t>
      </w:r>
      <w:bookmarkEnd w:id="25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6"/>
        <w:gridCol w:w="8526"/>
      </w:tblGrid>
      <w:tr w:rsidR="00B64B28" w14:paraId="0A2C38F7" w14:textId="77777777" w:rsidTr="00B64B28">
        <w:trPr>
          <w:tblCellSpacing w:w="15" w:type="dxa"/>
        </w:trPr>
        <w:tc>
          <w:tcPr>
            <w:tcW w:w="0" w:type="auto"/>
            <w:vAlign w:val="center"/>
            <w:hideMark/>
          </w:tcPr>
          <w:p w14:paraId="52882D4F" w14:textId="77777777" w:rsidR="00B64B28" w:rsidRDefault="00B64B28" w:rsidP="00466496">
            <w:pPr>
              <w:rPr>
                <w:sz w:val="24"/>
              </w:rPr>
            </w:pPr>
            <w:r>
              <w:rPr>
                <w:b/>
                <w:bCs/>
              </w:rPr>
              <w:t>Definition:</w:t>
            </w:r>
          </w:p>
        </w:tc>
        <w:tc>
          <w:tcPr>
            <w:tcW w:w="0" w:type="auto"/>
            <w:vAlign w:val="center"/>
            <w:hideMark/>
          </w:tcPr>
          <w:p w14:paraId="4D3F22F0" w14:textId="77777777" w:rsidR="00B64B28" w:rsidRDefault="00B64B28" w:rsidP="00466496">
            <w:pPr>
              <w:rPr>
                <w:sz w:val="24"/>
              </w:rPr>
            </w:pPr>
            <w:r>
              <w:t xml:space="preserve">The list of controlled vocabularies used in the file. </w:t>
            </w:r>
          </w:p>
        </w:tc>
      </w:tr>
      <w:tr w:rsidR="00B64B28" w14:paraId="3ADED074" w14:textId="77777777" w:rsidTr="00B64B28">
        <w:trPr>
          <w:tblCellSpacing w:w="15" w:type="dxa"/>
        </w:trPr>
        <w:tc>
          <w:tcPr>
            <w:tcW w:w="0" w:type="auto"/>
            <w:vAlign w:val="center"/>
            <w:hideMark/>
          </w:tcPr>
          <w:p w14:paraId="5D922529" w14:textId="77777777" w:rsidR="00B64B28" w:rsidRDefault="00B64B28" w:rsidP="00466496">
            <w:pPr>
              <w:rPr>
                <w:sz w:val="24"/>
              </w:rPr>
            </w:pPr>
            <w:r>
              <w:rPr>
                <w:b/>
                <w:bCs/>
              </w:rPr>
              <w:t>Type:</w:t>
            </w:r>
          </w:p>
        </w:tc>
        <w:tc>
          <w:tcPr>
            <w:tcW w:w="0" w:type="auto"/>
            <w:vAlign w:val="center"/>
            <w:hideMark/>
          </w:tcPr>
          <w:p w14:paraId="4AA87008" w14:textId="77777777" w:rsidR="00B64B28" w:rsidRDefault="00B64B28" w:rsidP="00466496">
            <w:pPr>
              <w:rPr>
                <w:sz w:val="24"/>
              </w:rPr>
            </w:pPr>
            <w:r>
              <w:t xml:space="preserve">CVListType </w:t>
            </w:r>
          </w:p>
        </w:tc>
      </w:tr>
      <w:tr w:rsidR="00B64B28" w14:paraId="68CF88A8" w14:textId="77777777" w:rsidTr="00B64B28">
        <w:trPr>
          <w:tblCellSpacing w:w="15" w:type="dxa"/>
        </w:trPr>
        <w:tc>
          <w:tcPr>
            <w:tcW w:w="0" w:type="auto"/>
            <w:vAlign w:val="center"/>
            <w:hideMark/>
          </w:tcPr>
          <w:p w14:paraId="10EFBB0D" w14:textId="77777777" w:rsidR="00B64B28" w:rsidRDefault="00B64B28" w:rsidP="00466496">
            <w:pPr>
              <w:rPr>
                <w:sz w:val="24"/>
              </w:rPr>
            </w:pPr>
            <w:r>
              <w:rPr>
                <w:b/>
                <w:bCs/>
              </w:rPr>
              <w:t>Attributes:</w:t>
            </w:r>
          </w:p>
        </w:tc>
        <w:tc>
          <w:tcPr>
            <w:tcW w:w="0" w:type="auto"/>
            <w:vAlign w:val="center"/>
            <w:hideMark/>
          </w:tcPr>
          <w:p w14:paraId="57E78B15" w14:textId="77777777" w:rsidR="00B64B28" w:rsidRDefault="00B64B28" w:rsidP="00466496">
            <w:pPr>
              <w:rPr>
                <w:sz w:val="24"/>
              </w:rPr>
            </w:pPr>
            <w:r>
              <w:t>none</w:t>
            </w:r>
          </w:p>
        </w:tc>
      </w:tr>
      <w:tr w:rsidR="00B64B28" w14:paraId="2EE9B145" w14:textId="77777777" w:rsidTr="00B64B28">
        <w:trPr>
          <w:tblCellSpacing w:w="15" w:type="dxa"/>
        </w:trPr>
        <w:tc>
          <w:tcPr>
            <w:tcW w:w="0" w:type="auto"/>
            <w:vAlign w:val="center"/>
            <w:hideMark/>
          </w:tcPr>
          <w:p w14:paraId="7CBA81AD" w14:textId="77777777" w:rsidR="00B64B28" w:rsidRDefault="00B64B28" w:rsidP="00466496">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31"/>
              <w:gridCol w:w="1135"/>
              <w:gridCol w:w="1180"/>
              <w:gridCol w:w="4489"/>
            </w:tblGrid>
            <w:tr w:rsidR="00B64B28" w14:paraId="398247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0DB23A" w14:textId="77777777" w:rsidR="00B64B28" w:rsidRDefault="00B64B28" w:rsidP="00466496">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B0F99" w14:textId="77777777" w:rsidR="00B64B28" w:rsidRDefault="00B64B28" w:rsidP="00466496">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E1220B8" w14:textId="77777777" w:rsidR="00B64B28" w:rsidRDefault="00B64B28" w:rsidP="00466496">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87E1F45" w14:textId="77777777" w:rsidR="00B64B28" w:rsidRDefault="00B64B28" w:rsidP="00466496">
                  <w:pPr>
                    <w:jc w:val="center"/>
                    <w:rPr>
                      <w:b/>
                      <w:bCs/>
                      <w:sz w:val="24"/>
                    </w:rPr>
                  </w:pPr>
                  <w:r>
                    <w:rPr>
                      <w:b/>
                      <w:bCs/>
                    </w:rPr>
                    <w:t>Definition</w:t>
                  </w:r>
                </w:p>
              </w:tc>
            </w:tr>
            <w:tr w:rsidR="00B64B28" w14:paraId="09DBDE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F42A08" w14:textId="77777777" w:rsidR="00B64B28" w:rsidRDefault="00B64B28" w:rsidP="00466496">
                  <w:pPr>
                    <w:rPr>
                      <w:sz w:val="24"/>
                    </w:rPr>
                  </w:pPr>
                  <w:hyperlink w:anchor="cv" w:history="1">
                    <w:r>
                      <w:rPr>
                        <w:rStyle w:val="Hyperlink"/>
                      </w:rPr>
                      <w:t>cv</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2FD4F33" w14:textId="77777777" w:rsidR="00B64B28" w:rsidRDefault="00B64B28" w:rsidP="00466496">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40649" w14:textId="77777777" w:rsidR="00B64B28" w:rsidRDefault="00B64B28" w:rsidP="00466496">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1DF2F" w14:textId="77777777" w:rsidR="00B64B28" w:rsidRDefault="00B64B28" w:rsidP="00466496">
                  <w:pPr>
                    <w:rPr>
                      <w:sz w:val="24"/>
                    </w:rPr>
                  </w:pPr>
                  <w:r>
                    <w:t>A source controlled vocabulary from which cvParams will be obtained.</w:t>
                  </w:r>
                </w:p>
              </w:tc>
            </w:tr>
          </w:tbl>
          <w:p w14:paraId="52F57DD8" w14:textId="77777777" w:rsidR="00B64B28" w:rsidRDefault="00B64B28" w:rsidP="00466496">
            <w:pPr>
              <w:rPr>
                <w:sz w:val="24"/>
              </w:rPr>
            </w:pPr>
          </w:p>
        </w:tc>
      </w:tr>
      <w:tr w:rsidR="00B64B28" w14:paraId="6B6DD937" w14:textId="77777777" w:rsidTr="00B64B28">
        <w:trPr>
          <w:tblCellSpacing w:w="15" w:type="dxa"/>
        </w:trPr>
        <w:tc>
          <w:tcPr>
            <w:tcW w:w="0" w:type="auto"/>
            <w:vAlign w:val="center"/>
            <w:hideMark/>
          </w:tcPr>
          <w:p w14:paraId="564269D3" w14:textId="77777777" w:rsidR="00B64B28" w:rsidRDefault="00B64B28" w:rsidP="00466496">
            <w:pPr>
              <w:rPr>
                <w:sz w:val="24"/>
              </w:rPr>
            </w:pPr>
            <w:r>
              <w:rPr>
                <w:b/>
                <w:bCs/>
              </w:rPr>
              <w:t>Example Context:</w:t>
            </w:r>
          </w:p>
        </w:tc>
        <w:tc>
          <w:tcPr>
            <w:tcW w:w="0" w:type="auto"/>
            <w:vAlign w:val="center"/>
            <w:hideMark/>
          </w:tcPr>
          <w:p w14:paraId="4CE2A19D" w14:textId="77777777" w:rsidR="00B64B28" w:rsidRPr="00B61B52" w:rsidRDefault="00B64B28" w:rsidP="00466496">
            <w:pPr>
              <w:pStyle w:val="HTMLPreformatted"/>
              <w:rPr>
                <w:rFonts w:cs="Helvetica"/>
                <w:lang w:val="en-GB" w:eastAsia="en-GB"/>
              </w:rPr>
            </w:pPr>
            <w:r w:rsidRPr="00B61B52">
              <w:rPr>
                <w:rFonts w:cs="Helvetica"/>
                <w:lang w:val="en-GB" w:eastAsia="en-GB"/>
              </w:rPr>
              <w:t>&lt;cvList&gt;</w:t>
            </w:r>
          </w:p>
          <w:p w14:paraId="2D5ED555"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 id="PSI-MS" fullName="Proteomics Standards Initiative Mass Spectrometry Vocabularies"</w:t>
            </w:r>
          </w:p>
          <w:p w14:paraId="2A2AFAC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uri="http://psidev.cvs.sourceforge.net/viewvc/*checkout*/psidev/psi/psi-ms/mzML/controlledVocabulary/psi-ms.obo"</w:t>
            </w:r>
          </w:p>
          <w:p w14:paraId="4DE3FA3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version="2.32.0"/&gt;</w:t>
            </w:r>
          </w:p>
          <w:p w14:paraId="3E02D9DC"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 id="UNIMOD" fullName="UNIMOD" uri="http://www.unimod.org/obo/unimod.obo"/&gt;</w:t>
            </w:r>
          </w:p>
          <w:p w14:paraId="0E6CAA83"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&lt;cv id="UO" fullName="UNIT-ONTOLOGY"</w:t>
            </w:r>
          </w:p>
          <w:p w14:paraId="79D6120B"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uri="http://obo.cvs.sourceforge.net/*checkout*/obo/obo/ontology/phenotype/unit.obo"/&gt;</w:t>
            </w:r>
          </w:p>
          <w:p w14:paraId="247F2184"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3C357F9F" w14:textId="77777777" w:rsidR="00B64B28" w:rsidRPr="00B61B52" w:rsidRDefault="00B64B28" w:rsidP="00466496">
            <w:pPr>
              <w:pStyle w:val="HTMLPreformatted"/>
              <w:rPr>
                <w:rFonts w:cs="Helvetica"/>
                <w:lang w:val="en-GB" w:eastAsia="en-GB"/>
              </w:rPr>
            </w:pPr>
            <w:r w:rsidRPr="00B61B52">
              <w:rPr>
                <w:rFonts w:cs="Helvetica"/>
                <w:lang w:val="en-GB" w:eastAsia="en-GB"/>
              </w:rPr>
              <w:lastRenderedPageBreak/>
              <w:t>&lt;/cvList&gt;</w:t>
            </w:r>
          </w:p>
        </w:tc>
      </w:tr>
    </w:tbl>
    <w:p w14:paraId="703306BE" w14:textId="77777777" w:rsidR="00B64B28" w:rsidRDefault="00B64B28" w:rsidP="00466496"/>
    <w:p w14:paraId="70969949" w14:textId="77777777" w:rsidR="00B64B28" w:rsidRDefault="00B64B28" w:rsidP="00466496">
      <w:pPr>
        <w:pStyle w:val="Heading2"/>
      </w:pPr>
      <w:bookmarkStart w:id="256" w:name="_Toc449341824"/>
      <w:r>
        <w:t>Element &lt;</w:t>
      </w:r>
      <w:bookmarkStart w:id="257" w:name="cvParam"/>
      <w:r>
        <w:t>cvParam</w:t>
      </w:r>
      <w:bookmarkEnd w:id="257"/>
      <w:r>
        <w:t>&gt;</w:t>
      </w:r>
      <w:bookmarkEnd w:id="25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2"/>
        <w:gridCol w:w="8670"/>
      </w:tblGrid>
      <w:tr w:rsidR="00B64B28" w14:paraId="5168D3C7" w14:textId="77777777" w:rsidTr="00B64B28">
        <w:trPr>
          <w:tblCellSpacing w:w="15" w:type="dxa"/>
        </w:trPr>
        <w:tc>
          <w:tcPr>
            <w:tcW w:w="0" w:type="auto"/>
            <w:vAlign w:val="center"/>
            <w:hideMark/>
          </w:tcPr>
          <w:p w14:paraId="5C8385DF" w14:textId="77777777" w:rsidR="00B64B28" w:rsidRDefault="00B64B28" w:rsidP="00466496">
            <w:pPr>
              <w:rPr>
                <w:sz w:val="24"/>
              </w:rPr>
            </w:pPr>
            <w:r>
              <w:rPr>
                <w:b/>
                <w:bCs/>
              </w:rPr>
              <w:t>Definition:</w:t>
            </w:r>
          </w:p>
        </w:tc>
        <w:tc>
          <w:tcPr>
            <w:tcW w:w="0" w:type="auto"/>
            <w:vAlign w:val="center"/>
            <w:hideMark/>
          </w:tcPr>
          <w:p w14:paraId="3CB39BB2" w14:textId="77777777" w:rsidR="00B64B28" w:rsidRDefault="00B64B28" w:rsidP="00466496">
            <w:pPr>
              <w:rPr>
                <w:sz w:val="24"/>
              </w:rPr>
            </w:pPr>
            <w:r>
              <w:t xml:space="preserve">A single entry from an ontology or a controlled vocabulary. </w:t>
            </w:r>
          </w:p>
        </w:tc>
      </w:tr>
      <w:tr w:rsidR="00B64B28" w14:paraId="0D7DFA76" w14:textId="77777777" w:rsidTr="00B64B28">
        <w:trPr>
          <w:tblCellSpacing w:w="15" w:type="dxa"/>
        </w:trPr>
        <w:tc>
          <w:tcPr>
            <w:tcW w:w="0" w:type="auto"/>
            <w:vAlign w:val="center"/>
            <w:hideMark/>
          </w:tcPr>
          <w:p w14:paraId="3D916A83" w14:textId="77777777" w:rsidR="00B64B28" w:rsidRDefault="00B64B28" w:rsidP="00466496">
            <w:pPr>
              <w:rPr>
                <w:sz w:val="24"/>
              </w:rPr>
            </w:pPr>
            <w:r>
              <w:rPr>
                <w:b/>
                <w:bCs/>
              </w:rPr>
              <w:t>Type:</w:t>
            </w:r>
          </w:p>
        </w:tc>
        <w:tc>
          <w:tcPr>
            <w:tcW w:w="0" w:type="auto"/>
            <w:vAlign w:val="center"/>
            <w:hideMark/>
          </w:tcPr>
          <w:p w14:paraId="0EAFE8AD" w14:textId="77777777" w:rsidR="00B64B28" w:rsidRDefault="00B64B28" w:rsidP="00466496">
            <w:pPr>
              <w:rPr>
                <w:sz w:val="24"/>
              </w:rPr>
            </w:pPr>
            <w:r>
              <w:t xml:space="preserve">CVParamType </w:t>
            </w:r>
          </w:p>
        </w:tc>
      </w:tr>
      <w:tr w:rsidR="00B64B28" w14:paraId="68E8D675" w14:textId="77777777" w:rsidTr="00B64B28">
        <w:trPr>
          <w:tblCellSpacing w:w="15" w:type="dxa"/>
        </w:trPr>
        <w:tc>
          <w:tcPr>
            <w:tcW w:w="0" w:type="auto"/>
            <w:vAlign w:val="center"/>
            <w:hideMark/>
          </w:tcPr>
          <w:p w14:paraId="34FE2A87"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40"/>
              <w:gridCol w:w="996"/>
              <w:gridCol w:w="824"/>
              <w:gridCol w:w="5319"/>
            </w:tblGrid>
            <w:tr w:rsidR="00B64B28" w14:paraId="7AA1AD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B25696"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06E4A"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C83F6C3"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D9E3D47" w14:textId="77777777" w:rsidR="00B64B28" w:rsidRDefault="00B64B28" w:rsidP="00466496">
                  <w:pPr>
                    <w:jc w:val="center"/>
                    <w:rPr>
                      <w:b/>
                      <w:bCs/>
                      <w:sz w:val="24"/>
                    </w:rPr>
                  </w:pPr>
                  <w:r>
                    <w:rPr>
                      <w:b/>
                      <w:bCs/>
                    </w:rPr>
                    <w:t>Definition</w:t>
                  </w:r>
                </w:p>
              </w:tc>
            </w:tr>
            <w:tr w:rsidR="00B64B28" w14:paraId="4FF0E6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8DBA7F" w14:textId="77777777" w:rsidR="00B64B28" w:rsidRDefault="00B64B28" w:rsidP="00466496">
                  <w:pPr>
                    <w:rPr>
                      <w:sz w:val="24"/>
                    </w:rPr>
                  </w:pPr>
                  <w:r>
                    <w:t>accession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33873FB"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7C60F7E"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D2E2A" w14:textId="77777777" w:rsidR="00B64B28" w:rsidRDefault="00B64B28" w:rsidP="00466496">
                  <w:pPr>
                    <w:rPr>
                      <w:sz w:val="24"/>
                    </w:rPr>
                  </w:pPr>
                  <w:r>
                    <w:t xml:space="preserve">The accession or ID number of this CV term in the source CV. </w:t>
                  </w:r>
                </w:p>
              </w:tc>
            </w:tr>
            <w:tr w:rsidR="00B64B28" w14:paraId="0793B8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C70C2B" w14:textId="77777777" w:rsidR="00B64B28" w:rsidRDefault="00B64B28" w:rsidP="00466496">
                  <w:pPr>
                    <w:rPr>
                      <w:sz w:val="24"/>
                    </w:rPr>
                  </w:pPr>
                  <w:r>
                    <w:t>cvRef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AC7C1"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E13CD"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A6D67" w14:textId="77777777" w:rsidR="00B64B28" w:rsidRDefault="00B64B28" w:rsidP="00466496">
                  <w:pPr>
                    <w:rPr>
                      <w:sz w:val="24"/>
                    </w:rPr>
                  </w:pPr>
                  <w:r>
                    <w:t xml:space="preserve">A reference to the cv element from which this term originates. </w:t>
                  </w:r>
                </w:p>
              </w:tc>
            </w:tr>
            <w:tr w:rsidR="00B64B28" w14:paraId="269688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121812"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249EC"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24AC557"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98175F1" w14:textId="77777777" w:rsidR="00B64B28" w:rsidRDefault="00B64B28" w:rsidP="00466496">
                  <w:pPr>
                    <w:rPr>
                      <w:sz w:val="24"/>
                    </w:rPr>
                  </w:pPr>
                  <w:r>
                    <w:t>The name of the parameter.</w:t>
                  </w:r>
                </w:p>
              </w:tc>
            </w:tr>
            <w:tr w:rsidR="00B64B28" w14:paraId="1CED0A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FF6A31" w14:textId="77777777" w:rsidR="00B64B28" w:rsidRDefault="00B64B28" w:rsidP="00466496">
                  <w:pPr>
                    <w:rPr>
                      <w:sz w:val="24"/>
                    </w:rPr>
                  </w:pPr>
                  <w:r>
                    <w:t>unitAccession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9D5E2"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4AF1126"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B31B4AC" w14:textId="77777777" w:rsidR="00B64B28" w:rsidRDefault="00B64B28" w:rsidP="00466496">
                  <w:pPr>
                    <w:rPr>
                      <w:sz w:val="24"/>
                    </w:rPr>
                  </w:pPr>
                  <w:r>
                    <w:t xml:space="preserve">An accession number identifying the unit within the OBO foundry Unit CV. </w:t>
                  </w:r>
                </w:p>
              </w:tc>
            </w:tr>
            <w:tr w:rsidR="00B64B28" w14:paraId="682158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B76B38" w14:textId="77777777" w:rsidR="00B64B28" w:rsidRDefault="00B64B28" w:rsidP="00466496">
                  <w:pPr>
                    <w:rPr>
                      <w:sz w:val="24"/>
                    </w:rPr>
                  </w:pPr>
                  <w:r>
                    <w:t>unitCvRef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33992414"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9D9DA"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737B8" w14:textId="77777777" w:rsidR="00B64B28" w:rsidRDefault="00B64B28" w:rsidP="00466496">
                  <w:pPr>
                    <w:rPr>
                      <w:sz w:val="24"/>
                    </w:rPr>
                  </w:pPr>
                  <w:r>
                    <w:t xml:space="preserve">If a unit term is referenced, this attribute MUST refer to the CV 'id' attribute defined in the cvList in this file. </w:t>
                  </w:r>
                </w:p>
              </w:tc>
            </w:tr>
            <w:tr w:rsidR="00B64B28" w14:paraId="29AF5C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407104" w14:textId="77777777" w:rsidR="00B64B28" w:rsidRDefault="00B64B28" w:rsidP="00466496">
                  <w:pPr>
                    <w:rPr>
                      <w:sz w:val="24"/>
                    </w:rPr>
                  </w:pPr>
                  <w:r>
                    <w:t>unitName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D3C88E8"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65D200B"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3382F" w14:textId="77777777" w:rsidR="00B64B28" w:rsidRDefault="00B64B28" w:rsidP="00466496">
                  <w:pPr>
                    <w:rPr>
                      <w:sz w:val="24"/>
                    </w:rPr>
                  </w:pPr>
                  <w:r>
                    <w:t>The name of the unit.</w:t>
                  </w:r>
                </w:p>
              </w:tc>
            </w:tr>
            <w:tr w:rsidR="00B64B28" w14:paraId="44C5CD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77F870" w14:textId="77777777" w:rsidR="00B64B28" w:rsidRDefault="00B64B28" w:rsidP="00466496">
                  <w:pPr>
                    <w:rPr>
                      <w:sz w:val="24"/>
                    </w:rPr>
                  </w:pPr>
                  <w:r>
                    <w:t>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082BC8C"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2883B3A"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F54D6EC" w14:textId="77777777" w:rsidR="00B64B28" w:rsidRDefault="00B64B28" w:rsidP="00466496">
                  <w:pPr>
                    <w:rPr>
                      <w:sz w:val="24"/>
                    </w:rPr>
                  </w:pPr>
                  <w:r>
                    <w:t>The user-entered value of the parameter.</w:t>
                  </w:r>
                </w:p>
              </w:tc>
            </w:tr>
          </w:tbl>
          <w:p w14:paraId="73719EDF" w14:textId="77777777" w:rsidR="00B64B28" w:rsidRDefault="00B64B28" w:rsidP="00466496">
            <w:pPr>
              <w:rPr>
                <w:sz w:val="24"/>
              </w:rPr>
            </w:pPr>
          </w:p>
        </w:tc>
      </w:tr>
      <w:tr w:rsidR="00B64B28" w14:paraId="1FA5A1C3" w14:textId="77777777" w:rsidTr="00B64B28">
        <w:trPr>
          <w:tblCellSpacing w:w="15" w:type="dxa"/>
        </w:trPr>
        <w:tc>
          <w:tcPr>
            <w:tcW w:w="0" w:type="auto"/>
            <w:vAlign w:val="center"/>
            <w:hideMark/>
          </w:tcPr>
          <w:p w14:paraId="477833AD" w14:textId="77777777" w:rsidR="00B64B28" w:rsidRDefault="00B64B28" w:rsidP="00466496">
            <w:pPr>
              <w:rPr>
                <w:sz w:val="24"/>
              </w:rPr>
            </w:pPr>
            <w:r>
              <w:rPr>
                <w:b/>
                <w:bCs/>
              </w:rPr>
              <w:t>Subelements:</w:t>
            </w:r>
          </w:p>
        </w:tc>
        <w:tc>
          <w:tcPr>
            <w:tcW w:w="0" w:type="auto"/>
            <w:vAlign w:val="center"/>
            <w:hideMark/>
          </w:tcPr>
          <w:p w14:paraId="69634046" w14:textId="77777777" w:rsidR="00B64B28" w:rsidRDefault="00B64B28" w:rsidP="00466496">
            <w:pPr>
              <w:rPr>
                <w:sz w:val="24"/>
              </w:rPr>
            </w:pPr>
            <w:r>
              <w:t>none</w:t>
            </w:r>
          </w:p>
        </w:tc>
      </w:tr>
      <w:tr w:rsidR="00B64B28" w14:paraId="40C4FAB5" w14:textId="77777777" w:rsidTr="00B64B28">
        <w:trPr>
          <w:tblCellSpacing w:w="15" w:type="dxa"/>
        </w:trPr>
        <w:tc>
          <w:tcPr>
            <w:tcW w:w="0" w:type="auto"/>
            <w:vAlign w:val="center"/>
            <w:hideMark/>
          </w:tcPr>
          <w:p w14:paraId="303B71A2" w14:textId="77777777" w:rsidR="00B64B28" w:rsidRDefault="00B64B28" w:rsidP="00466496">
            <w:pPr>
              <w:rPr>
                <w:sz w:val="24"/>
              </w:rPr>
            </w:pPr>
            <w:r>
              <w:rPr>
                <w:b/>
                <w:bCs/>
              </w:rPr>
              <w:t>Example Context:</w:t>
            </w:r>
          </w:p>
        </w:tc>
        <w:tc>
          <w:tcPr>
            <w:tcW w:w="0" w:type="auto"/>
            <w:vAlign w:val="center"/>
            <w:hideMark/>
          </w:tcPr>
          <w:p w14:paraId="73832BBD" w14:textId="77777777" w:rsidR="00B64B28" w:rsidRPr="00B61B52" w:rsidRDefault="00B64B28" w:rsidP="00466496">
            <w:pPr>
              <w:pStyle w:val="HTMLPreformatted"/>
              <w:rPr>
                <w:rFonts w:cs="Helvetica"/>
                <w:lang w:val="en-GB" w:eastAsia="en-GB"/>
              </w:rPr>
            </w:pPr>
            <w:r w:rsidRPr="00B61B52">
              <w:rPr>
                <w:rFonts w:cs="Helvetica"/>
                <w:lang w:val="en-GB" w:eastAsia="en-GB"/>
              </w:rPr>
              <w:t>&lt;cvParam accession="MS:1001088" name="protein description" cvRef="PSI-MS"</w:t>
            </w:r>
          </w:p>
          <w:p w14:paraId="0A31F457"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value="Rnd3psu|NC_LIV_111720 Decoy sequence, was | organism=Neospora_caninum | product=forkhead-aasociated (FHA) domain-containing protein | location=Neo_chrIX:1702443-1710709(-) | length=1155"</w:t>
            </w:r>
          </w:p>
          <w:p w14:paraId="397758B1" w14:textId="77777777" w:rsidR="00B64B28" w:rsidRPr="00B61B52" w:rsidRDefault="00B64B28" w:rsidP="00466496">
            <w:pPr>
              <w:pStyle w:val="HTMLPreformatted"/>
              <w:rPr>
                <w:rFonts w:cs="Helvetica"/>
                <w:lang w:val="en-GB" w:eastAsia="en-GB"/>
              </w:rPr>
            </w:pPr>
            <w:r w:rsidRPr="00B61B52">
              <w:rPr>
                <w:rFonts w:cs="Helvetica"/>
                <w:lang w:val="en-GB" w:eastAsia="en-GB"/>
              </w:rPr>
              <w:t>/&gt;</w:t>
            </w:r>
          </w:p>
          <w:p w14:paraId="329242C9" w14:textId="77777777" w:rsidR="00B64B28" w:rsidRPr="00B61B52" w:rsidRDefault="00B64B28" w:rsidP="00466496">
            <w:pPr>
              <w:pStyle w:val="HTMLPreformatted"/>
              <w:rPr>
                <w:rFonts w:cs="Helvetica"/>
                <w:lang w:val="en-GB" w:eastAsia="en-GB"/>
              </w:rPr>
            </w:pPr>
            <w:r w:rsidRPr="00B61B52">
              <w:rPr>
                <w:rFonts w:cs="Helvetica"/>
                <w:lang w:val="en-GB" w:eastAsia="en-GB"/>
              </w:rPr>
              <w:t>&lt;/DBSequence&gt;</w:t>
            </w:r>
          </w:p>
          <w:p w14:paraId="3018F39C" w14:textId="77777777" w:rsidR="00B64B28" w:rsidRPr="00B61B52" w:rsidRDefault="00B64B28" w:rsidP="00466496">
            <w:pPr>
              <w:pStyle w:val="HTMLPreformatted"/>
              <w:rPr>
                <w:rFonts w:cs="Helvetica"/>
                <w:lang w:val="en-GB" w:eastAsia="en-GB"/>
              </w:rPr>
            </w:pPr>
            <w:r w:rsidRPr="00B61B52">
              <w:rPr>
                <w:rFonts w:cs="Helvetica"/>
                <w:lang w:val="en-GB" w:eastAsia="en-GB"/>
              </w:rPr>
              <w:t>&lt;DBSequence id="DBSeq_1_Rnd1psu|NC_LIV_080090" length="16207"</w:t>
            </w:r>
          </w:p>
          <w:p w14:paraId="4846724D" w14:textId="77777777" w:rsidR="00B64B28" w:rsidRPr="00B61B52" w:rsidRDefault="00B64B28" w:rsidP="00466496">
            <w:pPr>
              <w:pStyle w:val="HTMLPreformatted"/>
              <w:rPr>
                <w:rFonts w:cs="Helvetica"/>
                <w:lang w:val="en-GB" w:eastAsia="en-GB"/>
              </w:rPr>
            </w:pPr>
            <w:r w:rsidRPr="00B61B52">
              <w:rPr>
                <w:rFonts w:cs="Helvetica"/>
                <w:lang w:val="en-GB" w:eastAsia="en-GB"/>
              </w:rPr>
              <w:t>searchDatabase_ref="SDB_NeoProt_tripledecoy" accession="Rnd1psu|NC_LIV_080090"&gt;</w:t>
            </w:r>
          </w:p>
          <w:p w14:paraId="519BCA84" w14:textId="77777777" w:rsidR="00E93B5A" w:rsidRPr="00B61B52" w:rsidRDefault="00B64B28" w:rsidP="00466496">
            <w:pPr>
              <w:pStyle w:val="HTMLPreformatted"/>
              <w:rPr>
                <w:rFonts w:cs="Helvetica"/>
                <w:lang w:val="en-GB" w:eastAsia="en-GB"/>
              </w:rPr>
            </w:pPr>
            <w:r w:rsidRPr="00B61B52">
              <w:rPr>
                <w:rFonts w:cs="Helvetica"/>
                <w:lang w:val="en-GB" w:eastAsia="en-GB"/>
              </w:rPr>
              <w:t>&lt;Seq&gt;TPLRAFARSEISNPSLIVLDDVLSQSLSSPGSHLERLLPEAEPGRGAEIDTKPHKRTTAFFSLEHEAEAWPPAPPTPPPGNQYAPIDRVGSATGAD</w:t>
            </w:r>
          </w:p>
          <w:p w14:paraId="60B4FBEC" w14:textId="77777777" w:rsidR="00E93B5A" w:rsidRPr="00B61B52" w:rsidRDefault="00B64B28" w:rsidP="00466496">
            <w:pPr>
              <w:pStyle w:val="HTMLPreformatted"/>
              <w:rPr>
                <w:rFonts w:cs="Helvetica"/>
                <w:lang w:val="en-GB" w:eastAsia="en-GB"/>
              </w:rPr>
            </w:pPr>
            <w:r w:rsidRPr="00B61B52">
              <w:rPr>
                <w:rFonts w:cs="Helvetica"/>
                <w:lang w:val="en-GB" w:eastAsia="en-GB"/>
              </w:rPr>
              <w:t>DPPTAPFALVPPRRRNLGLAPELFALGSQQTRAGIYSGRVGATQNTGVGPSAQLAAQANPAELDTPSQLAGPGSLVARALWAPVTFFLENSSRSLSSNSSR</w:t>
            </w:r>
          </w:p>
          <w:p w14:paraId="1A318200" w14:textId="77777777" w:rsidR="00E93B5A" w:rsidRPr="00B61B52" w:rsidRDefault="00FC0EEE" w:rsidP="00466496">
            <w:pPr>
              <w:pStyle w:val="HTMLPreformatted"/>
              <w:rPr>
                <w:rFonts w:cs="Helvetica"/>
                <w:lang w:val="en-GB" w:eastAsia="en-GB"/>
              </w:rPr>
            </w:pPr>
            <w:r w:rsidRPr="00B61B52">
              <w:rPr>
                <w:rFonts w:cs="Helvetica"/>
                <w:lang w:val="en-GB" w:eastAsia="en-GB"/>
              </w:rPr>
              <w:t>...</w:t>
            </w:r>
          </w:p>
          <w:p w14:paraId="7854F7BD" w14:textId="77777777" w:rsidR="00B64B28" w:rsidRPr="00B61B52" w:rsidRDefault="00B64B28" w:rsidP="00466496">
            <w:pPr>
              <w:pStyle w:val="HTMLPreformatted"/>
              <w:rPr>
                <w:rFonts w:cs="Helvetica"/>
                <w:lang w:val="en-GB" w:eastAsia="en-GB"/>
              </w:rPr>
            </w:pPr>
            <w:r w:rsidRPr="00B61B52">
              <w:rPr>
                <w:rFonts w:cs="Helvetica"/>
                <w:lang w:val="en-GB" w:eastAsia="en-GB"/>
              </w:rPr>
              <w:t>GGGLRAELAVNELLVEDRGPDNSNYVVAVKFPKAGAKECSRKKDKLDLHGSCDICAGMGTATSMSCTYA&lt;/Seq&gt;</w:t>
            </w:r>
          </w:p>
          <w:p w14:paraId="6EB10146" w14:textId="77777777" w:rsidR="00B64B28" w:rsidRPr="00B61B52" w:rsidRDefault="00B64B28" w:rsidP="00466496">
            <w:pPr>
              <w:pStyle w:val="HTMLPreformatted"/>
              <w:rPr>
                <w:rFonts w:cs="Helvetica"/>
                <w:lang w:val="en-GB" w:eastAsia="en-GB"/>
              </w:rPr>
            </w:pPr>
            <w:r w:rsidRPr="00B61B52">
              <w:rPr>
                <w:rFonts w:cs="Helvetica"/>
                <w:lang w:val="en-GB" w:eastAsia="en-GB"/>
              </w:rPr>
              <w:t xml:space="preserve">  ...</w:t>
            </w:r>
          </w:p>
          <w:p w14:paraId="178ABEC3" w14:textId="77777777" w:rsidR="00B64B28" w:rsidRPr="00B61B52" w:rsidRDefault="00B64B28" w:rsidP="00466496">
            <w:pPr>
              <w:pStyle w:val="HTMLPreformatted"/>
              <w:rPr>
                <w:rFonts w:cs="Helvetica"/>
                <w:lang w:val="en-GB" w:eastAsia="en-GB"/>
              </w:rPr>
            </w:pPr>
            <w:r w:rsidRPr="00B61B52">
              <w:rPr>
                <w:rFonts w:cs="Helvetica"/>
                <w:lang w:val="en-GB" w:eastAsia="en-GB"/>
              </w:rPr>
              <w:t>&lt;/cvParam&gt;</w:t>
            </w:r>
          </w:p>
        </w:tc>
      </w:tr>
    </w:tbl>
    <w:p w14:paraId="5FD2D09D" w14:textId="77777777" w:rsidR="00B64B28" w:rsidRDefault="00B64B28" w:rsidP="00466496"/>
    <w:p w14:paraId="3599EF3A" w14:textId="77777777" w:rsidR="00B64B28" w:rsidRDefault="00B64B28" w:rsidP="00466496">
      <w:pPr>
        <w:pStyle w:val="Heading2"/>
      </w:pPr>
      <w:bookmarkStart w:id="258" w:name="_Toc449341825"/>
      <w:r>
        <w:t>Element &lt;</w:t>
      </w:r>
      <w:bookmarkStart w:id="259" w:name="userParam"/>
      <w:r>
        <w:t>userParam</w:t>
      </w:r>
      <w:bookmarkEnd w:id="259"/>
      <w:r>
        <w:t>&gt;</w:t>
      </w:r>
      <w:bookmarkEnd w:id="25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8"/>
        <w:gridCol w:w="8544"/>
      </w:tblGrid>
      <w:tr w:rsidR="00B64B28" w14:paraId="666F0B96" w14:textId="77777777" w:rsidTr="00B64B28">
        <w:trPr>
          <w:tblCellSpacing w:w="15" w:type="dxa"/>
        </w:trPr>
        <w:tc>
          <w:tcPr>
            <w:tcW w:w="0" w:type="auto"/>
            <w:vAlign w:val="center"/>
            <w:hideMark/>
          </w:tcPr>
          <w:p w14:paraId="6D7B55E4" w14:textId="77777777" w:rsidR="00B64B28" w:rsidRDefault="00B64B28" w:rsidP="00466496">
            <w:pPr>
              <w:rPr>
                <w:sz w:val="24"/>
              </w:rPr>
            </w:pPr>
            <w:r>
              <w:rPr>
                <w:b/>
                <w:bCs/>
              </w:rPr>
              <w:t>Definition:</w:t>
            </w:r>
          </w:p>
        </w:tc>
        <w:tc>
          <w:tcPr>
            <w:tcW w:w="0" w:type="auto"/>
            <w:vAlign w:val="center"/>
            <w:hideMark/>
          </w:tcPr>
          <w:p w14:paraId="2F9AF328" w14:textId="77777777" w:rsidR="00B64B28" w:rsidRDefault="00B64B28" w:rsidP="00466496">
            <w:pPr>
              <w:rPr>
                <w:sz w:val="24"/>
              </w:rPr>
            </w:pPr>
            <w:r>
              <w:t xml:space="preserve">A single user-defined parameter. </w:t>
            </w:r>
          </w:p>
        </w:tc>
      </w:tr>
      <w:tr w:rsidR="00B64B28" w14:paraId="0F755AEE" w14:textId="77777777" w:rsidTr="00B64B28">
        <w:trPr>
          <w:tblCellSpacing w:w="15" w:type="dxa"/>
        </w:trPr>
        <w:tc>
          <w:tcPr>
            <w:tcW w:w="0" w:type="auto"/>
            <w:vAlign w:val="center"/>
            <w:hideMark/>
          </w:tcPr>
          <w:p w14:paraId="4D1C7353" w14:textId="77777777" w:rsidR="00B64B28" w:rsidRDefault="00B64B28" w:rsidP="00466496">
            <w:pPr>
              <w:rPr>
                <w:sz w:val="24"/>
              </w:rPr>
            </w:pPr>
            <w:r>
              <w:rPr>
                <w:b/>
                <w:bCs/>
              </w:rPr>
              <w:t>Type:</w:t>
            </w:r>
          </w:p>
        </w:tc>
        <w:tc>
          <w:tcPr>
            <w:tcW w:w="0" w:type="auto"/>
            <w:vAlign w:val="center"/>
            <w:hideMark/>
          </w:tcPr>
          <w:p w14:paraId="57811E54" w14:textId="77777777" w:rsidR="00B64B28" w:rsidRDefault="00B64B28" w:rsidP="00466496">
            <w:pPr>
              <w:rPr>
                <w:sz w:val="24"/>
              </w:rPr>
            </w:pPr>
            <w:r>
              <w:t xml:space="preserve">UserParamType </w:t>
            </w:r>
          </w:p>
        </w:tc>
      </w:tr>
      <w:tr w:rsidR="00B64B28" w14:paraId="22B58921" w14:textId="77777777" w:rsidTr="00B64B28">
        <w:trPr>
          <w:tblCellSpacing w:w="15" w:type="dxa"/>
        </w:trPr>
        <w:tc>
          <w:tcPr>
            <w:tcW w:w="0" w:type="auto"/>
            <w:vAlign w:val="center"/>
            <w:hideMark/>
          </w:tcPr>
          <w:p w14:paraId="242E0AD8" w14:textId="77777777" w:rsidR="00B64B28" w:rsidRDefault="00B64B28" w:rsidP="00466496">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37"/>
              <w:gridCol w:w="995"/>
              <w:gridCol w:w="824"/>
              <w:gridCol w:w="5197"/>
            </w:tblGrid>
            <w:tr w:rsidR="00B64B28" w14:paraId="39AB30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62C4A8" w14:textId="77777777" w:rsidR="00B64B28" w:rsidRDefault="00B64B28" w:rsidP="00466496">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91F1FC0" w14:textId="77777777" w:rsidR="00B64B28" w:rsidRDefault="00B64B28" w:rsidP="00466496">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1BD81" w14:textId="77777777" w:rsidR="00B64B28" w:rsidRDefault="00B64B28" w:rsidP="00466496">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FAC8B" w14:textId="77777777" w:rsidR="00B64B28" w:rsidRDefault="00B64B28" w:rsidP="00466496">
                  <w:pPr>
                    <w:jc w:val="center"/>
                    <w:rPr>
                      <w:b/>
                      <w:bCs/>
                      <w:sz w:val="24"/>
                    </w:rPr>
                  </w:pPr>
                  <w:r>
                    <w:rPr>
                      <w:b/>
                      <w:bCs/>
                    </w:rPr>
                    <w:t>Definition</w:t>
                  </w:r>
                </w:p>
              </w:tc>
            </w:tr>
            <w:tr w:rsidR="00B64B28" w14:paraId="09850B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728C2D" w14:textId="77777777" w:rsidR="00B64B28" w:rsidRDefault="00B64B28" w:rsidP="00466496">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89D54"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8401C" w14:textId="77777777" w:rsidR="00B64B28" w:rsidRDefault="00B64B28" w:rsidP="00466496">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04C89" w14:textId="77777777" w:rsidR="00B64B28" w:rsidRDefault="00B64B28" w:rsidP="00466496">
                  <w:pPr>
                    <w:rPr>
                      <w:sz w:val="24"/>
                    </w:rPr>
                  </w:pPr>
                  <w:r>
                    <w:t>The name of the parameter.</w:t>
                  </w:r>
                </w:p>
              </w:tc>
            </w:tr>
            <w:tr w:rsidR="00B64B28" w14:paraId="3C5EAF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1193A6" w14:textId="77777777" w:rsidR="00B64B28" w:rsidRDefault="00B64B28" w:rsidP="00466496">
                  <w:pPr>
                    <w:rPr>
                      <w:sz w:val="24"/>
                    </w:rPr>
                  </w:pPr>
                  <w:r>
                    <w:t>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A2F3B"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2C1CE"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B61A75F" w14:textId="77777777" w:rsidR="00B64B28" w:rsidRDefault="00B64B28" w:rsidP="00466496">
                  <w:pPr>
                    <w:rPr>
                      <w:sz w:val="24"/>
                    </w:rPr>
                  </w:pPr>
                  <w:r>
                    <w:t>The datatype of the parameter, where appropriate (e.g.: xsd:float).</w:t>
                  </w:r>
                </w:p>
              </w:tc>
            </w:tr>
            <w:tr w:rsidR="00B64B28" w14:paraId="04C696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7D6A47" w14:textId="77777777" w:rsidR="00B64B28" w:rsidRDefault="00B64B28" w:rsidP="00466496">
                  <w:pPr>
                    <w:rPr>
                      <w:sz w:val="24"/>
                    </w:rPr>
                  </w:pPr>
                  <w:r>
                    <w:t>unitAccession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2F2AB"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471E6"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24DFD" w14:textId="77777777" w:rsidR="00B64B28" w:rsidRDefault="00B64B28" w:rsidP="00466496">
                  <w:pPr>
                    <w:rPr>
                      <w:sz w:val="24"/>
                    </w:rPr>
                  </w:pPr>
                  <w:r>
                    <w:t xml:space="preserve">An accession number identifying the unit within the OBO foundry Unit CV. </w:t>
                  </w:r>
                </w:p>
              </w:tc>
            </w:tr>
            <w:tr w:rsidR="00B64B28" w14:paraId="1B88EE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8FA51E" w14:textId="77777777" w:rsidR="00B64B28" w:rsidRDefault="00B64B28" w:rsidP="00466496">
                  <w:pPr>
                    <w:rPr>
                      <w:sz w:val="24"/>
                    </w:rPr>
                  </w:pPr>
                  <w:r>
                    <w:t>unitCvRef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E5F2C"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855C458"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A47FF" w14:textId="77777777" w:rsidR="00B64B28" w:rsidRDefault="00B64B28" w:rsidP="00466496">
                  <w:pPr>
                    <w:rPr>
                      <w:sz w:val="24"/>
                    </w:rPr>
                  </w:pPr>
                  <w:r>
                    <w:t xml:space="preserve">If a unit term is referenced, this attribute MUST refer to the CV 'id' attribute defined in the cvList in this file. </w:t>
                  </w:r>
                </w:p>
              </w:tc>
            </w:tr>
            <w:tr w:rsidR="00B64B28" w14:paraId="7F6C56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2A2887" w14:textId="77777777" w:rsidR="00B64B28" w:rsidRDefault="00B64B28" w:rsidP="00466496">
                  <w:pPr>
                    <w:rPr>
                      <w:sz w:val="24"/>
                    </w:rPr>
                  </w:pPr>
                  <w:r>
                    <w:t>unitName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1C438"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177E1"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750BCEB" w14:textId="77777777" w:rsidR="00B64B28" w:rsidRDefault="00B64B28" w:rsidP="00466496">
                  <w:pPr>
                    <w:rPr>
                      <w:sz w:val="24"/>
                    </w:rPr>
                  </w:pPr>
                  <w:r>
                    <w:t>The name of the unit.</w:t>
                  </w:r>
                </w:p>
              </w:tc>
            </w:tr>
            <w:tr w:rsidR="00B64B28" w14:paraId="7428CC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3DFDED" w14:textId="77777777" w:rsidR="00B64B28" w:rsidRDefault="00B64B28" w:rsidP="00466496">
                  <w:pPr>
                    <w:rPr>
                      <w:sz w:val="24"/>
                    </w:rPr>
                  </w:pPr>
                  <w:r>
                    <w:t>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743601D" w14:textId="77777777" w:rsidR="00B64B28" w:rsidRDefault="00B64B28" w:rsidP="00466496">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B0B7B" w14:textId="77777777" w:rsidR="00B64B28" w:rsidRDefault="00B64B28" w:rsidP="00466496">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44A72" w14:textId="77777777" w:rsidR="00B64B28" w:rsidRDefault="00B64B28" w:rsidP="00466496">
                  <w:pPr>
                    <w:rPr>
                      <w:sz w:val="24"/>
                    </w:rPr>
                  </w:pPr>
                  <w:r>
                    <w:t>The user-entered value of the parameter.</w:t>
                  </w:r>
                </w:p>
              </w:tc>
            </w:tr>
          </w:tbl>
          <w:p w14:paraId="5C32C4D2" w14:textId="77777777" w:rsidR="00B64B28" w:rsidRDefault="00B64B28" w:rsidP="00466496">
            <w:pPr>
              <w:rPr>
                <w:sz w:val="24"/>
              </w:rPr>
            </w:pPr>
          </w:p>
        </w:tc>
      </w:tr>
      <w:tr w:rsidR="00B64B28" w14:paraId="71A22A5A" w14:textId="77777777" w:rsidTr="00B64B28">
        <w:trPr>
          <w:tblCellSpacing w:w="15" w:type="dxa"/>
        </w:trPr>
        <w:tc>
          <w:tcPr>
            <w:tcW w:w="0" w:type="auto"/>
            <w:vAlign w:val="center"/>
            <w:hideMark/>
          </w:tcPr>
          <w:p w14:paraId="295A6C7D" w14:textId="77777777" w:rsidR="00B64B28" w:rsidRDefault="00B64B28" w:rsidP="00466496">
            <w:pPr>
              <w:rPr>
                <w:sz w:val="24"/>
              </w:rPr>
            </w:pPr>
            <w:r>
              <w:rPr>
                <w:b/>
                <w:bCs/>
              </w:rPr>
              <w:t>Subelements:</w:t>
            </w:r>
          </w:p>
        </w:tc>
        <w:tc>
          <w:tcPr>
            <w:tcW w:w="0" w:type="auto"/>
            <w:vAlign w:val="center"/>
            <w:hideMark/>
          </w:tcPr>
          <w:p w14:paraId="0D00C56A" w14:textId="77777777" w:rsidR="00B64B28" w:rsidRDefault="00B64B28" w:rsidP="00466496">
            <w:pPr>
              <w:rPr>
                <w:sz w:val="24"/>
              </w:rPr>
            </w:pPr>
            <w:r>
              <w:t>none</w:t>
            </w:r>
          </w:p>
        </w:tc>
      </w:tr>
      <w:tr w:rsidR="00B64B28" w14:paraId="42EDD798" w14:textId="77777777" w:rsidTr="00B64B28">
        <w:trPr>
          <w:tblCellSpacing w:w="15" w:type="dxa"/>
        </w:trPr>
        <w:tc>
          <w:tcPr>
            <w:tcW w:w="0" w:type="auto"/>
            <w:vAlign w:val="center"/>
            <w:hideMark/>
          </w:tcPr>
          <w:p w14:paraId="753FBD65" w14:textId="77777777" w:rsidR="00B64B28" w:rsidRDefault="00B64B28" w:rsidP="00466496">
            <w:pPr>
              <w:rPr>
                <w:sz w:val="24"/>
              </w:rPr>
            </w:pPr>
            <w:r>
              <w:rPr>
                <w:b/>
                <w:bCs/>
              </w:rPr>
              <w:t>Example Context:</w:t>
            </w:r>
          </w:p>
        </w:tc>
        <w:tc>
          <w:tcPr>
            <w:tcW w:w="0" w:type="auto"/>
            <w:vAlign w:val="center"/>
            <w:hideMark/>
          </w:tcPr>
          <w:p w14:paraId="2951D1E4" w14:textId="77777777" w:rsidR="00B64B28" w:rsidRPr="00B61B52" w:rsidRDefault="00B64B28" w:rsidP="00466496">
            <w:pPr>
              <w:pStyle w:val="HTMLPreformatted"/>
              <w:rPr>
                <w:rFonts w:cs="Helvetica"/>
                <w:lang w:val="en-GB" w:eastAsia="en-GB"/>
              </w:rPr>
            </w:pPr>
            <w:r w:rsidRPr="00B61B52">
              <w:rPr>
                <w:rFonts w:cs="Helvetica"/>
                <w:lang w:val="en-GB" w:eastAsia="en-GB"/>
              </w:rPr>
              <w:t>&lt;userParam name="D:/Software/Databases/Neospora_3rndTryp/Neo_rndTryp_3times.fasta"/&gt;</w:t>
            </w:r>
          </w:p>
        </w:tc>
      </w:tr>
    </w:tbl>
    <w:p w14:paraId="3974ABCD" w14:textId="77777777" w:rsidR="00C33545" w:rsidRPr="00E86995" w:rsidRDefault="00C33545" w:rsidP="00C33545">
      <w:pPr>
        <w:rPr>
          <w:highlight w:val="yellow"/>
        </w:rPr>
      </w:pPr>
    </w:p>
    <w:p w14:paraId="4BEF992F" w14:textId="77777777" w:rsidR="00BC4A15" w:rsidRPr="00BC4A15" w:rsidRDefault="00BC4A15" w:rsidP="00466496"/>
    <w:p w14:paraId="41D48561" w14:textId="77777777" w:rsidR="008B6BE0" w:rsidRDefault="00DB3ECF" w:rsidP="00466496">
      <w:pPr>
        <w:pStyle w:val="Heading1"/>
      </w:pPr>
      <w:bookmarkStart w:id="260" w:name="_Toc449341826"/>
      <w:r>
        <w:lastRenderedPageBreak/>
        <w:t>Specific Comments</w:t>
      </w:r>
      <w:r w:rsidR="00627E57">
        <w:t xml:space="preserve"> on schema</w:t>
      </w:r>
      <w:bookmarkEnd w:id="87"/>
      <w:bookmarkEnd w:id="260"/>
      <w:r>
        <w:t xml:space="preserve"> </w:t>
      </w:r>
    </w:p>
    <w:p w14:paraId="110DA3E5" w14:textId="77777777" w:rsidR="004E2415" w:rsidRDefault="00F83B08" w:rsidP="00466496">
      <w:pPr>
        <w:pStyle w:val="nobreak"/>
      </w:pPr>
      <w:r>
        <w:t>In this section, several point</w:t>
      </w:r>
      <w:r w:rsidR="00C32842">
        <w:t>s</w:t>
      </w:r>
      <w:r>
        <w:t xml:space="preserve"> of documentation are elaborated beyond the core specification in Section</w:t>
      </w:r>
      <w:r w:rsidR="00627E57">
        <w:t xml:space="preserve"> </w:t>
      </w:r>
      <w:r w:rsidR="00C072C8">
        <w:fldChar w:fldCharType="begin"/>
      </w:r>
      <w:r w:rsidR="00C072C8">
        <w:instrText xml:space="preserve"> REF _Ref116791170 \r \h </w:instrText>
      </w:r>
      <w:r w:rsidR="00466496">
        <w:instrText xml:space="preserve"> \* MERGEFORMAT </w:instrText>
      </w:r>
      <w:r w:rsidR="00C072C8">
        <w:fldChar w:fldCharType="separate"/>
      </w:r>
      <w:r w:rsidR="003C46AF">
        <w:t>6</w:t>
      </w:r>
      <w:r w:rsidR="00C072C8">
        <w:fldChar w:fldCharType="end"/>
      </w:r>
      <w:r>
        <w:t>.</w:t>
      </w:r>
    </w:p>
    <w:p w14:paraId="535550DF" w14:textId="77777777" w:rsidR="004E2415" w:rsidRDefault="004E2415" w:rsidP="00466496"/>
    <w:p w14:paraId="0B0C5C33" w14:textId="77777777" w:rsidR="004E1E24" w:rsidRPr="004E1E24" w:rsidRDefault="004E1E24" w:rsidP="00071A7F">
      <w:pPr>
        <w:pStyle w:val="Heading2"/>
      </w:pPr>
      <w:bookmarkStart w:id="261" w:name="_Toc295300723"/>
      <w:bookmarkStart w:id="262" w:name="_Toc449341827"/>
      <w:r w:rsidRPr="004E1E24">
        <w:t>File extension</w:t>
      </w:r>
      <w:bookmarkEnd w:id="261"/>
      <w:r w:rsidRPr="004E1E24">
        <w:t xml:space="preserve"> and compression</w:t>
      </w:r>
      <w:bookmarkEnd w:id="262"/>
    </w:p>
    <w:p w14:paraId="7439B431" w14:textId="77777777" w:rsidR="004E1E24" w:rsidRPr="004E1E24" w:rsidRDefault="004E1E24" w:rsidP="00071A7F">
      <w:r w:rsidRPr="004E1E24">
        <w:t xml:space="preserve">It is noted that standard file compression algorithms greatly reduce the mzIdentML file sizes, speeding up file transfers and uploads / downloads. It is also noted that software implementing mzIdentML import or export will </w:t>
      </w:r>
      <w:r w:rsidR="007C10E9">
        <w:t xml:space="preserve">be expected to </w:t>
      </w:r>
      <w:r w:rsidRPr="004E1E24">
        <w:t>benefit in performance from working with compressed mzIdentML, since the compression and decompression algorithms are expected to give significant performance gains over disk access times for non-compressed files. As such, it is RECOMMENDED that mzIdentML files are compressed using gzip from all software that exports mzIdentML and software that imports SHOULD be expected to read gzipped files, as well as native (non-compressed) mzIdentML files. The file extension for native mzIdentML files SHOULD be “.mzid” and for compr</w:t>
      </w:r>
      <w:r w:rsidR="007D57A4">
        <w:t>essed files SHOULD be “mzid.gz</w:t>
      </w:r>
      <w:r w:rsidRPr="004E1E24">
        <w:t>”.</w:t>
      </w:r>
    </w:p>
    <w:p w14:paraId="64C2A752" w14:textId="77777777" w:rsidR="00515462" w:rsidRDefault="00515462" w:rsidP="00466496"/>
    <w:p w14:paraId="1A99E7CE" w14:textId="77777777" w:rsidR="00515462" w:rsidRDefault="00515462" w:rsidP="00466496">
      <w:pPr>
        <w:pStyle w:val="Heading2"/>
      </w:pPr>
      <w:bookmarkStart w:id="263" w:name="_Toc449341828"/>
      <w:r>
        <w:t>Referencing elements within the document</w:t>
      </w:r>
      <w:bookmarkEnd w:id="263"/>
    </w:p>
    <w:p w14:paraId="1D5E9CB6" w14:textId="77777777" w:rsidR="00515462" w:rsidRDefault="00EE600C" w:rsidP="00466496">
      <w:r>
        <w:t>A number of elements within the schema have an attribute which is used to reference an element elsewhere in the file</w:t>
      </w:r>
      <w:r w:rsidR="000E2575">
        <w:t xml:space="preserve"> using the</w:t>
      </w:r>
      <w:r w:rsidR="000E2575" w:rsidRPr="000E2575">
        <w:t xml:space="preserve"> unique identifier</w:t>
      </w:r>
      <w:r w:rsidR="000E2575">
        <w:t xml:space="preserve"> of the referenced element</w:t>
      </w:r>
      <w:r>
        <w:t>. These attributes</w:t>
      </w:r>
      <w:r w:rsidR="009B4C9B">
        <w:t xml:space="preserve"> are named</w:t>
      </w:r>
      <w:r>
        <w:t xml:space="preserve"> follow</w:t>
      </w:r>
      <w:r w:rsidR="009B4C9B">
        <w:t>ing</w:t>
      </w:r>
      <w:r>
        <w:t xml:space="preserve"> the convention</w:t>
      </w:r>
      <w:r w:rsidR="00B3073B">
        <w:t>:</w:t>
      </w:r>
      <w:r>
        <w:t xml:space="preserve"> </w:t>
      </w:r>
      <w:r w:rsidR="00B3073B">
        <w:t>“[elementName]_ref”</w:t>
      </w:r>
      <w:r w:rsidR="00542565">
        <w:t xml:space="preserve">. The uniqueness of the value in the “id” attribute of elements is validated using </w:t>
      </w:r>
      <w:r w:rsidR="00542565" w:rsidRPr="00542565">
        <w:t>xsd:key</w:t>
      </w:r>
      <w:r w:rsidR="00821ECC">
        <w:t>,</w:t>
      </w:r>
      <w:r w:rsidR="00542565">
        <w:t xml:space="preserve"> </w:t>
      </w:r>
      <w:r w:rsidR="00B3073B">
        <w:t>and the integr</w:t>
      </w:r>
      <w:r w:rsidR="0014505E">
        <w:t>i</w:t>
      </w:r>
      <w:r w:rsidR="00B3073B">
        <w:t>ty of the reference is validated using xsd:keyref</w:t>
      </w:r>
      <w:r w:rsidR="00821ECC">
        <w:t>,</w:t>
      </w:r>
      <w:r w:rsidR="00B3073B">
        <w:t xml:space="preserve"> defined within the schema.</w:t>
      </w:r>
    </w:p>
    <w:p w14:paraId="51AEA18C" w14:textId="77777777" w:rsidR="000E2575" w:rsidRPr="004E2415" w:rsidRDefault="000E2575" w:rsidP="00466496"/>
    <w:p w14:paraId="337850E0" w14:textId="77777777" w:rsidR="00A35AC6" w:rsidRDefault="008636DC" w:rsidP="00466496">
      <w:pPr>
        <w:pStyle w:val="Heading2"/>
      </w:pPr>
      <w:bookmarkStart w:id="264" w:name="_Toc449341829"/>
      <w:r>
        <w:t xml:space="preserve">Searches against </w:t>
      </w:r>
      <w:r w:rsidR="00A35AC6">
        <w:t>nucleotide sequences</w:t>
      </w:r>
      <w:bookmarkEnd w:id="264"/>
    </w:p>
    <w:p w14:paraId="29C37320" w14:textId="77777777" w:rsidR="00BD4C2D" w:rsidRDefault="00586B8E" w:rsidP="00466496">
      <w:r w:rsidRPr="00586B8E">
        <w:rPr>
          <w:i/>
        </w:rPr>
        <w:t>Searches of Nucleic acid databases</w:t>
      </w:r>
      <w:r>
        <w:t xml:space="preserve"> - </w:t>
      </w:r>
      <w:r w:rsidR="00E71FD5">
        <w:t>The “seq”</w:t>
      </w:r>
      <w:r>
        <w:t xml:space="preserve"> attribute on </w:t>
      </w:r>
      <w:r w:rsidR="007E2B93">
        <w:t>&lt;</w:t>
      </w:r>
      <w:r>
        <w:t>DBSequence</w:t>
      </w:r>
      <w:r w:rsidR="007E2B93">
        <w:t>&gt;</w:t>
      </w:r>
      <w:r>
        <w:t xml:space="preserve"> SHOULD</w:t>
      </w:r>
      <w:r w:rsidR="00A35AC6">
        <w:t xml:space="preserve"> contain the </w:t>
      </w:r>
      <w:r>
        <w:t>nucleic acid</w:t>
      </w:r>
      <w:r w:rsidR="00A35AC6">
        <w:t xml:space="preserve"> sequence if a n</w:t>
      </w:r>
      <w:r>
        <w:t>ucleic acid</w:t>
      </w:r>
      <w:r w:rsidR="00A35AC6">
        <w:t xml:space="preserve"> database was searched</w:t>
      </w:r>
      <w:r>
        <w:t xml:space="preserve"> (r</w:t>
      </w:r>
      <w:r w:rsidR="00A35AC6">
        <w:t xml:space="preserve">ather than up to six translated sequences). </w:t>
      </w:r>
      <w:r w:rsidR="001135B5">
        <w:t>&lt;</w:t>
      </w:r>
      <w:r w:rsidR="00BB3156" w:rsidRPr="00BB3156">
        <w:t>Peptide</w:t>
      </w:r>
      <w:r w:rsidR="001135B5">
        <w:t>&gt;</w:t>
      </w:r>
      <w:r w:rsidR="00BB3156" w:rsidRPr="00BB3156">
        <w:t xml:space="preserve"> </w:t>
      </w:r>
      <w:r w:rsidR="00BB3156">
        <w:t xml:space="preserve">represents </w:t>
      </w:r>
      <w:r w:rsidR="00BB3156" w:rsidRPr="00BB3156">
        <w:t xml:space="preserve">the identified amino acid sequence </w:t>
      </w:r>
      <w:r w:rsidR="00BB3156">
        <w:t>(including modifications)</w:t>
      </w:r>
      <w:r w:rsidR="003E0A83">
        <w:t xml:space="preserve"> and</w:t>
      </w:r>
      <w:r w:rsidR="00754025">
        <w:t xml:space="preserve">, as such, </w:t>
      </w:r>
      <w:r w:rsidR="003E0A83">
        <w:t xml:space="preserve">the </w:t>
      </w:r>
      <w:r w:rsidR="003E0A83" w:rsidRPr="003E0A83">
        <w:t xml:space="preserve">&lt;peptideSequence&gt; elements SHOULD store the translated amino acid sequences. </w:t>
      </w:r>
      <w:r w:rsidR="00FD292A">
        <w:t>&lt;</w:t>
      </w:r>
      <w:r w:rsidR="00BB3156" w:rsidRPr="00BB3156">
        <w:t>PeptideEvidence</w:t>
      </w:r>
      <w:r w:rsidR="00FD292A">
        <w:t>&gt;</w:t>
      </w:r>
      <w:r w:rsidR="00BB3156" w:rsidRPr="00BB3156">
        <w:t xml:space="preserve"> contains the DBSequence_Ref together with </w:t>
      </w:r>
      <w:r w:rsidR="0002388A">
        <w:t>the translation</w:t>
      </w:r>
      <w:r w:rsidR="00BB3156" w:rsidRPr="00BB3156">
        <w:t xml:space="preserve"> frame and a TranslationTable_Ref attribute</w:t>
      </w:r>
      <w:r w:rsidR="0002388A">
        <w:t xml:space="preserve"> (see below)</w:t>
      </w:r>
      <w:r w:rsidR="00BB3156" w:rsidRPr="00BB3156">
        <w:t>.</w:t>
      </w:r>
      <w:r w:rsidR="007E1A52">
        <w:t xml:space="preserve"> </w:t>
      </w:r>
      <w:r w:rsidR="00BB3156" w:rsidRPr="00BB3156">
        <w:t xml:space="preserve">The Peptide_Ref is done in </w:t>
      </w:r>
      <w:r w:rsidR="002A255B">
        <w:t>&lt;</w:t>
      </w:r>
      <w:r w:rsidR="00BB3156" w:rsidRPr="00BB3156">
        <w:t>SpectrumIdentificationItem</w:t>
      </w:r>
      <w:r w:rsidR="002A255B">
        <w:t>&gt;</w:t>
      </w:r>
      <w:r w:rsidR="00BB3156" w:rsidRPr="00BB3156">
        <w:t xml:space="preserve"> as in the </w:t>
      </w:r>
      <w:r w:rsidR="003933B3">
        <w:t xml:space="preserve">case for an </w:t>
      </w:r>
      <w:r w:rsidR="00BB3156" w:rsidRPr="00BB3156">
        <w:t xml:space="preserve">amino acid </w:t>
      </w:r>
      <w:r w:rsidR="003933B3">
        <w:t>database</w:t>
      </w:r>
      <w:r w:rsidR="00BB3156" w:rsidRPr="00BB3156">
        <w:t>.</w:t>
      </w:r>
      <w:r w:rsidR="007E1A52">
        <w:t xml:space="preserve"> </w:t>
      </w:r>
      <w:r w:rsidR="00BB3156" w:rsidRPr="00BB3156">
        <w:t xml:space="preserve">If a protein dectection is performed, there are </w:t>
      </w:r>
      <w:r w:rsidR="00B67D89">
        <w:t>&lt;</w:t>
      </w:r>
      <w:r w:rsidR="00BB3156" w:rsidRPr="00BB3156">
        <w:t>PeptideHypothesis</w:t>
      </w:r>
      <w:r w:rsidR="00B67D89">
        <w:t>&gt;</w:t>
      </w:r>
      <w:r w:rsidR="00BB3156" w:rsidRPr="00BB3156">
        <w:t xml:space="preserve"> elements referencing </w:t>
      </w:r>
      <w:r w:rsidR="00B67D89">
        <w:t>&lt;</w:t>
      </w:r>
      <w:r w:rsidR="00BB3156" w:rsidRPr="00BB3156">
        <w:t>PeptideEvidence</w:t>
      </w:r>
      <w:r w:rsidR="00B67D89">
        <w:t>&gt;</w:t>
      </w:r>
      <w:r w:rsidR="00BB3156" w:rsidRPr="00BB3156">
        <w:t xml:space="preserve"> elements from </w:t>
      </w:r>
      <w:r w:rsidR="00B67D89">
        <w:t>&lt;</w:t>
      </w:r>
      <w:r w:rsidR="00BB3156" w:rsidRPr="00BB3156">
        <w:t>SpectrumIdentificationItem</w:t>
      </w:r>
      <w:r w:rsidR="00B67D89">
        <w:t>&gt;</w:t>
      </w:r>
      <w:r w:rsidR="00BB3156" w:rsidRPr="00BB3156">
        <w:t xml:space="preserve"> sections.</w:t>
      </w:r>
      <w:r w:rsidR="00BD4C2D">
        <w:t xml:space="preserve"> </w:t>
      </w:r>
      <w:r w:rsidR="00651733">
        <w:t xml:space="preserve">For clarification, see the example instance document for a nucleic acid search (Section </w:t>
      </w:r>
      <w:r w:rsidR="005370BE">
        <w:fldChar w:fldCharType="begin"/>
      </w:r>
      <w:r w:rsidR="005370BE">
        <w:instrText xml:space="preserve"> REF _Ref216762262 \r \h </w:instrText>
      </w:r>
      <w:r w:rsidR="00466496">
        <w:instrText xml:space="preserve"> \* MERGEFORMAT </w:instrText>
      </w:r>
      <w:r w:rsidR="005370BE">
        <w:fldChar w:fldCharType="separate"/>
      </w:r>
      <w:r w:rsidR="003C46AF">
        <w:t>5.3</w:t>
      </w:r>
      <w:r w:rsidR="005370BE">
        <w:fldChar w:fldCharType="end"/>
      </w:r>
      <w:r w:rsidR="00651733">
        <w:t>).</w:t>
      </w:r>
    </w:p>
    <w:p w14:paraId="4A244C9F" w14:textId="77777777" w:rsidR="00BD4C2D" w:rsidRDefault="00BD4C2D" w:rsidP="00466496"/>
    <w:p w14:paraId="6D9C39DD" w14:textId="77777777" w:rsidR="00A35AC6" w:rsidRDefault="00A35AC6" w:rsidP="00466496">
      <w:r>
        <w:t xml:space="preserve">In the </w:t>
      </w:r>
      <w:r w:rsidR="00BD4C2D">
        <w:t>&lt;</w:t>
      </w:r>
      <w:r>
        <w:t>SpectrumIdentificationPro</w:t>
      </w:r>
      <w:r w:rsidR="000774F7">
        <w:t>tocol</w:t>
      </w:r>
      <w:r w:rsidR="00BD4C2D">
        <w:t>&gt;</w:t>
      </w:r>
      <w:r w:rsidR="000774F7">
        <w:t xml:space="preserve">, </w:t>
      </w:r>
      <w:r w:rsidR="00BD4C2D">
        <w:t>&lt;</w:t>
      </w:r>
      <w:r w:rsidR="000774F7">
        <w:t>TranslationTable</w:t>
      </w:r>
      <w:r w:rsidR="00BD4C2D">
        <w:t>&gt;</w:t>
      </w:r>
      <w:r w:rsidR="000774F7">
        <w:t xml:space="preserve"> is used to specify how nucleic acid sequences are translated into amino acid sequences</w:t>
      </w:r>
      <w:r w:rsidR="00A566D7">
        <w:t xml:space="preserve"> as follows</w:t>
      </w:r>
      <w:r>
        <w:t xml:space="preserve">: </w:t>
      </w:r>
    </w:p>
    <w:p w14:paraId="1D64C5C7" w14:textId="77777777" w:rsidR="000774F7" w:rsidRDefault="000774F7" w:rsidP="00466496">
      <w:pPr>
        <w:pStyle w:val="HTMLPreformatted"/>
        <w:rPr>
          <w:rStyle w:val="pun"/>
          <w:sz w:val="18"/>
        </w:rPr>
      </w:pPr>
    </w:p>
    <w:p w14:paraId="3E042BC0" w14:textId="77777777" w:rsidR="00F02EA3" w:rsidRPr="00F02EA3" w:rsidRDefault="00F02EA3" w:rsidP="00466496">
      <w:pPr>
        <w:pStyle w:val="HTMLPreformatted"/>
        <w:rPr>
          <w:rStyle w:val="pun"/>
          <w:sz w:val="16"/>
          <w:szCs w:val="16"/>
        </w:rPr>
      </w:pPr>
      <w:r w:rsidRPr="00F02EA3">
        <w:rPr>
          <w:rStyle w:val="pun"/>
          <w:sz w:val="16"/>
          <w:szCs w:val="16"/>
        </w:rPr>
        <w:t>&lt;DatabaseTranslation frames="1 2 3 -1 -2 -3"&gt;</w:t>
      </w:r>
    </w:p>
    <w:p w14:paraId="410F3107" w14:textId="77777777" w:rsidR="00F02EA3" w:rsidRPr="00F02EA3" w:rsidRDefault="00F02EA3" w:rsidP="00466496">
      <w:pPr>
        <w:pStyle w:val="HTMLPreformatted"/>
        <w:rPr>
          <w:rStyle w:val="pun"/>
          <w:sz w:val="16"/>
          <w:szCs w:val="16"/>
        </w:rPr>
      </w:pPr>
      <w:r w:rsidRPr="00F02EA3">
        <w:rPr>
          <w:rStyle w:val="pun"/>
          <w:sz w:val="16"/>
          <w:szCs w:val="16"/>
        </w:rPr>
        <w:t xml:space="preserve">  &lt;TranslationTable id="TT_1" name="Standard"&gt;</w:t>
      </w:r>
    </w:p>
    <w:p w14:paraId="7ED8AFEF" w14:textId="77777777" w:rsidR="00F02EA3" w:rsidRPr="00F02EA3" w:rsidRDefault="00F02EA3" w:rsidP="00466496">
      <w:pPr>
        <w:pStyle w:val="HTMLPreformatted"/>
        <w:rPr>
          <w:rStyle w:val="pun"/>
          <w:sz w:val="16"/>
          <w:szCs w:val="16"/>
        </w:rPr>
      </w:pPr>
      <w:r w:rsidRPr="00F02EA3">
        <w:rPr>
          <w:rStyle w:val="pun"/>
          <w:sz w:val="16"/>
          <w:szCs w:val="16"/>
        </w:rPr>
        <w:t xml:space="preserve">    &lt;cvParam accession="MS:1001025" name="translation table" cvRef="PSI-MS" value="FFLLSSSSYY**CC*WLLLLPPPPHHQQRRRRIIIMTTTTNNKKSSRRVVVVAAAADDEEGGGG" /&gt;</w:t>
      </w:r>
    </w:p>
    <w:p w14:paraId="59E24E39" w14:textId="77777777" w:rsidR="00F02EA3" w:rsidRPr="00F02EA3" w:rsidRDefault="00F02EA3" w:rsidP="00466496">
      <w:pPr>
        <w:pStyle w:val="HTMLPreformatted"/>
        <w:rPr>
          <w:rStyle w:val="pun"/>
          <w:sz w:val="16"/>
          <w:szCs w:val="16"/>
        </w:rPr>
      </w:pPr>
      <w:r w:rsidRPr="00F02EA3">
        <w:rPr>
          <w:rStyle w:val="pun"/>
          <w:sz w:val="16"/>
          <w:szCs w:val="16"/>
        </w:rPr>
        <w:t xml:space="preserve">    &lt;cvParam accession="MS:1001410" name="translation start codons" cvRef="PSI-MS" value="---M---------------M---------------M----------------------------" /&gt;</w:t>
      </w:r>
    </w:p>
    <w:p w14:paraId="59DFB7D9" w14:textId="77777777" w:rsidR="00F02EA3" w:rsidRPr="00F02EA3" w:rsidRDefault="00F02EA3" w:rsidP="00466496">
      <w:pPr>
        <w:pStyle w:val="HTMLPreformatted"/>
        <w:rPr>
          <w:rStyle w:val="pun"/>
          <w:sz w:val="16"/>
          <w:szCs w:val="16"/>
        </w:rPr>
      </w:pPr>
      <w:r w:rsidRPr="00F02EA3">
        <w:rPr>
          <w:rStyle w:val="pun"/>
          <w:sz w:val="16"/>
          <w:szCs w:val="16"/>
        </w:rPr>
        <w:t xml:space="preserve">    &lt;cvParam accession="MS:1001423" name="translation table description" cvRef="PSI-MS" value="http://www.ncbi.nlm.nih.gov/Taxonomy/taxonomyhome.html/index.cgi?chapter=cgencodes#SG1" /&gt;</w:t>
      </w:r>
    </w:p>
    <w:p w14:paraId="769CE32F" w14:textId="77777777" w:rsidR="00F02EA3" w:rsidRPr="00F02EA3" w:rsidRDefault="00F02EA3" w:rsidP="00466496">
      <w:pPr>
        <w:pStyle w:val="HTMLPreformatted"/>
        <w:rPr>
          <w:rStyle w:val="pun"/>
          <w:sz w:val="16"/>
          <w:szCs w:val="16"/>
        </w:rPr>
      </w:pPr>
      <w:r w:rsidRPr="00F02EA3">
        <w:rPr>
          <w:rStyle w:val="pun"/>
          <w:sz w:val="16"/>
          <w:szCs w:val="16"/>
        </w:rPr>
        <w:t xml:space="preserve">  &lt;/TranslationTable&gt;</w:t>
      </w:r>
    </w:p>
    <w:p w14:paraId="7BC47CBA" w14:textId="77777777" w:rsidR="00F02EA3" w:rsidRPr="00F02EA3" w:rsidRDefault="00F02EA3" w:rsidP="00466496">
      <w:pPr>
        <w:pStyle w:val="HTMLPreformatted"/>
        <w:rPr>
          <w:rStyle w:val="pun"/>
          <w:sz w:val="16"/>
          <w:szCs w:val="16"/>
        </w:rPr>
      </w:pPr>
      <w:r w:rsidRPr="00F02EA3">
        <w:rPr>
          <w:rStyle w:val="pun"/>
          <w:sz w:val="16"/>
          <w:szCs w:val="16"/>
        </w:rPr>
        <w:t xml:space="preserve">  &lt;TranslationTable id="TT_2" name="Vertebrate Mitochondrial"&gt;</w:t>
      </w:r>
    </w:p>
    <w:p w14:paraId="3BF1F91C" w14:textId="77777777" w:rsidR="00F02EA3" w:rsidRPr="00F02EA3" w:rsidRDefault="00F02EA3" w:rsidP="00466496">
      <w:pPr>
        <w:pStyle w:val="HTMLPreformatted"/>
        <w:rPr>
          <w:rStyle w:val="pun"/>
          <w:sz w:val="16"/>
          <w:szCs w:val="16"/>
        </w:rPr>
      </w:pPr>
      <w:r w:rsidRPr="00F02EA3">
        <w:rPr>
          <w:rStyle w:val="pun"/>
          <w:sz w:val="16"/>
          <w:szCs w:val="16"/>
        </w:rPr>
        <w:t xml:space="preserve">    &lt;cvParam accession="MS:1001025" name="translation table" cvRef="PSI-MS" value="FFLLSSSSYY**CCWWLLLLPPPPHHQQRRRRIIMMTTTTNNKKSS**VVVVAAAADDEEGGGG" /&gt;</w:t>
      </w:r>
    </w:p>
    <w:p w14:paraId="4CEE85A8" w14:textId="77777777" w:rsidR="00F02EA3" w:rsidRPr="00F02EA3" w:rsidRDefault="00F02EA3" w:rsidP="00466496">
      <w:pPr>
        <w:pStyle w:val="HTMLPreformatted"/>
        <w:rPr>
          <w:rStyle w:val="pun"/>
          <w:sz w:val="16"/>
          <w:szCs w:val="16"/>
        </w:rPr>
      </w:pPr>
      <w:r w:rsidRPr="00F02EA3">
        <w:rPr>
          <w:rStyle w:val="pun"/>
          <w:sz w:val="16"/>
          <w:szCs w:val="16"/>
        </w:rPr>
        <w:t xml:space="preserve">    &lt;cvParam accession="MS:1001410" name="translation start codons" cvRef="PSI-MS" value="--------------------------------MMMM---------------M------------" /&gt;</w:t>
      </w:r>
    </w:p>
    <w:p w14:paraId="758A59BE" w14:textId="77777777" w:rsidR="00F02EA3" w:rsidRPr="00F02EA3" w:rsidRDefault="00F02EA3" w:rsidP="00466496">
      <w:pPr>
        <w:pStyle w:val="HTMLPreformatted"/>
        <w:rPr>
          <w:rStyle w:val="pun"/>
          <w:sz w:val="16"/>
          <w:szCs w:val="16"/>
        </w:rPr>
      </w:pPr>
      <w:r w:rsidRPr="00F02EA3">
        <w:rPr>
          <w:rStyle w:val="pun"/>
          <w:sz w:val="16"/>
          <w:szCs w:val="16"/>
        </w:rPr>
        <w:t xml:space="preserve">    &lt;cvParam accession="MS:1001423" name="translation table description" cvRef="PSI-MS" value="http://www.ncbi.nlm.nih.gov/Taxonomy/taxonomyhome.html/index.cgi?chapter=cgencodes#SG2" /&gt;</w:t>
      </w:r>
    </w:p>
    <w:p w14:paraId="57A1B473" w14:textId="77777777" w:rsidR="00B42841" w:rsidRDefault="00F02EA3" w:rsidP="00466496">
      <w:pPr>
        <w:pStyle w:val="HTMLPreformatted"/>
        <w:rPr>
          <w:rStyle w:val="pun"/>
          <w:sz w:val="16"/>
          <w:szCs w:val="16"/>
        </w:rPr>
      </w:pPr>
      <w:r w:rsidRPr="00F02EA3">
        <w:rPr>
          <w:rStyle w:val="pun"/>
          <w:sz w:val="16"/>
          <w:szCs w:val="16"/>
        </w:rPr>
        <w:t xml:space="preserve">  &lt;/TranslationTable&gt;</w:t>
      </w:r>
    </w:p>
    <w:p w14:paraId="7194854D" w14:textId="77777777" w:rsidR="00F02EA3" w:rsidRDefault="00F02EA3" w:rsidP="00466496">
      <w:pPr>
        <w:pStyle w:val="HTMLPreformatted"/>
        <w:rPr>
          <w:sz w:val="16"/>
          <w:szCs w:val="16"/>
        </w:rPr>
      </w:pPr>
    </w:p>
    <w:p w14:paraId="69CADFE5" w14:textId="77777777" w:rsidR="00B42841" w:rsidRPr="00060CAA" w:rsidRDefault="00B42841" w:rsidP="00466496">
      <w:pPr>
        <w:pStyle w:val="HTMLPreformatted"/>
      </w:pPr>
    </w:p>
    <w:p w14:paraId="26FC3706" w14:textId="77777777" w:rsidR="00B01B45" w:rsidRDefault="00A566D7" w:rsidP="00466496">
      <w:r>
        <w:t>The attribute “frames”</w:t>
      </w:r>
      <w:r w:rsidR="00A35AC6">
        <w:t xml:space="preserve"> specif</w:t>
      </w:r>
      <w:r>
        <w:t>ies</w:t>
      </w:r>
      <w:r w:rsidR="00A35AC6">
        <w:t xml:space="preserve"> which frames are considered and one or more translation tables</w:t>
      </w:r>
      <w:r>
        <w:t xml:space="preserve"> can be specified using CV parameters</w:t>
      </w:r>
      <w:r w:rsidR="00A35AC6">
        <w:t>.</w:t>
      </w:r>
      <w:r>
        <w:t xml:space="preserve"> </w:t>
      </w:r>
      <w:r w:rsidR="00A35AC6">
        <w:t xml:space="preserve">The translation table is defined here: </w:t>
      </w:r>
      <w:hyperlink r:id="rId32" w:history="1">
        <w:r w:rsidR="00F2154A" w:rsidRPr="008D7EB4">
          <w:rPr>
            <w:rStyle w:val="Hyperlink"/>
          </w:rPr>
          <w:t>http://www.ncbi.nlm.nih.gov/IEB/ToolBox/SDKDOCS/SEQ</w:t>
        </w:r>
        <w:r w:rsidR="00F2154A" w:rsidRPr="008D7EB4">
          <w:rPr>
            <w:rStyle w:val="Hyperlink"/>
          </w:rPr>
          <w:t>F</w:t>
        </w:r>
        <w:r w:rsidR="00F2154A" w:rsidRPr="008D7EB4">
          <w:rPr>
            <w:rStyle w:val="Hyperlink"/>
          </w:rPr>
          <w:t>EAT.HTML#_Genetic_Codes:</w:t>
        </w:r>
      </w:hyperlink>
      <w:r w:rsidR="00A35AC6">
        <w:t xml:space="preserve"> </w:t>
      </w:r>
    </w:p>
    <w:p w14:paraId="34D7AB0F" w14:textId="77777777" w:rsidR="00B01B45" w:rsidRDefault="00B01B45" w:rsidP="00466496"/>
    <w:p w14:paraId="50CA3C09" w14:textId="77777777" w:rsidR="00A35AC6" w:rsidRDefault="00A35AC6" w:rsidP="00466496">
      <w:r>
        <w:t xml:space="preserve">"The genetic codes themselves are arrays of 64 amino acid codes. The index to the position in the array of the amino acid is derived from the codon by the following method: </w:t>
      </w:r>
    </w:p>
    <w:p w14:paraId="796DFA16" w14:textId="77777777" w:rsidR="00F2154A" w:rsidRPr="005B42B9" w:rsidRDefault="00F2154A" w:rsidP="00466496"/>
    <w:p w14:paraId="0B200F83" w14:textId="77777777" w:rsidR="00A35AC6" w:rsidRPr="005B42B9" w:rsidRDefault="00A35AC6" w:rsidP="00466496">
      <w:r w:rsidRPr="005B42B9">
        <w:t xml:space="preserve">index = (base1 </w:t>
      </w:r>
      <w:r w:rsidRPr="005B42B9">
        <w:rPr>
          <w:rStyle w:val="Strong"/>
          <w:b w:val="0"/>
        </w:rPr>
        <w:t>16) + (base2</w:t>
      </w:r>
      <w:r w:rsidRPr="005B42B9">
        <w:rPr>
          <w:rStyle w:val="Strong"/>
        </w:rPr>
        <w:t xml:space="preserve"> </w:t>
      </w:r>
      <w:r w:rsidRPr="005B42B9">
        <w:t xml:space="preserve">4) + </w:t>
      </w:r>
      <w:r w:rsidR="00C524A3">
        <w:t>(</w:t>
      </w:r>
      <w:r w:rsidRPr="005B42B9">
        <w:t xml:space="preserve">base3 </w:t>
      </w:r>
      <w:r w:rsidR="00C524A3">
        <w:t>1)</w:t>
      </w:r>
    </w:p>
    <w:p w14:paraId="67FFCF42" w14:textId="77777777" w:rsidR="00A35AC6" w:rsidRDefault="00A35AC6" w:rsidP="00466496">
      <w:r>
        <w:t>where T=0, C=1, A=2, G=3</w:t>
      </w:r>
      <w:r w:rsidR="00B01B45">
        <w:t>”</w:t>
      </w:r>
      <w:r>
        <w:t xml:space="preserve"> </w:t>
      </w:r>
    </w:p>
    <w:p w14:paraId="5BBEF96E" w14:textId="77777777" w:rsidR="00F2154A" w:rsidRDefault="00F2154A" w:rsidP="00466496"/>
    <w:p w14:paraId="4873E4BA" w14:textId="77777777" w:rsidR="001431A0" w:rsidRDefault="00A35AC6" w:rsidP="00466496">
      <w:r>
        <w:t>The same encoding technique is used to specify start codons. Alphabet names are prefixed with "s" (e.g. sncbieaa) to indicate start codon arrays. Each cell of a start codon array contains either the gap code ("-" for ncbieaa) or an amino acid code if it is valid to use the codon as a start codon. Currently all starts are set to code for methionine, since it has never been convincingly demonstrated that a protein can start with any other amino acid. However, if other amino acids are shown to be used as starts, this structure can easily accommodate that information.</w:t>
      </w:r>
    </w:p>
    <w:p w14:paraId="211A7F66" w14:textId="77777777" w:rsidR="001431A0" w:rsidRDefault="001431A0" w:rsidP="00466496"/>
    <w:p w14:paraId="10963F01" w14:textId="77777777" w:rsidR="00434B5F" w:rsidRDefault="00A35AC6" w:rsidP="00466496">
      <w:r>
        <w:t xml:space="preserve">For each peptide, </w:t>
      </w:r>
      <w:r w:rsidR="00D07A9F">
        <w:t>the</w:t>
      </w:r>
      <w:r>
        <w:t xml:space="preserve"> frame and translation table</w:t>
      </w:r>
      <w:r w:rsidR="00D07A9F">
        <w:t xml:space="preserve"> should be specified</w:t>
      </w:r>
      <w:r>
        <w:t xml:space="preserve"> in the PeptideEvidence:</w:t>
      </w:r>
    </w:p>
    <w:p w14:paraId="6EFBBFC2" w14:textId="77777777" w:rsidR="00A35AC6" w:rsidRPr="00E4187C" w:rsidRDefault="00A35AC6" w:rsidP="00466496">
      <w:pPr>
        <w:rPr>
          <w:rFonts w:ascii="Courier New" w:hAnsi="Courier New" w:cs="Courier New"/>
          <w:sz w:val="16"/>
          <w:szCs w:val="16"/>
        </w:rPr>
      </w:pPr>
      <w:r w:rsidRPr="00E4187C">
        <w:rPr>
          <w:rFonts w:ascii="Courier New" w:hAnsi="Courier New" w:cs="Courier New"/>
          <w:sz w:val="16"/>
          <w:szCs w:val="16"/>
        </w:rPr>
        <w:t>&lt;PeptideEvidence id=</w:t>
      </w:r>
      <w:r w:rsidR="00AA0EA6">
        <w:rPr>
          <w:rFonts w:ascii="Courier New" w:hAnsi="Courier New" w:cs="Courier New"/>
          <w:sz w:val="16"/>
          <w:szCs w:val="16"/>
        </w:rPr>
        <w:t>”1”</w:t>
      </w:r>
      <w:r w:rsidRPr="00E4187C">
        <w:rPr>
          <w:rFonts w:ascii="Courier New" w:hAnsi="Courier New" w:cs="Courier New"/>
          <w:sz w:val="16"/>
          <w:szCs w:val="16"/>
        </w:rPr>
        <w:t xml:space="preserve"> TranslationTable_ref="</w:t>
      </w:r>
      <w:r w:rsidR="00B01B45">
        <w:rPr>
          <w:rFonts w:ascii="Courier New" w:hAnsi="Courier New" w:cs="Courier New"/>
          <w:sz w:val="16"/>
          <w:szCs w:val="16"/>
        </w:rPr>
        <w:t>TT_</w:t>
      </w:r>
      <w:r w:rsidRPr="00E4187C">
        <w:rPr>
          <w:rFonts w:ascii="Courier New" w:hAnsi="Courier New" w:cs="Courier New"/>
          <w:sz w:val="16"/>
          <w:szCs w:val="16"/>
        </w:rPr>
        <w:t>1" frame="1" /&gt;</w:t>
      </w:r>
    </w:p>
    <w:p w14:paraId="4AF870BC" w14:textId="77777777" w:rsidR="00A35AC6" w:rsidRDefault="00A35AC6" w:rsidP="00466496"/>
    <w:p w14:paraId="3809AE7E" w14:textId="77777777" w:rsidR="0007285B" w:rsidRDefault="0007285B" w:rsidP="00466496">
      <w:pPr>
        <w:pStyle w:val="Heading2"/>
      </w:pPr>
      <w:bookmarkStart w:id="265" w:name="_Ref217103909"/>
      <w:bookmarkStart w:id="266" w:name="_Toc449341830"/>
      <w:r>
        <w:t xml:space="preserve">Reporting </w:t>
      </w:r>
      <w:bookmarkEnd w:id="265"/>
      <w:r w:rsidR="00D96678">
        <w:t>peptide and protein identifications passing a significance threshold</w:t>
      </w:r>
      <w:bookmarkEnd w:id="266"/>
    </w:p>
    <w:p w14:paraId="6677FB93" w14:textId="77777777" w:rsidR="00402014" w:rsidRDefault="00402014" w:rsidP="00466496">
      <w:r>
        <w:t>The elements &lt;SpectrumIdentificationItem&gt; and &lt;ProteinDetectionHypothesis&gt; have a</w:t>
      </w:r>
      <w:r w:rsidR="00C5015C">
        <w:t xml:space="preserve"> mandatory</w:t>
      </w:r>
      <w:r>
        <w:t xml:space="preserve"> Boolean attribute passThreshold that allows a file producer to </w:t>
      </w:r>
      <w:r w:rsidR="0032463D">
        <w:t xml:space="preserve">indicate that an identification has passed a given threshold or </w:t>
      </w:r>
      <w:r w:rsidR="00204847">
        <w:t xml:space="preserve">that </w:t>
      </w:r>
      <w:r w:rsidR="0032463D">
        <w:t>it has been manually validated.</w:t>
      </w:r>
      <w:r w:rsidR="00F17371">
        <w:t xml:space="preserve"> Depend</w:t>
      </w:r>
      <w:r w:rsidR="00C7501B">
        <w:t>ing on the intended purpose</w:t>
      </w:r>
      <w:r w:rsidR="00F17371">
        <w:t xml:space="preserve"> of the file, the file producer MAY wish to report a number of identifications that fall below the given significance </w:t>
      </w:r>
      <w:r w:rsidR="00820E4F">
        <w:t xml:space="preserve">threshold, for example to </w:t>
      </w:r>
      <w:r w:rsidR="00C461AE">
        <w:t xml:space="preserve">allow </w:t>
      </w:r>
      <w:r w:rsidR="00820E4F">
        <w:t>global statistic</w:t>
      </w:r>
      <w:r w:rsidR="00133FF5">
        <w:t>al analys</w:t>
      </w:r>
      <w:r w:rsidR="00B77DE3">
        <w:t>e</w:t>
      </w:r>
      <w:r w:rsidR="00133FF5">
        <w:t xml:space="preserve">s </w:t>
      </w:r>
      <w:r w:rsidR="00820E4F">
        <w:t>to be performed which</w:t>
      </w:r>
      <w:r w:rsidR="005A6C43">
        <w:t xml:space="preserve"> </w:t>
      </w:r>
      <w:r w:rsidR="00B77DE3">
        <w:t>are</w:t>
      </w:r>
      <w:r w:rsidR="00820E4F">
        <w:t xml:space="preserve"> not possible if only </w:t>
      </w:r>
      <w:r w:rsidR="00183F1A">
        <w:t xml:space="preserve">identifications passing the threshold are reported. </w:t>
      </w:r>
      <w:r>
        <w:t xml:space="preserve">Thresholds for peptide-spectrum matches or for protein identification </w:t>
      </w:r>
      <w:r w:rsidR="00B14274">
        <w:t>should</w:t>
      </w:r>
      <w:r>
        <w:t xml:space="preserve"> be encoded as instances of &lt;cvParam&gt; within &lt;SpectrumDetectionProtocol&gt; or &lt;ProteinDetectionProtocol&gt; </w:t>
      </w:r>
      <w:r w:rsidR="00773CAC">
        <w:t xml:space="preserve">for example </w:t>
      </w:r>
      <w:r w:rsidR="00A22358">
        <w:t xml:space="preserve">as follows. </w:t>
      </w:r>
      <w:r w:rsidR="00A22358" w:rsidRPr="00A22358">
        <w:t>If the file producer does not want to indicate that a threshold has been set, all identifications MUST have passThreshold = “true”</w:t>
      </w:r>
      <w:r w:rsidR="00A22358">
        <w:t xml:space="preserve"> and </w:t>
      </w:r>
      <w:r w:rsidR="005B7680">
        <w:t xml:space="preserve">the </w:t>
      </w:r>
      <w:r w:rsidR="00A22358">
        <w:t>“</w:t>
      </w:r>
      <w:r w:rsidR="00A22358" w:rsidRPr="00A22358">
        <w:t>no threshold</w:t>
      </w:r>
      <w:r w:rsidR="00A22358">
        <w:t>”</w:t>
      </w:r>
      <w:r w:rsidR="005B7680">
        <w:t xml:space="preserve"> CV term</w:t>
      </w:r>
      <w:r w:rsidR="00A22358">
        <w:t xml:space="preserve"> should be </w:t>
      </w:r>
      <w:r w:rsidR="005B7680">
        <w:t>given</w:t>
      </w:r>
      <w:r w:rsidR="00A22358">
        <w:t xml:space="preserve"> within the protocols</w:t>
      </w:r>
      <w:r w:rsidR="00A22358" w:rsidRPr="00A22358">
        <w:t>.</w:t>
      </w:r>
    </w:p>
    <w:p w14:paraId="23FB3482" w14:textId="77777777" w:rsidR="006D62A8" w:rsidRDefault="006D62A8" w:rsidP="00466496"/>
    <w:p w14:paraId="771A2D99" w14:textId="77777777" w:rsidR="00F02EA3" w:rsidRDefault="00F02EA3" w:rsidP="00466496">
      <w:pPr>
        <w:rPr>
          <w:rFonts w:ascii="Courier New" w:hAnsi="Courier New" w:cs="Courier New"/>
          <w:sz w:val="16"/>
          <w:szCs w:val="16"/>
        </w:rPr>
      </w:pPr>
      <w:r w:rsidRPr="00F02EA3">
        <w:rPr>
          <w:rFonts w:ascii="Courier New" w:hAnsi="Courier New" w:cs="Courier New"/>
          <w:sz w:val="16"/>
          <w:szCs w:val="16"/>
        </w:rPr>
        <w:t>&lt;SpectrumIdentificationProtocol id="SIP" AnalysisSoftware_ref="AS_mascot_server"&gt;</w:t>
      </w:r>
    </w:p>
    <w:p w14:paraId="425446A2" w14:textId="77777777" w:rsidR="00F02EA3" w:rsidRDefault="00054A1E" w:rsidP="00466496">
      <w:pPr>
        <w:rPr>
          <w:rFonts w:ascii="Courier New" w:hAnsi="Courier New" w:cs="Courier New"/>
          <w:sz w:val="16"/>
          <w:szCs w:val="16"/>
        </w:rPr>
      </w:pPr>
      <w:r w:rsidRPr="00054A1E">
        <w:rPr>
          <w:rFonts w:ascii="Courier New" w:hAnsi="Courier New" w:cs="Courier New"/>
          <w:sz w:val="16"/>
          <w:szCs w:val="16"/>
        </w:rPr>
        <w:tab/>
      </w:r>
      <w:r w:rsidR="00F02EA3">
        <w:rPr>
          <w:rFonts w:ascii="Courier New" w:hAnsi="Courier New" w:cs="Courier New"/>
          <w:sz w:val="16"/>
          <w:szCs w:val="16"/>
        </w:rPr>
        <w:t>…</w:t>
      </w:r>
      <w:r w:rsidR="00F02EA3" w:rsidRPr="00F02EA3">
        <w:rPr>
          <w:rFonts w:ascii="Courier New" w:hAnsi="Courier New" w:cs="Courier New"/>
          <w:sz w:val="16"/>
          <w:szCs w:val="16"/>
        </w:rPr>
        <w:t xml:space="preserve">     </w:t>
      </w:r>
    </w:p>
    <w:p w14:paraId="36269F07" w14:textId="77777777" w:rsidR="006D62A8" w:rsidRPr="00054A1E" w:rsidRDefault="00F02EA3" w:rsidP="00466496">
      <w:pPr>
        <w:rPr>
          <w:rFonts w:ascii="Courier New" w:hAnsi="Courier New" w:cs="Courier New"/>
          <w:sz w:val="16"/>
          <w:szCs w:val="16"/>
        </w:rPr>
      </w:pPr>
      <w:r>
        <w:rPr>
          <w:rFonts w:ascii="Courier New" w:hAnsi="Courier New" w:cs="Courier New"/>
          <w:sz w:val="16"/>
          <w:szCs w:val="16"/>
        </w:rPr>
        <w:t xml:space="preserve">   </w:t>
      </w:r>
      <w:r w:rsidRPr="00F02EA3">
        <w:rPr>
          <w:rFonts w:ascii="Courier New" w:hAnsi="Courier New" w:cs="Courier New"/>
          <w:sz w:val="16"/>
          <w:szCs w:val="16"/>
        </w:rPr>
        <w:t>&lt;Threshold&gt;</w:t>
      </w:r>
      <w:r w:rsidRPr="00F02EA3">
        <w:rPr>
          <w:rFonts w:ascii="Courier New" w:hAnsi="Courier New" w:cs="Courier New"/>
          <w:sz w:val="16"/>
          <w:szCs w:val="16"/>
        </w:rPr>
        <w:br/>
        <w:t xml:space="preserve">     &lt;cvParam accession="MS:1001316" name="mascot:SigThreshold" cvRef="PSI-MS" value="0.05"/&gt;</w:t>
      </w:r>
      <w:r w:rsidRPr="00F02EA3">
        <w:rPr>
          <w:rFonts w:ascii="Courier New" w:hAnsi="Courier New" w:cs="Courier New"/>
          <w:sz w:val="16"/>
          <w:szCs w:val="16"/>
        </w:rPr>
        <w:br/>
        <w:t xml:space="preserve">   &lt;/Threshold&gt;</w:t>
      </w:r>
    </w:p>
    <w:p w14:paraId="02AF91C9" w14:textId="77777777" w:rsidR="00402014" w:rsidRDefault="00402014" w:rsidP="00466496"/>
    <w:p w14:paraId="24786F03" w14:textId="77777777" w:rsidR="00054A1E" w:rsidRDefault="00054A1E" w:rsidP="00466496"/>
    <w:p w14:paraId="3B479943" w14:textId="77777777" w:rsidR="00F02EA3" w:rsidRDefault="00F02EA3" w:rsidP="00466496">
      <w:pPr>
        <w:rPr>
          <w:rFonts w:ascii="Courier New" w:hAnsi="Courier New" w:cs="Courier New"/>
          <w:sz w:val="16"/>
          <w:szCs w:val="16"/>
        </w:rPr>
      </w:pPr>
      <w:r w:rsidRPr="00F02EA3">
        <w:rPr>
          <w:rFonts w:ascii="Courier New" w:hAnsi="Courier New" w:cs="Courier New"/>
          <w:sz w:val="16"/>
          <w:szCs w:val="16"/>
        </w:rPr>
        <w:t xml:space="preserve">&lt;ProteinDetectionProtocol id="PDP_MascotParser_1"  AnalysisSoftware_ref="AS_mascot_parser"&gt;  </w:t>
      </w:r>
    </w:p>
    <w:p w14:paraId="44CF81A5" w14:textId="77777777" w:rsidR="00F02EA3" w:rsidRDefault="00F02EA3" w:rsidP="00466496">
      <w:pPr>
        <w:ind w:firstLine="720"/>
        <w:rPr>
          <w:rFonts w:ascii="Courier New" w:hAnsi="Courier New" w:cs="Courier New"/>
          <w:sz w:val="16"/>
          <w:szCs w:val="16"/>
        </w:rPr>
      </w:pPr>
      <w:r w:rsidRPr="00F02EA3">
        <w:rPr>
          <w:rFonts w:ascii="Courier New" w:hAnsi="Courier New" w:cs="Courier New"/>
          <w:sz w:val="16"/>
          <w:szCs w:val="16"/>
        </w:rPr>
        <w:t xml:space="preserve">…    </w:t>
      </w:r>
    </w:p>
    <w:p w14:paraId="67AD7CC4" w14:textId="77777777" w:rsidR="00F02EA3" w:rsidRPr="00F02EA3" w:rsidRDefault="00F02EA3" w:rsidP="00466496">
      <w:pPr>
        <w:rPr>
          <w:rFonts w:ascii="Courier New" w:hAnsi="Courier New" w:cs="Courier New"/>
          <w:sz w:val="16"/>
          <w:szCs w:val="16"/>
        </w:rPr>
      </w:pPr>
      <w:r>
        <w:rPr>
          <w:rFonts w:ascii="Courier New" w:hAnsi="Courier New" w:cs="Courier New"/>
          <w:sz w:val="16"/>
          <w:szCs w:val="16"/>
        </w:rPr>
        <w:t xml:space="preserve">  </w:t>
      </w:r>
      <w:r w:rsidRPr="00F02EA3">
        <w:rPr>
          <w:rFonts w:ascii="Courier New" w:hAnsi="Courier New" w:cs="Courier New"/>
          <w:sz w:val="16"/>
          <w:szCs w:val="16"/>
        </w:rPr>
        <w:t>&lt;Threshold&gt;</w:t>
      </w:r>
    </w:p>
    <w:p w14:paraId="059865A4" w14:textId="77777777" w:rsidR="00F02EA3" w:rsidRPr="00F02EA3" w:rsidRDefault="00F02EA3" w:rsidP="00466496">
      <w:pPr>
        <w:rPr>
          <w:rFonts w:ascii="Courier New" w:hAnsi="Courier New" w:cs="Courier New"/>
          <w:sz w:val="16"/>
          <w:szCs w:val="16"/>
        </w:rPr>
      </w:pPr>
      <w:r>
        <w:rPr>
          <w:rFonts w:ascii="Courier New" w:hAnsi="Courier New" w:cs="Courier New"/>
          <w:sz w:val="16"/>
          <w:szCs w:val="16"/>
        </w:rPr>
        <w:t xml:space="preserve">    </w:t>
      </w:r>
      <w:r w:rsidRPr="00F02EA3">
        <w:rPr>
          <w:rFonts w:ascii="Courier New" w:hAnsi="Courier New" w:cs="Courier New"/>
          <w:sz w:val="16"/>
          <w:szCs w:val="16"/>
        </w:rPr>
        <w:t>&lt;cvParam accession="MS:1001316" name="mascot:SigThreshold"</w:t>
      </w:r>
      <w:r>
        <w:rPr>
          <w:rFonts w:ascii="Courier New" w:hAnsi="Courier New" w:cs="Courier New"/>
          <w:sz w:val="16"/>
          <w:szCs w:val="16"/>
        </w:rPr>
        <w:t xml:space="preserve"> </w:t>
      </w:r>
      <w:r w:rsidRPr="00F02EA3">
        <w:rPr>
          <w:rFonts w:ascii="Courier New" w:hAnsi="Courier New" w:cs="Courier New"/>
          <w:sz w:val="16"/>
          <w:szCs w:val="16"/>
        </w:rPr>
        <w:t>cvRef="PSI-MS" value="0.05"/&gt;</w:t>
      </w:r>
    </w:p>
    <w:p w14:paraId="427FF069" w14:textId="77777777" w:rsidR="003A6967" w:rsidRDefault="00F02EA3" w:rsidP="00466496">
      <w:pPr>
        <w:rPr>
          <w:rFonts w:ascii="Courier New" w:hAnsi="Courier New" w:cs="Courier New"/>
          <w:sz w:val="16"/>
          <w:szCs w:val="16"/>
        </w:rPr>
      </w:pPr>
      <w:r>
        <w:rPr>
          <w:rFonts w:ascii="Courier New" w:hAnsi="Courier New" w:cs="Courier New"/>
          <w:sz w:val="16"/>
          <w:szCs w:val="16"/>
        </w:rPr>
        <w:t xml:space="preserve">  </w:t>
      </w:r>
      <w:r w:rsidRPr="00F02EA3">
        <w:rPr>
          <w:rFonts w:ascii="Courier New" w:hAnsi="Courier New" w:cs="Courier New"/>
          <w:sz w:val="16"/>
          <w:szCs w:val="16"/>
        </w:rPr>
        <w:t>&lt;/Threshold&gt;</w:t>
      </w:r>
      <w:r w:rsidR="000A6662" w:rsidRPr="000A6662">
        <w:rPr>
          <w:rFonts w:ascii="Courier New" w:hAnsi="Courier New" w:cs="Courier New"/>
          <w:sz w:val="16"/>
          <w:szCs w:val="16"/>
        </w:rPr>
        <w:t xml:space="preserve"> </w:t>
      </w:r>
    </w:p>
    <w:p w14:paraId="4136CFF3" w14:textId="77777777" w:rsidR="003A6967" w:rsidRDefault="003A6967" w:rsidP="00466496">
      <w:pPr>
        <w:rPr>
          <w:rFonts w:ascii="Courier New" w:hAnsi="Courier New" w:cs="Courier New"/>
          <w:sz w:val="16"/>
          <w:szCs w:val="16"/>
        </w:rPr>
      </w:pPr>
    </w:p>
    <w:p w14:paraId="6ED47504" w14:textId="77777777" w:rsidR="00F02EA3" w:rsidRPr="000A6662" w:rsidRDefault="000A6662" w:rsidP="00466496">
      <w:pPr>
        <w:rPr>
          <w:rFonts w:ascii="Courier New" w:hAnsi="Courier New" w:cs="Courier New"/>
          <w:sz w:val="16"/>
          <w:szCs w:val="16"/>
        </w:rPr>
      </w:pPr>
      <w:r w:rsidRPr="000A6662">
        <w:rPr>
          <w:rFonts w:ascii="Courier New" w:hAnsi="Courier New" w:cs="Courier New"/>
          <w:sz w:val="16"/>
          <w:szCs w:val="16"/>
        </w:rPr>
        <w:t xml:space="preserve"> </w:t>
      </w:r>
    </w:p>
    <w:p w14:paraId="679A0F30" w14:textId="77777777" w:rsidR="003A6967" w:rsidRDefault="003A6967" w:rsidP="00466496">
      <w:r>
        <w:t>The reporting of significance thresholds at the PSM and peptide level (mzIdentML 1.2) is explained in section 5.3.3. Reporting of threshold for modification position (also mzIdentML 1.2)  is explained in section 5.3.4.</w:t>
      </w:r>
    </w:p>
    <w:p w14:paraId="1C45A4A4" w14:textId="77777777" w:rsidR="00F02EA3" w:rsidRDefault="000A6662" w:rsidP="00466496">
      <w:r>
        <w:tab/>
      </w:r>
    </w:p>
    <w:p w14:paraId="36C9F940" w14:textId="77777777" w:rsidR="00A35AC6" w:rsidRDefault="007A1823" w:rsidP="00466496">
      <w:pPr>
        <w:pStyle w:val="Heading2"/>
      </w:pPr>
      <w:bookmarkStart w:id="267" w:name="_Ref211669116"/>
      <w:bookmarkStart w:id="268" w:name="_Toc449341831"/>
      <w:r>
        <w:t xml:space="preserve">Using </w:t>
      </w:r>
      <w:r w:rsidR="00A35AC6">
        <w:t>decoy database</w:t>
      </w:r>
      <w:r>
        <w:t>s to set</w:t>
      </w:r>
      <w:r w:rsidR="00A35AC6">
        <w:t xml:space="preserve"> different </w:t>
      </w:r>
      <w:r w:rsidR="00AB4469">
        <w:t>thresholds of false discovery rate</w:t>
      </w:r>
      <w:bookmarkEnd w:id="267"/>
      <w:bookmarkEnd w:id="268"/>
    </w:p>
    <w:p w14:paraId="7D6BE5A3" w14:textId="77777777" w:rsidR="00DF5749" w:rsidRDefault="006D41B9" w:rsidP="00466496">
      <w:r>
        <w:t>mzIdentML</w:t>
      </w:r>
      <w:r w:rsidR="00D32924">
        <w:t xml:space="preserve"> supports the reporting of searches against decoy databases, constructed and searched using </w:t>
      </w:r>
      <w:r w:rsidR="00124AC3">
        <w:t>many of</w:t>
      </w:r>
      <w:r w:rsidR="00D32924">
        <w:t xml:space="preserve"> the currently known methods. </w:t>
      </w:r>
      <w:r w:rsidR="00DF5749" w:rsidRPr="00DF5749">
        <w:t xml:space="preserve">A &lt;SpectrumIdentificationItem&gt; can be marked as matching a decoy peptide using the </w:t>
      </w:r>
      <w:r w:rsidR="00DF5749" w:rsidRPr="00071A7F">
        <w:rPr>
          <w:i/>
        </w:rPr>
        <w:t>isDecoy</w:t>
      </w:r>
      <w:r w:rsidR="00DF5749" w:rsidRPr="00DF5749">
        <w:t xml:space="preserve"> attribute of the</w:t>
      </w:r>
      <w:r w:rsidR="004678F1">
        <w:t xml:space="preserve"> referenced</w:t>
      </w:r>
      <w:r w:rsidR="00DF5749" w:rsidRPr="00DF5749">
        <w:t xml:space="preserve"> &lt;PeptideEvidence&gt; element, thus allowing the false discovery rate to be calculated across an entire file. The DBSequence_Ref references the decoy protein record.</w:t>
      </w:r>
    </w:p>
    <w:p w14:paraId="2F5592CE" w14:textId="77777777" w:rsidR="00390386" w:rsidRDefault="00390386" w:rsidP="00466496"/>
    <w:p w14:paraId="00EDB498" w14:textId="77777777" w:rsidR="00A35AC6" w:rsidRDefault="00E4187C" w:rsidP="00466496">
      <w:r>
        <w:t>I</w:t>
      </w:r>
      <w:r w:rsidR="00D16684">
        <w:t xml:space="preserve">mplementers of the format </w:t>
      </w:r>
      <w:r w:rsidR="009B04B3">
        <w:t>SHOULD</w:t>
      </w:r>
      <w:r w:rsidR="00D16684">
        <w:t xml:space="preserve"> report</w:t>
      </w:r>
      <w:r w:rsidR="009B04B3">
        <w:t xml:space="preserve"> </w:t>
      </w:r>
      <w:r w:rsidR="009A7BC1">
        <w:t xml:space="preserve">the </w:t>
      </w:r>
      <w:r w:rsidR="009B04B3">
        <w:t xml:space="preserve">peptide identifications </w:t>
      </w:r>
      <w:r w:rsidR="009A7BC1">
        <w:t>that pass the</w:t>
      </w:r>
      <w:r w:rsidR="000744E0">
        <w:t xml:space="preserve"> threshold they wish to communicate to a consumer of the data. For example, </w:t>
      </w:r>
      <w:r w:rsidR="00294DB9">
        <w:t xml:space="preserve">a threshold could be set </w:t>
      </w:r>
      <w:r w:rsidR="003F48D9">
        <w:t>by p-value, false discovery rate</w:t>
      </w:r>
      <w:r w:rsidR="00590BF4">
        <w:t xml:space="preserve">, </w:t>
      </w:r>
      <w:r w:rsidR="003F48D9">
        <w:t>by a native search engine score</w:t>
      </w:r>
      <w:r w:rsidR="00590BF4">
        <w:t xml:space="preserve"> (or a more complex system documented </w:t>
      </w:r>
      <w:r w:rsidR="001334A8">
        <w:t>with CV terms in &lt;Threshold&gt;</w:t>
      </w:r>
      <w:r w:rsidR="00590BF4">
        <w:t>)</w:t>
      </w:r>
      <w:r w:rsidR="00026EDD">
        <w:t>, and those peptides reported (passing the threshold) are used to determine which proteins have been detected</w:t>
      </w:r>
      <w:r w:rsidR="003F48D9">
        <w:t>.</w:t>
      </w:r>
      <w:r w:rsidR="00026EDD">
        <w:t xml:space="preserve"> </w:t>
      </w:r>
      <w:r w:rsidR="00DF5FC0">
        <w:t xml:space="preserve">It is not guaranteed that a consumer of an </w:t>
      </w:r>
      <w:r w:rsidR="006D41B9">
        <w:t>mzIdentML</w:t>
      </w:r>
      <w:r w:rsidR="00DF5FC0">
        <w:t xml:space="preserve"> file will be able to </w:t>
      </w:r>
      <w:r w:rsidR="007907D6">
        <w:t xml:space="preserve">calculate </w:t>
      </w:r>
      <w:r w:rsidR="009F6AAE">
        <w:t>other results</w:t>
      </w:r>
      <w:r w:rsidR="005707C9">
        <w:t>, or global false discovery rates,</w:t>
      </w:r>
      <w:r w:rsidR="009F6AAE">
        <w:t xml:space="preserve"> using </w:t>
      </w:r>
      <w:r w:rsidR="007907D6">
        <w:t xml:space="preserve">different thresholds from the reported information, although in some circumstances they </w:t>
      </w:r>
      <w:r w:rsidR="0009166F">
        <w:t>may</w:t>
      </w:r>
      <w:r w:rsidR="007907D6">
        <w:t xml:space="preserve"> be able to</w:t>
      </w:r>
      <w:r w:rsidR="00BA31B3">
        <w:t>,</w:t>
      </w:r>
      <w:r w:rsidR="007907D6">
        <w:t xml:space="preserve"> for example, if a user reports the complete output of a search against a </w:t>
      </w:r>
      <w:r w:rsidR="00505659">
        <w:t>target</w:t>
      </w:r>
      <w:r w:rsidR="007907D6">
        <w:t xml:space="preserve"> and decoy search. </w:t>
      </w:r>
    </w:p>
    <w:p w14:paraId="3A35D0D5" w14:textId="77777777" w:rsidR="00943B65" w:rsidRDefault="00943B65" w:rsidP="00466496"/>
    <w:p w14:paraId="3D995C43" w14:textId="77777777" w:rsidR="008857E9" w:rsidRPr="008857E9" w:rsidRDefault="008857E9" w:rsidP="00466496">
      <w:pPr>
        <w:rPr>
          <w:rFonts w:ascii="Courier New" w:hAnsi="Courier New" w:cs="Courier New"/>
          <w:sz w:val="16"/>
          <w:szCs w:val="16"/>
        </w:rPr>
      </w:pPr>
      <w:r w:rsidRPr="008857E9">
        <w:rPr>
          <w:rFonts w:ascii="Courier New" w:hAnsi="Courier New" w:cs="Courier New"/>
          <w:sz w:val="16"/>
          <w:szCs w:val="16"/>
        </w:rPr>
        <w:t>&lt;SearchDatabase location="/localdirectory/18.E_coli_K12_edit.fasta" id="K12_nosignal" name="K12" numDatabaseSequences="9376" releaseDate="01-2008-08-2008" version="1.0" &gt;</w:t>
      </w:r>
    </w:p>
    <w:p w14:paraId="3F755653" w14:textId="77777777" w:rsidR="008857E9" w:rsidRPr="008857E9" w:rsidRDefault="008857E9" w:rsidP="00466496">
      <w:pPr>
        <w:rPr>
          <w:rFonts w:ascii="Courier New" w:hAnsi="Courier New" w:cs="Courier New"/>
          <w:sz w:val="16"/>
          <w:szCs w:val="16"/>
        </w:rPr>
      </w:pPr>
      <w:r w:rsidRPr="008857E9">
        <w:rPr>
          <w:rFonts w:ascii="Courier New" w:hAnsi="Courier New" w:cs="Courier New"/>
          <w:sz w:val="16"/>
          <w:szCs w:val="16"/>
        </w:rPr>
        <w:tab/>
        <w:t>&lt;</w:t>
      </w:r>
      <w:r w:rsidR="0027501D">
        <w:rPr>
          <w:rFonts w:ascii="Courier New" w:hAnsi="Courier New" w:cs="Courier New"/>
          <w:sz w:val="16"/>
          <w:szCs w:val="16"/>
        </w:rPr>
        <w:t>F</w:t>
      </w:r>
      <w:r w:rsidRPr="008857E9">
        <w:rPr>
          <w:rFonts w:ascii="Courier New" w:hAnsi="Courier New" w:cs="Courier New"/>
          <w:sz w:val="16"/>
          <w:szCs w:val="16"/>
        </w:rPr>
        <w:t>ileFormat&gt;</w:t>
      </w:r>
    </w:p>
    <w:p w14:paraId="137D7BC8" w14:textId="77777777" w:rsidR="008857E9" w:rsidRPr="008857E9" w:rsidRDefault="008857E9" w:rsidP="00466496">
      <w:pPr>
        <w:rPr>
          <w:rFonts w:ascii="Courier New" w:hAnsi="Courier New" w:cs="Courier New"/>
          <w:sz w:val="16"/>
          <w:szCs w:val="16"/>
        </w:rPr>
      </w:pPr>
      <w:r w:rsidRPr="008857E9">
        <w:rPr>
          <w:rFonts w:ascii="Courier New" w:hAnsi="Courier New" w:cs="Courier New"/>
          <w:sz w:val="16"/>
          <w:szCs w:val="16"/>
        </w:rPr>
        <w:tab/>
      </w:r>
      <w:r w:rsidR="003C241B">
        <w:rPr>
          <w:rFonts w:ascii="Courier New" w:hAnsi="Courier New" w:cs="Courier New"/>
          <w:sz w:val="16"/>
          <w:szCs w:val="16"/>
        </w:rPr>
        <w:tab/>
      </w:r>
      <w:r w:rsidRPr="008857E9">
        <w:rPr>
          <w:rFonts w:ascii="Courier New" w:hAnsi="Courier New" w:cs="Courier New"/>
          <w:sz w:val="16"/>
          <w:szCs w:val="16"/>
        </w:rPr>
        <w:t>&lt;cvParam accession="MS:1001348" name="FASTA format" cvRef="PSI-MS"/&gt;</w:t>
      </w:r>
    </w:p>
    <w:p w14:paraId="50026206" w14:textId="77777777" w:rsidR="008857E9" w:rsidRPr="008857E9" w:rsidRDefault="008857E9" w:rsidP="00466496">
      <w:pPr>
        <w:rPr>
          <w:rFonts w:ascii="Courier New" w:hAnsi="Courier New" w:cs="Courier New"/>
          <w:sz w:val="16"/>
          <w:szCs w:val="16"/>
        </w:rPr>
      </w:pPr>
      <w:r w:rsidRPr="008857E9">
        <w:rPr>
          <w:rFonts w:ascii="Courier New" w:hAnsi="Courier New" w:cs="Courier New"/>
          <w:sz w:val="16"/>
          <w:szCs w:val="16"/>
        </w:rPr>
        <w:tab/>
        <w:t>&lt;/</w:t>
      </w:r>
      <w:r w:rsidR="0027501D">
        <w:rPr>
          <w:rFonts w:ascii="Courier New" w:hAnsi="Courier New" w:cs="Courier New"/>
          <w:sz w:val="16"/>
          <w:szCs w:val="16"/>
        </w:rPr>
        <w:t>F</w:t>
      </w:r>
      <w:r w:rsidRPr="008857E9">
        <w:rPr>
          <w:rFonts w:ascii="Courier New" w:hAnsi="Courier New" w:cs="Courier New"/>
          <w:sz w:val="16"/>
          <w:szCs w:val="16"/>
        </w:rPr>
        <w:t>ileFormat&gt;</w:t>
      </w:r>
    </w:p>
    <w:p w14:paraId="06776D21" w14:textId="77777777" w:rsidR="008857E9" w:rsidRPr="008857E9" w:rsidRDefault="008857E9" w:rsidP="00466496">
      <w:pPr>
        <w:rPr>
          <w:rFonts w:ascii="Courier New" w:hAnsi="Courier New" w:cs="Courier New"/>
          <w:sz w:val="16"/>
          <w:szCs w:val="16"/>
        </w:rPr>
      </w:pPr>
      <w:r w:rsidRPr="008857E9">
        <w:rPr>
          <w:rFonts w:ascii="Courier New" w:hAnsi="Courier New" w:cs="Courier New"/>
          <w:sz w:val="16"/>
          <w:szCs w:val="16"/>
        </w:rPr>
        <w:tab/>
        <w:t>&lt;DatabaseName&gt;</w:t>
      </w:r>
    </w:p>
    <w:p w14:paraId="2EA24283" w14:textId="77777777" w:rsidR="008857E9" w:rsidRPr="008857E9" w:rsidRDefault="008857E9" w:rsidP="00466496">
      <w:pPr>
        <w:rPr>
          <w:rFonts w:ascii="Courier New" w:hAnsi="Courier New" w:cs="Courier New"/>
          <w:sz w:val="16"/>
          <w:szCs w:val="16"/>
        </w:rPr>
      </w:pPr>
      <w:r w:rsidRPr="008857E9">
        <w:rPr>
          <w:rFonts w:ascii="Courier New" w:hAnsi="Courier New" w:cs="Courier New"/>
          <w:sz w:val="16"/>
          <w:szCs w:val="16"/>
        </w:rPr>
        <w:tab/>
      </w:r>
      <w:r w:rsidR="003C241B">
        <w:rPr>
          <w:rFonts w:ascii="Courier New" w:hAnsi="Courier New" w:cs="Courier New"/>
          <w:sz w:val="16"/>
          <w:szCs w:val="16"/>
        </w:rPr>
        <w:tab/>
      </w:r>
      <w:r w:rsidRPr="008857E9">
        <w:rPr>
          <w:rFonts w:ascii="Courier New" w:hAnsi="Courier New" w:cs="Courier New"/>
          <w:sz w:val="16"/>
          <w:szCs w:val="16"/>
        </w:rPr>
        <w:t>&lt;userParam name="18.E_coli_K12_edit.fasta" /&gt;</w:t>
      </w:r>
    </w:p>
    <w:p w14:paraId="21DE65EC" w14:textId="77777777" w:rsidR="008857E9" w:rsidRPr="008857E9" w:rsidRDefault="008857E9" w:rsidP="00466496">
      <w:pPr>
        <w:rPr>
          <w:rFonts w:ascii="Courier New" w:hAnsi="Courier New" w:cs="Courier New"/>
          <w:sz w:val="16"/>
          <w:szCs w:val="16"/>
        </w:rPr>
      </w:pPr>
      <w:r w:rsidRPr="008857E9">
        <w:rPr>
          <w:rFonts w:ascii="Courier New" w:hAnsi="Courier New" w:cs="Courier New"/>
          <w:sz w:val="16"/>
          <w:szCs w:val="16"/>
        </w:rPr>
        <w:tab/>
        <w:t>&lt;/DatabaseName&gt;</w:t>
      </w:r>
    </w:p>
    <w:p w14:paraId="6BF8C967" w14:textId="77777777" w:rsidR="008857E9" w:rsidRPr="008857E9" w:rsidRDefault="008857E9" w:rsidP="00466496">
      <w:pPr>
        <w:rPr>
          <w:rFonts w:ascii="Courier New" w:hAnsi="Courier New" w:cs="Courier New"/>
          <w:sz w:val="16"/>
          <w:szCs w:val="16"/>
        </w:rPr>
      </w:pPr>
      <w:r w:rsidRPr="008857E9">
        <w:rPr>
          <w:rFonts w:ascii="Courier New" w:hAnsi="Courier New" w:cs="Courier New"/>
          <w:sz w:val="16"/>
          <w:szCs w:val="16"/>
        </w:rPr>
        <w:tab/>
        <w:t>&lt;cvParam accession="MS:1001197" name="</w:t>
      </w:r>
      <w:r w:rsidRPr="00084A10">
        <w:rPr>
          <w:rFonts w:ascii="Courier New" w:hAnsi="Courier New" w:cs="Courier New"/>
          <w:b/>
          <w:sz w:val="16"/>
          <w:szCs w:val="16"/>
        </w:rPr>
        <w:t xml:space="preserve">DB composition </w:t>
      </w:r>
      <w:r w:rsidR="00B24FA5">
        <w:rPr>
          <w:rFonts w:ascii="Courier New" w:hAnsi="Courier New" w:cs="Courier New"/>
          <w:b/>
          <w:sz w:val="16"/>
          <w:szCs w:val="16"/>
        </w:rPr>
        <w:t>target</w:t>
      </w:r>
      <w:r w:rsidRPr="00084A10">
        <w:rPr>
          <w:rFonts w:ascii="Courier New" w:hAnsi="Courier New" w:cs="Courier New"/>
          <w:b/>
          <w:sz w:val="16"/>
          <w:szCs w:val="16"/>
        </w:rPr>
        <w:t>+decoy</w:t>
      </w:r>
      <w:r w:rsidRPr="008857E9">
        <w:rPr>
          <w:rFonts w:ascii="Courier New" w:hAnsi="Courier New" w:cs="Courier New"/>
          <w:sz w:val="16"/>
          <w:szCs w:val="16"/>
        </w:rPr>
        <w:t>" cvRef="PSI-MS"/&gt;</w:t>
      </w:r>
    </w:p>
    <w:p w14:paraId="425356E0" w14:textId="77777777" w:rsidR="008857E9" w:rsidRPr="008857E9" w:rsidRDefault="008857E9" w:rsidP="00466496">
      <w:pPr>
        <w:rPr>
          <w:rFonts w:ascii="Courier New" w:hAnsi="Courier New" w:cs="Courier New"/>
          <w:sz w:val="16"/>
          <w:szCs w:val="16"/>
        </w:rPr>
      </w:pPr>
      <w:r w:rsidRPr="008857E9">
        <w:rPr>
          <w:rFonts w:ascii="Courier New" w:hAnsi="Courier New" w:cs="Courier New"/>
          <w:sz w:val="16"/>
          <w:szCs w:val="16"/>
        </w:rPr>
        <w:tab/>
        <w:t>&lt;cvParam accession="MS:1001283" name="</w:t>
      </w:r>
      <w:r w:rsidRPr="00084A10">
        <w:rPr>
          <w:rFonts w:ascii="Courier New" w:hAnsi="Courier New" w:cs="Courier New"/>
          <w:b/>
          <w:sz w:val="16"/>
          <w:szCs w:val="16"/>
        </w:rPr>
        <w:t>decoy DB accession regexp</w:t>
      </w:r>
      <w:r w:rsidRPr="008857E9">
        <w:rPr>
          <w:rFonts w:ascii="Courier New" w:hAnsi="Courier New" w:cs="Courier New"/>
          <w:sz w:val="16"/>
          <w:szCs w:val="16"/>
        </w:rPr>
        <w:t>" value="</w:t>
      </w:r>
      <w:r w:rsidRPr="00084A10">
        <w:rPr>
          <w:rFonts w:ascii="Courier New" w:hAnsi="Courier New" w:cs="Courier New"/>
          <w:b/>
          <w:sz w:val="16"/>
          <w:szCs w:val="16"/>
        </w:rPr>
        <w:t>R</w:t>
      </w:r>
      <w:r w:rsidR="009E3B0D">
        <w:rPr>
          <w:rFonts w:ascii="Courier New" w:hAnsi="Courier New" w:cs="Courier New"/>
          <w:b/>
          <w:sz w:val="16"/>
          <w:szCs w:val="16"/>
        </w:rPr>
        <w:t>nd</w:t>
      </w:r>
      <w:r w:rsidRPr="008857E9">
        <w:rPr>
          <w:rFonts w:ascii="Courier New" w:hAnsi="Courier New" w:cs="Courier New"/>
          <w:sz w:val="16"/>
          <w:szCs w:val="16"/>
        </w:rPr>
        <w:t>" cvRef="PSI-MS"/&gt;</w:t>
      </w:r>
    </w:p>
    <w:p w14:paraId="12389CEE" w14:textId="77777777" w:rsidR="008857E9" w:rsidRPr="008857E9" w:rsidRDefault="008857E9" w:rsidP="00466496">
      <w:pPr>
        <w:rPr>
          <w:rFonts w:ascii="Courier New" w:hAnsi="Courier New" w:cs="Courier New"/>
          <w:sz w:val="16"/>
          <w:szCs w:val="16"/>
        </w:rPr>
      </w:pPr>
      <w:r w:rsidRPr="008857E9">
        <w:rPr>
          <w:rFonts w:ascii="Courier New" w:hAnsi="Courier New" w:cs="Courier New"/>
          <w:sz w:val="16"/>
          <w:szCs w:val="16"/>
        </w:rPr>
        <w:lastRenderedPageBreak/>
        <w:tab/>
        <w:t>&lt;cvParam accession="MS:1001195" name="</w:t>
      </w:r>
      <w:r w:rsidRPr="00084A10">
        <w:rPr>
          <w:rFonts w:ascii="Courier New" w:hAnsi="Courier New" w:cs="Courier New"/>
          <w:b/>
          <w:sz w:val="16"/>
          <w:szCs w:val="16"/>
        </w:rPr>
        <w:t>decoy DB type reverse</w:t>
      </w:r>
      <w:r w:rsidRPr="008857E9">
        <w:rPr>
          <w:rFonts w:ascii="Courier New" w:hAnsi="Courier New" w:cs="Courier New"/>
          <w:sz w:val="16"/>
          <w:szCs w:val="16"/>
        </w:rPr>
        <w:t>" cvRef="PSI-MS"/&gt;</w:t>
      </w:r>
    </w:p>
    <w:p w14:paraId="20E909DD" w14:textId="77777777" w:rsidR="00943B65" w:rsidRPr="008857E9" w:rsidRDefault="008857E9" w:rsidP="00466496">
      <w:pPr>
        <w:rPr>
          <w:rFonts w:ascii="Courier New" w:hAnsi="Courier New" w:cs="Courier New"/>
          <w:sz w:val="16"/>
          <w:szCs w:val="16"/>
        </w:rPr>
      </w:pPr>
      <w:r w:rsidRPr="008857E9">
        <w:rPr>
          <w:rFonts w:ascii="Courier New" w:hAnsi="Courier New" w:cs="Courier New"/>
          <w:sz w:val="16"/>
          <w:szCs w:val="16"/>
        </w:rPr>
        <w:t>&lt;/SearchDatabase&gt;</w:t>
      </w:r>
    </w:p>
    <w:p w14:paraId="272C2DFE" w14:textId="77777777" w:rsidR="003225C0" w:rsidRDefault="003225C0" w:rsidP="00466496"/>
    <w:p w14:paraId="64ED206B" w14:textId="77777777" w:rsidR="004A549E" w:rsidRPr="004A549E" w:rsidRDefault="004A549E" w:rsidP="00466496">
      <w:pPr>
        <w:rPr>
          <w:rFonts w:ascii="Courier New" w:hAnsi="Courier New" w:cs="Courier New"/>
          <w:sz w:val="16"/>
          <w:szCs w:val="16"/>
        </w:rPr>
      </w:pPr>
      <w:r w:rsidRPr="004A549E">
        <w:rPr>
          <w:rFonts w:ascii="Courier New" w:hAnsi="Courier New" w:cs="Courier New"/>
          <w:sz w:val="16"/>
          <w:szCs w:val="16"/>
        </w:rPr>
        <w:t>&lt;SpectrumIdentificationItem passThreshold="false" rank="1"</w:t>
      </w:r>
      <w:r w:rsidRPr="004A549E">
        <w:rPr>
          <w:rFonts w:ascii="Courier New" w:hAnsi="Courier New" w:cs="Courier New"/>
          <w:sz w:val="16"/>
          <w:szCs w:val="16"/>
        </w:rPr>
        <w:br/>
        <w:t xml:space="preserve">                        peptide_ref="HAVGGRYSSLLCK__57.0215@C$403;_"</w:t>
      </w:r>
      <w:r w:rsidRPr="004A549E">
        <w:rPr>
          <w:rFonts w:ascii="Courier New" w:hAnsi="Courier New" w:cs="Courier New"/>
          <w:sz w:val="16"/>
          <w:szCs w:val="16"/>
        </w:rPr>
        <w:br/>
        <w:t xml:space="preserve">                        experimentalMassToCharge="1448.756" chargeState="2" id="SII_6_1"&gt;</w:t>
      </w:r>
      <w:r w:rsidRPr="004A549E">
        <w:rPr>
          <w:rFonts w:ascii="Courier New" w:hAnsi="Courier New" w:cs="Courier New"/>
          <w:sz w:val="16"/>
          <w:szCs w:val="16"/>
        </w:rPr>
        <w:br/>
        <w:t xml:space="preserve">                        &lt;PeptideEvidenceRef peptideEvidence_ref="PE6_2_4"/&gt;</w:t>
      </w:r>
    </w:p>
    <w:p w14:paraId="78019D15" w14:textId="77777777" w:rsidR="00084A10" w:rsidRPr="00084A10" w:rsidRDefault="009E3B0D" w:rsidP="00466496">
      <w:pPr>
        <w:rPr>
          <w:rFonts w:ascii="Courier New" w:hAnsi="Courier New" w:cs="Courier New"/>
          <w:sz w:val="16"/>
          <w:szCs w:val="16"/>
        </w:rPr>
      </w:pPr>
      <w:r w:rsidRPr="009E3B0D">
        <w:rPr>
          <w:rFonts w:ascii="Courier New" w:hAnsi="Courier New" w:cs="Courier New"/>
          <w:sz w:val="16"/>
          <w:szCs w:val="16"/>
        </w:rPr>
        <w:t xml:space="preserve">            &lt;PeptideEvidence isDecoy="true" post="D" pre="K" end="404"</w:t>
      </w:r>
      <w:r w:rsidRPr="009E3B0D">
        <w:rPr>
          <w:rFonts w:ascii="Courier New" w:hAnsi="Courier New" w:cs="Courier New"/>
          <w:sz w:val="16"/>
          <w:szCs w:val="16"/>
        </w:rPr>
        <w:br/>
        <w:t xml:space="preserve">                start="392" peptide_ref="HAVGGRYSSLLCK__57.0215@C$403;_"</w:t>
      </w:r>
      <w:r w:rsidRPr="009E3B0D">
        <w:rPr>
          <w:rFonts w:ascii="Courier New" w:hAnsi="Courier New" w:cs="Courier New"/>
          <w:sz w:val="16"/>
          <w:szCs w:val="16"/>
        </w:rPr>
        <w:br/>
        <w:t xml:space="preserve">                dBSequence_ref="dbseq_</w:t>
      </w:r>
      <w:r w:rsidR="00AD31D8">
        <w:rPr>
          <w:rFonts w:ascii="Courier New" w:hAnsi="Courier New" w:cs="Courier New"/>
          <w:sz w:val="16"/>
          <w:szCs w:val="16"/>
        </w:rPr>
        <w:t>REV_</w:t>
      </w:r>
      <w:r w:rsidRPr="009E3B0D">
        <w:rPr>
          <w:rFonts w:ascii="Courier New" w:hAnsi="Courier New" w:cs="Courier New"/>
          <w:sz w:val="16"/>
          <w:szCs w:val="16"/>
        </w:rPr>
        <w:t>psu|NC_LIV_113200" id="PE6_2_4"/&gt;</w:t>
      </w:r>
      <w:r w:rsidR="00084A10" w:rsidRPr="00084A10">
        <w:rPr>
          <w:rFonts w:ascii="Courier New" w:hAnsi="Courier New" w:cs="Courier New"/>
          <w:sz w:val="16"/>
          <w:szCs w:val="16"/>
        </w:rPr>
        <w:tab/>
      </w:r>
    </w:p>
    <w:p w14:paraId="70F42444" w14:textId="77777777" w:rsidR="00084A10" w:rsidRDefault="00084A10" w:rsidP="00466496">
      <w:pPr>
        <w:rPr>
          <w:rFonts w:ascii="Courier New" w:hAnsi="Courier New" w:cs="Courier New"/>
          <w:sz w:val="16"/>
          <w:szCs w:val="16"/>
        </w:rPr>
      </w:pPr>
      <w:r w:rsidRPr="00084A10">
        <w:rPr>
          <w:rFonts w:ascii="Courier New" w:hAnsi="Courier New" w:cs="Courier New"/>
          <w:sz w:val="16"/>
          <w:szCs w:val="16"/>
        </w:rPr>
        <w:tab/>
      </w:r>
      <w:r w:rsidR="008D329F">
        <w:rPr>
          <w:rFonts w:ascii="Courier New" w:hAnsi="Courier New" w:cs="Courier New"/>
          <w:sz w:val="16"/>
          <w:szCs w:val="16"/>
        </w:rPr>
        <w:tab/>
      </w:r>
      <w:r w:rsidRPr="00084A10">
        <w:rPr>
          <w:rFonts w:ascii="Courier New" w:hAnsi="Courier New" w:cs="Courier New"/>
          <w:sz w:val="16"/>
          <w:szCs w:val="16"/>
        </w:rPr>
        <w:t>&lt;cvParam accession="MS:1001329" name="OMSSA:pvalue" cvRef="PSI-MS"  value="0.00073351" /&gt;</w:t>
      </w:r>
    </w:p>
    <w:p w14:paraId="6120256F" w14:textId="77777777" w:rsidR="008D329F" w:rsidRDefault="008D329F" w:rsidP="00466496">
      <w:pPr>
        <w:rPr>
          <w:rFonts w:ascii="Courier New" w:hAnsi="Courier New" w:cs="Courier New"/>
          <w:sz w:val="16"/>
          <w:szCs w:val="16"/>
        </w:rPr>
      </w:pPr>
    </w:p>
    <w:p w14:paraId="29490059" w14:textId="77777777" w:rsidR="008D329F" w:rsidRDefault="008D329F" w:rsidP="00466496">
      <w:pPr>
        <w:rPr>
          <w:rFonts w:ascii="Courier New" w:hAnsi="Courier New" w:cs="Courier New"/>
          <w:sz w:val="16"/>
          <w:szCs w:val="16"/>
        </w:rPr>
      </w:pPr>
      <w:r>
        <w:rPr>
          <w:rFonts w:ascii="Courier New" w:hAnsi="Courier New" w:cs="Courier New"/>
          <w:sz w:val="16"/>
          <w:szCs w:val="16"/>
        </w:rPr>
        <w:t>…</w:t>
      </w:r>
    </w:p>
    <w:p w14:paraId="709F14D2" w14:textId="77777777" w:rsidR="008D329F" w:rsidRPr="00084A10" w:rsidRDefault="008D329F" w:rsidP="00466496">
      <w:pPr>
        <w:rPr>
          <w:rFonts w:ascii="Courier New" w:hAnsi="Courier New" w:cs="Courier New"/>
          <w:sz w:val="16"/>
          <w:szCs w:val="16"/>
        </w:rPr>
      </w:pPr>
    </w:p>
    <w:p w14:paraId="21EEA8DD" w14:textId="77777777" w:rsidR="008857E9" w:rsidRPr="00084A10" w:rsidRDefault="00084A10" w:rsidP="00466496">
      <w:pPr>
        <w:rPr>
          <w:rFonts w:ascii="Courier New" w:hAnsi="Courier New" w:cs="Courier New"/>
          <w:sz w:val="16"/>
          <w:szCs w:val="16"/>
        </w:rPr>
      </w:pPr>
      <w:r w:rsidRPr="00084A10">
        <w:rPr>
          <w:rFonts w:ascii="Courier New" w:hAnsi="Courier New" w:cs="Courier New"/>
          <w:sz w:val="16"/>
          <w:szCs w:val="16"/>
        </w:rPr>
        <w:t>&lt;/SpectrumIdentificationItem&gt;</w:t>
      </w:r>
    </w:p>
    <w:p w14:paraId="5BD0E167" w14:textId="77777777" w:rsidR="008857E9" w:rsidRDefault="008857E9" w:rsidP="00466496"/>
    <w:p w14:paraId="77641251" w14:textId="77777777" w:rsidR="00A35AC6" w:rsidRDefault="00A35AC6" w:rsidP="00466496">
      <w:pPr>
        <w:pStyle w:val="Heading2"/>
      </w:pPr>
      <w:bookmarkStart w:id="269" w:name="_Toc449341832"/>
      <w:r>
        <w:t>Database Filter</w:t>
      </w:r>
      <w:bookmarkEnd w:id="269"/>
    </w:p>
    <w:p w14:paraId="551FAED3" w14:textId="77777777" w:rsidR="00A35AC6" w:rsidRDefault="008D4EEA" w:rsidP="00466496">
      <w:r>
        <w:t>The format can specify that a sequence database has been filtered, for example</w:t>
      </w:r>
      <w:r w:rsidR="00A35AC6">
        <w:t xml:space="preserve"> based on PI, </w:t>
      </w:r>
      <w:r w:rsidR="00EC433D">
        <w:t>p</w:t>
      </w:r>
      <w:r w:rsidR="00A35AC6">
        <w:t xml:space="preserve">rotein mass, taxonomy or even a set of accession numbers for a </w:t>
      </w:r>
      <w:r w:rsidR="00056FC0">
        <w:t>second</w:t>
      </w:r>
      <w:r w:rsidR="00A35AC6">
        <w:t xml:space="preserve"> pass search. For example a</w:t>
      </w:r>
      <w:r w:rsidR="000E725A">
        <w:t xml:space="preserve">ll animals except mice would be encoded as (NCBI:33208 is metazoa, NCBI:10090 is </w:t>
      </w:r>
      <w:r w:rsidR="000E725A" w:rsidRPr="000E725A">
        <w:rPr>
          <w:i/>
        </w:rPr>
        <w:t>Mus musculus</w:t>
      </w:r>
      <w:r w:rsidR="000E725A">
        <w:t xml:space="preserve">): </w:t>
      </w:r>
    </w:p>
    <w:p w14:paraId="3B82C92B" w14:textId="77777777" w:rsidR="00B629A4" w:rsidRDefault="00B629A4" w:rsidP="00466496">
      <w:pPr>
        <w:rPr>
          <w:rStyle w:val="pln"/>
          <w:rFonts w:ascii="Courier New" w:hAnsi="Courier New" w:cs="Helvetica"/>
          <w:sz w:val="18"/>
        </w:rPr>
      </w:pPr>
    </w:p>
    <w:p w14:paraId="236C3B68" w14:textId="77777777" w:rsidR="00F64D08" w:rsidRPr="00F64D08" w:rsidRDefault="00F64D08" w:rsidP="00466496">
      <w:pPr>
        <w:rPr>
          <w:rFonts w:ascii="Courier New" w:hAnsi="Courier New" w:cs="Helvetica"/>
          <w:sz w:val="16"/>
          <w:szCs w:val="16"/>
        </w:rPr>
      </w:pPr>
      <w:r w:rsidRPr="00F64D08">
        <w:rPr>
          <w:rFonts w:ascii="Courier New" w:hAnsi="Courier New" w:cs="Helvetica"/>
          <w:sz w:val="16"/>
          <w:szCs w:val="16"/>
        </w:rPr>
        <w:t>&lt;DatabaseFilters&gt;</w:t>
      </w:r>
    </w:p>
    <w:p w14:paraId="0A2FD4E2" w14:textId="77777777" w:rsidR="00F64D08" w:rsidRPr="00F64D08" w:rsidRDefault="00F64D08" w:rsidP="00466496">
      <w:pPr>
        <w:rPr>
          <w:rFonts w:ascii="Courier New" w:hAnsi="Courier New" w:cs="Helvetica"/>
          <w:sz w:val="16"/>
          <w:szCs w:val="16"/>
        </w:rPr>
      </w:pPr>
      <w:r w:rsidRPr="00F64D08">
        <w:rPr>
          <w:rFonts w:ascii="Courier New" w:hAnsi="Courier New" w:cs="Helvetica"/>
          <w:sz w:val="16"/>
          <w:szCs w:val="16"/>
        </w:rPr>
        <w:t xml:space="preserve">  &lt;Filter&gt;</w:t>
      </w:r>
    </w:p>
    <w:p w14:paraId="68069C3E" w14:textId="77777777" w:rsidR="00F64D08" w:rsidRPr="00F64D08" w:rsidRDefault="00F64D08" w:rsidP="00466496">
      <w:pPr>
        <w:rPr>
          <w:rFonts w:ascii="Courier New" w:hAnsi="Courier New" w:cs="Helvetica"/>
          <w:sz w:val="16"/>
          <w:szCs w:val="16"/>
        </w:rPr>
      </w:pPr>
      <w:r w:rsidRPr="00F64D08">
        <w:rPr>
          <w:rFonts w:ascii="Courier New" w:hAnsi="Courier New" w:cs="Helvetica"/>
          <w:sz w:val="16"/>
          <w:szCs w:val="16"/>
        </w:rPr>
        <w:t xml:space="preserve">    &lt;FilterType&gt;</w:t>
      </w:r>
    </w:p>
    <w:p w14:paraId="60A4F4ED" w14:textId="77777777" w:rsidR="00F64D08" w:rsidRPr="00F64D08" w:rsidRDefault="00F64D08" w:rsidP="00466496">
      <w:pPr>
        <w:rPr>
          <w:rFonts w:ascii="Courier New" w:hAnsi="Courier New" w:cs="Helvetica"/>
          <w:sz w:val="16"/>
          <w:szCs w:val="16"/>
        </w:rPr>
      </w:pPr>
      <w:r w:rsidRPr="00F64D08">
        <w:rPr>
          <w:rFonts w:ascii="Courier New" w:hAnsi="Courier New" w:cs="Helvetica"/>
          <w:sz w:val="16"/>
          <w:szCs w:val="16"/>
        </w:rPr>
        <w:t xml:space="preserve">      &lt;cvParam accession="MS:1001020" name="DB filter taxonomy" cvRef="PSI-MS" /&gt;</w:t>
      </w:r>
    </w:p>
    <w:p w14:paraId="33551259" w14:textId="77777777" w:rsidR="00F64D08" w:rsidRPr="00F64D08" w:rsidRDefault="00F64D08" w:rsidP="00466496">
      <w:pPr>
        <w:rPr>
          <w:rFonts w:ascii="Courier New" w:hAnsi="Courier New" w:cs="Helvetica"/>
          <w:sz w:val="16"/>
          <w:szCs w:val="16"/>
        </w:rPr>
      </w:pPr>
      <w:r w:rsidRPr="00F64D08">
        <w:rPr>
          <w:rFonts w:ascii="Courier New" w:hAnsi="Courier New" w:cs="Helvetica"/>
          <w:sz w:val="16"/>
          <w:szCs w:val="16"/>
        </w:rPr>
        <w:t xml:space="preserve">    &lt;/FilterType&gt;</w:t>
      </w:r>
    </w:p>
    <w:p w14:paraId="61ADA989" w14:textId="77777777" w:rsidR="00F64D08" w:rsidRPr="00F64D08" w:rsidRDefault="00F64D08" w:rsidP="00466496">
      <w:pPr>
        <w:rPr>
          <w:rFonts w:ascii="Courier New" w:hAnsi="Courier New" w:cs="Helvetica"/>
          <w:sz w:val="16"/>
          <w:szCs w:val="16"/>
        </w:rPr>
      </w:pPr>
      <w:r w:rsidRPr="00F64D08">
        <w:rPr>
          <w:rFonts w:ascii="Courier New" w:hAnsi="Courier New" w:cs="Helvetica"/>
          <w:sz w:val="16"/>
          <w:szCs w:val="16"/>
        </w:rPr>
        <w:t xml:space="preserve">   &lt;Include&gt;</w:t>
      </w:r>
    </w:p>
    <w:p w14:paraId="5E4DD85D" w14:textId="77777777" w:rsidR="00F64D08" w:rsidRPr="00F64D08" w:rsidRDefault="00F64D08" w:rsidP="00466496">
      <w:pPr>
        <w:rPr>
          <w:rFonts w:ascii="Courier New" w:hAnsi="Courier New" w:cs="Helvetica"/>
          <w:sz w:val="16"/>
          <w:szCs w:val="16"/>
        </w:rPr>
      </w:pPr>
      <w:r w:rsidRPr="00F64D08">
        <w:rPr>
          <w:rFonts w:ascii="Courier New" w:hAnsi="Courier New" w:cs="Helvetica"/>
          <w:sz w:val="16"/>
          <w:szCs w:val="16"/>
        </w:rPr>
        <w:t xml:space="preserve">      &lt;cvParam accession="MS:1001467" name="taxonomy: NCBI TaxID" cvRef="PSI-MS" value="33208"/&gt;</w:t>
      </w:r>
    </w:p>
    <w:p w14:paraId="6B7261B1" w14:textId="77777777" w:rsidR="00F64D08" w:rsidRPr="00F64D08" w:rsidRDefault="00F64D08" w:rsidP="00466496">
      <w:pPr>
        <w:rPr>
          <w:rFonts w:ascii="Courier New" w:hAnsi="Courier New" w:cs="Helvetica"/>
          <w:sz w:val="16"/>
          <w:szCs w:val="16"/>
        </w:rPr>
      </w:pPr>
      <w:r w:rsidRPr="00F64D08">
        <w:rPr>
          <w:rFonts w:ascii="Courier New" w:hAnsi="Courier New" w:cs="Helvetica"/>
          <w:sz w:val="16"/>
          <w:szCs w:val="16"/>
        </w:rPr>
        <w:t xml:space="preserve">   &lt;/Include&gt;</w:t>
      </w:r>
    </w:p>
    <w:p w14:paraId="1E1AB173" w14:textId="77777777" w:rsidR="00F64D08" w:rsidRPr="00F64D08" w:rsidRDefault="00F64D08" w:rsidP="00466496">
      <w:pPr>
        <w:rPr>
          <w:rFonts w:ascii="Courier New" w:hAnsi="Courier New" w:cs="Helvetica"/>
          <w:sz w:val="16"/>
          <w:szCs w:val="16"/>
        </w:rPr>
      </w:pPr>
      <w:r w:rsidRPr="00F64D08">
        <w:rPr>
          <w:rFonts w:ascii="Courier New" w:hAnsi="Courier New" w:cs="Helvetica"/>
          <w:sz w:val="16"/>
          <w:szCs w:val="16"/>
        </w:rPr>
        <w:t xml:space="preserve">   &lt;Exclude&gt;</w:t>
      </w:r>
    </w:p>
    <w:p w14:paraId="01163CDB" w14:textId="77777777" w:rsidR="00F64D08" w:rsidRPr="00F64D08" w:rsidRDefault="00F64D08" w:rsidP="00466496">
      <w:pPr>
        <w:rPr>
          <w:rFonts w:ascii="Courier New" w:hAnsi="Courier New" w:cs="Helvetica"/>
          <w:sz w:val="16"/>
          <w:szCs w:val="16"/>
        </w:rPr>
      </w:pPr>
      <w:r w:rsidRPr="00F64D08">
        <w:rPr>
          <w:rFonts w:ascii="Courier New" w:hAnsi="Courier New" w:cs="Helvetica"/>
          <w:sz w:val="16"/>
          <w:szCs w:val="16"/>
        </w:rPr>
        <w:t xml:space="preserve">     &lt;cvParam accession="MS:1001467" name="taxonomy: NCBI TaxID" cvRef="PSI-MS" value="</w:t>
      </w:r>
      <w:r w:rsidR="000E725A" w:rsidRPr="000E725A">
        <w:rPr>
          <w:rFonts w:ascii="Courier New" w:hAnsi="Courier New" w:cs="Helvetica"/>
          <w:sz w:val="16"/>
          <w:szCs w:val="16"/>
        </w:rPr>
        <w:t>10090</w:t>
      </w:r>
      <w:r w:rsidRPr="00F64D08">
        <w:rPr>
          <w:rFonts w:ascii="Courier New" w:hAnsi="Courier New" w:cs="Helvetica"/>
          <w:sz w:val="16"/>
          <w:szCs w:val="16"/>
        </w:rPr>
        <w:t>"/&gt;</w:t>
      </w:r>
    </w:p>
    <w:p w14:paraId="4D295A40" w14:textId="77777777" w:rsidR="00F64D08" w:rsidRPr="00F64D08" w:rsidRDefault="00F64D08" w:rsidP="00466496">
      <w:pPr>
        <w:rPr>
          <w:rFonts w:ascii="Courier New" w:hAnsi="Courier New" w:cs="Helvetica"/>
          <w:sz w:val="16"/>
          <w:szCs w:val="16"/>
        </w:rPr>
      </w:pPr>
      <w:r w:rsidRPr="00F64D08">
        <w:rPr>
          <w:rFonts w:ascii="Courier New" w:hAnsi="Courier New" w:cs="Helvetica"/>
          <w:sz w:val="16"/>
          <w:szCs w:val="16"/>
        </w:rPr>
        <w:t xml:space="preserve">   &lt;/Exclude&gt;</w:t>
      </w:r>
    </w:p>
    <w:p w14:paraId="46782809" w14:textId="77777777" w:rsidR="00F64D08" w:rsidRPr="00F64D08" w:rsidRDefault="00F64D08" w:rsidP="00466496">
      <w:pPr>
        <w:rPr>
          <w:rFonts w:ascii="Courier New" w:hAnsi="Courier New" w:cs="Helvetica"/>
          <w:sz w:val="16"/>
          <w:szCs w:val="16"/>
        </w:rPr>
      </w:pPr>
      <w:r w:rsidRPr="00F64D08">
        <w:rPr>
          <w:rFonts w:ascii="Courier New" w:hAnsi="Courier New" w:cs="Helvetica"/>
          <w:sz w:val="16"/>
          <w:szCs w:val="16"/>
        </w:rPr>
        <w:t xml:space="preserve">   &lt;/Filter&gt;</w:t>
      </w:r>
    </w:p>
    <w:p w14:paraId="0AA4BDF6" w14:textId="77777777" w:rsidR="00F64D08" w:rsidRDefault="00F64D08" w:rsidP="00466496">
      <w:pPr>
        <w:rPr>
          <w:rFonts w:ascii="Courier New" w:hAnsi="Courier New" w:cs="Helvetica"/>
          <w:sz w:val="16"/>
          <w:szCs w:val="16"/>
        </w:rPr>
      </w:pPr>
      <w:r w:rsidRPr="00F64D08">
        <w:rPr>
          <w:rFonts w:ascii="Courier New" w:hAnsi="Courier New" w:cs="Helvetica"/>
          <w:sz w:val="16"/>
          <w:szCs w:val="16"/>
        </w:rPr>
        <w:t>&lt;/DatabaseFilters&gt;</w:t>
      </w:r>
    </w:p>
    <w:p w14:paraId="6D182DED" w14:textId="77777777" w:rsidR="00D6253E" w:rsidRDefault="00D6253E" w:rsidP="00466496"/>
    <w:p w14:paraId="53A6D9B4" w14:textId="77777777" w:rsidR="00A35AC6" w:rsidRDefault="00A35AC6" w:rsidP="00466496">
      <w:pPr>
        <w:pStyle w:val="Heading2"/>
      </w:pPr>
      <w:bookmarkStart w:id="270" w:name="_Toc449341833"/>
      <w:r>
        <w:t xml:space="preserve">Types of </w:t>
      </w:r>
      <w:r w:rsidR="00C01CAD">
        <w:t>parameters</w:t>
      </w:r>
      <w:r>
        <w:t xml:space="preserve"> and </w:t>
      </w:r>
      <w:r w:rsidR="00C01CAD">
        <w:t>v</w:t>
      </w:r>
      <w:r>
        <w:t>alues</w:t>
      </w:r>
      <w:bookmarkEnd w:id="270"/>
    </w:p>
    <w:p w14:paraId="42FAAAED" w14:textId="77777777" w:rsidR="00A35AC6" w:rsidRDefault="00A35AC6" w:rsidP="00466496">
      <w:r>
        <w:t>There are seve</w:t>
      </w:r>
      <w:r w:rsidR="00E17BAB">
        <w:t xml:space="preserve">ral types for parameters that </w:t>
      </w:r>
      <w:r w:rsidR="004E4E2C">
        <w:t>are</w:t>
      </w:r>
      <w:r w:rsidR="00E17BAB">
        <w:t xml:space="preserve"> used in the schema</w:t>
      </w:r>
      <w:r>
        <w:t xml:space="preserve">: </w:t>
      </w:r>
    </w:p>
    <w:p w14:paraId="257C2C74" w14:textId="77777777" w:rsidR="00AB5B5A" w:rsidRDefault="00AB5B5A" w:rsidP="00466496"/>
    <w:p w14:paraId="27C21644" w14:textId="77777777" w:rsidR="001046D1" w:rsidRPr="001046D1" w:rsidRDefault="001046D1" w:rsidP="00466496">
      <w:r w:rsidRPr="001046D1">
        <w:t>&lt;ParamListType&gt;: A list (i.e. unbounded number) of &lt;ParamGroup&gt;.</w:t>
      </w:r>
    </w:p>
    <w:p w14:paraId="5BDCE40D" w14:textId="77777777" w:rsidR="001046D1" w:rsidRDefault="001046D1" w:rsidP="00466496">
      <w:r w:rsidRPr="001046D1">
        <w:t>&lt;ParamGrou</w:t>
      </w:r>
      <w:r w:rsidR="0042093C">
        <w:t>p</w:t>
      </w:r>
      <w:r w:rsidRPr="001046D1">
        <w:t>&gt;: A choice between &lt;cvParam&gt; or &lt;userParam&gt;.</w:t>
      </w:r>
    </w:p>
    <w:p w14:paraId="4425AD26" w14:textId="77777777" w:rsidR="00B92377" w:rsidRDefault="00B92377" w:rsidP="00466496"/>
    <w:p w14:paraId="74707041" w14:textId="77777777" w:rsidR="00A35AC6" w:rsidRDefault="000E0A26" w:rsidP="00466496">
      <w:r>
        <w:t>&lt;</w:t>
      </w:r>
      <w:r w:rsidR="00A35AC6">
        <w:t>ParamType</w:t>
      </w:r>
      <w:r>
        <w:t>&gt;</w:t>
      </w:r>
      <w:r w:rsidR="00A35AC6">
        <w:t>: A</w:t>
      </w:r>
      <w:r w:rsidR="0097440A">
        <w:t xml:space="preserve"> single reference to &lt;ParamGroup&gt;, which allows a choice between</w:t>
      </w:r>
      <w:r w:rsidR="00A35AC6">
        <w:t xml:space="preserve"> either </w:t>
      </w:r>
      <w:r>
        <w:t>&lt;</w:t>
      </w:r>
      <w:r w:rsidR="00A35AC6">
        <w:t>cvParam</w:t>
      </w:r>
      <w:r>
        <w:t>&gt;</w:t>
      </w:r>
      <w:r w:rsidR="00A35AC6">
        <w:t xml:space="preserve"> or </w:t>
      </w:r>
      <w:r>
        <w:t>&lt;</w:t>
      </w:r>
      <w:r w:rsidR="00A35AC6">
        <w:t>userParam</w:t>
      </w:r>
      <w:r>
        <w:t>&gt;</w:t>
      </w:r>
      <w:r w:rsidR="00A35AC6">
        <w:t xml:space="preserve"> </w:t>
      </w:r>
      <w:r w:rsidR="0097440A">
        <w:t>at the specified point in the schema</w:t>
      </w:r>
      <w:r w:rsidR="00A35AC6">
        <w:t xml:space="preserve">. </w:t>
      </w:r>
    </w:p>
    <w:p w14:paraId="188F6B92" w14:textId="77777777" w:rsidR="00A35AC6" w:rsidRDefault="000E0A26" w:rsidP="00466496">
      <w:r>
        <w:t>&lt;</w:t>
      </w:r>
      <w:r w:rsidR="00A35AC6">
        <w:t>cvParamType</w:t>
      </w:r>
      <w:r>
        <w:t>&gt;</w:t>
      </w:r>
      <w:r w:rsidR="00A35AC6">
        <w:t>: A single entry from an ontology or a controlled vocabulary. Attributes:</w:t>
      </w:r>
      <w:r w:rsidR="00B92377">
        <w:t xml:space="preserve"> </w:t>
      </w:r>
      <w:r w:rsidR="00B92377" w:rsidRPr="00B92377">
        <w:t>accession, cvRef</w:t>
      </w:r>
      <w:r w:rsidR="00B92377">
        <w:t>,</w:t>
      </w:r>
      <w:r w:rsidR="00B92377" w:rsidRPr="00B92377">
        <w:t xml:space="preserve"> name, value, unitAccession, unitName, unitCvRef</w:t>
      </w:r>
      <w:r w:rsidR="00ED3EB1">
        <w:t>.</w:t>
      </w:r>
      <w:r w:rsidR="00A35AC6">
        <w:t xml:space="preserve"> </w:t>
      </w:r>
    </w:p>
    <w:p w14:paraId="511E808D" w14:textId="77777777" w:rsidR="00B92377" w:rsidRPr="00B92377" w:rsidRDefault="000E0A26" w:rsidP="00466496">
      <w:r>
        <w:t>&lt;</w:t>
      </w:r>
      <w:r w:rsidR="00A35AC6">
        <w:t>userParamType</w:t>
      </w:r>
      <w:r>
        <w:t>&gt;</w:t>
      </w:r>
      <w:r w:rsidR="00A35AC6">
        <w:t xml:space="preserve">: A single user-defined parameter. Attributes: </w:t>
      </w:r>
      <w:r w:rsidR="00B92377" w:rsidRPr="00B92377">
        <w:t xml:space="preserve">name, value, unitAccession, unitName, unitCvRef. </w:t>
      </w:r>
    </w:p>
    <w:p w14:paraId="1A368A20" w14:textId="77777777" w:rsidR="00A35AC6" w:rsidRDefault="00A35AC6" w:rsidP="00466496"/>
    <w:p w14:paraId="395DAC7E" w14:textId="77777777" w:rsidR="00F65376" w:rsidRDefault="001F00DF" w:rsidP="00466496">
      <w:pPr>
        <w:pStyle w:val="Heading2"/>
      </w:pPr>
      <w:bookmarkStart w:id="271" w:name="_Toc449341834"/>
      <w:r>
        <w:t>Reporting fragmentation ions</w:t>
      </w:r>
      <w:bookmarkEnd w:id="271"/>
    </w:p>
    <w:p w14:paraId="59AF2075" w14:textId="77777777" w:rsidR="001F00DF" w:rsidRDefault="006D41B9" w:rsidP="00466496">
      <w:r>
        <w:t>mzIdentML</w:t>
      </w:r>
      <w:r w:rsidR="00EA39AB">
        <w:t xml:space="preserve"> employs an array type structure to support the reporting of ion types identified in an MS/MS analysis, coupled with CV parameters </w:t>
      </w:r>
      <w:r w:rsidR="005B3447">
        <w:t>to retain flexibility in the ty</w:t>
      </w:r>
      <w:r w:rsidR="00173DC5">
        <w:t>pes of ion that can be reported</w:t>
      </w:r>
      <w:r w:rsidR="005B3447">
        <w:t>. A brief example is given here to explain how these structures should be used</w:t>
      </w:r>
      <w:r w:rsidR="004705C2">
        <w:t xml:space="preserve"> where y1</w:t>
      </w:r>
      <w:r w:rsidR="0056661A">
        <w:t>1</w:t>
      </w:r>
      <w:r w:rsidR="004705C2">
        <w:t>, y</w:t>
      </w:r>
      <w:r w:rsidR="0056661A">
        <w:t>8 and</w:t>
      </w:r>
      <w:r w:rsidR="004705C2">
        <w:t xml:space="preserve"> y</w:t>
      </w:r>
      <w:r w:rsidR="0056661A">
        <w:t>7</w:t>
      </w:r>
      <w:r w:rsidR="004705C2">
        <w:t xml:space="preserve"> have been identified</w:t>
      </w:r>
      <w:r w:rsidR="00E50B38">
        <w:t xml:space="preserve"> with charge = 2+</w:t>
      </w:r>
      <w:r w:rsidR="005B3447">
        <w:t>.</w:t>
      </w:r>
      <w:r w:rsidR="00ED502C">
        <w:t xml:space="preserve"> First, the types of measures to be reported are given in the &lt;FragmentationTable&gt; using &lt;cvParam&gt; instances. Second, each &lt;SpectrumIdentificationItem&gt; contains an index of values (</w:t>
      </w:r>
      <w:r w:rsidR="00D22D13">
        <w:t>11</w:t>
      </w:r>
      <w:r w:rsidR="00ED502C">
        <w:t xml:space="preserve">, </w:t>
      </w:r>
      <w:r w:rsidR="00D22D13">
        <w:t>8 and 7</w:t>
      </w:r>
      <w:r w:rsidR="00ED502C">
        <w:t xml:space="preserve"> for each y ion) and parallel arrays that reference back to each &lt;Measure&gt; defined in the </w:t>
      </w:r>
      <w:r w:rsidR="00ED502C" w:rsidRPr="00ED502C">
        <w:t>&lt;FragmentationTable&gt;</w:t>
      </w:r>
      <w:r w:rsidR="00ED502C">
        <w:t xml:space="preserve">. </w:t>
      </w:r>
      <w:r w:rsidR="006047F6">
        <w:t>In the example, the y</w:t>
      </w:r>
      <w:r w:rsidR="007A1553">
        <w:t>8</w:t>
      </w:r>
      <w:r w:rsidR="006047F6">
        <w:t xml:space="preserve"> ion has a product ion m/z = </w:t>
      </w:r>
      <w:r w:rsidR="007A1553" w:rsidRPr="007A1553">
        <w:t>436.4</w:t>
      </w:r>
      <w:r w:rsidR="006047F6">
        <w:t xml:space="preserve">, </w:t>
      </w:r>
      <w:r w:rsidR="006047F6" w:rsidRPr="006047F6">
        <w:t xml:space="preserve">product ion </w:t>
      </w:r>
      <w:r w:rsidR="006047F6">
        <w:t xml:space="preserve">intensity = </w:t>
      </w:r>
      <w:r w:rsidR="007A1553" w:rsidRPr="007A1553">
        <w:t>11</w:t>
      </w:r>
      <w:r w:rsidR="006047F6">
        <w:t xml:space="preserve"> and </w:t>
      </w:r>
      <w:r w:rsidR="006047F6" w:rsidRPr="006047F6">
        <w:t>product ion m/z error</w:t>
      </w:r>
      <w:r w:rsidR="006047F6">
        <w:t xml:space="preserve"> = </w:t>
      </w:r>
      <w:r w:rsidR="007A1553" w:rsidRPr="007A1553">
        <w:t xml:space="preserve">0.1284 </w:t>
      </w:r>
      <w:r w:rsidR="006047F6">
        <w:t xml:space="preserve">(the second position in the index </w:t>
      </w:r>
      <w:r w:rsidR="000824B1">
        <w:t>of</w:t>
      </w:r>
      <w:r w:rsidR="006047F6">
        <w:t xml:space="preserve"> each array).</w:t>
      </w:r>
    </w:p>
    <w:p w14:paraId="2E7D1BAC" w14:textId="77777777" w:rsidR="005B3447" w:rsidRDefault="005B3447" w:rsidP="00466496"/>
    <w:p w14:paraId="109B4FEF" w14:textId="77777777" w:rsidR="004142D2" w:rsidRPr="004142D2" w:rsidRDefault="004142D2" w:rsidP="00466496">
      <w:pPr>
        <w:rPr>
          <w:rFonts w:ascii="Courier New" w:hAnsi="Courier New" w:cs="Courier New"/>
          <w:sz w:val="16"/>
          <w:szCs w:val="16"/>
        </w:rPr>
      </w:pPr>
      <w:r w:rsidRPr="004142D2">
        <w:rPr>
          <w:rFonts w:ascii="Courier New" w:hAnsi="Courier New" w:cs="Courier New"/>
          <w:sz w:val="16"/>
          <w:szCs w:val="16"/>
        </w:rPr>
        <w:t>&lt;FragmentationTable&gt;</w:t>
      </w:r>
    </w:p>
    <w:p w14:paraId="31562B03" w14:textId="77777777" w:rsidR="004142D2" w:rsidRPr="004142D2" w:rsidRDefault="004142D2" w:rsidP="00466496">
      <w:pPr>
        <w:rPr>
          <w:rFonts w:ascii="Courier New" w:hAnsi="Courier New" w:cs="Courier New"/>
          <w:sz w:val="16"/>
          <w:szCs w:val="16"/>
        </w:rPr>
      </w:pPr>
      <w:r w:rsidRPr="004142D2">
        <w:rPr>
          <w:rFonts w:ascii="Courier New" w:hAnsi="Courier New" w:cs="Courier New"/>
          <w:sz w:val="16"/>
          <w:szCs w:val="16"/>
        </w:rPr>
        <w:t xml:space="preserve">  &lt;Measure id="m_mz"&gt;</w:t>
      </w:r>
    </w:p>
    <w:p w14:paraId="51BCEBDA" w14:textId="77777777" w:rsidR="004142D2" w:rsidRPr="004142D2" w:rsidRDefault="004142D2" w:rsidP="00466496">
      <w:pPr>
        <w:rPr>
          <w:rFonts w:ascii="Courier New" w:hAnsi="Courier New" w:cs="Courier New"/>
          <w:sz w:val="16"/>
          <w:szCs w:val="16"/>
        </w:rPr>
      </w:pPr>
      <w:r w:rsidRPr="004142D2">
        <w:rPr>
          <w:rFonts w:ascii="Courier New" w:hAnsi="Courier New" w:cs="Courier New"/>
          <w:sz w:val="16"/>
          <w:szCs w:val="16"/>
        </w:rPr>
        <w:t xml:space="preserve">    &lt;cvParam cvRef="PSI-MS" accession="MS:1001225" name="product ion m/z"/&gt;</w:t>
      </w:r>
    </w:p>
    <w:p w14:paraId="57B0FB43" w14:textId="77777777" w:rsidR="004142D2" w:rsidRPr="004142D2" w:rsidRDefault="004142D2" w:rsidP="00466496">
      <w:pPr>
        <w:rPr>
          <w:rFonts w:ascii="Courier New" w:hAnsi="Courier New" w:cs="Courier New"/>
          <w:sz w:val="16"/>
          <w:szCs w:val="16"/>
        </w:rPr>
      </w:pPr>
      <w:r w:rsidRPr="004142D2">
        <w:rPr>
          <w:rFonts w:ascii="Courier New" w:hAnsi="Courier New" w:cs="Courier New"/>
          <w:sz w:val="16"/>
          <w:szCs w:val="16"/>
        </w:rPr>
        <w:t xml:space="preserve">  &lt;/Measure&gt;</w:t>
      </w:r>
    </w:p>
    <w:p w14:paraId="3BA416DA" w14:textId="77777777" w:rsidR="004142D2" w:rsidRPr="004142D2" w:rsidRDefault="004142D2" w:rsidP="00466496">
      <w:pPr>
        <w:rPr>
          <w:rFonts w:ascii="Courier New" w:hAnsi="Courier New" w:cs="Courier New"/>
          <w:sz w:val="16"/>
          <w:szCs w:val="16"/>
        </w:rPr>
      </w:pPr>
      <w:r w:rsidRPr="004142D2">
        <w:rPr>
          <w:rFonts w:ascii="Courier New" w:hAnsi="Courier New" w:cs="Courier New"/>
          <w:sz w:val="16"/>
          <w:szCs w:val="16"/>
        </w:rPr>
        <w:t xml:space="preserve">  &lt;Measure id="m_intensity"&gt;</w:t>
      </w:r>
    </w:p>
    <w:p w14:paraId="210D770C" w14:textId="77777777" w:rsidR="004142D2" w:rsidRPr="004142D2" w:rsidRDefault="004142D2" w:rsidP="00466496">
      <w:pPr>
        <w:rPr>
          <w:rFonts w:ascii="Courier New" w:hAnsi="Courier New" w:cs="Courier New"/>
          <w:sz w:val="16"/>
          <w:szCs w:val="16"/>
        </w:rPr>
      </w:pPr>
      <w:r w:rsidRPr="004142D2">
        <w:rPr>
          <w:rFonts w:ascii="Courier New" w:hAnsi="Courier New" w:cs="Courier New"/>
          <w:sz w:val="16"/>
          <w:szCs w:val="16"/>
        </w:rPr>
        <w:t xml:space="preserve">    &lt;cvParam cvRef="PSI-MS" accession="MS:1001226" name="product ion intensity"/&gt;</w:t>
      </w:r>
    </w:p>
    <w:p w14:paraId="1C9CD6A3" w14:textId="77777777" w:rsidR="004142D2" w:rsidRPr="004142D2" w:rsidRDefault="004142D2" w:rsidP="00466496">
      <w:pPr>
        <w:rPr>
          <w:rFonts w:ascii="Courier New" w:hAnsi="Courier New" w:cs="Courier New"/>
          <w:sz w:val="16"/>
          <w:szCs w:val="16"/>
        </w:rPr>
      </w:pPr>
      <w:r w:rsidRPr="004142D2">
        <w:rPr>
          <w:rFonts w:ascii="Courier New" w:hAnsi="Courier New" w:cs="Courier New"/>
          <w:sz w:val="16"/>
          <w:szCs w:val="16"/>
        </w:rPr>
        <w:lastRenderedPageBreak/>
        <w:t xml:space="preserve">  &lt;/Measure&gt;</w:t>
      </w:r>
    </w:p>
    <w:p w14:paraId="47E2E56F" w14:textId="77777777" w:rsidR="004142D2" w:rsidRPr="004142D2" w:rsidRDefault="004142D2" w:rsidP="00466496">
      <w:pPr>
        <w:rPr>
          <w:rFonts w:ascii="Courier New" w:hAnsi="Courier New" w:cs="Courier New"/>
          <w:sz w:val="16"/>
          <w:szCs w:val="16"/>
        </w:rPr>
      </w:pPr>
      <w:r w:rsidRPr="004142D2">
        <w:rPr>
          <w:rFonts w:ascii="Courier New" w:hAnsi="Courier New" w:cs="Courier New"/>
          <w:sz w:val="16"/>
          <w:szCs w:val="16"/>
        </w:rPr>
        <w:t xml:space="preserve">  &lt;Measure id="m_error"&gt;</w:t>
      </w:r>
    </w:p>
    <w:p w14:paraId="6688B255" w14:textId="77777777" w:rsidR="004142D2" w:rsidRPr="004142D2" w:rsidRDefault="004142D2" w:rsidP="00466496">
      <w:pPr>
        <w:rPr>
          <w:rFonts w:ascii="Courier New" w:hAnsi="Courier New" w:cs="Courier New"/>
          <w:sz w:val="16"/>
          <w:szCs w:val="16"/>
        </w:rPr>
      </w:pPr>
      <w:r w:rsidRPr="004142D2">
        <w:rPr>
          <w:rFonts w:ascii="Courier New" w:hAnsi="Courier New" w:cs="Courier New"/>
          <w:sz w:val="16"/>
          <w:szCs w:val="16"/>
        </w:rPr>
        <w:t xml:space="preserve">    &lt;cvParam cvRef="PSI-MS" accession="MS:1001227" name="product ion m/z error" unitAccession="MS:1000040" unitName="m/z" unitCvRef="PSI-MS"/&gt;</w:t>
      </w:r>
    </w:p>
    <w:p w14:paraId="252E4D02" w14:textId="77777777" w:rsidR="004142D2" w:rsidRPr="004142D2" w:rsidRDefault="004142D2" w:rsidP="00466496">
      <w:pPr>
        <w:rPr>
          <w:rFonts w:ascii="Courier New" w:hAnsi="Courier New" w:cs="Courier New"/>
          <w:sz w:val="16"/>
          <w:szCs w:val="16"/>
        </w:rPr>
      </w:pPr>
      <w:r w:rsidRPr="004142D2">
        <w:rPr>
          <w:rFonts w:ascii="Courier New" w:hAnsi="Courier New" w:cs="Courier New"/>
          <w:sz w:val="16"/>
          <w:szCs w:val="16"/>
        </w:rPr>
        <w:t xml:space="preserve">  &lt;/Measure&gt;</w:t>
      </w:r>
    </w:p>
    <w:p w14:paraId="7C4D0F4E" w14:textId="77777777" w:rsidR="007E50C5" w:rsidRPr="007B497D" w:rsidRDefault="004142D2" w:rsidP="00466496">
      <w:pPr>
        <w:rPr>
          <w:rFonts w:ascii="Courier New" w:hAnsi="Courier New" w:cs="Courier New"/>
          <w:sz w:val="16"/>
          <w:szCs w:val="16"/>
        </w:rPr>
      </w:pPr>
      <w:r w:rsidRPr="004142D2">
        <w:rPr>
          <w:rFonts w:ascii="Courier New" w:hAnsi="Courier New" w:cs="Courier New"/>
          <w:sz w:val="16"/>
          <w:szCs w:val="16"/>
        </w:rPr>
        <w:t>&lt;/FragmentationTable&gt;</w:t>
      </w:r>
    </w:p>
    <w:p w14:paraId="33510B6A" w14:textId="77777777" w:rsidR="00200DC1" w:rsidRDefault="00200DC1" w:rsidP="00466496">
      <w:pPr>
        <w:rPr>
          <w:rFonts w:ascii="Courier New" w:hAnsi="Courier New" w:cs="Courier New"/>
          <w:sz w:val="16"/>
          <w:szCs w:val="16"/>
        </w:rPr>
      </w:pPr>
      <w:r w:rsidRPr="007B497D">
        <w:rPr>
          <w:rFonts w:ascii="Courier New" w:hAnsi="Courier New" w:cs="Courier New"/>
          <w:sz w:val="16"/>
          <w:szCs w:val="16"/>
        </w:rPr>
        <w:t>…</w:t>
      </w:r>
    </w:p>
    <w:p w14:paraId="472FA086" w14:textId="77777777" w:rsidR="004705C2" w:rsidRPr="007B497D" w:rsidRDefault="004705C2" w:rsidP="00466496">
      <w:pPr>
        <w:rPr>
          <w:rFonts w:ascii="Courier New" w:hAnsi="Courier New" w:cs="Courier New"/>
          <w:sz w:val="16"/>
          <w:szCs w:val="16"/>
        </w:rPr>
      </w:pPr>
    </w:p>
    <w:p w14:paraId="092E054E" w14:textId="77777777" w:rsidR="00D85F89" w:rsidRPr="00D85F89" w:rsidRDefault="00D85F89" w:rsidP="00466496">
      <w:pPr>
        <w:rPr>
          <w:rFonts w:ascii="Courier New" w:hAnsi="Courier New" w:cs="Courier New"/>
          <w:sz w:val="16"/>
          <w:szCs w:val="16"/>
        </w:rPr>
      </w:pPr>
      <w:r w:rsidRPr="00D85F89">
        <w:rPr>
          <w:rFonts w:ascii="Courier New" w:hAnsi="Courier New" w:cs="Courier New"/>
          <w:sz w:val="16"/>
          <w:szCs w:val="16"/>
        </w:rPr>
        <w:t>&lt;IonType index="11 8 7" charge="2"&gt;</w:t>
      </w:r>
    </w:p>
    <w:p w14:paraId="458E45E5" w14:textId="77777777" w:rsidR="00D85F89" w:rsidRPr="00D85F89" w:rsidRDefault="00D85F89" w:rsidP="00466496">
      <w:pPr>
        <w:rPr>
          <w:rFonts w:ascii="Courier New" w:hAnsi="Courier New" w:cs="Courier New"/>
          <w:sz w:val="16"/>
          <w:szCs w:val="16"/>
        </w:rPr>
      </w:pPr>
      <w:r w:rsidRPr="00D85F89">
        <w:rPr>
          <w:rFonts w:ascii="Courier New" w:hAnsi="Courier New" w:cs="Courier New"/>
          <w:sz w:val="16"/>
          <w:szCs w:val="16"/>
        </w:rPr>
        <w:t xml:space="preserve">  &lt;cvParam cvRef="PSI-MS" accession="MS:1001220" name="frag: y ion"/&gt;</w:t>
      </w:r>
    </w:p>
    <w:p w14:paraId="7E1C43BF" w14:textId="77777777" w:rsidR="00D85F89" w:rsidRPr="00D85F89" w:rsidRDefault="00D85F89" w:rsidP="00466496">
      <w:pPr>
        <w:rPr>
          <w:rFonts w:ascii="Courier New" w:hAnsi="Courier New" w:cs="Courier New"/>
          <w:sz w:val="16"/>
          <w:szCs w:val="16"/>
        </w:rPr>
      </w:pPr>
      <w:r w:rsidRPr="00D85F89">
        <w:rPr>
          <w:rFonts w:ascii="Courier New" w:hAnsi="Courier New" w:cs="Courier New"/>
          <w:sz w:val="16"/>
          <w:szCs w:val="16"/>
        </w:rPr>
        <w:t xml:space="preserve">  &lt;FragmentArray values="551.3 436.4 380.1 " </w:t>
      </w:r>
      <w:r w:rsidR="004A549E">
        <w:rPr>
          <w:rFonts w:ascii="Courier New" w:hAnsi="Courier New" w:cs="Courier New"/>
          <w:sz w:val="16"/>
          <w:szCs w:val="16"/>
        </w:rPr>
        <w:t>m</w:t>
      </w:r>
      <w:r w:rsidRPr="00D85F89">
        <w:rPr>
          <w:rFonts w:ascii="Courier New" w:hAnsi="Courier New" w:cs="Courier New"/>
          <w:sz w:val="16"/>
          <w:szCs w:val="16"/>
        </w:rPr>
        <w:t>easure_ref="m_mz"/&gt;</w:t>
      </w:r>
    </w:p>
    <w:p w14:paraId="1D5FE343" w14:textId="77777777" w:rsidR="00D85F89" w:rsidRPr="00D85F89" w:rsidRDefault="00D85F89" w:rsidP="00466496">
      <w:pPr>
        <w:rPr>
          <w:rFonts w:ascii="Courier New" w:hAnsi="Courier New" w:cs="Courier New"/>
          <w:sz w:val="16"/>
          <w:szCs w:val="16"/>
        </w:rPr>
      </w:pPr>
      <w:r w:rsidRPr="00D85F89">
        <w:rPr>
          <w:rFonts w:ascii="Courier New" w:hAnsi="Courier New" w:cs="Courier New"/>
          <w:sz w:val="16"/>
          <w:szCs w:val="16"/>
        </w:rPr>
        <w:t xml:space="preserve">  &lt;FragmentArray values="800 11 46" </w:t>
      </w:r>
      <w:r w:rsidR="004A549E">
        <w:rPr>
          <w:rFonts w:ascii="Courier New" w:hAnsi="Courier New" w:cs="Courier New"/>
          <w:sz w:val="16"/>
          <w:szCs w:val="16"/>
        </w:rPr>
        <w:t>m</w:t>
      </w:r>
      <w:r w:rsidRPr="00D85F89">
        <w:rPr>
          <w:rFonts w:ascii="Courier New" w:hAnsi="Courier New" w:cs="Courier New"/>
          <w:sz w:val="16"/>
          <w:szCs w:val="16"/>
        </w:rPr>
        <w:t>easure_ref="m_intensity"/&gt;</w:t>
      </w:r>
    </w:p>
    <w:p w14:paraId="029E31F9" w14:textId="77777777" w:rsidR="00D85F89" w:rsidRPr="00D85F89" w:rsidRDefault="00D85F89" w:rsidP="00466496">
      <w:pPr>
        <w:rPr>
          <w:rFonts w:ascii="Courier New" w:hAnsi="Courier New" w:cs="Courier New"/>
          <w:sz w:val="16"/>
          <w:szCs w:val="16"/>
        </w:rPr>
      </w:pPr>
      <w:r w:rsidRPr="00D85F89">
        <w:rPr>
          <w:rFonts w:ascii="Courier New" w:hAnsi="Courier New" w:cs="Courier New"/>
          <w:sz w:val="16"/>
          <w:szCs w:val="16"/>
        </w:rPr>
        <w:t xml:space="preserve">  &lt;FragmentArray values="0.4752 0.1284 0.3704" </w:t>
      </w:r>
      <w:r w:rsidR="004A549E">
        <w:rPr>
          <w:rFonts w:ascii="Courier New" w:hAnsi="Courier New" w:cs="Courier New"/>
          <w:sz w:val="16"/>
          <w:szCs w:val="16"/>
        </w:rPr>
        <w:t>m</w:t>
      </w:r>
      <w:r w:rsidRPr="00D85F89">
        <w:rPr>
          <w:rFonts w:ascii="Courier New" w:hAnsi="Courier New" w:cs="Courier New"/>
          <w:sz w:val="16"/>
          <w:szCs w:val="16"/>
        </w:rPr>
        <w:t>easure_ref="m_error"/&gt;</w:t>
      </w:r>
    </w:p>
    <w:p w14:paraId="09EFCC84" w14:textId="77777777" w:rsidR="008D1CA4" w:rsidRDefault="00D85F89" w:rsidP="00466496">
      <w:pPr>
        <w:rPr>
          <w:rFonts w:ascii="Courier New" w:hAnsi="Courier New" w:cs="Courier New"/>
          <w:sz w:val="16"/>
          <w:szCs w:val="16"/>
        </w:rPr>
      </w:pPr>
      <w:r w:rsidRPr="00D85F89">
        <w:rPr>
          <w:rFonts w:ascii="Courier New" w:hAnsi="Courier New" w:cs="Courier New"/>
          <w:sz w:val="16"/>
          <w:szCs w:val="16"/>
        </w:rPr>
        <w:t>&lt;/IonType&gt;</w:t>
      </w:r>
    </w:p>
    <w:p w14:paraId="4F859A21" w14:textId="77777777" w:rsidR="00E50B38" w:rsidRDefault="00E50B38" w:rsidP="00466496"/>
    <w:p w14:paraId="5376BAF8" w14:textId="77777777" w:rsidR="005B3447" w:rsidRPr="004629C6" w:rsidRDefault="004629C6" w:rsidP="00466496">
      <w:pPr>
        <w:pStyle w:val="Heading3"/>
      </w:pPr>
      <w:bookmarkStart w:id="272" w:name="_Toc449341835"/>
      <w:r>
        <w:t>In</w:t>
      </w:r>
      <w:r w:rsidR="000015E8" w:rsidRPr="004629C6">
        <w:t>ternal fragments</w:t>
      </w:r>
      <w:r>
        <w:t xml:space="preserve"> and immonium ions</w:t>
      </w:r>
      <w:bookmarkEnd w:id="272"/>
    </w:p>
    <w:p w14:paraId="0CEFA898" w14:textId="77777777" w:rsidR="00012B36" w:rsidRDefault="006D41B9" w:rsidP="00466496">
      <w:r>
        <w:t>mzIdentML</w:t>
      </w:r>
      <w:r w:rsidR="000015E8">
        <w:t xml:space="preserve"> supports the reporting </w:t>
      </w:r>
      <w:r w:rsidR="009851C1">
        <w:t xml:space="preserve">of internal fragment ions, of which an immonium ion is a special case </w:t>
      </w:r>
      <w:r w:rsidR="004A6611">
        <w:t xml:space="preserve">comprising a single side chain </w:t>
      </w:r>
      <w:r w:rsidR="009851C1">
        <w:t>(</w:t>
      </w:r>
      <w:hyperlink r:id="rId33" w:history="1">
        <w:r w:rsidR="004A6611" w:rsidRPr="008D7EB4">
          <w:rPr>
            <w:rStyle w:val="Hyperlink"/>
          </w:rPr>
          <w:t>http://www.matrixscience.com/help/fragmentation_help.html</w:t>
        </w:r>
      </w:hyperlink>
      <w:r w:rsidR="004A6611">
        <w:t>).</w:t>
      </w:r>
      <w:r w:rsidR="001D2919">
        <w:t xml:space="preserve"> For internal and immonium ions, the index is used in two different ways. I</w:t>
      </w:r>
      <w:r w:rsidR="00012B36">
        <w:t xml:space="preserve">nternal fragments are reported using the index structure </w:t>
      </w:r>
      <w:r w:rsidR="001D2919">
        <w:t>to identify the start and end of the ion within the sequence</w:t>
      </w:r>
      <w:r w:rsidR="00D12B8E">
        <w:t>.</w:t>
      </w:r>
      <w:r w:rsidR="0065408F" w:rsidRPr="0065408F">
        <w:t xml:space="preserve"> </w:t>
      </w:r>
      <w:r w:rsidR="0065408F">
        <w:t>The</w:t>
      </w:r>
      <w:r w:rsidR="0065408F" w:rsidRPr="0065408F">
        <w:t xml:space="preserve"> example</w:t>
      </w:r>
      <w:r w:rsidR="0065408F">
        <w:t xml:space="preserve"> shows how</w:t>
      </w:r>
      <w:r w:rsidR="0065408F" w:rsidRPr="0065408F">
        <w:t xml:space="preserve"> the index performs </w:t>
      </w:r>
      <w:r w:rsidR="0065408F">
        <w:t>this</w:t>
      </w:r>
      <w:r w:rsidR="0065408F" w:rsidRPr="0065408F">
        <w:t xml:space="preserve"> different role, as it identifies pairs of internal ions: ya2-5, ya3-7, ya3-8</w:t>
      </w:r>
      <w:r w:rsidR="00196A3E">
        <w:t xml:space="preserve">, ya4-8, ya5-8, </w:t>
      </w:r>
      <w:r w:rsidR="0065408F" w:rsidRPr="0065408F">
        <w:t>ya5-11, ya8-11.</w:t>
      </w:r>
    </w:p>
    <w:p w14:paraId="6123834B" w14:textId="77777777" w:rsidR="0065408F" w:rsidRDefault="0065408F" w:rsidP="00466496"/>
    <w:p w14:paraId="2A70B74E" w14:textId="77777777" w:rsidR="00D85F89" w:rsidRPr="00D85F89" w:rsidRDefault="00D85F89" w:rsidP="00466496">
      <w:pPr>
        <w:rPr>
          <w:rFonts w:ascii="Courier New" w:hAnsi="Courier New" w:cs="Courier New"/>
          <w:sz w:val="16"/>
          <w:szCs w:val="16"/>
        </w:rPr>
      </w:pPr>
      <w:r w:rsidRPr="00D85F89">
        <w:rPr>
          <w:rFonts w:ascii="Courier New" w:hAnsi="Courier New" w:cs="Courier New"/>
          <w:sz w:val="16"/>
          <w:szCs w:val="16"/>
        </w:rPr>
        <w:t>&lt;IonType index="2 5 3 7 3 8 4 8 5 8 5 11 8 11" charge="1"&gt;</w:t>
      </w:r>
    </w:p>
    <w:p w14:paraId="4134E3C2" w14:textId="77777777" w:rsidR="00D85F89" w:rsidRPr="00D85F89" w:rsidRDefault="00D85F89" w:rsidP="00466496">
      <w:pPr>
        <w:rPr>
          <w:rFonts w:ascii="Courier New" w:hAnsi="Courier New" w:cs="Courier New"/>
          <w:sz w:val="16"/>
          <w:szCs w:val="16"/>
        </w:rPr>
      </w:pPr>
      <w:r w:rsidRPr="00D85F89">
        <w:rPr>
          <w:rFonts w:ascii="Courier New" w:hAnsi="Courier New" w:cs="Courier New"/>
          <w:sz w:val="16"/>
          <w:szCs w:val="16"/>
        </w:rPr>
        <w:t xml:space="preserve">  &lt;cvParam cvRef="PSI-MS" accession="MS:1001366" name="frag: internal ya ion"/&gt;</w:t>
      </w:r>
    </w:p>
    <w:p w14:paraId="25125AB3" w14:textId="77777777" w:rsidR="00D85F89" w:rsidRPr="00D85F89" w:rsidRDefault="00D85F89" w:rsidP="00466496">
      <w:pPr>
        <w:rPr>
          <w:rFonts w:ascii="Courier New" w:hAnsi="Courier New" w:cs="Courier New"/>
          <w:sz w:val="16"/>
          <w:szCs w:val="16"/>
        </w:rPr>
      </w:pPr>
      <w:r w:rsidRPr="00D85F89">
        <w:rPr>
          <w:rFonts w:ascii="Courier New" w:hAnsi="Courier New" w:cs="Courier New"/>
          <w:sz w:val="16"/>
          <w:szCs w:val="16"/>
        </w:rPr>
        <w:t xml:space="preserve">  &lt;FragmentArray values="315.2 388.1 501.4 444.1 342.8 669.901495 412.4 " </w:t>
      </w:r>
      <w:r w:rsidR="004A549E">
        <w:rPr>
          <w:rFonts w:ascii="Courier New" w:hAnsi="Courier New" w:cs="Courier New"/>
          <w:sz w:val="16"/>
          <w:szCs w:val="16"/>
        </w:rPr>
        <w:t>m</w:t>
      </w:r>
      <w:r w:rsidRPr="00D85F89">
        <w:rPr>
          <w:rFonts w:ascii="Courier New" w:hAnsi="Courier New" w:cs="Courier New"/>
          <w:sz w:val="16"/>
          <w:szCs w:val="16"/>
        </w:rPr>
        <w:t>easure_ref="m_mz"/&gt;</w:t>
      </w:r>
    </w:p>
    <w:p w14:paraId="4C2E5AF8" w14:textId="77777777" w:rsidR="00D85F89" w:rsidRPr="00D85F89" w:rsidRDefault="00D85F89" w:rsidP="00466496">
      <w:pPr>
        <w:rPr>
          <w:rFonts w:ascii="Courier New" w:hAnsi="Courier New" w:cs="Courier New"/>
          <w:sz w:val="16"/>
          <w:szCs w:val="16"/>
        </w:rPr>
      </w:pPr>
      <w:r w:rsidRPr="00D85F89">
        <w:rPr>
          <w:rFonts w:ascii="Courier New" w:hAnsi="Courier New" w:cs="Courier New"/>
          <w:sz w:val="16"/>
          <w:szCs w:val="16"/>
        </w:rPr>
        <w:t xml:space="preserve">  &lt;FragmentArray values="44 63 10430 75 48 6420 31" </w:t>
      </w:r>
      <w:r w:rsidR="004A549E">
        <w:rPr>
          <w:rFonts w:ascii="Courier New" w:hAnsi="Courier New" w:cs="Courier New"/>
          <w:sz w:val="16"/>
          <w:szCs w:val="16"/>
        </w:rPr>
        <w:t>m</w:t>
      </w:r>
      <w:r w:rsidRPr="00D85F89">
        <w:rPr>
          <w:rFonts w:ascii="Courier New" w:hAnsi="Courier New" w:cs="Courier New"/>
          <w:sz w:val="16"/>
          <w:szCs w:val="16"/>
        </w:rPr>
        <w:t>easure_ref="m_intensity"/&gt;</w:t>
      </w:r>
    </w:p>
    <w:p w14:paraId="2964C30C" w14:textId="77777777" w:rsidR="00D85F89" w:rsidRPr="00D85F89" w:rsidRDefault="00D85F89" w:rsidP="00466496">
      <w:pPr>
        <w:rPr>
          <w:rFonts w:ascii="Courier New" w:hAnsi="Courier New" w:cs="Courier New"/>
          <w:sz w:val="16"/>
          <w:szCs w:val="16"/>
        </w:rPr>
      </w:pPr>
      <w:r w:rsidRPr="00D85F89">
        <w:rPr>
          <w:rFonts w:ascii="Courier New" w:hAnsi="Courier New" w:cs="Courier New"/>
          <w:sz w:val="16"/>
          <w:szCs w:val="16"/>
        </w:rPr>
        <w:t xml:space="preserve">  &lt;FragmentArray values="-0.0027 -0.1191 0.0969 -0.1817 -0.4340 0.4721 0.1082" </w:t>
      </w:r>
      <w:r w:rsidR="004A549E">
        <w:rPr>
          <w:rFonts w:ascii="Courier New" w:hAnsi="Courier New" w:cs="Courier New"/>
          <w:sz w:val="16"/>
          <w:szCs w:val="16"/>
        </w:rPr>
        <w:t>m</w:t>
      </w:r>
      <w:r w:rsidRPr="00D85F89">
        <w:rPr>
          <w:rFonts w:ascii="Courier New" w:hAnsi="Courier New" w:cs="Courier New"/>
          <w:sz w:val="16"/>
          <w:szCs w:val="16"/>
        </w:rPr>
        <w:t>easure_ref="m_error"/&gt;</w:t>
      </w:r>
    </w:p>
    <w:p w14:paraId="199B6CDE" w14:textId="77777777" w:rsidR="0056661A" w:rsidRDefault="00D85F89" w:rsidP="00466496">
      <w:pPr>
        <w:rPr>
          <w:rFonts w:ascii="Courier New" w:hAnsi="Courier New" w:cs="Courier New"/>
          <w:sz w:val="16"/>
          <w:szCs w:val="16"/>
        </w:rPr>
      </w:pPr>
      <w:r w:rsidRPr="00D85F89">
        <w:rPr>
          <w:rFonts w:ascii="Courier New" w:hAnsi="Courier New" w:cs="Courier New"/>
          <w:sz w:val="16"/>
          <w:szCs w:val="16"/>
        </w:rPr>
        <w:t>&lt;/IonType&gt;</w:t>
      </w:r>
    </w:p>
    <w:p w14:paraId="7AAC3B64" w14:textId="77777777" w:rsidR="00D85F89" w:rsidRDefault="00D85F89" w:rsidP="00466496"/>
    <w:p w14:paraId="3C6F54C1" w14:textId="77777777" w:rsidR="0065408F" w:rsidRDefault="0065408F" w:rsidP="00466496"/>
    <w:p w14:paraId="16133979" w14:textId="77777777" w:rsidR="00313F36" w:rsidRDefault="00313F36" w:rsidP="00466496">
      <w:r w:rsidRPr="00313F36">
        <w:t>For immonium ions, the index is the position of the identified ion within the peptide sequence</w:t>
      </w:r>
      <w:r w:rsidR="00C4091C">
        <w:t>. I</w:t>
      </w:r>
      <w:r w:rsidRPr="00313F36">
        <w:t>f the peptide contains the same amino acid in multiple positions that cannot be distinguished, all positions should be given.</w:t>
      </w:r>
      <w:r w:rsidR="00727066">
        <w:t xml:space="preserve"> Example, where immonium ions have been found </w:t>
      </w:r>
      <w:r w:rsidR="006B4E54">
        <w:t>matching T and G in the following peptide sequence FGGEENTY (positions 2 or 3, and position 7)</w:t>
      </w:r>
      <w:r w:rsidR="00BF0959">
        <w:t>:</w:t>
      </w:r>
    </w:p>
    <w:p w14:paraId="7A9083C3" w14:textId="77777777" w:rsidR="004F46C6" w:rsidRPr="00325A98" w:rsidRDefault="004F46C6" w:rsidP="00466496">
      <w:pPr>
        <w:pStyle w:val="PlainText"/>
        <w:rPr>
          <w:sz w:val="18"/>
          <w:szCs w:val="18"/>
        </w:rPr>
      </w:pPr>
    </w:p>
    <w:p w14:paraId="151BC182" w14:textId="77777777" w:rsidR="00B632A1" w:rsidRPr="00602ECD" w:rsidRDefault="00B632A1" w:rsidP="00466496">
      <w:pPr>
        <w:pStyle w:val="PlainText"/>
        <w:ind w:left="0"/>
        <w:rPr>
          <w:sz w:val="16"/>
          <w:szCs w:val="16"/>
        </w:rPr>
      </w:pPr>
      <w:r w:rsidRPr="00602ECD">
        <w:rPr>
          <w:sz w:val="16"/>
          <w:szCs w:val="16"/>
        </w:rPr>
        <w:t>&lt;IonType cvRef="PSI-PI" accession="</w:t>
      </w:r>
      <w:r w:rsidR="00C94CFB" w:rsidRPr="00602ECD">
        <w:rPr>
          <w:sz w:val="16"/>
          <w:szCs w:val="16"/>
        </w:rPr>
        <w:t xml:space="preserve"> MS:1001239</w:t>
      </w:r>
      <w:r w:rsidRPr="00602ECD">
        <w:rPr>
          <w:sz w:val="16"/>
          <w:szCs w:val="16"/>
        </w:rPr>
        <w:t>" name="frag: immonium ion" index="</w:t>
      </w:r>
      <w:r w:rsidR="006B4E54" w:rsidRPr="00602ECD">
        <w:rPr>
          <w:sz w:val="16"/>
          <w:szCs w:val="16"/>
        </w:rPr>
        <w:t xml:space="preserve">2 </w:t>
      </w:r>
      <w:r w:rsidR="00727066" w:rsidRPr="00602ECD">
        <w:rPr>
          <w:sz w:val="16"/>
          <w:szCs w:val="16"/>
        </w:rPr>
        <w:t>3</w:t>
      </w:r>
      <w:r w:rsidRPr="00602ECD">
        <w:rPr>
          <w:sz w:val="16"/>
          <w:szCs w:val="16"/>
        </w:rPr>
        <w:t xml:space="preserve"> 7" charge="1"&gt;</w:t>
      </w:r>
    </w:p>
    <w:p w14:paraId="64DB60D5" w14:textId="77777777" w:rsidR="00B632A1" w:rsidRPr="00602ECD" w:rsidRDefault="00B632A1" w:rsidP="00466496">
      <w:pPr>
        <w:pStyle w:val="PlainText"/>
        <w:ind w:left="0"/>
        <w:rPr>
          <w:sz w:val="16"/>
          <w:szCs w:val="16"/>
        </w:rPr>
      </w:pPr>
      <w:r w:rsidRPr="00602ECD">
        <w:rPr>
          <w:sz w:val="16"/>
          <w:szCs w:val="16"/>
        </w:rPr>
        <w:t xml:space="preserve">  &lt;FragmentArray values="288.2 286.1 387.2 371.127841 " </w:t>
      </w:r>
      <w:r w:rsidR="00C6410B">
        <w:rPr>
          <w:sz w:val="16"/>
          <w:szCs w:val="16"/>
        </w:rPr>
        <w:t>m</w:t>
      </w:r>
      <w:r w:rsidRPr="00602ECD">
        <w:rPr>
          <w:sz w:val="16"/>
          <w:szCs w:val="16"/>
        </w:rPr>
        <w:t>easure_ref="m_mz"/&gt;</w:t>
      </w:r>
    </w:p>
    <w:p w14:paraId="4F1EA598" w14:textId="77777777" w:rsidR="00B632A1" w:rsidRPr="00602ECD" w:rsidRDefault="00B632A1" w:rsidP="00466496">
      <w:pPr>
        <w:pStyle w:val="PlainText"/>
        <w:ind w:left="0"/>
        <w:rPr>
          <w:sz w:val="16"/>
          <w:szCs w:val="16"/>
        </w:rPr>
      </w:pPr>
      <w:r w:rsidRPr="00602ECD">
        <w:rPr>
          <w:sz w:val="16"/>
          <w:szCs w:val="16"/>
        </w:rPr>
        <w:t xml:space="preserve">  &lt;FragmentArray values="2137 83 656 1663" </w:t>
      </w:r>
      <w:r w:rsidR="00C6410B">
        <w:rPr>
          <w:sz w:val="16"/>
          <w:szCs w:val="16"/>
        </w:rPr>
        <w:t>m</w:t>
      </w:r>
      <w:r w:rsidRPr="00602ECD">
        <w:rPr>
          <w:sz w:val="16"/>
          <w:szCs w:val="16"/>
        </w:rPr>
        <w:t>easure_ref="m_intensity"/&gt;</w:t>
      </w:r>
    </w:p>
    <w:p w14:paraId="65C3865E" w14:textId="77777777" w:rsidR="00B632A1" w:rsidRPr="00602ECD" w:rsidRDefault="00B632A1" w:rsidP="00466496">
      <w:pPr>
        <w:pStyle w:val="PlainText"/>
        <w:ind w:left="0"/>
        <w:rPr>
          <w:sz w:val="16"/>
          <w:szCs w:val="16"/>
        </w:rPr>
      </w:pPr>
      <w:r w:rsidRPr="00602ECD">
        <w:rPr>
          <w:sz w:val="16"/>
          <w:szCs w:val="16"/>
        </w:rPr>
        <w:t xml:space="preserve">  &lt;FragmentArray values="0.0260 -0.1125 -0.0602 -0.1011" </w:t>
      </w:r>
      <w:r w:rsidR="00C6410B">
        <w:rPr>
          <w:sz w:val="16"/>
          <w:szCs w:val="16"/>
        </w:rPr>
        <w:t>m</w:t>
      </w:r>
      <w:r w:rsidRPr="00602ECD">
        <w:rPr>
          <w:sz w:val="16"/>
          <w:szCs w:val="16"/>
        </w:rPr>
        <w:t>easure_ref="m_error"/&gt;</w:t>
      </w:r>
    </w:p>
    <w:p w14:paraId="1906AF4C" w14:textId="77777777" w:rsidR="004F46C6" w:rsidRDefault="00B632A1" w:rsidP="00466496">
      <w:pPr>
        <w:pStyle w:val="PlainText"/>
        <w:ind w:left="0"/>
        <w:rPr>
          <w:sz w:val="16"/>
          <w:szCs w:val="16"/>
        </w:rPr>
      </w:pPr>
      <w:r w:rsidRPr="00602ECD">
        <w:rPr>
          <w:sz w:val="16"/>
          <w:szCs w:val="16"/>
        </w:rPr>
        <w:t>&lt;/IonType&gt;</w:t>
      </w:r>
    </w:p>
    <w:p w14:paraId="307FC6B6" w14:textId="77777777" w:rsidR="00602ECD" w:rsidRDefault="00602ECD" w:rsidP="00466496">
      <w:pPr>
        <w:pStyle w:val="PlainText"/>
        <w:ind w:left="0"/>
        <w:rPr>
          <w:sz w:val="16"/>
          <w:szCs w:val="16"/>
        </w:rPr>
      </w:pPr>
    </w:p>
    <w:p w14:paraId="30F6EE43" w14:textId="77777777" w:rsidR="008B6BE0" w:rsidRDefault="008438DA" w:rsidP="00466496">
      <w:pPr>
        <w:pStyle w:val="Heading2"/>
      </w:pPr>
      <w:bookmarkStart w:id="273" w:name="_Toc449341836"/>
      <w:r>
        <w:lastRenderedPageBreak/>
        <w:t>Enzyme definition</w:t>
      </w:r>
      <w:bookmarkEnd w:id="273"/>
    </w:p>
    <w:p w14:paraId="0C1F5862" w14:textId="77777777" w:rsidR="00474DD1" w:rsidRPr="00474DD1" w:rsidRDefault="001048BC" w:rsidP="00466496">
      <w:pPr>
        <w:pStyle w:val="nobreak"/>
      </w:pPr>
      <w:r>
        <w:t xml:space="preserve">The </w:t>
      </w:r>
      <w:r w:rsidR="003C4379">
        <w:t>&lt;</w:t>
      </w:r>
      <w:r>
        <w:t>SpectrumIdentificationProtocol</w:t>
      </w:r>
      <w:r w:rsidR="003C4379">
        <w:t>&gt;</w:t>
      </w:r>
      <w:r>
        <w:t xml:space="preserve"> SHOULD contain a specification of which enzyme (if any) was applied in the search. </w:t>
      </w:r>
      <w:r w:rsidR="00AA70F0">
        <w:t xml:space="preserve">The element </w:t>
      </w:r>
      <w:r w:rsidR="008607A4">
        <w:t>&lt;</w:t>
      </w:r>
      <w:r w:rsidR="00AA70F0">
        <w:t>Enzyme</w:t>
      </w:r>
      <w:r w:rsidR="008607A4">
        <w:t>&gt;</w:t>
      </w:r>
      <w:r w:rsidR="00AA70F0">
        <w:t xml:space="preserve"> has optional sub-elements for specifying the </w:t>
      </w:r>
      <w:r w:rsidR="008607A4">
        <w:t>&lt;</w:t>
      </w:r>
      <w:r w:rsidR="00AA70F0">
        <w:t>EnzymeName</w:t>
      </w:r>
      <w:r w:rsidR="008607A4">
        <w:t>&gt;</w:t>
      </w:r>
      <w:r w:rsidR="00AA70F0">
        <w:t xml:space="preserve"> using a CV term </w:t>
      </w:r>
      <w:r w:rsidR="00295A76">
        <w:t>and the cleavage site, u</w:t>
      </w:r>
      <w:r w:rsidR="00646B37">
        <w:t>s</w:t>
      </w:r>
      <w:r w:rsidR="00295A76">
        <w:t xml:space="preserve">ing a regular expression. </w:t>
      </w:r>
      <w:r w:rsidR="00AB2301">
        <w:t>Regular expressions should be encoded following the notation of Perl Compatible Regular Expressions</w:t>
      </w:r>
      <w:r w:rsidR="00AB2301" w:rsidRPr="00AB2301">
        <w:t xml:space="preserve"> (PCRE regex, </w:t>
      </w:r>
      <w:hyperlink r:id="rId34" w:history="1">
        <w:r w:rsidR="00AB2301" w:rsidRPr="00061EC8">
          <w:rPr>
            <w:rStyle w:val="Hyperlink"/>
          </w:rPr>
          <w:t>http://www.pcre.org</w:t>
        </w:r>
      </w:hyperlink>
      <w:r w:rsidR="00B129C0">
        <w:t xml:space="preserve">, matching the </w:t>
      </w:r>
      <w:r w:rsidR="00CC2E74">
        <w:t xml:space="preserve">syntax and </w:t>
      </w:r>
      <w:r w:rsidR="00B129C0">
        <w:t>semantics of Perl v</w:t>
      </w:r>
      <w:r w:rsidR="00CC2E74">
        <w:t xml:space="preserve">ersion </w:t>
      </w:r>
      <w:r w:rsidR="00B129C0">
        <w:t>5</w:t>
      </w:r>
      <w:r w:rsidR="00AB2301" w:rsidRPr="00AB2301">
        <w:t>)</w:t>
      </w:r>
      <w:r w:rsidR="00AB2301">
        <w:t xml:space="preserve">. </w:t>
      </w:r>
      <w:r w:rsidR="007358F6">
        <w:t>T</w:t>
      </w:r>
      <w:r w:rsidR="007358F6" w:rsidRPr="007358F6">
        <w:t>he PSI-</w:t>
      </w:r>
      <w:r w:rsidR="00FE3847">
        <w:t>MS</w:t>
      </w:r>
      <w:r w:rsidR="007358F6" w:rsidRPr="007358F6">
        <w:t xml:space="preserve"> </w:t>
      </w:r>
      <w:r w:rsidR="007358F6">
        <w:t>CV contains</w:t>
      </w:r>
      <w:r w:rsidR="007358F6" w:rsidRPr="007358F6">
        <w:t xml:space="preserve"> terms for the most common enzym</w:t>
      </w:r>
      <w:r w:rsidR="007358F6">
        <w:t xml:space="preserve">es with pre-defined </w:t>
      </w:r>
      <w:r w:rsidR="00F358BB">
        <w:t>regular expressions (</w:t>
      </w:r>
      <w:r w:rsidR="00A27EB6">
        <w:fldChar w:fldCharType="begin"/>
      </w:r>
      <w:r w:rsidR="00A27EB6">
        <w:instrText xml:space="preserve"> REF _Ref215304396 \h </w:instrText>
      </w:r>
      <w:r w:rsidR="00466496">
        <w:instrText xml:space="preserve"> \* MERGEFORMAT </w:instrText>
      </w:r>
      <w:r w:rsidR="00A27EB6">
        <w:fldChar w:fldCharType="separate"/>
      </w:r>
      <w:r w:rsidR="003C46AF">
        <w:t xml:space="preserve">Table </w:t>
      </w:r>
      <w:r w:rsidR="00A27EB6">
        <w:fldChar w:fldCharType="end"/>
      </w:r>
      <w:r w:rsidR="00F358BB">
        <w:t xml:space="preserve">). If the enzyme used is present in the </w:t>
      </w:r>
      <w:r w:rsidR="00FC6C95">
        <w:t>PSI-MS</w:t>
      </w:r>
      <w:r w:rsidR="00F358BB">
        <w:t xml:space="preserve"> CV, </w:t>
      </w:r>
      <w:r w:rsidR="009922FD">
        <w:t xml:space="preserve">the term </w:t>
      </w:r>
      <w:r w:rsidR="00A62C47">
        <w:t>MUST</w:t>
      </w:r>
      <w:r w:rsidR="009922FD">
        <w:t xml:space="preserve"> be encoded </w:t>
      </w:r>
      <w:r w:rsidR="008F04CE">
        <w:t xml:space="preserve">under </w:t>
      </w:r>
      <w:r w:rsidR="00DF524C">
        <w:t>&lt;</w:t>
      </w:r>
      <w:r w:rsidR="008F04CE">
        <w:t>EnzymeName</w:t>
      </w:r>
      <w:r w:rsidR="00DF524C">
        <w:t>&gt;</w:t>
      </w:r>
      <w:r w:rsidR="00A62C47">
        <w:t xml:space="preserve"> unless the rule given in the CV does not match that used by the software</w:t>
      </w:r>
      <w:r w:rsidR="0089272C">
        <w:t xml:space="preserve"> or if the enzyme used </w:t>
      </w:r>
      <w:r w:rsidR="0089272C" w:rsidRPr="0089272C">
        <w:t>is not present in the CV</w:t>
      </w:r>
      <w:r w:rsidR="00A62C47">
        <w:t xml:space="preserve">, in which case the </w:t>
      </w:r>
      <w:r w:rsidR="008F04CE">
        <w:t xml:space="preserve">regular expression </w:t>
      </w:r>
      <w:r w:rsidR="00DF524C">
        <w:t>used MUST be given in the e</w:t>
      </w:r>
      <w:r w:rsidR="009E2F27">
        <w:t xml:space="preserve">lement </w:t>
      </w:r>
      <w:r w:rsidR="00DF524C">
        <w:t>&lt;</w:t>
      </w:r>
      <w:r w:rsidR="001C04DF" w:rsidRPr="001C04DF">
        <w:t>SiteRegexp</w:t>
      </w:r>
      <w:r w:rsidR="00DF524C">
        <w:t>&gt;</w:t>
      </w:r>
      <w:r w:rsidR="00DC743D">
        <w:t xml:space="preserve">. </w:t>
      </w:r>
      <w:r w:rsidR="0089272C">
        <w:t xml:space="preserve">If the &lt;EnzymeName&gt; element is used, the regular expression MAY also be provided additionally. </w:t>
      </w:r>
      <w:r w:rsidR="00474DD1" w:rsidRPr="00474DD1">
        <w:t xml:space="preserve">For a no enzyme search, (i.e. one where there may be a cleavage at any residue), the cvTerm </w:t>
      </w:r>
      <w:r w:rsidR="00FC6C95" w:rsidRPr="00FC6C95">
        <w:t xml:space="preserve">MS:1001091 </w:t>
      </w:r>
      <w:r w:rsidR="004B5667" w:rsidRPr="004B5667">
        <w:t>‘NoEnzyme’ MUST</w:t>
      </w:r>
      <w:r w:rsidR="004B5667">
        <w:t xml:space="preserve"> </w:t>
      </w:r>
      <w:r w:rsidR="004B5667" w:rsidRPr="004B5667">
        <w:t>be specified</w:t>
      </w:r>
      <w:r w:rsidR="00474DD1" w:rsidRPr="00474DD1">
        <w:t xml:space="preserve">, and the missedCleavages and semiSpecific attributes </w:t>
      </w:r>
      <w:r w:rsidR="005A6154">
        <w:t>SHOULD NOT</w:t>
      </w:r>
      <w:r w:rsidR="00474DD1" w:rsidRPr="00474DD1">
        <w:t xml:space="preserve"> be specified.</w:t>
      </w:r>
      <w:r w:rsidR="00B66E29" w:rsidRPr="00B66E29">
        <w:t xml:space="preserve"> </w:t>
      </w:r>
      <w:r w:rsidR="00B66E29">
        <w:t>If</w:t>
      </w:r>
      <w:r w:rsidR="00B66E29" w:rsidRPr="00B66E29">
        <w:t xml:space="preserve"> two or more enzymes are used, multiple </w:t>
      </w:r>
      <w:r w:rsidR="00440C82">
        <w:t>&lt;</w:t>
      </w:r>
      <w:r w:rsidR="00B66E29" w:rsidRPr="00B66E29">
        <w:t>Enzyme</w:t>
      </w:r>
      <w:r w:rsidR="00440C82">
        <w:t>&gt;</w:t>
      </w:r>
      <w:r w:rsidR="00B66E29" w:rsidRPr="00B66E29">
        <w:t xml:space="preserve"> elements </w:t>
      </w:r>
      <w:r w:rsidR="0093736F">
        <w:t>SHOULD be provided</w:t>
      </w:r>
      <w:r w:rsidR="00B66E29" w:rsidRPr="00B66E29">
        <w:t xml:space="preserve"> rat</w:t>
      </w:r>
      <w:r w:rsidR="00AD4575">
        <w:t>her than trying to build a regular expression covering all cleavage sites</w:t>
      </w:r>
      <w:r w:rsidR="00B66E29" w:rsidRPr="00B66E29">
        <w:t>.</w:t>
      </w:r>
      <w:r w:rsidR="008876B2" w:rsidRPr="008876B2">
        <w:t xml:space="preserve"> If the software uses a name for an enzyme other than the one specified in the CV, a user</w:t>
      </w:r>
      <w:r w:rsidR="008876B2">
        <w:t>Param MAY also be given</w:t>
      </w:r>
      <w:r w:rsidR="008876B2" w:rsidRPr="008876B2">
        <w:t>.</w:t>
      </w:r>
    </w:p>
    <w:p w14:paraId="298E6B7D" w14:textId="77777777" w:rsidR="001048BC" w:rsidRPr="001048BC" w:rsidRDefault="001048BC" w:rsidP="00466496">
      <w:pPr>
        <w:pStyle w:val="nobreak"/>
      </w:pPr>
    </w:p>
    <w:p w14:paraId="57BE639D" w14:textId="77777777" w:rsidR="00B4502A" w:rsidRDefault="003949C2" w:rsidP="00466496">
      <w:pPr>
        <w:pStyle w:val="nobreak"/>
      </w:pPr>
      <w:r>
        <w:t>The following guidelines SHOULD be followed when generating regular expressions</w:t>
      </w:r>
      <w:r w:rsidR="001048BC" w:rsidRPr="001048BC">
        <w:t xml:space="preserve"> in an instance document</w:t>
      </w:r>
      <w:r>
        <w:t xml:space="preserve"> for enzymes not present in the CV</w:t>
      </w:r>
      <w:r w:rsidR="001048BC" w:rsidRPr="001048BC">
        <w:t>: 1) use the PCRE supplied negation syntax for look-ahead and look-behind assertions</w:t>
      </w:r>
      <w:r w:rsidR="008D041A">
        <w:t xml:space="preserve"> and</w:t>
      </w:r>
      <w:r w:rsidR="001048BC" w:rsidRPr="001048BC">
        <w:t xml:space="preserve"> 2) use the most compact representation possible for a regex.</w:t>
      </w:r>
      <w:r w:rsidR="00564316">
        <w:t xml:space="preserve"> </w:t>
      </w:r>
      <w:r w:rsidR="004E3AC2">
        <w:t>The start of a match specifies the cleavage point.</w:t>
      </w:r>
      <w:r w:rsidR="00602ECD">
        <w:t xml:space="preserve"> </w:t>
      </w:r>
      <w:r w:rsidR="001048BC" w:rsidRPr="001048BC">
        <w:t>For</w:t>
      </w:r>
      <w:r w:rsidR="00854D54">
        <w:t xml:space="preserve"> example the enzyme</w:t>
      </w:r>
      <w:r w:rsidR="001048BC" w:rsidRPr="001048BC">
        <w:t xml:space="preserve"> Trypsin,</w:t>
      </w:r>
      <w:r w:rsidR="00854D54">
        <w:t xml:space="preserve"> which cleaves following a K or R residue unless the next residue is P, has the</w:t>
      </w:r>
      <w:r w:rsidR="007B64D6">
        <w:t xml:space="preserve"> regular expression</w:t>
      </w:r>
      <w:r w:rsidR="00854D54">
        <w:t>:</w:t>
      </w:r>
      <w:r w:rsidR="007B64D6">
        <w:t xml:space="preserve"> </w:t>
      </w:r>
    </w:p>
    <w:p w14:paraId="3E0069A2" w14:textId="77777777" w:rsidR="00552978" w:rsidRDefault="00552978" w:rsidP="00466496">
      <w:pPr>
        <w:pStyle w:val="nobreak"/>
        <w:rPr>
          <w:rFonts w:ascii="Courier New" w:hAnsi="Courier New" w:cs="Courier New"/>
        </w:rPr>
      </w:pPr>
    </w:p>
    <w:p w14:paraId="30E13F66" w14:textId="77777777" w:rsidR="006A342F" w:rsidRPr="00B4502A" w:rsidRDefault="00C57F28" w:rsidP="00466496">
      <w:pPr>
        <w:pStyle w:val="nobreak"/>
        <w:rPr>
          <w:rFonts w:ascii="Courier New" w:hAnsi="Courier New" w:cs="Courier New"/>
        </w:rPr>
      </w:pPr>
      <w:r w:rsidRPr="00B4502A">
        <w:rPr>
          <w:rFonts w:ascii="Courier New" w:hAnsi="Courier New" w:cs="Courier New"/>
        </w:rPr>
        <w:t>(?&lt;=[KR])(?!P)</w:t>
      </w:r>
    </w:p>
    <w:p w14:paraId="4C49F3D6" w14:textId="77777777" w:rsidR="00552978" w:rsidRDefault="00552978" w:rsidP="00466496">
      <w:pPr>
        <w:pStyle w:val="nobreak"/>
      </w:pPr>
    </w:p>
    <w:p w14:paraId="4C1C3308" w14:textId="77777777" w:rsidR="002E1544" w:rsidRPr="002E1544" w:rsidRDefault="001048BC" w:rsidP="00466496">
      <w:pPr>
        <w:pStyle w:val="nobreak"/>
      </w:pPr>
      <w:r w:rsidRPr="001048BC">
        <w:t>The ?&lt;= is a "zero-width positive look-behind assertion", and [] means one of this character set. So, this rule is to look behind for a K or R</w:t>
      </w:r>
      <w:r w:rsidR="006A342F">
        <w:t xml:space="preserve">. </w:t>
      </w:r>
      <w:r w:rsidRPr="001048BC">
        <w:t>?! is a zero-width positive look-ahead assertion, and ?!P means any character that is not P.</w:t>
      </w:r>
      <w:r w:rsidR="008607A4">
        <w:t xml:space="preserve"> </w:t>
      </w:r>
      <w:r w:rsidR="002E1544" w:rsidRPr="002E1544">
        <w:t>An example of an “N-term” enzyme is Asp-N which cleaves before D or B. This can be described using the PCRE:</w:t>
      </w:r>
    </w:p>
    <w:p w14:paraId="70DE8F06" w14:textId="77777777" w:rsidR="002E1544" w:rsidRPr="008607A4" w:rsidRDefault="002E1544" w:rsidP="00466496">
      <w:pPr>
        <w:rPr>
          <w:rFonts w:ascii="Courier New" w:hAnsi="Courier New" w:cs="Courier New"/>
        </w:rPr>
      </w:pPr>
      <w:r w:rsidRPr="008607A4">
        <w:rPr>
          <w:rFonts w:ascii="Courier New" w:hAnsi="Courier New" w:cs="Courier New"/>
        </w:rPr>
        <w:t xml:space="preserve">  (?=[BD])</w:t>
      </w:r>
    </w:p>
    <w:p w14:paraId="2521C035" w14:textId="77777777" w:rsidR="002E1544" w:rsidRPr="002E1544" w:rsidRDefault="002E1544" w:rsidP="00466496">
      <w:r w:rsidRPr="002E1544">
        <w:t>The ?= is a “zero-width positive look-ahead assertion.”</w:t>
      </w:r>
    </w:p>
    <w:p w14:paraId="1AD781CE" w14:textId="77777777" w:rsidR="002E1544" w:rsidRPr="002E1544" w:rsidRDefault="002E1544" w:rsidP="00466496"/>
    <w:p w14:paraId="589B796D" w14:textId="77777777" w:rsidR="002E1544" w:rsidRPr="002E1544" w:rsidRDefault="002E1544" w:rsidP="00466496">
      <w:r w:rsidRPr="002E1544">
        <w:t>A simple 3 line perl program can be written to test a regular expression:</w:t>
      </w:r>
    </w:p>
    <w:p w14:paraId="5F8E3046" w14:textId="77777777" w:rsidR="002E1544" w:rsidRPr="00090A3A" w:rsidRDefault="002E1544" w:rsidP="00466496">
      <w:pPr>
        <w:rPr>
          <w:rFonts w:ascii="Courier New" w:hAnsi="Courier New" w:cs="Courier New"/>
        </w:rPr>
      </w:pPr>
      <w:r w:rsidRPr="00090A3A">
        <w:rPr>
          <w:rFonts w:ascii="Courier New" w:hAnsi="Courier New" w:cs="Courier New"/>
        </w:rPr>
        <w:t xml:space="preserve"> $protein = "ABCDKPEFGHIJKLMNOPQRSTUVWXYZ";</w:t>
      </w:r>
    </w:p>
    <w:p w14:paraId="6CDED9EC" w14:textId="77777777" w:rsidR="002E1544" w:rsidRPr="00090A3A" w:rsidRDefault="002E1544" w:rsidP="00466496">
      <w:pPr>
        <w:rPr>
          <w:rFonts w:ascii="Courier New" w:hAnsi="Courier New" w:cs="Courier New"/>
        </w:rPr>
      </w:pPr>
      <w:r w:rsidRPr="00090A3A">
        <w:rPr>
          <w:rFonts w:ascii="Courier New" w:hAnsi="Courier New" w:cs="Courier New"/>
        </w:rPr>
        <w:t xml:space="preserve"> @peptides = split(/(?&lt;=[KR])( ?!P)/, $protein);</w:t>
      </w:r>
    </w:p>
    <w:p w14:paraId="3C5B3389" w14:textId="77777777" w:rsidR="002E1544" w:rsidRPr="00090A3A" w:rsidRDefault="002E1544" w:rsidP="00466496">
      <w:pPr>
        <w:rPr>
          <w:rFonts w:ascii="Courier New" w:hAnsi="Courier New" w:cs="Courier New"/>
        </w:rPr>
      </w:pPr>
      <w:r w:rsidRPr="00090A3A">
        <w:rPr>
          <w:rFonts w:ascii="Courier New" w:hAnsi="Courier New" w:cs="Courier New"/>
        </w:rPr>
        <w:t xml:space="preserve"> print join "\n", @peptides;</w:t>
      </w:r>
    </w:p>
    <w:p w14:paraId="11D4F1E7" w14:textId="77777777" w:rsidR="002E1544" w:rsidRPr="002E1544" w:rsidRDefault="002E1544" w:rsidP="00466496"/>
    <w:p w14:paraId="3150EA4F" w14:textId="77777777" w:rsidR="002E1544" w:rsidRPr="002E1544" w:rsidRDefault="002E1544" w:rsidP="00466496">
      <w:r>
        <w:t>The program returns</w:t>
      </w:r>
      <w:r w:rsidRPr="002E1544">
        <w:t>:</w:t>
      </w:r>
    </w:p>
    <w:p w14:paraId="0839A5CE" w14:textId="77777777" w:rsidR="002E1544" w:rsidRPr="00090A3A" w:rsidRDefault="002E1544" w:rsidP="00466496">
      <w:pPr>
        <w:rPr>
          <w:rFonts w:ascii="Courier New" w:hAnsi="Courier New" w:cs="Courier New"/>
        </w:rPr>
      </w:pPr>
      <w:r w:rsidRPr="00090A3A">
        <w:rPr>
          <w:rFonts w:ascii="Courier New" w:hAnsi="Courier New" w:cs="Courier New"/>
        </w:rPr>
        <w:t>ABCDKPEFGHIJK</w:t>
      </w:r>
    </w:p>
    <w:p w14:paraId="269A7FCB" w14:textId="77777777" w:rsidR="002E1544" w:rsidRPr="00090A3A" w:rsidRDefault="002E1544" w:rsidP="00466496">
      <w:pPr>
        <w:rPr>
          <w:rFonts w:ascii="Courier New" w:hAnsi="Courier New" w:cs="Courier New"/>
        </w:rPr>
      </w:pPr>
      <w:r w:rsidRPr="00090A3A">
        <w:rPr>
          <w:rFonts w:ascii="Courier New" w:hAnsi="Courier New" w:cs="Courier New"/>
        </w:rPr>
        <w:t>LMNOPQR</w:t>
      </w:r>
    </w:p>
    <w:p w14:paraId="10254BD1" w14:textId="77777777" w:rsidR="002E1544" w:rsidRPr="00090A3A" w:rsidRDefault="002E1544" w:rsidP="00466496">
      <w:pPr>
        <w:rPr>
          <w:rFonts w:ascii="Courier New" w:hAnsi="Courier New" w:cs="Courier New"/>
        </w:rPr>
      </w:pPr>
      <w:r w:rsidRPr="00090A3A">
        <w:rPr>
          <w:rFonts w:ascii="Courier New" w:hAnsi="Courier New" w:cs="Courier New"/>
        </w:rPr>
        <w:t>STUVWXYZ</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2552"/>
      </w:tblGrid>
      <w:tr w:rsidR="003039C2" w:rsidRPr="00447E4C" w14:paraId="29C728AC" w14:textId="77777777" w:rsidTr="00447E4C">
        <w:tc>
          <w:tcPr>
            <w:tcW w:w="1951" w:type="dxa"/>
          </w:tcPr>
          <w:p w14:paraId="01DA45D4" w14:textId="77777777" w:rsidR="003039C2" w:rsidRPr="00447E4C" w:rsidRDefault="003039C2" w:rsidP="00466496">
            <w:pPr>
              <w:rPr>
                <w:b/>
              </w:rPr>
            </w:pPr>
            <w:r w:rsidRPr="00447E4C">
              <w:rPr>
                <w:b/>
              </w:rPr>
              <w:t>Enzyme Name</w:t>
            </w:r>
          </w:p>
        </w:tc>
        <w:tc>
          <w:tcPr>
            <w:tcW w:w="2552" w:type="dxa"/>
          </w:tcPr>
          <w:p w14:paraId="2DB592A2" w14:textId="77777777" w:rsidR="003039C2" w:rsidRPr="00447E4C" w:rsidRDefault="003039C2" w:rsidP="00466496">
            <w:pPr>
              <w:rPr>
                <w:b/>
              </w:rPr>
            </w:pPr>
            <w:r w:rsidRPr="00447E4C">
              <w:rPr>
                <w:b/>
              </w:rPr>
              <w:t>Regular expression</w:t>
            </w:r>
          </w:p>
        </w:tc>
      </w:tr>
      <w:tr w:rsidR="003039C2" w:rsidRPr="00447E4C" w14:paraId="21B2E005" w14:textId="77777777" w:rsidTr="00447E4C">
        <w:tc>
          <w:tcPr>
            <w:tcW w:w="1951" w:type="dxa"/>
          </w:tcPr>
          <w:p w14:paraId="58701477" w14:textId="77777777" w:rsidR="003039C2" w:rsidRPr="00447E4C" w:rsidRDefault="003039C2" w:rsidP="00466496">
            <w:r w:rsidRPr="00447E4C">
              <w:t>Trypsin</w:t>
            </w:r>
          </w:p>
        </w:tc>
        <w:tc>
          <w:tcPr>
            <w:tcW w:w="2552" w:type="dxa"/>
          </w:tcPr>
          <w:p w14:paraId="5ECE0C18" w14:textId="77777777" w:rsidR="003039C2" w:rsidRPr="00447E4C" w:rsidRDefault="003039C2" w:rsidP="00466496">
            <w:pPr>
              <w:rPr>
                <w:rFonts w:ascii="Courier New" w:hAnsi="Courier New" w:cs="Courier New"/>
              </w:rPr>
            </w:pPr>
            <w:r w:rsidRPr="00447E4C">
              <w:rPr>
                <w:rFonts w:ascii="Courier New" w:hAnsi="Courier New" w:cs="Courier New"/>
              </w:rPr>
              <w:t>(?&lt;=[KR])(?!P)</w:t>
            </w:r>
          </w:p>
        </w:tc>
      </w:tr>
      <w:tr w:rsidR="003039C2" w:rsidRPr="00447E4C" w14:paraId="245CFBA4" w14:textId="77777777" w:rsidTr="00447E4C">
        <w:tc>
          <w:tcPr>
            <w:tcW w:w="1951" w:type="dxa"/>
          </w:tcPr>
          <w:p w14:paraId="6648D77C" w14:textId="77777777" w:rsidR="003039C2" w:rsidRPr="00447E4C" w:rsidRDefault="003039C2" w:rsidP="00466496">
            <w:r w:rsidRPr="00447E4C">
              <w:t>Arg-C</w:t>
            </w:r>
          </w:p>
        </w:tc>
        <w:tc>
          <w:tcPr>
            <w:tcW w:w="2552" w:type="dxa"/>
          </w:tcPr>
          <w:p w14:paraId="137FAEAE" w14:textId="77777777" w:rsidR="003039C2" w:rsidRPr="00447E4C" w:rsidRDefault="003039C2" w:rsidP="00466496">
            <w:pPr>
              <w:rPr>
                <w:rFonts w:ascii="Courier New" w:hAnsi="Courier New" w:cs="Courier New"/>
              </w:rPr>
            </w:pPr>
            <w:r w:rsidRPr="00447E4C">
              <w:rPr>
                <w:rFonts w:ascii="Courier New" w:hAnsi="Courier New" w:cs="Courier New"/>
              </w:rPr>
              <w:t>(?&lt;=R)(?!P)</w:t>
            </w:r>
          </w:p>
        </w:tc>
      </w:tr>
      <w:tr w:rsidR="003039C2" w:rsidRPr="00447E4C" w14:paraId="084B4834" w14:textId="77777777" w:rsidTr="00447E4C">
        <w:tc>
          <w:tcPr>
            <w:tcW w:w="1951" w:type="dxa"/>
          </w:tcPr>
          <w:p w14:paraId="1E2E7F6C" w14:textId="77777777" w:rsidR="003039C2" w:rsidRPr="00447E4C" w:rsidRDefault="003039C2" w:rsidP="00466496">
            <w:r w:rsidRPr="00447E4C">
              <w:t>Asp-N</w:t>
            </w:r>
          </w:p>
        </w:tc>
        <w:tc>
          <w:tcPr>
            <w:tcW w:w="2552" w:type="dxa"/>
          </w:tcPr>
          <w:p w14:paraId="78DB1897" w14:textId="77777777" w:rsidR="003039C2" w:rsidRPr="00447E4C" w:rsidRDefault="003039C2" w:rsidP="00466496">
            <w:pPr>
              <w:rPr>
                <w:rFonts w:ascii="Courier New" w:hAnsi="Courier New" w:cs="Courier New"/>
              </w:rPr>
            </w:pPr>
            <w:r w:rsidRPr="00447E4C">
              <w:rPr>
                <w:rFonts w:ascii="Courier New" w:hAnsi="Courier New" w:cs="Courier New"/>
              </w:rPr>
              <w:t>(?=[BD])</w:t>
            </w:r>
          </w:p>
        </w:tc>
      </w:tr>
      <w:tr w:rsidR="003039C2" w:rsidRPr="00447E4C" w14:paraId="6F11070D" w14:textId="77777777" w:rsidTr="00447E4C">
        <w:tc>
          <w:tcPr>
            <w:tcW w:w="1951" w:type="dxa"/>
          </w:tcPr>
          <w:p w14:paraId="4B1DA35E" w14:textId="77777777" w:rsidR="003039C2" w:rsidRPr="00447E4C" w:rsidRDefault="003039C2" w:rsidP="00466496">
            <w:r w:rsidRPr="00447E4C">
              <w:t>Asp-N_ambic</w:t>
            </w:r>
          </w:p>
        </w:tc>
        <w:tc>
          <w:tcPr>
            <w:tcW w:w="2552" w:type="dxa"/>
          </w:tcPr>
          <w:p w14:paraId="4B113AFE" w14:textId="77777777" w:rsidR="003039C2" w:rsidRPr="00447E4C" w:rsidRDefault="003039C2" w:rsidP="00466496">
            <w:pPr>
              <w:rPr>
                <w:rFonts w:ascii="Courier New" w:hAnsi="Courier New" w:cs="Courier New"/>
              </w:rPr>
            </w:pPr>
            <w:r w:rsidRPr="00447E4C">
              <w:rPr>
                <w:rFonts w:ascii="Courier New" w:hAnsi="Courier New" w:cs="Courier New"/>
              </w:rPr>
              <w:t xml:space="preserve">(?=[DE]) </w:t>
            </w:r>
          </w:p>
        </w:tc>
      </w:tr>
      <w:tr w:rsidR="003039C2" w:rsidRPr="00447E4C" w14:paraId="4FE58DD8" w14:textId="77777777" w:rsidTr="00447E4C">
        <w:tc>
          <w:tcPr>
            <w:tcW w:w="1951" w:type="dxa"/>
          </w:tcPr>
          <w:p w14:paraId="7B486352" w14:textId="77777777" w:rsidR="003039C2" w:rsidRPr="00447E4C" w:rsidRDefault="003039C2" w:rsidP="00466496">
            <w:r w:rsidRPr="00447E4C">
              <w:t>Chymotrypsin</w:t>
            </w:r>
          </w:p>
        </w:tc>
        <w:tc>
          <w:tcPr>
            <w:tcW w:w="2552" w:type="dxa"/>
          </w:tcPr>
          <w:p w14:paraId="23174CAF" w14:textId="77777777" w:rsidR="003039C2" w:rsidRPr="00447E4C" w:rsidRDefault="003039C2" w:rsidP="00466496">
            <w:pPr>
              <w:rPr>
                <w:rFonts w:ascii="Courier New" w:hAnsi="Courier New" w:cs="Courier New"/>
              </w:rPr>
            </w:pPr>
            <w:r w:rsidRPr="00447E4C">
              <w:rPr>
                <w:rFonts w:ascii="Courier New" w:hAnsi="Courier New" w:cs="Courier New"/>
              </w:rPr>
              <w:t>(?&lt;=[FYWL])(?!P)</w:t>
            </w:r>
          </w:p>
        </w:tc>
      </w:tr>
      <w:tr w:rsidR="003039C2" w:rsidRPr="00447E4C" w14:paraId="1D861DD5" w14:textId="77777777" w:rsidTr="00447E4C">
        <w:tc>
          <w:tcPr>
            <w:tcW w:w="1951" w:type="dxa"/>
          </w:tcPr>
          <w:p w14:paraId="347F811E" w14:textId="77777777" w:rsidR="003039C2" w:rsidRPr="00447E4C" w:rsidRDefault="003039C2" w:rsidP="00466496">
            <w:r w:rsidRPr="00447E4C">
              <w:t>CNBr</w:t>
            </w:r>
          </w:p>
        </w:tc>
        <w:tc>
          <w:tcPr>
            <w:tcW w:w="2552" w:type="dxa"/>
          </w:tcPr>
          <w:p w14:paraId="1A893A16" w14:textId="77777777" w:rsidR="003039C2" w:rsidRPr="00447E4C" w:rsidRDefault="003039C2" w:rsidP="00466496">
            <w:pPr>
              <w:rPr>
                <w:rFonts w:ascii="Courier New" w:hAnsi="Courier New" w:cs="Courier New"/>
              </w:rPr>
            </w:pPr>
            <w:r w:rsidRPr="00447E4C">
              <w:rPr>
                <w:rFonts w:ascii="Courier New" w:hAnsi="Courier New" w:cs="Courier New"/>
              </w:rPr>
              <w:t>(?&lt;=M)</w:t>
            </w:r>
          </w:p>
        </w:tc>
      </w:tr>
      <w:tr w:rsidR="003039C2" w:rsidRPr="00447E4C" w14:paraId="4D890466" w14:textId="77777777" w:rsidTr="00447E4C">
        <w:tc>
          <w:tcPr>
            <w:tcW w:w="1951" w:type="dxa"/>
          </w:tcPr>
          <w:p w14:paraId="3D3344ED" w14:textId="77777777" w:rsidR="003039C2" w:rsidRPr="00447E4C" w:rsidRDefault="003039C2" w:rsidP="00466496">
            <w:r w:rsidRPr="00447E4C">
              <w:t>Formic_acid</w:t>
            </w:r>
          </w:p>
        </w:tc>
        <w:tc>
          <w:tcPr>
            <w:tcW w:w="2552" w:type="dxa"/>
          </w:tcPr>
          <w:p w14:paraId="72E81C0D" w14:textId="77777777" w:rsidR="003039C2" w:rsidRPr="00447E4C" w:rsidRDefault="003039C2" w:rsidP="00466496">
            <w:pPr>
              <w:rPr>
                <w:rFonts w:ascii="Courier New" w:hAnsi="Courier New" w:cs="Courier New"/>
              </w:rPr>
            </w:pPr>
            <w:r w:rsidRPr="00447E4C">
              <w:rPr>
                <w:rFonts w:ascii="Courier New" w:hAnsi="Courier New" w:cs="Courier New"/>
              </w:rPr>
              <w:t xml:space="preserve">((?&lt;=D))|((?=D)) </w:t>
            </w:r>
          </w:p>
        </w:tc>
      </w:tr>
      <w:tr w:rsidR="003039C2" w:rsidRPr="00447E4C" w14:paraId="721A8056" w14:textId="77777777" w:rsidTr="00447E4C">
        <w:tc>
          <w:tcPr>
            <w:tcW w:w="1951" w:type="dxa"/>
          </w:tcPr>
          <w:p w14:paraId="1C7AA9A1" w14:textId="77777777" w:rsidR="003039C2" w:rsidRPr="00447E4C" w:rsidRDefault="003039C2" w:rsidP="00466496">
            <w:r w:rsidRPr="00447E4C">
              <w:t>Lys-C</w:t>
            </w:r>
          </w:p>
        </w:tc>
        <w:tc>
          <w:tcPr>
            <w:tcW w:w="2552" w:type="dxa"/>
          </w:tcPr>
          <w:p w14:paraId="28CA4089" w14:textId="77777777" w:rsidR="003039C2" w:rsidRPr="00447E4C" w:rsidRDefault="003039C2" w:rsidP="00466496">
            <w:pPr>
              <w:rPr>
                <w:rFonts w:ascii="Courier New" w:hAnsi="Courier New" w:cs="Courier New"/>
              </w:rPr>
            </w:pPr>
            <w:r w:rsidRPr="00447E4C">
              <w:rPr>
                <w:rFonts w:ascii="Courier New" w:hAnsi="Courier New" w:cs="Courier New"/>
              </w:rPr>
              <w:t>(?&lt;=K)(?!P)</w:t>
            </w:r>
          </w:p>
        </w:tc>
      </w:tr>
      <w:tr w:rsidR="003039C2" w:rsidRPr="00447E4C" w14:paraId="2A32E970" w14:textId="77777777" w:rsidTr="00447E4C">
        <w:tc>
          <w:tcPr>
            <w:tcW w:w="1951" w:type="dxa"/>
          </w:tcPr>
          <w:p w14:paraId="7DBA68C3" w14:textId="77777777" w:rsidR="003039C2" w:rsidRPr="00447E4C" w:rsidRDefault="003039C2" w:rsidP="00466496">
            <w:r w:rsidRPr="00447E4C">
              <w:t>Lys-C/P</w:t>
            </w:r>
          </w:p>
        </w:tc>
        <w:tc>
          <w:tcPr>
            <w:tcW w:w="2552" w:type="dxa"/>
          </w:tcPr>
          <w:p w14:paraId="7351F50D" w14:textId="77777777" w:rsidR="003039C2" w:rsidRPr="00447E4C" w:rsidRDefault="003039C2" w:rsidP="00466496">
            <w:pPr>
              <w:rPr>
                <w:rFonts w:ascii="Courier New" w:hAnsi="Courier New" w:cs="Courier New"/>
              </w:rPr>
            </w:pPr>
            <w:r w:rsidRPr="00447E4C">
              <w:rPr>
                <w:rFonts w:ascii="Courier New" w:hAnsi="Courier New" w:cs="Courier New"/>
              </w:rPr>
              <w:t>(?&lt;=K)</w:t>
            </w:r>
          </w:p>
        </w:tc>
      </w:tr>
      <w:tr w:rsidR="003039C2" w:rsidRPr="00447E4C" w14:paraId="409EB4E2" w14:textId="77777777" w:rsidTr="00447E4C">
        <w:tc>
          <w:tcPr>
            <w:tcW w:w="1951" w:type="dxa"/>
          </w:tcPr>
          <w:p w14:paraId="7E322EF2" w14:textId="77777777" w:rsidR="003039C2" w:rsidRPr="00447E4C" w:rsidRDefault="003039C2" w:rsidP="00466496">
            <w:r w:rsidRPr="00447E4C">
              <w:t>PepsinA</w:t>
            </w:r>
          </w:p>
        </w:tc>
        <w:tc>
          <w:tcPr>
            <w:tcW w:w="2552" w:type="dxa"/>
          </w:tcPr>
          <w:p w14:paraId="66400222" w14:textId="77777777" w:rsidR="003039C2" w:rsidRPr="00447E4C" w:rsidRDefault="003039C2" w:rsidP="00466496">
            <w:pPr>
              <w:rPr>
                <w:rFonts w:ascii="Courier New" w:hAnsi="Courier New" w:cs="Courier New"/>
              </w:rPr>
            </w:pPr>
            <w:r w:rsidRPr="00447E4C">
              <w:rPr>
                <w:rFonts w:ascii="Courier New" w:hAnsi="Courier New" w:cs="Courier New"/>
              </w:rPr>
              <w:t>(?&lt;=[FL])</w:t>
            </w:r>
          </w:p>
        </w:tc>
      </w:tr>
      <w:tr w:rsidR="003039C2" w:rsidRPr="00447E4C" w14:paraId="46C43814" w14:textId="77777777" w:rsidTr="00447E4C">
        <w:tc>
          <w:tcPr>
            <w:tcW w:w="1951" w:type="dxa"/>
          </w:tcPr>
          <w:p w14:paraId="238E1679" w14:textId="77777777" w:rsidR="003039C2" w:rsidRPr="00447E4C" w:rsidRDefault="003039C2" w:rsidP="00466496">
            <w:r w:rsidRPr="00447E4C">
              <w:t>TrypChymo</w:t>
            </w:r>
          </w:p>
        </w:tc>
        <w:tc>
          <w:tcPr>
            <w:tcW w:w="2552" w:type="dxa"/>
          </w:tcPr>
          <w:p w14:paraId="1D00E7AA" w14:textId="77777777" w:rsidR="003039C2" w:rsidRPr="00447E4C" w:rsidRDefault="003039C2" w:rsidP="00466496">
            <w:pPr>
              <w:rPr>
                <w:rFonts w:ascii="Courier New" w:hAnsi="Courier New" w:cs="Courier New"/>
              </w:rPr>
            </w:pPr>
            <w:r w:rsidRPr="00447E4C">
              <w:rPr>
                <w:rFonts w:ascii="Courier New" w:hAnsi="Courier New" w:cs="Courier New"/>
              </w:rPr>
              <w:t>(?&lt;=[FYWLKR])(?!P)</w:t>
            </w:r>
          </w:p>
        </w:tc>
      </w:tr>
      <w:tr w:rsidR="003039C2" w:rsidRPr="00447E4C" w14:paraId="2E15BB19" w14:textId="77777777" w:rsidTr="00447E4C">
        <w:tc>
          <w:tcPr>
            <w:tcW w:w="1951" w:type="dxa"/>
          </w:tcPr>
          <w:p w14:paraId="70A83081" w14:textId="77777777" w:rsidR="003039C2" w:rsidRPr="00447E4C" w:rsidRDefault="003039C2" w:rsidP="00466496">
            <w:r w:rsidRPr="00447E4C">
              <w:t>Trypsin/P</w:t>
            </w:r>
          </w:p>
        </w:tc>
        <w:tc>
          <w:tcPr>
            <w:tcW w:w="2552" w:type="dxa"/>
          </w:tcPr>
          <w:p w14:paraId="7F59AB83" w14:textId="77777777" w:rsidR="003039C2" w:rsidRPr="00447E4C" w:rsidRDefault="003039C2" w:rsidP="00466496">
            <w:pPr>
              <w:rPr>
                <w:rFonts w:ascii="Courier New" w:hAnsi="Courier New" w:cs="Courier New"/>
              </w:rPr>
            </w:pPr>
            <w:r w:rsidRPr="00447E4C">
              <w:rPr>
                <w:rFonts w:ascii="Courier New" w:hAnsi="Courier New" w:cs="Courier New"/>
              </w:rPr>
              <w:t>(?&lt;=[KR])</w:t>
            </w:r>
          </w:p>
        </w:tc>
      </w:tr>
      <w:tr w:rsidR="003039C2" w:rsidRPr="00447E4C" w14:paraId="1A28320C" w14:textId="77777777" w:rsidTr="00447E4C">
        <w:tc>
          <w:tcPr>
            <w:tcW w:w="1951" w:type="dxa"/>
          </w:tcPr>
          <w:p w14:paraId="12B78753" w14:textId="77777777" w:rsidR="003039C2" w:rsidRPr="00447E4C" w:rsidRDefault="003039C2" w:rsidP="00466496">
            <w:r w:rsidRPr="00447E4C">
              <w:t>V8-DE</w:t>
            </w:r>
          </w:p>
        </w:tc>
        <w:tc>
          <w:tcPr>
            <w:tcW w:w="2552" w:type="dxa"/>
          </w:tcPr>
          <w:p w14:paraId="25CF3B71" w14:textId="77777777" w:rsidR="003039C2" w:rsidRPr="00447E4C" w:rsidRDefault="003039C2" w:rsidP="00466496">
            <w:pPr>
              <w:rPr>
                <w:rFonts w:ascii="Courier New" w:hAnsi="Courier New" w:cs="Courier New"/>
              </w:rPr>
            </w:pPr>
            <w:r w:rsidRPr="00447E4C">
              <w:rPr>
                <w:rFonts w:ascii="Courier New" w:hAnsi="Courier New" w:cs="Courier New"/>
              </w:rPr>
              <w:t>(?&lt;=[BDEZ])(?!P)</w:t>
            </w:r>
          </w:p>
        </w:tc>
      </w:tr>
      <w:tr w:rsidR="003039C2" w:rsidRPr="00447E4C" w14:paraId="044C033E" w14:textId="77777777" w:rsidTr="00447E4C">
        <w:tc>
          <w:tcPr>
            <w:tcW w:w="1951" w:type="dxa"/>
          </w:tcPr>
          <w:p w14:paraId="1314C197" w14:textId="77777777" w:rsidR="003039C2" w:rsidRPr="00447E4C" w:rsidRDefault="003039C2" w:rsidP="00466496">
            <w:r w:rsidRPr="00447E4C">
              <w:t>V8-E</w:t>
            </w:r>
          </w:p>
        </w:tc>
        <w:tc>
          <w:tcPr>
            <w:tcW w:w="2552" w:type="dxa"/>
          </w:tcPr>
          <w:p w14:paraId="1E537F6C" w14:textId="77777777" w:rsidR="003039C2" w:rsidRPr="00447E4C" w:rsidRDefault="003039C2" w:rsidP="00466496">
            <w:pPr>
              <w:rPr>
                <w:rFonts w:ascii="Courier New" w:hAnsi="Courier New" w:cs="Courier New"/>
                <w:highlight w:val="yellow"/>
              </w:rPr>
            </w:pPr>
            <w:r w:rsidRPr="00447E4C">
              <w:rPr>
                <w:rFonts w:ascii="Courier New" w:hAnsi="Courier New" w:cs="Courier New"/>
              </w:rPr>
              <w:t>(?&lt;=[EZ])(?!P)</w:t>
            </w:r>
          </w:p>
        </w:tc>
      </w:tr>
      <w:tr w:rsidR="00735E36" w:rsidRPr="00447E4C" w14:paraId="204B3177" w14:textId="77777777" w:rsidTr="00447E4C">
        <w:tc>
          <w:tcPr>
            <w:tcW w:w="1951" w:type="dxa"/>
          </w:tcPr>
          <w:p w14:paraId="73250D0E" w14:textId="77777777" w:rsidR="00735E36" w:rsidRPr="00447E4C" w:rsidRDefault="00735E36" w:rsidP="00466496">
            <w:r>
              <w:t>Leukocyte elastase</w:t>
            </w:r>
          </w:p>
        </w:tc>
        <w:tc>
          <w:tcPr>
            <w:tcW w:w="2552" w:type="dxa"/>
          </w:tcPr>
          <w:p w14:paraId="6F72C061" w14:textId="77777777" w:rsidR="00735E36" w:rsidRPr="00447E4C" w:rsidRDefault="00735E36" w:rsidP="00466496">
            <w:pPr>
              <w:rPr>
                <w:rFonts w:ascii="Courier New" w:hAnsi="Courier New" w:cs="Courier New"/>
              </w:rPr>
            </w:pPr>
            <w:r w:rsidRPr="00A822E9">
              <w:rPr>
                <w:rFonts w:ascii="Courier New" w:hAnsi="Courier New" w:cs="Courier New"/>
              </w:rPr>
              <w:t>(?&lt;=[ALIV])(?!P)</w:t>
            </w:r>
          </w:p>
        </w:tc>
      </w:tr>
      <w:tr w:rsidR="00735E36" w:rsidRPr="00447E4C" w14:paraId="6C0B1BF6" w14:textId="77777777" w:rsidTr="00447E4C">
        <w:tc>
          <w:tcPr>
            <w:tcW w:w="1951" w:type="dxa"/>
          </w:tcPr>
          <w:p w14:paraId="7FB56F2E" w14:textId="77777777" w:rsidR="00735E36" w:rsidRDefault="00735E36" w:rsidP="00466496">
            <w:r>
              <w:t>Proline endopeptidase</w:t>
            </w:r>
          </w:p>
        </w:tc>
        <w:tc>
          <w:tcPr>
            <w:tcW w:w="2552" w:type="dxa"/>
          </w:tcPr>
          <w:p w14:paraId="6E772674" w14:textId="77777777" w:rsidR="00735E36" w:rsidRPr="00A822E9" w:rsidRDefault="00735E36" w:rsidP="00466496">
            <w:pPr>
              <w:rPr>
                <w:rFonts w:ascii="Courier New" w:hAnsi="Courier New" w:cs="Courier New"/>
              </w:rPr>
            </w:pPr>
            <w:r w:rsidRPr="00A822E9">
              <w:rPr>
                <w:rFonts w:ascii="Courier New" w:hAnsi="Courier New" w:cs="Courier New"/>
              </w:rPr>
              <w:t>(?&lt;=[HKR]P)(?!P)</w:t>
            </w:r>
          </w:p>
        </w:tc>
      </w:tr>
      <w:tr w:rsidR="00735E36" w:rsidRPr="00447E4C" w14:paraId="15E5FFEF" w14:textId="77777777" w:rsidTr="00447E4C">
        <w:tc>
          <w:tcPr>
            <w:tcW w:w="1951" w:type="dxa"/>
          </w:tcPr>
          <w:p w14:paraId="013C94E5" w14:textId="77777777" w:rsidR="00735E36" w:rsidRDefault="00735E36" w:rsidP="00466496">
            <w:r>
              <w:lastRenderedPageBreak/>
              <w:t>Glutamyl endopeptidase</w:t>
            </w:r>
          </w:p>
        </w:tc>
        <w:tc>
          <w:tcPr>
            <w:tcW w:w="2552" w:type="dxa"/>
          </w:tcPr>
          <w:p w14:paraId="0C28D7A8" w14:textId="77777777" w:rsidR="00735E36" w:rsidRPr="00A822E9" w:rsidRDefault="00735E36" w:rsidP="00466496">
            <w:pPr>
              <w:rPr>
                <w:rFonts w:ascii="Courier New" w:hAnsi="Courier New" w:cs="Courier New"/>
              </w:rPr>
            </w:pPr>
            <w:r w:rsidRPr="00A822E9">
              <w:rPr>
                <w:rFonts w:ascii="Courier New" w:hAnsi="Courier New" w:cs="Courier New"/>
              </w:rPr>
              <w:t>(?&lt;=[^E]E)</w:t>
            </w:r>
          </w:p>
        </w:tc>
      </w:tr>
      <w:tr w:rsidR="00735E36" w:rsidRPr="00447E4C" w14:paraId="361DAF52" w14:textId="77777777" w:rsidTr="00447E4C">
        <w:tc>
          <w:tcPr>
            <w:tcW w:w="1951" w:type="dxa"/>
          </w:tcPr>
          <w:p w14:paraId="33981FC5" w14:textId="77777777" w:rsidR="00735E36" w:rsidRDefault="00735E36" w:rsidP="00466496">
            <w:r>
              <w:t>2-iodobenzoate</w:t>
            </w:r>
          </w:p>
        </w:tc>
        <w:tc>
          <w:tcPr>
            <w:tcW w:w="2552" w:type="dxa"/>
          </w:tcPr>
          <w:p w14:paraId="6E07A3A4" w14:textId="77777777" w:rsidR="00735E36" w:rsidRPr="00A822E9" w:rsidRDefault="00735E36" w:rsidP="00466496">
            <w:pPr>
              <w:rPr>
                <w:rFonts w:ascii="Courier New" w:hAnsi="Courier New" w:cs="Courier New"/>
              </w:rPr>
            </w:pPr>
            <w:r w:rsidRPr="00A822E9">
              <w:rPr>
                <w:rFonts w:ascii="Courier New" w:hAnsi="Courier New" w:cs="Courier New"/>
              </w:rPr>
              <w:t>(?&lt;=W)</w:t>
            </w:r>
          </w:p>
        </w:tc>
      </w:tr>
    </w:tbl>
    <w:p w14:paraId="2BDBABD7" w14:textId="77777777" w:rsidR="008438DA" w:rsidRPr="00071A7F" w:rsidRDefault="003039C2" w:rsidP="00466496">
      <w:pPr>
        <w:pStyle w:val="Caption"/>
        <w:rPr>
          <w:b w:val="0"/>
        </w:rPr>
      </w:pPr>
      <w:bookmarkStart w:id="274" w:name="_Ref215304396"/>
      <w:r>
        <w:t xml:space="preserve">Table </w:t>
      </w:r>
      <w:bookmarkEnd w:id="274"/>
      <w:r w:rsidR="00C103BC">
        <w:t>5</w:t>
      </w:r>
      <w:r w:rsidR="00655131">
        <w:t>.</w:t>
      </w:r>
      <w:r>
        <w:t xml:space="preserve"> </w:t>
      </w:r>
      <w:r w:rsidR="004453F6" w:rsidRPr="00071A7F">
        <w:rPr>
          <w:b w:val="0"/>
        </w:rPr>
        <w:t xml:space="preserve">Common enzymes and the cleavage site specified as regular expressions as represented in the </w:t>
      </w:r>
      <w:r w:rsidR="00FC6C95" w:rsidRPr="00071A7F">
        <w:rPr>
          <w:b w:val="0"/>
        </w:rPr>
        <w:t>PSI-MS</w:t>
      </w:r>
      <w:r w:rsidR="004453F6" w:rsidRPr="00071A7F">
        <w:rPr>
          <w:b w:val="0"/>
        </w:rPr>
        <w:t xml:space="preserve"> CV.</w:t>
      </w:r>
    </w:p>
    <w:p w14:paraId="255C22C9" w14:textId="77777777" w:rsidR="00805A43" w:rsidRDefault="00805A43" w:rsidP="00466496">
      <w:pPr>
        <w:rPr>
          <w:highlight w:val="yellow"/>
        </w:rPr>
      </w:pPr>
    </w:p>
    <w:p w14:paraId="5AAF3E07" w14:textId="77777777" w:rsidR="00805A43" w:rsidRDefault="00805A43" w:rsidP="00466496">
      <w:pPr>
        <w:pStyle w:val="Heading2"/>
      </w:pPr>
      <w:bookmarkStart w:id="275" w:name="_Toc449341837"/>
      <w:r w:rsidRPr="00805A43">
        <w:t>Unknown modifications</w:t>
      </w:r>
      <w:bookmarkEnd w:id="275"/>
    </w:p>
    <w:p w14:paraId="0FEB778D" w14:textId="77777777" w:rsidR="005827EC" w:rsidRDefault="005827EC" w:rsidP="00466496">
      <w:r>
        <w:t>In version 1.1.0</w:t>
      </w:r>
      <w:r w:rsidR="003A732E">
        <w:t xml:space="preserve"> onwards</w:t>
      </w:r>
      <w:r>
        <w:t xml:space="preserve"> of mzIdentML there has been a change with respect to how “unknown modifications” (i.e. those not present in an allowed CV) are reported on peptides. In version 1.0, userParam elements were allowed on Peptide to capture these modifications. In version 1.1.0</w:t>
      </w:r>
      <w:r w:rsidR="00A742DB">
        <w:t xml:space="preserve"> onwards</w:t>
      </w:r>
      <w:r>
        <w:t>, only cvParam elements can be given on Peptide and a term “unknown modification” has been added to the PSI-MS CV. This term MUST only be used if the identified modification is not present in UNIMOD (or other allowed CV</w:t>
      </w:r>
      <w:r w:rsidR="00655131">
        <w:t xml:space="preserve"> such as PSI-MOD</w:t>
      </w:r>
      <w:r>
        <w:t>), according to the identity of the residue modifi</w:t>
      </w:r>
      <w:r w:rsidR="006807FB">
        <w:t>ed and the delta mass, within the parent tolerance specified in the search</w:t>
      </w:r>
      <w:r>
        <w:t xml:space="preserve">. </w:t>
      </w:r>
      <w:r w:rsidR="00C51A85">
        <w:t>The semantic validator will check any uses of the “unknown modification” term</w:t>
      </w:r>
      <w:r w:rsidR="00273678">
        <w:t xml:space="preserve"> (</w:t>
      </w:r>
      <w:r w:rsidR="00273678" w:rsidRPr="00273678">
        <w:t>MS:1001460</w:t>
      </w:r>
      <w:r w:rsidR="00273678">
        <w:t>)</w:t>
      </w:r>
      <w:r w:rsidR="00C51A85">
        <w:t xml:space="preserve"> and reject files if the modification is present in UNIMOD. </w:t>
      </w:r>
    </w:p>
    <w:p w14:paraId="57560A01" w14:textId="77777777" w:rsidR="00D60965" w:rsidRDefault="00D60965" w:rsidP="00466496"/>
    <w:p w14:paraId="1ACAA188" w14:textId="77777777" w:rsidR="00805A43" w:rsidRPr="00805A43" w:rsidRDefault="00805A43" w:rsidP="00466496">
      <w:pPr>
        <w:rPr>
          <w:highlight w:val="yellow"/>
        </w:rPr>
      </w:pPr>
    </w:p>
    <w:p w14:paraId="6AA397B9" w14:textId="77777777" w:rsidR="008B6BE0" w:rsidRDefault="008B6BE0" w:rsidP="00466496">
      <w:pPr>
        <w:pStyle w:val="Heading1"/>
      </w:pPr>
      <w:bookmarkStart w:id="276" w:name="_Toc111817895"/>
      <w:bookmarkStart w:id="277" w:name="_Toc118017570"/>
      <w:bookmarkStart w:id="278" w:name="_Ref170622236"/>
      <w:bookmarkStart w:id="279" w:name="_Toc170636047"/>
      <w:bookmarkStart w:id="280" w:name="_Toc449341838"/>
      <w:r>
        <w:t>Conclusions</w:t>
      </w:r>
      <w:bookmarkEnd w:id="278"/>
      <w:bookmarkEnd w:id="279"/>
      <w:bookmarkEnd w:id="280"/>
    </w:p>
    <w:p w14:paraId="210092B0" w14:textId="77777777" w:rsidR="008B6BE0" w:rsidRDefault="008B6BE0" w:rsidP="00466496">
      <w:r w:rsidRPr="00A329E2">
        <w:t xml:space="preserve">This document contains the specifications for using the </w:t>
      </w:r>
      <w:r w:rsidR="006D41B9">
        <w:t>mzIdentML</w:t>
      </w:r>
      <w:r w:rsidRPr="00A329E2">
        <w:t xml:space="preserve"> format to represent </w:t>
      </w:r>
      <w:r w:rsidR="00A329E2">
        <w:t>results from peptide and protein identification pipelines</w:t>
      </w:r>
      <w:r w:rsidRPr="00A329E2">
        <w:t>, in the context of a proteomics investigation. This specification, in conjunction with the XML Schema</w:t>
      </w:r>
      <w:r w:rsidR="005517FE">
        <w:t>, mapping file and CV</w:t>
      </w:r>
      <w:r w:rsidRPr="00A329E2">
        <w:t xml:space="preserve"> constitute a proposal for a standard from the Proteomics Standards Initiative. These artefacts are currently undergoing the PSI document process standardization process, which will result in a standard officially sanctioned by PSI.</w:t>
      </w:r>
    </w:p>
    <w:p w14:paraId="2E0834CB" w14:textId="77777777" w:rsidR="006B02A5" w:rsidRPr="00E86995" w:rsidRDefault="006B02A5" w:rsidP="00466496">
      <w:pPr>
        <w:rPr>
          <w:highlight w:val="yellow"/>
        </w:rPr>
      </w:pPr>
    </w:p>
    <w:p w14:paraId="0BDE14D5" w14:textId="77777777" w:rsidR="00BA2856" w:rsidRPr="00D77D22" w:rsidRDefault="006B02A5" w:rsidP="00466496">
      <w:pPr>
        <w:pStyle w:val="Heading1"/>
      </w:pPr>
      <w:bookmarkStart w:id="281" w:name="_Toc449341839"/>
      <w:r w:rsidRPr="00D77D22">
        <w:t>Authors</w:t>
      </w:r>
      <w:r w:rsidR="005B103B" w:rsidRPr="00D77D22">
        <w:t xml:space="preserve"> and Contributors</w:t>
      </w:r>
      <w:bookmarkEnd w:id="281"/>
    </w:p>
    <w:bookmarkEnd w:id="276"/>
    <w:bookmarkEnd w:id="277"/>
    <w:p w14:paraId="61D1F4FC" w14:textId="77777777" w:rsidR="00D81DE0" w:rsidRDefault="00D81DE0" w:rsidP="00466496">
      <w:pPr>
        <w:rPr>
          <w:lang w:val="pt-BR"/>
        </w:rPr>
      </w:pPr>
    </w:p>
    <w:p w14:paraId="4EB05DEF" w14:textId="77777777" w:rsidR="00D01283" w:rsidRDefault="00D01283" w:rsidP="00466496">
      <w:pPr>
        <w:rPr>
          <w:lang w:val="pt-BR"/>
        </w:rPr>
      </w:pPr>
      <w:r>
        <w:rPr>
          <w:lang w:val="pt-BR"/>
        </w:rPr>
        <w:t>Authors of this specification:</w:t>
      </w:r>
    </w:p>
    <w:p w14:paraId="5F10735D" w14:textId="77777777" w:rsidR="00D81DE0" w:rsidRPr="00577C0E" w:rsidRDefault="00D81DE0" w:rsidP="00466496">
      <w:pPr>
        <w:rPr>
          <w:lang w:val="pt-BR"/>
        </w:rPr>
      </w:pPr>
      <w:r>
        <w:rPr>
          <w:lang w:val="pt-BR"/>
        </w:rPr>
        <w:t>David Creasy</w:t>
      </w:r>
      <w:r w:rsidRPr="00577C0E">
        <w:rPr>
          <w:lang w:val="pt-BR"/>
        </w:rPr>
        <w:t xml:space="preserve">, </w:t>
      </w:r>
      <w:r>
        <w:rPr>
          <w:lang w:val="pt-BR"/>
        </w:rPr>
        <w:t>Matrix</w:t>
      </w:r>
      <w:r w:rsidR="00BC3695">
        <w:rPr>
          <w:lang w:val="pt-BR"/>
        </w:rPr>
        <w:t xml:space="preserve"> </w:t>
      </w:r>
      <w:r>
        <w:rPr>
          <w:lang w:val="pt-BR"/>
        </w:rPr>
        <w:t>Science</w:t>
      </w:r>
    </w:p>
    <w:p w14:paraId="152692F3" w14:textId="77777777" w:rsidR="00D81DE0" w:rsidRDefault="00D81DE0" w:rsidP="00466496">
      <w:pPr>
        <w:rPr>
          <w:lang w:val="de-DE"/>
        </w:rPr>
      </w:pPr>
      <w:r w:rsidRPr="007B2C6B">
        <w:rPr>
          <w:lang w:val="de-DE"/>
        </w:rPr>
        <w:t>Florian Reisinger</w:t>
      </w:r>
      <w:r>
        <w:rPr>
          <w:lang w:val="de-DE"/>
        </w:rPr>
        <w:t>, European Bioinformatics Institute</w:t>
      </w:r>
    </w:p>
    <w:p w14:paraId="03E037CB" w14:textId="77777777" w:rsidR="00D81DE0" w:rsidRDefault="00D81DE0" w:rsidP="00466496">
      <w:pPr>
        <w:rPr>
          <w:lang w:val="de-DE"/>
        </w:rPr>
      </w:pPr>
      <w:r w:rsidRPr="005E7F34">
        <w:rPr>
          <w:lang w:val="de-DE"/>
        </w:rPr>
        <w:t>Johannes Griss</w:t>
      </w:r>
      <w:r>
        <w:rPr>
          <w:lang w:val="de-DE"/>
        </w:rPr>
        <w:t xml:space="preserve">, </w:t>
      </w:r>
      <w:r w:rsidRPr="005E7F34">
        <w:rPr>
          <w:lang w:val="de-DE"/>
        </w:rPr>
        <w:t>European Bioinformatics Institute</w:t>
      </w:r>
    </w:p>
    <w:p w14:paraId="4BC90D1C" w14:textId="77777777" w:rsidR="00D81DE0" w:rsidRPr="00B64B28" w:rsidRDefault="00D81DE0" w:rsidP="00466496">
      <w:r w:rsidRPr="00B64B28">
        <w:t xml:space="preserve">Juan Antonio Vizcaíno, European Bioinformatics Institute </w:t>
      </w:r>
    </w:p>
    <w:p w14:paraId="7B08C502" w14:textId="77777777" w:rsidR="00D81DE0" w:rsidRPr="00B64B28" w:rsidRDefault="00D81DE0" w:rsidP="00466496">
      <w:r w:rsidRPr="00B64B28">
        <w:t xml:space="preserve">Matthew Chambers, </w:t>
      </w:r>
      <w:r w:rsidRPr="0043344D">
        <w:t>Vanderbilt University Medical Center</w:t>
      </w:r>
    </w:p>
    <w:p w14:paraId="1A7AD5C4" w14:textId="77777777" w:rsidR="00D81DE0" w:rsidRDefault="00D81DE0" w:rsidP="00466496">
      <w:pPr>
        <w:rPr>
          <w:lang w:val="de-DE"/>
        </w:rPr>
      </w:pPr>
      <w:r>
        <w:rPr>
          <w:lang w:val="de-DE"/>
        </w:rPr>
        <w:t>Gerhard Mayer,</w:t>
      </w:r>
      <w:r w:rsidRPr="007B2C6B">
        <w:rPr>
          <w:lang w:val="de-DE"/>
        </w:rPr>
        <w:t xml:space="preserve"> Medizinisches Proteom-Center, Ruhr-Universität Bochum</w:t>
      </w:r>
      <w:r>
        <w:rPr>
          <w:lang w:val="de-DE"/>
        </w:rPr>
        <w:t xml:space="preserve"> </w:t>
      </w:r>
    </w:p>
    <w:p w14:paraId="75677360" w14:textId="77777777" w:rsidR="00D81DE0" w:rsidRDefault="00D81DE0" w:rsidP="00466496">
      <w:pPr>
        <w:rPr>
          <w:lang w:val="de-DE"/>
        </w:rPr>
      </w:pPr>
      <w:r w:rsidRPr="008B5995">
        <w:rPr>
          <w:lang w:val="de-DE"/>
        </w:rPr>
        <w:t>Martin Eisenacher, Medizinisches Proteom-Center, Ruhr-Universität Bochum</w:t>
      </w:r>
    </w:p>
    <w:p w14:paraId="1CC22C67" w14:textId="77777777" w:rsidR="002C2F59" w:rsidRPr="00071A7F" w:rsidRDefault="002C2F59" w:rsidP="00466496">
      <w:pPr>
        <w:rPr>
          <w:lang w:val="en-US"/>
        </w:rPr>
      </w:pPr>
      <w:r w:rsidRPr="00071A7F">
        <w:rPr>
          <w:lang w:val="en-US"/>
        </w:rPr>
        <w:t>Sean Seymour, AB SCIEX</w:t>
      </w:r>
    </w:p>
    <w:p w14:paraId="602E2F14" w14:textId="77777777" w:rsidR="002C2F59" w:rsidRPr="00071A7F" w:rsidRDefault="002C2F59" w:rsidP="00466496">
      <w:pPr>
        <w:rPr>
          <w:lang w:val="en-US"/>
        </w:rPr>
      </w:pPr>
      <w:r w:rsidRPr="00071A7F">
        <w:rPr>
          <w:lang w:val="en-US"/>
        </w:rPr>
        <w:t xml:space="preserve">Terry Farrah, </w:t>
      </w:r>
      <w:r w:rsidRPr="006275A6">
        <w:rPr>
          <w:lang w:val="en-US"/>
        </w:rPr>
        <w:t>Institute for Systems Biology</w:t>
      </w:r>
    </w:p>
    <w:p w14:paraId="66D0ECED" w14:textId="77777777" w:rsidR="00D81DE0" w:rsidRDefault="00D81DE0" w:rsidP="00466496">
      <w:r>
        <w:t>Andrew Jones, University of Liverpool</w:t>
      </w:r>
    </w:p>
    <w:p w14:paraId="781E380E" w14:textId="77777777" w:rsidR="00D81DE0" w:rsidRDefault="00D81DE0" w:rsidP="00466496"/>
    <w:p w14:paraId="3A5969DF" w14:textId="77777777" w:rsidR="00D81DE0" w:rsidRDefault="006239D3" w:rsidP="00466496">
      <w:r>
        <w:t>Correspondence</w:t>
      </w:r>
      <w:r w:rsidR="00D81DE0">
        <w:t xml:space="preserve"> -  </w:t>
      </w:r>
      <w:hyperlink r:id="rId35" w:history="1">
        <w:r w:rsidR="00D81DE0" w:rsidRPr="003B09BA">
          <w:rPr>
            <w:rStyle w:val="Hyperlink"/>
          </w:rPr>
          <w:t>andrew.jones@liv.ac.uk</w:t>
        </w:r>
      </w:hyperlink>
    </w:p>
    <w:p w14:paraId="133F625C" w14:textId="77777777" w:rsidR="00D81DE0" w:rsidRDefault="00D81DE0" w:rsidP="00466496"/>
    <w:p w14:paraId="01AD2ECE" w14:textId="77777777" w:rsidR="00D01283" w:rsidRDefault="00D01283" w:rsidP="00466496">
      <w:r>
        <w:t xml:space="preserve">The </w:t>
      </w:r>
      <w:r w:rsidR="008C615C">
        <w:t xml:space="preserve">mzIdentML </w:t>
      </w:r>
      <w:r>
        <w:t>version 1.0 authors were as follows:</w:t>
      </w:r>
    </w:p>
    <w:p w14:paraId="6BE93DF8" w14:textId="77777777" w:rsidR="00D01283" w:rsidRPr="00D01283" w:rsidRDefault="00D01283" w:rsidP="00466496">
      <w:r w:rsidRPr="00D01283">
        <w:t>Angel Pizarro, Center for Bioinformatics, University of Pennsylvania</w:t>
      </w:r>
    </w:p>
    <w:p w14:paraId="6DFB4895" w14:textId="77777777" w:rsidR="00D01283" w:rsidRPr="00D01283" w:rsidRDefault="00D01283" w:rsidP="00466496">
      <w:pPr>
        <w:rPr>
          <w:lang w:val="pt-BR"/>
        </w:rPr>
      </w:pPr>
      <w:r w:rsidRPr="00D01283">
        <w:rPr>
          <w:lang w:val="pt-BR"/>
        </w:rPr>
        <w:t>David Creasy, MatrixScience</w:t>
      </w:r>
    </w:p>
    <w:p w14:paraId="5C1C65DA" w14:textId="77777777" w:rsidR="00D01283" w:rsidRPr="00D01283" w:rsidRDefault="00D01283" w:rsidP="00466496">
      <w:r w:rsidRPr="00D01283">
        <w:t>Phil Jones, European Bioinformatics Institute</w:t>
      </w:r>
    </w:p>
    <w:p w14:paraId="487C416C" w14:textId="77777777" w:rsidR="00D01283" w:rsidRPr="00B64B28" w:rsidRDefault="00D01283" w:rsidP="00466496">
      <w:pPr>
        <w:rPr>
          <w:lang w:val="de-DE"/>
        </w:rPr>
      </w:pPr>
      <w:r w:rsidRPr="00B64B28">
        <w:rPr>
          <w:lang w:val="de-DE"/>
        </w:rPr>
        <w:t xml:space="preserve">Andreas Bertsch, Eberhard Karls University Tübingen </w:t>
      </w:r>
    </w:p>
    <w:p w14:paraId="61E6B548" w14:textId="77777777" w:rsidR="00D01283" w:rsidRPr="00B64B28" w:rsidRDefault="00D01283" w:rsidP="00466496">
      <w:pPr>
        <w:rPr>
          <w:lang w:val="de-DE"/>
        </w:rPr>
      </w:pPr>
      <w:r w:rsidRPr="00B64B28">
        <w:rPr>
          <w:lang w:val="de-DE"/>
        </w:rPr>
        <w:t>Jenny Siepen, University of Manchester</w:t>
      </w:r>
    </w:p>
    <w:p w14:paraId="6AC57E52" w14:textId="77777777" w:rsidR="00D01283" w:rsidRPr="00B64B28" w:rsidRDefault="00D01283" w:rsidP="00466496">
      <w:pPr>
        <w:rPr>
          <w:lang w:val="de-DE"/>
        </w:rPr>
      </w:pPr>
      <w:r w:rsidRPr="00B64B28">
        <w:rPr>
          <w:lang w:val="de-DE"/>
        </w:rPr>
        <w:t>Martin Eisenacher, Medizinisches Proteom-Center, Ruhr-Universität Bochum</w:t>
      </w:r>
    </w:p>
    <w:p w14:paraId="358BF099" w14:textId="77777777" w:rsidR="00D01283" w:rsidRPr="00D01283" w:rsidRDefault="00D01283" w:rsidP="00466496">
      <w:r w:rsidRPr="00D01283">
        <w:t>Andrew Jones, University of Liverpool</w:t>
      </w:r>
    </w:p>
    <w:p w14:paraId="5499EB22" w14:textId="77777777" w:rsidR="00D01283" w:rsidRDefault="00D01283" w:rsidP="00466496"/>
    <w:p w14:paraId="2FDE511E" w14:textId="77777777" w:rsidR="00060CAA" w:rsidRDefault="00060CAA" w:rsidP="00466496"/>
    <w:p w14:paraId="7EDAB699" w14:textId="77777777" w:rsidR="008B6BE0" w:rsidRDefault="008B6BE0" w:rsidP="00466496">
      <w:r>
        <w:t xml:space="preserve">In addition to the authors, the following people contributed to the model development, gave feedback or tested </w:t>
      </w:r>
      <w:commentRangeStart w:id="282"/>
      <w:r w:rsidR="006D41B9">
        <w:t>mzIdentML</w:t>
      </w:r>
      <w:commentRangeEnd w:id="282"/>
      <w:r w:rsidR="000E625D">
        <w:rPr>
          <w:rStyle w:val="CommentReference"/>
          <w:lang w:val="x-none" w:eastAsia="x-none"/>
        </w:rPr>
        <w:commentReference w:id="282"/>
      </w:r>
      <w:r>
        <w:t>:</w:t>
      </w:r>
    </w:p>
    <w:p w14:paraId="279C0F75" w14:textId="77777777" w:rsidR="0010650C" w:rsidRDefault="0010650C" w:rsidP="00466496">
      <w:pPr>
        <w:numPr>
          <w:ilvl w:val="0"/>
          <w:numId w:val="17"/>
        </w:numPr>
      </w:pPr>
      <w:r>
        <w:t>Eric Deutsch,</w:t>
      </w:r>
      <w:r w:rsidR="006F316E">
        <w:t xml:space="preserve"> Institute for Systems Biology</w:t>
      </w:r>
    </w:p>
    <w:p w14:paraId="2909C95B" w14:textId="77777777" w:rsidR="008B6BE0" w:rsidRDefault="008B6BE0" w:rsidP="00466496">
      <w:pPr>
        <w:numPr>
          <w:ilvl w:val="0"/>
          <w:numId w:val="17"/>
        </w:numPr>
      </w:pPr>
      <w:r>
        <w:t>Simon Hubbard</w:t>
      </w:r>
      <w:r w:rsidR="004A5AFB" w:rsidRPr="004A5AFB">
        <w:t>, University of Manc</w:t>
      </w:r>
      <w:r w:rsidR="004A5AFB">
        <w:t>h</w:t>
      </w:r>
      <w:r w:rsidR="004A5AFB" w:rsidRPr="004A5AFB">
        <w:t>ester</w:t>
      </w:r>
    </w:p>
    <w:p w14:paraId="777E7754" w14:textId="77777777" w:rsidR="00FF6617" w:rsidRPr="00FF6617" w:rsidRDefault="008B6BE0" w:rsidP="00466496">
      <w:pPr>
        <w:numPr>
          <w:ilvl w:val="0"/>
          <w:numId w:val="17"/>
        </w:numPr>
      </w:pPr>
      <w:r w:rsidRPr="00FF6617">
        <w:t>Julian Selley</w:t>
      </w:r>
      <w:r w:rsidR="004A5AFB" w:rsidRPr="00FF6617">
        <w:t>, University of Manchester</w:t>
      </w:r>
    </w:p>
    <w:p w14:paraId="49B4D876" w14:textId="77777777" w:rsidR="00FF6617" w:rsidRDefault="00FF6617" w:rsidP="00466496">
      <w:pPr>
        <w:numPr>
          <w:ilvl w:val="0"/>
          <w:numId w:val="17"/>
        </w:numPr>
      </w:pPr>
      <w:r w:rsidRPr="006D3E4C">
        <w:lastRenderedPageBreak/>
        <w:t>Zsuzsanna Bencsath-Makkai</w:t>
      </w:r>
      <w:r>
        <w:t xml:space="preserve">, </w:t>
      </w:r>
      <w:r w:rsidRPr="006D3E4C">
        <w:t>Biomedical</w:t>
      </w:r>
      <w:r>
        <w:t xml:space="preserve"> </w:t>
      </w:r>
      <w:r w:rsidRPr="006D3E4C">
        <w:t xml:space="preserve">Engineering, </w:t>
      </w:r>
      <w:r>
        <w:t>McGill University</w:t>
      </w:r>
    </w:p>
    <w:p w14:paraId="39E105F4" w14:textId="77777777" w:rsidR="0010650C" w:rsidRPr="0010650C" w:rsidRDefault="00DA3855" w:rsidP="00466496">
      <w:pPr>
        <w:numPr>
          <w:ilvl w:val="0"/>
          <w:numId w:val="17"/>
        </w:numPr>
      </w:pPr>
      <w:r w:rsidRPr="0010650C">
        <w:t xml:space="preserve">Sean Seymour, </w:t>
      </w:r>
      <w:r w:rsidR="006F316E">
        <w:t>Applied Biosystems</w:t>
      </w:r>
    </w:p>
    <w:p w14:paraId="08AE2860" w14:textId="77777777" w:rsidR="0010650C" w:rsidRPr="0010650C" w:rsidRDefault="00DA3855" w:rsidP="00466496">
      <w:pPr>
        <w:numPr>
          <w:ilvl w:val="0"/>
          <w:numId w:val="17"/>
        </w:numPr>
      </w:pPr>
      <w:r w:rsidRPr="0010650C">
        <w:t xml:space="preserve">Randy Julian, </w:t>
      </w:r>
      <w:r w:rsidR="00357480">
        <w:t>IndigoBio</w:t>
      </w:r>
    </w:p>
    <w:p w14:paraId="1C4FB056" w14:textId="77777777" w:rsidR="0010650C" w:rsidRPr="0010650C" w:rsidRDefault="00DA3855" w:rsidP="00466496">
      <w:pPr>
        <w:numPr>
          <w:ilvl w:val="0"/>
          <w:numId w:val="17"/>
        </w:numPr>
      </w:pPr>
      <w:r w:rsidRPr="0010650C">
        <w:t>Pierre-Alain</w:t>
      </w:r>
      <w:r w:rsidR="0010650C">
        <w:t xml:space="preserve"> Binz</w:t>
      </w:r>
      <w:r w:rsidRPr="0010650C">
        <w:t xml:space="preserve">, </w:t>
      </w:r>
      <w:r w:rsidR="00A52115">
        <w:t>GeneBio Geneva</w:t>
      </w:r>
    </w:p>
    <w:p w14:paraId="382C9554" w14:textId="77777777" w:rsidR="00DA3855" w:rsidRPr="00097237" w:rsidRDefault="00DA3855" w:rsidP="00466496">
      <w:pPr>
        <w:numPr>
          <w:ilvl w:val="0"/>
          <w:numId w:val="17"/>
        </w:numPr>
      </w:pPr>
      <w:r w:rsidRPr="0010650C">
        <w:t>Alex Masselot</w:t>
      </w:r>
      <w:r w:rsidR="0012768D">
        <w:t xml:space="preserve">, </w:t>
      </w:r>
      <w:r w:rsidR="0012768D" w:rsidRPr="0012768D">
        <w:t>GeneBio Geneva</w:t>
      </w:r>
    </w:p>
    <w:p w14:paraId="2169994D" w14:textId="77777777" w:rsidR="00E6728C" w:rsidRDefault="00E6728C" w:rsidP="00466496">
      <w:pPr>
        <w:numPr>
          <w:ilvl w:val="0"/>
          <w:numId w:val="17"/>
        </w:numPr>
      </w:pPr>
      <w:r>
        <w:t>Lennart Martens, European Bioinformatics Institute</w:t>
      </w:r>
    </w:p>
    <w:p w14:paraId="6B2AD405" w14:textId="77777777" w:rsidR="00E6728C" w:rsidRDefault="003434D9" w:rsidP="00466496">
      <w:pPr>
        <w:numPr>
          <w:ilvl w:val="0"/>
          <w:numId w:val="17"/>
        </w:numPr>
      </w:pPr>
      <w:r>
        <w:t xml:space="preserve">Henning Hermjakob, </w:t>
      </w:r>
      <w:r w:rsidRPr="003434D9">
        <w:t>European Bioinformatics Institute</w:t>
      </w:r>
    </w:p>
    <w:p w14:paraId="6514B4BB" w14:textId="77777777" w:rsidR="008B3521" w:rsidRDefault="008B3521" w:rsidP="00466496">
      <w:pPr>
        <w:numPr>
          <w:ilvl w:val="0"/>
          <w:numId w:val="17"/>
        </w:numPr>
      </w:pPr>
      <w:r w:rsidRPr="008B3521">
        <w:t>Luisa Montecchi, European Bioinformatics Institute</w:t>
      </w:r>
    </w:p>
    <w:p w14:paraId="66665FF2" w14:textId="77777777" w:rsidR="00886F9A" w:rsidRDefault="00886F9A" w:rsidP="00466496">
      <w:pPr>
        <w:numPr>
          <w:ilvl w:val="0"/>
          <w:numId w:val="17"/>
        </w:numPr>
      </w:pPr>
      <w:r>
        <w:t>Richard C</w:t>
      </w:r>
      <w:r w:rsidR="00100EA5">
        <w:t>ô</w:t>
      </w:r>
      <w:r>
        <w:t>t</w:t>
      </w:r>
      <w:r w:rsidR="00100EA5">
        <w:t>é</w:t>
      </w:r>
      <w:r>
        <w:t xml:space="preserve">, </w:t>
      </w:r>
      <w:r w:rsidRPr="00886F9A">
        <w:t>European Bioinformatics Institute</w:t>
      </w:r>
    </w:p>
    <w:p w14:paraId="007BA3FB" w14:textId="77777777" w:rsidR="00D81DE0" w:rsidRPr="00D81DE0" w:rsidRDefault="00F91C5A" w:rsidP="00466496">
      <w:pPr>
        <w:pStyle w:val="PlainText"/>
        <w:numPr>
          <w:ilvl w:val="0"/>
          <w:numId w:val="17"/>
        </w:numPr>
        <w:rPr>
          <w:rFonts w:ascii="Arial" w:hAnsi="Arial" w:cs="Arial"/>
          <w:lang w:val="de-DE"/>
        </w:rPr>
      </w:pPr>
      <w:r w:rsidRPr="00D81DE0">
        <w:rPr>
          <w:rFonts w:ascii="Arial" w:hAnsi="Arial" w:cs="Arial"/>
          <w:lang w:val="de-DE"/>
        </w:rPr>
        <w:t>Marc Sturm, Eberhard Karls University, Tübingen</w:t>
      </w:r>
    </w:p>
    <w:p w14:paraId="224E783A" w14:textId="77777777" w:rsidR="00AF0D40" w:rsidRPr="00AF0D40" w:rsidRDefault="00AF0D40" w:rsidP="00466496">
      <w:pPr>
        <w:numPr>
          <w:ilvl w:val="0"/>
          <w:numId w:val="17"/>
        </w:numPr>
      </w:pPr>
      <w:r w:rsidRPr="00AF0D40">
        <w:t>Jim Shofstahl, Thermo Fisher</w:t>
      </w:r>
    </w:p>
    <w:p w14:paraId="37670AB6" w14:textId="77777777" w:rsidR="00AF0D40" w:rsidRPr="00AF0D40" w:rsidRDefault="00AF0D40" w:rsidP="00466496">
      <w:pPr>
        <w:numPr>
          <w:ilvl w:val="0"/>
          <w:numId w:val="17"/>
        </w:numPr>
      </w:pPr>
      <w:r w:rsidRPr="00AF0D40">
        <w:t>David Horn, Agilent</w:t>
      </w:r>
    </w:p>
    <w:p w14:paraId="0712AB98" w14:textId="77777777" w:rsidR="00AF0D40" w:rsidRPr="00AF0D40" w:rsidRDefault="00AF0D40" w:rsidP="00466496">
      <w:pPr>
        <w:numPr>
          <w:ilvl w:val="0"/>
          <w:numId w:val="17"/>
        </w:numPr>
      </w:pPr>
      <w:r w:rsidRPr="00AF0D40">
        <w:t>Jimmy Eng, Fred Hutchinson Cancer Research</w:t>
      </w:r>
    </w:p>
    <w:p w14:paraId="724D9C50" w14:textId="77777777" w:rsidR="00AF0D40" w:rsidRPr="00AF0D40" w:rsidRDefault="00AF0D40" w:rsidP="00466496">
      <w:pPr>
        <w:numPr>
          <w:ilvl w:val="0"/>
          <w:numId w:val="17"/>
        </w:numPr>
      </w:pPr>
      <w:r w:rsidRPr="00AF0D40">
        <w:t>Brian Searle, Proteome Software</w:t>
      </w:r>
    </w:p>
    <w:p w14:paraId="2672AED0" w14:textId="77777777" w:rsidR="00AF0D40" w:rsidRDefault="00AF0D40" w:rsidP="00466496">
      <w:pPr>
        <w:numPr>
          <w:ilvl w:val="0"/>
          <w:numId w:val="17"/>
        </w:numPr>
      </w:pPr>
      <w:r w:rsidRPr="00AF0D40">
        <w:t xml:space="preserve">Phillip Young, Waters </w:t>
      </w:r>
    </w:p>
    <w:p w14:paraId="18A91DE2" w14:textId="77777777" w:rsidR="00491A6E" w:rsidRPr="008B5995" w:rsidRDefault="00491A6E" w:rsidP="00466496">
      <w:pPr>
        <w:numPr>
          <w:ilvl w:val="0"/>
          <w:numId w:val="17"/>
        </w:numPr>
        <w:rPr>
          <w:lang w:val="de-DE"/>
        </w:rPr>
      </w:pPr>
      <w:r w:rsidRPr="008B5995">
        <w:rPr>
          <w:lang w:val="de-DE"/>
        </w:rPr>
        <w:t>Michael Kohl, Medizinisches Proteom-Center, Ruhr-Universität Bochum, Germany</w:t>
      </w:r>
    </w:p>
    <w:p w14:paraId="2AEC230C" w14:textId="77777777" w:rsidR="00491A6E" w:rsidRDefault="00491A6E" w:rsidP="00466496">
      <w:pPr>
        <w:numPr>
          <w:ilvl w:val="0"/>
          <w:numId w:val="17"/>
        </w:numPr>
      </w:pPr>
      <w:r w:rsidRPr="00491A6E">
        <w:t>Christian Stephan, Medizinisches Proteom-Center, Ruhr-Universität Bochum, Germany</w:t>
      </w:r>
    </w:p>
    <w:p w14:paraId="400942D3" w14:textId="77777777" w:rsidR="00A11B7C" w:rsidRDefault="00A11B7C" w:rsidP="00466496">
      <w:pPr>
        <w:numPr>
          <w:ilvl w:val="0"/>
          <w:numId w:val="17"/>
        </w:numPr>
      </w:pPr>
      <w:r>
        <w:t xml:space="preserve">Eugene Kapp, </w:t>
      </w:r>
      <w:r w:rsidR="00B65271" w:rsidRPr="00B65271">
        <w:t>Ludwig Institute for Cancer Research</w:t>
      </w:r>
    </w:p>
    <w:p w14:paraId="3E556CB9" w14:textId="77777777" w:rsidR="00A57C7C" w:rsidRDefault="00A57C7C" w:rsidP="00466496">
      <w:pPr>
        <w:numPr>
          <w:ilvl w:val="0"/>
          <w:numId w:val="17"/>
        </w:numPr>
      </w:pPr>
      <w:r>
        <w:t>Mich</w:t>
      </w:r>
      <w:r w:rsidR="00762CCD">
        <w:t>ael Coleman, Stowers Institute</w:t>
      </w:r>
    </w:p>
    <w:p w14:paraId="6E38C767" w14:textId="77777777" w:rsidR="00A550D8" w:rsidRDefault="00A550D8" w:rsidP="00466496">
      <w:pPr>
        <w:numPr>
          <w:ilvl w:val="0"/>
          <w:numId w:val="17"/>
        </w:numPr>
        <w:rPr>
          <w:lang w:val="de-DE"/>
        </w:rPr>
      </w:pPr>
      <w:r>
        <w:rPr>
          <w:lang w:val="de-DE"/>
        </w:rPr>
        <w:t xml:space="preserve">Julian Uszkoreit, </w:t>
      </w:r>
      <w:r w:rsidRPr="00AB5007">
        <w:rPr>
          <w:lang w:val="de-DE"/>
        </w:rPr>
        <w:t>Medizinisches Proteom-Center, Ruhr-Universität Bochum, Germany</w:t>
      </w:r>
    </w:p>
    <w:p w14:paraId="13469E3A" w14:textId="77777777" w:rsidR="00A550D8" w:rsidRPr="00762CCD" w:rsidRDefault="00A550D8" w:rsidP="00466496">
      <w:pPr>
        <w:numPr>
          <w:ilvl w:val="0"/>
          <w:numId w:val="17"/>
        </w:numPr>
        <w:rPr>
          <w:lang w:val="de-DE"/>
        </w:rPr>
      </w:pPr>
      <w:r>
        <w:rPr>
          <w:lang w:val="de-DE"/>
        </w:rPr>
        <w:t xml:space="preserve">Oliver Kohlbacher, </w:t>
      </w:r>
      <w:r w:rsidRPr="008B5995">
        <w:rPr>
          <w:rFonts w:cs="Arial"/>
          <w:lang w:val="de-DE"/>
        </w:rPr>
        <w:t>Eberhard Karls University, Tübingen</w:t>
      </w:r>
    </w:p>
    <w:p w14:paraId="1730C873" w14:textId="77777777" w:rsidR="00762CCD" w:rsidRPr="00790870" w:rsidRDefault="00762CCD" w:rsidP="00466496">
      <w:pPr>
        <w:numPr>
          <w:ilvl w:val="0"/>
          <w:numId w:val="17"/>
        </w:numPr>
        <w:rPr>
          <w:lang w:val="de-DE"/>
        </w:rPr>
      </w:pPr>
      <w:r w:rsidRPr="00762CCD">
        <w:rPr>
          <w:lang w:val="de-DE"/>
        </w:rPr>
        <w:t xml:space="preserve">Mathias Walzer, </w:t>
      </w:r>
      <w:r w:rsidRPr="008B5995">
        <w:rPr>
          <w:rFonts w:cs="Arial"/>
          <w:lang w:val="de-DE"/>
        </w:rPr>
        <w:t>Eberhard Karls University, Tübingen</w:t>
      </w:r>
    </w:p>
    <w:p w14:paraId="4586B227" w14:textId="77777777" w:rsidR="00790870" w:rsidRPr="00A550D8" w:rsidRDefault="00790870" w:rsidP="00466496">
      <w:pPr>
        <w:numPr>
          <w:ilvl w:val="0"/>
          <w:numId w:val="17"/>
        </w:numPr>
      </w:pPr>
      <w:r>
        <w:t>David Ovelleiro, European Bioinformatics Institute</w:t>
      </w:r>
    </w:p>
    <w:p w14:paraId="5B6D5BDB" w14:textId="77777777" w:rsidR="00A550D8" w:rsidRPr="00A550D8" w:rsidRDefault="00A550D8" w:rsidP="00466496">
      <w:pPr>
        <w:numPr>
          <w:ilvl w:val="0"/>
          <w:numId w:val="17"/>
        </w:numPr>
      </w:pPr>
      <w:r>
        <w:t>Alberto Medina, ProteoRed Consortium, Spain</w:t>
      </w:r>
    </w:p>
    <w:p w14:paraId="0D69CAA9" w14:textId="77777777" w:rsidR="00A550D8" w:rsidRPr="00790870" w:rsidRDefault="00A550D8" w:rsidP="00466496">
      <w:pPr>
        <w:numPr>
          <w:ilvl w:val="0"/>
          <w:numId w:val="17"/>
        </w:numPr>
      </w:pPr>
      <w:r>
        <w:t>Salvador Martinez, ProteoRed Consortium, Spain</w:t>
      </w:r>
    </w:p>
    <w:p w14:paraId="2E9070AA" w14:textId="77777777" w:rsidR="00790870" w:rsidRPr="00762CCD" w:rsidRDefault="00790870" w:rsidP="00466496">
      <w:pPr>
        <w:numPr>
          <w:ilvl w:val="0"/>
          <w:numId w:val="17"/>
        </w:numPr>
      </w:pPr>
      <w:r>
        <w:t>Laurent Gatto, University of Cambridge</w:t>
      </w:r>
    </w:p>
    <w:p w14:paraId="763EF73B" w14:textId="77777777" w:rsidR="00A12DD3" w:rsidRPr="00E86995" w:rsidRDefault="00A12DD3" w:rsidP="00466496">
      <w:pPr>
        <w:rPr>
          <w:highlight w:val="yellow"/>
        </w:rPr>
      </w:pPr>
    </w:p>
    <w:p w14:paraId="689F8B97" w14:textId="77777777" w:rsidR="00C226A7" w:rsidRPr="00D77D22" w:rsidRDefault="00C226A7" w:rsidP="00466496">
      <w:pPr>
        <w:pStyle w:val="Heading1"/>
      </w:pPr>
      <w:bookmarkStart w:id="283" w:name="_Toc449341840"/>
      <w:r w:rsidRPr="00D77D22">
        <w:t>References</w:t>
      </w:r>
      <w:bookmarkEnd w:id="283"/>
    </w:p>
    <w:p w14:paraId="4BBB151E" w14:textId="77777777" w:rsidR="00022172" w:rsidRPr="00022172" w:rsidRDefault="00022172" w:rsidP="00466496">
      <w:pPr>
        <w:numPr>
          <w:ilvl w:val="0"/>
          <w:numId w:val="30"/>
        </w:numPr>
      </w:pPr>
      <w:commentRangeStart w:id="284"/>
      <w:r w:rsidRPr="00022172">
        <w:t xml:space="preserve">[RFC2119] Bradner, S. (1997). "Key words for use in RFCs to Indicate Requirement Levels, Internet Engineering Task Force, RFC 2119, </w:t>
      </w:r>
      <w:hyperlink r:id="rId36" w:history="1">
        <w:r w:rsidR="00051C9F" w:rsidRPr="00281873">
          <w:rPr>
            <w:rStyle w:val="Hyperlink"/>
          </w:rPr>
          <w:t>http://www.ietf.org/rfc/rfc2119.txt</w:t>
        </w:r>
      </w:hyperlink>
      <w:r w:rsidRPr="00022172">
        <w:t>.</w:t>
      </w:r>
    </w:p>
    <w:p w14:paraId="63260400" w14:textId="77777777" w:rsidR="00022172" w:rsidRPr="00022172" w:rsidRDefault="00022172" w:rsidP="00466496">
      <w:pPr>
        <w:numPr>
          <w:ilvl w:val="0"/>
          <w:numId w:val="30"/>
        </w:numPr>
      </w:pPr>
      <w:r w:rsidRPr="00022172">
        <w:t xml:space="preserve">[Jones 07] Jones AR, Miller M, Spellman P and Pizarro A. Specification documentation for the Functional Genomics Experiment (FuGE) model: user guide. Version 1 (final): </w:t>
      </w:r>
      <w:hyperlink r:id="rId37" w:history="1">
        <w:r w:rsidR="00051C9F" w:rsidRPr="00281873">
          <w:rPr>
            <w:rStyle w:val="Hyperlink"/>
          </w:rPr>
          <w:t>http://fuge.sourceforge.net/dev/V1Final/FuGE-v1-SpecDoc.doc</w:t>
        </w:r>
      </w:hyperlink>
      <w:r w:rsidRPr="00022172">
        <w:t xml:space="preserve">.  </w:t>
      </w:r>
    </w:p>
    <w:p w14:paraId="4474679D" w14:textId="77777777" w:rsidR="00C226A7" w:rsidRDefault="00022172" w:rsidP="00466496">
      <w:pPr>
        <w:numPr>
          <w:ilvl w:val="0"/>
          <w:numId w:val="30"/>
        </w:numPr>
      </w:pPr>
      <w:r w:rsidRPr="00C862DC">
        <w:t xml:space="preserve">[Deutsch08] Deutsch EW, Martens L, Montecchi-Palazzi L, Binz P-A, Kessner D, Souda P mzML: Mass Spectrometry Markup Language, </w:t>
      </w:r>
      <w:hyperlink r:id="rId38" w:history="1">
        <w:r w:rsidR="00051C9F" w:rsidRPr="00281873">
          <w:rPr>
            <w:rStyle w:val="Hyperlink"/>
          </w:rPr>
          <w:t>http://www.psidev.info/index.php?q=node/303</w:t>
        </w:r>
      </w:hyperlink>
      <w:r w:rsidRPr="00C862DC">
        <w:t>.</w:t>
      </w:r>
    </w:p>
    <w:commentRangeEnd w:id="284"/>
    <w:p w14:paraId="40B7D64A" w14:textId="77777777" w:rsidR="00051C9F" w:rsidRDefault="001C6138" w:rsidP="00466496">
      <w:pPr>
        <w:ind w:left="720"/>
      </w:pPr>
      <w:r>
        <w:rPr>
          <w:rStyle w:val="CommentReference"/>
          <w:lang w:val="x-none" w:eastAsia="x-none"/>
        </w:rPr>
        <w:commentReference w:id="284"/>
      </w:r>
    </w:p>
    <w:p w14:paraId="67A4B012" w14:textId="77777777" w:rsidR="0031233F" w:rsidRDefault="0031233F" w:rsidP="00466496">
      <w:pPr>
        <w:ind w:left="720"/>
      </w:pPr>
    </w:p>
    <w:p w14:paraId="34037E8D" w14:textId="77777777" w:rsidR="0031233F" w:rsidRDefault="0031233F" w:rsidP="0031233F"/>
    <w:p w14:paraId="051AC32A" w14:textId="77777777" w:rsidR="00B14558" w:rsidRPr="00B14558" w:rsidRDefault="0031233F" w:rsidP="00B14558">
      <w:pPr>
        <w:pStyle w:val="EndNoteBibliography"/>
      </w:pPr>
      <w:r>
        <w:fldChar w:fldCharType="begin"/>
      </w:r>
      <w:r>
        <w:instrText xml:space="preserve"> ADDIN EN.REFLIST </w:instrText>
      </w:r>
      <w:r>
        <w:fldChar w:fldCharType="separate"/>
      </w:r>
      <w:r w:rsidR="00B14558" w:rsidRPr="00B14558">
        <w:t>1.</w:t>
      </w:r>
      <w:r w:rsidR="00B14558" w:rsidRPr="00B14558">
        <w:tab/>
        <w:t xml:space="preserve">Martens, L., Chambers, M., Sturm, M., Kessner, D., Levander, F., Shofstahl, J., Tang, W. H., Römpp, A., Neumann, S., Pizarro, A. D., Montecchi-Palazzi, L., Tasman, N., Coleman, M., Reisinger, F., Souda, P., Hermjakob, H., Binz, P.-A., and Deutsch, E. W. (2011) mzML—a Community Standard for Mass Spectrometry Data. </w:t>
      </w:r>
      <w:r w:rsidR="00B14558" w:rsidRPr="00B14558">
        <w:rPr>
          <w:i/>
        </w:rPr>
        <w:t>Molecular &amp; Cellular Proteomics</w:t>
      </w:r>
      <w:r w:rsidR="00B14558" w:rsidRPr="00B14558">
        <w:t xml:space="preserve"> 10, R110.000133</w:t>
      </w:r>
    </w:p>
    <w:p w14:paraId="6EBDD0DC" w14:textId="77777777" w:rsidR="00B14558" w:rsidRPr="00B14558" w:rsidRDefault="00B14558" w:rsidP="00B14558">
      <w:pPr>
        <w:pStyle w:val="EndNoteBibliography"/>
      </w:pPr>
      <w:r w:rsidRPr="00B14558">
        <w:t>2.</w:t>
      </w:r>
      <w:r w:rsidRPr="00B14558">
        <w:tab/>
        <w:t xml:space="preserve">Walzer, M., Qi, D., Mayer, G., Uszkoreit, J., Eisenacher, M., Sachsenberg, T., Gonzalez-Galarza, F. F., Fan, J., Bessant, C., Deutsch, E. W., Reisinger, F., Vizcaino, J. A., Medina-Aunon, J. A., Albar, J. P., Kohlbacher, O., and Jones, A. R. (2013) The mzQuantML data standard for mass spectrometry-based quantitative studies in proteomics. </w:t>
      </w:r>
      <w:r w:rsidRPr="00B14558">
        <w:rPr>
          <w:i/>
        </w:rPr>
        <w:t>Molecular &amp; cellular proteomics : MCP</w:t>
      </w:r>
      <w:r w:rsidRPr="00B14558">
        <w:t xml:space="preserve"> 12, 2332-2340</w:t>
      </w:r>
    </w:p>
    <w:p w14:paraId="03028761" w14:textId="77777777" w:rsidR="00B14558" w:rsidRPr="00B14558" w:rsidRDefault="00B14558" w:rsidP="00B14558">
      <w:pPr>
        <w:pStyle w:val="EndNoteBibliography"/>
      </w:pPr>
      <w:r w:rsidRPr="00B14558">
        <w:t>3.</w:t>
      </w:r>
      <w:r w:rsidRPr="00B14558">
        <w:tab/>
        <w:t xml:space="preserve">Seymour, S. L., Farrah, T., Binz, P. A., Chalkley, R. J., Cottrell, J. S., Searle, B. C., Tabb, D. L., Vizcaino, J. A., Prieto, G., Uszkoreit, J., Eisenacher, M., Martinez-Bartolome, S., Ghali, F., and Jones, A. R. (2014) A standardized framing for reporting protein identifications in mzIdentML 1.2. </w:t>
      </w:r>
      <w:r w:rsidRPr="00B14558">
        <w:rPr>
          <w:i/>
        </w:rPr>
        <w:t>Proteomics</w:t>
      </w:r>
      <w:r w:rsidRPr="00B14558">
        <w:t xml:space="preserve"> 14, 2389-2399</w:t>
      </w:r>
    </w:p>
    <w:p w14:paraId="131046AB" w14:textId="77777777" w:rsidR="0031233F" w:rsidRDefault="0031233F" w:rsidP="0031233F">
      <w:pPr>
        <w:ind w:left="720"/>
      </w:pPr>
      <w:r>
        <w:fldChar w:fldCharType="end"/>
      </w:r>
    </w:p>
    <w:p w14:paraId="7273CAF6" w14:textId="77777777" w:rsidR="0031233F" w:rsidRPr="00C862DC" w:rsidRDefault="0031233F" w:rsidP="00466496">
      <w:pPr>
        <w:ind w:left="720"/>
      </w:pPr>
    </w:p>
    <w:p w14:paraId="5F3E4317" w14:textId="77777777" w:rsidR="00507A7E" w:rsidRPr="008B6BE0" w:rsidRDefault="00507A7E" w:rsidP="00466496">
      <w:pPr>
        <w:pStyle w:val="Heading1"/>
      </w:pPr>
      <w:bookmarkStart w:id="285" w:name="_Toc526008660"/>
      <w:bookmarkStart w:id="286" w:name="_Toc153690678"/>
      <w:bookmarkStart w:id="287" w:name="_Toc155584023"/>
      <w:bookmarkStart w:id="288" w:name="_Toc156877875"/>
      <w:bookmarkStart w:id="289" w:name="_Toc449341841"/>
      <w:r w:rsidRPr="008B6BE0">
        <w:t>Intellectual Property Statement</w:t>
      </w:r>
      <w:bookmarkEnd w:id="285"/>
      <w:bookmarkEnd w:id="286"/>
      <w:bookmarkEnd w:id="287"/>
      <w:bookmarkEnd w:id="288"/>
      <w:bookmarkEnd w:id="289"/>
    </w:p>
    <w:p w14:paraId="72A0AFC8" w14:textId="77777777" w:rsidR="008B6BE0" w:rsidRDefault="008B6BE0" w:rsidP="00466496">
      <w:pPr>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Pr>
          <w:rFonts w:eastAsia="MS Mincho"/>
          <w:lang w:eastAsia="zh-CN"/>
        </w:rPr>
        <w:lastRenderedPageBreak/>
        <w:t>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1984711D" w14:textId="77777777" w:rsidR="008B6BE0" w:rsidRDefault="008B6BE0" w:rsidP="00466496">
      <w:pPr>
        <w:rPr>
          <w:rFonts w:eastAsia="MS Mincho"/>
          <w:lang w:eastAsia="zh-CN"/>
        </w:rPr>
      </w:pPr>
    </w:p>
    <w:p w14:paraId="08F416EB" w14:textId="77777777" w:rsidR="008B6BE0" w:rsidRDefault="008B6BE0" w:rsidP="00466496">
      <w:pPr>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14:paraId="171FDD63" w14:textId="77777777" w:rsidR="00852A2F" w:rsidRPr="00E86995" w:rsidRDefault="00852A2F" w:rsidP="00466496">
      <w:pPr>
        <w:rPr>
          <w:highlight w:val="yellow"/>
        </w:rPr>
      </w:pPr>
    </w:p>
    <w:p w14:paraId="3C7CD24B" w14:textId="77777777" w:rsidR="00852A2F" w:rsidRPr="00E86995" w:rsidRDefault="00852A2F" w:rsidP="00466496">
      <w:pPr>
        <w:rPr>
          <w:highlight w:val="yellow"/>
        </w:rPr>
      </w:pPr>
    </w:p>
    <w:p w14:paraId="1B9C4AFC" w14:textId="77777777" w:rsidR="00507A7E" w:rsidRPr="008B6BE0" w:rsidRDefault="00507A7E" w:rsidP="00466496">
      <w:pPr>
        <w:pStyle w:val="Heading1"/>
        <w:numPr>
          <w:ilvl w:val="0"/>
          <w:numId w:val="0"/>
        </w:numPr>
      </w:pPr>
      <w:bookmarkStart w:id="290" w:name="_Toc153687291"/>
      <w:bookmarkStart w:id="291" w:name="_Toc155584024"/>
      <w:bookmarkStart w:id="292" w:name="_Toc156877876"/>
      <w:bookmarkStart w:id="293" w:name="_Toc449341842"/>
      <w:r w:rsidRPr="008B6BE0">
        <w:t>Copyright Notice</w:t>
      </w:r>
      <w:bookmarkEnd w:id="290"/>
      <w:bookmarkEnd w:id="291"/>
      <w:bookmarkEnd w:id="292"/>
      <w:bookmarkEnd w:id="293"/>
    </w:p>
    <w:p w14:paraId="55F560D0" w14:textId="77777777" w:rsidR="008B6BE0" w:rsidRDefault="008B6BE0" w:rsidP="00466496">
      <w:r>
        <w:t>Copyright (C) Proteomics Standards Initiative (</w:t>
      </w:r>
      <w:r w:rsidR="001C6138">
        <w:t>2016</w:t>
      </w:r>
      <w:r>
        <w:t>). All Rights Reserved.</w:t>
      </w:r>
    </w:p>
    <w:p w14:paraId="418FFF67" w14:textId="77777777" w:rsidR="008B6BE0" w:rsidRDefault="008B6BE0" w:rsidP="00466496"/>
    <w:p w14:paraId="4C45E537" w14:textId="77777777" w:rsidR="008B6BE0" w:rsidRDefault="008B6BE0" w:rsidP="00466496">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30773DCE" w14:textId="77777777" w:rsidR="008B6BE0" w:rsidRDefault="008B6BE0" w:rsidP="00466496"/>
    <w:p w14:paraId="698AE4F8" w14:textId="77777777" w:rsidR="008B6BE0" w:rsidRDefault="008B6BE0" w:rsidP="00466496">
      <w:r>
        <w:t>The limited permissions granted above are perpetual and will not be revoked by the PSI or its successors or assigns.</w:t>
      </w:r>
    </w:p>
    <w:p w14:paraId="107EF5D5" w14:textId="77777777" w:rsidR="008B6BE0" w:rsidRDefault="008B6BE0" w:rsidP="00466496"/>
    <w:p w14:paraId="71A9A9E4" w14:textId="77777777" w:rsidR="008B6BE0" w:rsidRDefault="008B6BE0" w:rsidP="00466496">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294" w:name="29"/>
      <w:bookmarkStart w:id="295" w:name="30"/>
      <w:bookmarkStart w:id="296" w:name="31"/>
      <w:bookmarkEnd w:id="294"/>
      <w:bookmarkEnd w:id="295"/>
      <w:bookmarkEnd w:id="296"/>
    </w:p>
    <w:p w14:paraId="14E794E7" w14:textId="77777777" w:rsidR="008B6BE0" w:rsidRDefault="008B6BE0" w:rsidP="00466496"/>
    <w:p w14:paraId="13482C2D" w14:textId="77777777" w:rsidR="0031233F" w:rsidRDefault="0031233F" w:rsidP="00466496"/>
    <w:p w14:paraId="52D36E0C" w14:textId="77777777" w:rsidR="00507A7E" w:rsidRPr="00507A7E" w:rsidRDefault="00507A7E" w:rsidP="00466496"/>
    <w:sectPr w:rsidR="00507A7E" w:rsidRPr="00507A7E" w:rsidSect="00060CAA">
      <w:headerReference w:type="default" r:id="rId39"/>
      <w:footerReference w:type="default" r:id="rId40"/>
      <w:headerReference w:type="first" r:id="rId41"/>
      <w:pgSz w:w="12240" w:h="15840"/>
      <w:pgMar w:top="1134" w:right="1134" w:bottom="1134" w:left="1134" w:header="720" w:footer="720" w:gutter="0"/>
      <w:cols w:space="720"/>
      <w:noEndnote/>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Juan Antonio Vizcaino" w:date="2016-01-21T16:40:00Z" w:initials="JV">
    <w:p w14:paraId="7FEDCB54" w14:textId="77777777" w:rsidR="00AD2671" w:rsidRDefault="00AD2671">
      <w:pPr>
        <w:pStyle w:val="CommentText"/>
      </w:pPr>
      <w:r>
        <w:rPr>
          <w:rStyle w:val="CommentReference"/>
        </w:rPr>
        <w:annotationRef/>
      </w:r>
      <w:r>
        <w:t>Add ref. PubMedID:</w:t>
      </w:r>
      <w:r w:rsidRPr="00F63CE9">
        <w:t xml:space="preserve"> 23482073</w:t>
      </w:r>
      <w:r>
        <w:t>.</w:t>
      </w:r>
    </w:p>
  </w:comment>
  <w:comment w:id="22" w:author="Jones, Andy" w:date="2016-03-23T14:52:00Z" w:initials="JA">
    <w:p w14:paraId="609E5E68" w14:textId="77777777" w:rsidR="00AD2671" w:rsidRPr="00FF75C6" w:rsidRDefault="00AD2671">
      <w:pPr>
        <w:pStyle w:val="CommentText"/>
        <w:rPr>
          <w:lang w:val="en-GB"/>
        </w:rPr>
      </w:pPr>
      <w:r>
        <w:rPr>
          <w:rStyle w:val="CommentReference"/>
        </w:rPr>
        <w:annotationRef/>
      </w:r>
      <w:r>
        <w:rPr>
          <w:lang w:val="en-GB"/>
        </w:rPr>
        <w:t xml:space="preserve">Correct URL: </w:t>
      </w:r>
      <w:hyperlink r:id="rId1" w:history="1">
        <w:r w:rsidRPr="0015042C">
          <w:rPr>
            <w:rStyle w:val="Hyperlink"/>
            <w:lang w:val="en-GB"/>
          </w:rPr>
          <w:t>http://bioportal.bioontology.org/ontologies/UO?p=classes&amp;conceptid=root</w:t>
        </w:r>
      </w:hyperlink>
      <w:r>
        <w:rPr>
          <w:lang w:val="en-GB"/>
        </w:rPr>
        <w:t xml:space="preserve"> ??</w:t>
      </w:r>
    </w:p>
  </w:comment>
  <w:comment w:id="23" w:author="Jones, Andy" w:date="2016-04-20T09:34:00Z" w:initials="JA">
    <w:p w14:paraId="3698B697" w14:textId="77777777" w:rsidR="00AD2671" w:rsidRPr="00464274" w:rsidRDefault="00AD2671">
      <w:pPr>
        <w:pStyle w:val="CommentText"/>
        <w:rPr>
          <w:lang w:val="en-GB"/>
        </w:rPr>
      </w:pPr>
      <w:r>
        <w:rPr>
          <w:rStyle w:val="CommentReference"/>
        </w:rPr>
        <w:annotationRef/>
      </w:r>
      <w:r>
        <w:rPr>
          <w:lang w:val="en-GB"/>
        </w:rPr>
        <w:t>Move archive to GitHub?</w:t>
      </w:r>
    </w:p>
  </w:comment>
  <w:comment w:id="24" w:author="Jones, Andy" w:date="2016-04-20T09:33:00Z" w:initials="JA">
    <w:p w14:paraId="1BA18D88" w14:textId="77777777" w:rsidR="00AD2671" w:rsidRPr="00464274" w:rsidRDefault="00AD2671">
      <w:pPr>
        <w:pStyle w:val="CommentText"/>
        <w:rPr>
          <w:lang w:val="en-GB"/>
        </w:rPr>
      </w:pPr>
      <w:r>
        <w:rPr>
          <w:rStyle w:val="CommentReference"/>
        </w:rPr>
        <w:annotationRef/>
      </w:r>
      <w:r>
        <w:rPr>
          <w:lang w:val="en-GB"/>
        </w:rPr>
        <w:t>Depending on PSI-MOD discussions, we may add a warning to the validator if PSI-MOD terms are used</w:t>
      </w:r>
    </w:p>
  </w:comment>
  <w:comment w:id="27" w:author="Jones, Andy" w:date="2016-04-20T09:40:00Z" w:initials="JA">
    <w:p w14:paraId="1FBF699C" w14:textId="77777777" w:rsidR="00AD2671" w:rsidRPr="00402E77" w:rsidRDefault="00AD2671">
      <w:pPr>
        <w:pStyle w:val="CommentText"/>
        <w:rPr>
          <w:lang w:val="en-GB"/>
        </w:rPr>
      </w:pPr>
      <w:r>
        <w:rPr>
          <w:rStyle w:val="CommentReference"/>
        </w:rPr>
        <w:annotationRef/>
      </w:r>
      <w:r>
        <w:rPr>
          <w:lang w:val="en-GB"/>
        </w:rPr>
        <w:t>Link to build of validator needed</w:t>
      </w:r>
    </w:p>
  </w:comment>
  <w:comment w:id="31" w:author="Jones, Andy" w:date="2016-04-19T15:25:00Z" w:initials="JA">
    <w:p w14:paraId="0D4338ED" w14:textId="77777777" w:rsidR="00AD2671" w:rsidRPr="001C0CA0" w:rsidRDefault="00AD2671">
      <w:pPr>
        <w:pStyle w:val="CommentText"/>
        <w:rPr>
          <w:lang w:val="en-GB"/>
        </w:rPr>
      </w:pPr>
      <w:r>
        <w:rPr>
          <w:rStyle w:val="CommentReference"/>
        </w:rPr>
        <w:annotationRef/>
      </w:r>
      <w:r>
        <w:rPr>
          <w:lang w:val="en-GB"/>
        </w:rPr>
        <w:t>Need to check that both de novo and spectral library are allowed to have 0..n peptide_evidence_ref</w:t>
      </w:r>
    </w:p>
  </w:comment>
  <w:comment w:id="32" w:author="Jones, Andy" w:date="2016-03-23T14:55:00Z" w:initials="JA">
    <w:p w14:paraId="66EB98DD" w14:textId="77777777" w:rsidR="00AD2671" w:rsidRDefault="00AD2671">
      <w:pPr>
        <w:pStyle w:val="CommentText"/>
        <w:rPr>
          <w:rStyle w:val="CommentReference"/>
          <w:lang w:val="en-GB"/>
        </w:rPr>
      </w:pPr>
      <w:r>
        <w:rPr>
          <w:rStyle w:val="CommentReference"/>
        </w:rPr>
        <w:annotationRef/>
      </w:r>
      <w:r>
        <w:rPr>
          <w:rStyle w:val="CommentReference"/>
          <w:lang w:val="en-GB"/>
        </w:rPr>
        <w:t>To be added.</w:t>
      </w:r>
    </w:p>
    <w:p w14:paraId="77543C09" w14:textId="77777777" w:rsidR="00AD2671" w:rsidRDefault="00AD2671">
      <w:pPr>
        <w:pStyle w:val="CommentText"/>
        <w:rPr>
          <w:rStyle w:val="CommentReference"/>
          <w:lang w:val="en-GB"/>
        </w:rPr>
      </w:pPr>
    </w:p>
    <w:p w14:paraId="759018BB" w14:textId="77777777" w:rsidR="00AD2671" w:rsidRDefault="00AD2671">
      <w:pPr>
        <w:pStyle w:val="CommentText"/>
        <w:rPr>
          <w:rStyle w:val="CommentReference"/>
          <w:lang w:val="en-GB"/>
        </w:rPr>
      </w:pPr>
      <w:r>
        <w:rPr>
          <w:rStyle w:val="CommentReference"/>
          <w:lang w:val="en-GB"/>
        </w:rPr>
        <w:t>Term definition: An analysis workflow in which peptide/protein identifications have been mapped back against one or more sets of gene models, or six-frame translation of the genome. Peptide identifications are annotated with genome coordinates.</w:t>
      </w:r>
    </w:p>
    <w:p w14:paraId="3411BAB1" w14:textId="77777777" w:rsidR="00AD2671" w:rsidRDefault="00AD2671">
      <w:pPr>
        <w:pStyle w:val="CommentText"/>
        <w:rPr>
          <w:rStyle w:val="CommentReference"/>
          <w:lang w:val="en-GB"/>
        </w:rPr>
      </w:pPr>
    </w:p>
    <w:p w14:paraId="2733DC6A" w14:textId="77777777" w:rsidR="00AD2671" w:rsidRPr="00FF75C6" w:rsidRDefault="00AD2671">
      <w:pPr>
        <w:pStyle w:val="CommentText"/>
        <w:rPr>
          <w:lang w:val="en-GB"/>
        </w:rPr>
      </w:pPr>
      <w:r>
        <w:rPr>
          <w:rStyle w:val="CommentReference"/>
          <w:lang w:val="en-GB"/>
        </w:rPr>
        <w:t>TO ADD “</w:t>
      </w:r>
      <w:r w:rsidRPr="00A57493">
        <w:rPr>
          <w:rStyle w:val="CommentReference"/>
          <w:lang w:val="en-GB"/>
        </w:rPr>
        <w:t>spectral library search</w:t>
      </w:r>
      <w:r>
        <w:rPr>
          <w:rStyle w:val="CommentReference"/>
          <w:lang w:val="en-GB"/>
        </w:rPr>
        <w:t>”</w:t>
      </w:r>
    </w:p>
  </w:comment>
  <w:comment w:id="45" w:author="Jones, Andy" w:date="2016-03-31T16:48:00Z" w:initials="JA">
    <w:p w14:paraId="0B9B8642" w14:textId="77777777" w:rsidR="00AD2671" w:rsidRDefault="00AD2671" w:rsidP="00AD29F7">
      <w:pPr>
        <w:pStyle w:val="CommentText"/>
        <w:rPr>
          <w:lang w:val="en-GB"/>
        </w:rPr>
      </w:pPr>
      <w:r>
        <w:rPr>
          <w:rStyle w:val="CommentReference"/>
        </w:rPr>
        <w:annotationRef/>
      </w:r>
      <w:r>
        <w:rPr>
          <w:lang w:val="en-GB"/>
        </w:rPr>
        <w:t>PeptideEvidenceRef can be optional if the peptide have not been linked to parent proteins</w:t>
      </w:r>
    </w:p>
    <w:p w14:paraId="687A4AD8" w14:textId="77777777" w:rsidR="00AD2671" w:rsidRDefault="00AD2671" w:rsidP="00AD29F7">
      <w:pPr>
        <w:pStyle w:val="CommentText"/>
        <w:rPr>
          <w:lang w:val="en-GB"/>
        </w:rPr>
      </w:pPr>
    </w:p>
    <w:p w14:paraId="36963B80" w14:textId="77777777" w:rsidR="00AD2671" w:rsidRDefault="00AD2671" w:rsidP="00AD29F7">
      <w:pPr>
        <w:pStyle w:val="CommentText"/>
        <w:rPr>
          <w:lang w:val="en-GB"/>
        </w:rPr>
      </w:pPr>
    </w:p>
    <w:p w14:paraId="3C758115" w14:textId="77777777" w:rsidR="00AD2671" w:rsidRDefault="00AD2671" w:rsidP="00AD29F7">
      <w:pPr>
        <w:pStyle w:val="CommentText"/>
        <w:rPr>
          <w:lang w:val="en-GB"/>
        </w:rPr>
      </w:pPr>
      <w:r>
        <w:rPr>
          <w:lang w:val="en-GB"/>
        </w:rPr>
        <w:t>Check whether PeptideSequence is mandatory</w:t>
      </w:r>
    </w:p>
    <w:p w14:paraId="02E5C578" w14:textId="77777777" w:rsidR="00AD2671" w:rsidRDefault="00AD2671" w:rsidP="00AD29F7">
      <w:pPr>
        <w:pStyle w:val="CommentText"/>
        <w:rPr>
          <w:lang w:val="en-GB"/>
        </w:rPr>
      </w:pPr>
    </w:p>
    <w:p w14:paraId="43D540F8" w14:textId="77777777" w:rsidR="00AD2671" w:rsidRPr="009E3A75" w:rsidRDefault="00AD2671" w:rsidP="00AD29F7">
      <w:pPr>
        <w:pStyle w:val="CommentText"/>
        <w:rPr>
          <w:lang w:val="en-GB"/>
        </w:rPr>
      </w:pPr>
    </w:p>
  </w:comment>
  <w:comment w:id="46" w:author="Jones, Andy" w:date="2016-03-29T16:01:00Z" w:initials="JA">
    <w:p w14:paraId="672A42A9" w14:textId="77777777" w:rsidR="00AD2671" w:rsidRPr="007C25E3" w:rsidRDefault="00AD2671" w:rsidP="00AD29F7">
      <w:pPr>
        <w:pStyle w:val="CommentText"/>
        <w:rPr>
          <w:lang w:val="en-GB"/>
        </w:rPr>
      </w:pPr>
      <w:r>
        <w:rPr>
          <w:rStyle w:val="CommentReference"/>
        </w:rPr>
        <w:annotationRef/>
      </w:r>
      <w:r>
        <w:rPr>
          <w:lang w:val="en-GB"/>
        </w:rPr>
        <w:t>Peptide Sequence SHOULD contain an empty string in the case of unknown peptides</w:t>
      </w:r>
    </w:p>
  </w:comment>
  <w:comment w:id="49" w:author="Jones, Andy" w:date="2016-04-25T10:14:00Z" w:initials="JA">
    <w:p w14:paraId="5B4C32B2" w14:textId="77777777" w:rsidR="007E7DF3" w:rsidRPr="007E7DF3" w:rsidRDefault="007E7DF3">
      <w:pPr>
        <w:pStyle w:val="CommentText"/>
        <w:rPr>
          <w:lang w:val="en-GB"/>
        </w:rPr>
      </w:pPr>
      <w:r>
        <w:rPr>
          <w:rStyle w:val="CommentReference"/>
        </w:rPr>
        <w:annotationRef/>
      </w:r>
      <w:r>
        <w:rPr>
          <w:lang w:val="en-GB"/>
        </w:rPr>
        <w:t>This section has been greatly simiplified following discussions in Gent.</w:t>
      </w:r>
    </w:p>
  </w:comment>
  <w:comment w:id="60" w:author="Jones, Andy" w:date="2016-04-20T11:51:00Z" w:initials="JA">
    <w:p w14:paraId="1541C6AF" w14:textId="77777777" w:rsidR="00AD2671" w:rsidRDefault="00AD2671">
      <w:pPr>
        <w:pStyle w:val="CommentText"/>
        <w:rPr>
          <w:lang w:val="en-GB"/>
        </w:rPr>
      </w:pPr>
      <w:r>
        <w:rPr>
          <w:rStyle w:val="CommentReference"/>
        </w:rPr>
        <w:annotationRef/>
      </w:r>
      <w:r>
        <w:rPr>
          <w:lang w:val="en-GB"/>
        </w:rPr>
        <w:t>Update figure with real example file e.g. from PeptideShaker</w:t>
      </w:r>
    </w:p>
    <w:p w14:paraId="176FF042" w14:textId="77777777" w:rsidR="00AD2671" w:rsidRDefault="00AD2671">
      <w:pPr>
        <w:pStyle w:val="CommentText"/>
        <w:rPr>
          <w:lang w:val="en-GB"/>
        </w:rPr>
      </w:pPr>
    </w:p>
    <w:p w14:paraId="3C60CECC" w14:textId="77777777" w:rsidR="00AD2671" w:rsidRDefault="00AD2671">
      <w:pPr>
        <w:pStyle w:val="CommentText"/>
        <w:rPr>
          <w:lang w:val="en-GB"/>
        </w:rPr>
      </w:pPr>
      <w:r>
        <w:rPr>
          <w:lang w:val="en-GB"/>
        </w:rPr>
        <w:t>D should be “peptide group ID”</w:t>
      </w:r>
    </w:p>
    <w:p w14:paraId="68EA3223" w14:textId="77777777" w:rsidR="00AD2671" w:rsidRDefault="00AD2671">
      <w:pPr>
        <w:pStyle w:val="CommentText"/>
        <w:rPr>
          <w:lang w:val="en-GB"/>
        </w:rPr>
      </w:pPr>
    </w:p>
    <w:p w14:paraId="7B92543C" w14:textId="77777777" w:rsidR="00AD2671" w:rsidRDefault="00AD2671">
      <w:pPr>
        <w:pStyle w:val="CommentText"/>
        <w:rPr>
          <w:lang w:val="en-GB"/>
        </w:rPr>
      </w:pPr>
      <w:r>
        <w:rPr>
          <w:lang w:val="en-GB"/>
        </w:rPr>
        <w:t>General note that we need to tidy up branching in the CV, as follows:</w:t>
      </w:r>
    </w:p>
    <w:p w14:paraId="37B674BD" w14:textId="77777777" w:rsidR="00AD2671" w:rsidRDefault="00AD2671">
      <w:pPr>
        <w:pStyle w:val="CommentText"/>
        <w:rPr>
          <w:lang w:val="en-GB"/>
        </w:rPr>
      </w:pPr>
    </w:p>
    <w:p w14:paraId="6DA942B6" w14:textId="77777777" w:rsidR="00AD2671" w:rsidRPr="00333A62" w:rsidRDefault="00AD2671">
      <w:pPr>
        <w:pStyle w:val="CommentText"/>
        <w:rPr>
          <w:lang w:val="en-GB"/>
        </w:rPr>
      </w:pPr>
      <w:r>
        <w:rPr>
          <w:lang w:val="en-GB"/>
        </w:rPr>
        <w:t>Separate terms for Protein group, protein, peptide, PSM and PTM localization where appropriate. That way, we can definitively tell what are PSM and what are peptide-level scores</w:t>
      </w:r>
    </w:p>
  </w:comment>
  <w:comment w:id="63" w:author="Jones, Andy" w:date="2015-01-15T16:28:00Z" w:initials="JA">
    <w:p w14:paraId="117127F9" w14:textId="77777777" w:rsidR="00AD2671" w:rsidRPr="0053685B" w:rsidRDefault="00AD2671">
      <w:pPr>
        <w:pStyle w:val="CommentText"/>
        <w:rPr>
          <w:lang w:val="en-GB"/>
        </w:rPr>
      </w:pPr>
      <w:r>
        <w:rPr>
          <w:rStyle w:val="CommentReference"/>
        </w:rPr>
        <w:annotationRef/>
      </w:r>
      <w:r>
        <w:rPr>
          <w:lang w:val="en-GB"/>
        </w:rPr>
        <w:t>Discussed to try same hack with CV term prefixed with peptide:</w:t>
      </w:r>
    </w:p>
  </w:comment>
  <w:comment w:id="64" w:author="Juan Antonio Vizcaino" w:date="2016-01-21T17:36:00Z" w:initials="JV">
    <w:p w14:paraId="3D1725A4" w14:textId="77777777" w:rsidR="00AD2671" w:rsidRDefault="00AD2671">
      <w:pPr>
        <w:pStyle w:val="CommentText"/>
      </w:pPr>
      <w:r>
        <w:rPr>
          <w:rStyle w:val="CommentReference"/>
        </w:rPr>
        <w:annotationRef/>
      </w:r>
      <w:r>
        <w:t>Added text adapted from the manuscript</w:t>
      </w:r>
    </w:p>
  </w:comment>
  <w:comment w:id="67" w:author="Juan Antonio Vizcaino" w:date="2016-01-21T17:37:00Z" w:initials="JV">
    <w:p w14:paraId="3C0BE888" w14:textId="77777777" w:rsidR="00AD2671" w:rsidRDefault="00AD2671" w:rsidP="00DD5C31">
      <w:pPr>
        <w:pStyle w:val="CommentText"/>
      </w:pPr>
      <w:r>
        <w:rPr>
          <w:rStyle w:val="CommentReference"/>
        </w:rPr>
        <w:annotationRef/>
      </w:r>
      <w:r>
        <w:t>It is not mentioned what happens if more than 2 cross-linkers are involved but I guess this is fine for now.</w:t>
      </w:r>
    </w:p>
    <w:p w14:paraId="2FE48F16" w14:textId="77777777" w:rsidR="00AD2671" w:rsidRDefault="00AD2671" w:rsidP="00DD5C31">
      <w:pPr>
        <w:pStyle w:val="CommentText"/>
      </w:pPr>
    </w:p>
    <w:p w14:paraId="6E52051F" w14:textId="77777777" w:rsidR="00AD2671" w:rsidRPr="00624B67" w:rsidRDefault="00AD2671" w:rsidP="00DD5C31">
      <w:pPr>
        <w:pStyle w:val="CommentText"/>
        <w:rPr>
          <w:lang w:val="en-GB"/>
        </w:rPr>
      </w:pPr>
    </w:p>
  </w:comment>
  <w:comment w:id="68" w:author="Jones, Andy" w:date="2016-03-29T15:58:00Z" w:initials="JA">
    <w:p w14:paraId="5B9B7710" w14:textId="77777777" w:rsidR="00AD2671" w:rsidRDefault="00AD2671">
      <w:pPr>
        <w:pStyle w:val="CommentText"/>
        <w:rPr>
          <w:lang w:val="en-GB"/>
        </w:rPr>
      </w:pPr>
      <w:r>
        <w:rPr>
          <w:rStyle w:val="CommentReference"/>
        </w:rPr>
        <w:annotationRef/>
      </w:r>
      <w:r>
        <w:rPr>
          <w:lang w:val="en-GB"/>
        </w:rPr>
        <w:t>We should discuss this at the PSI meeting if interested parties are present</w:t>
      </w:r>
    </w:p>
    <w:p w14:paraId="763383F1" w14:textId="77777777" w:rsidR="00AD2671" w:rsidRDefault="00AD2671">
      <w:pPr>
        <w:pStyle w:val="CommentText"/>
        <w:rPr>
          <w:lang w:val="en-GB"/>
        </w:rPr>
      </w:pPr>
    </w:p>
    <w:p w14:paraId="31599A4E" w14:textId="77777777" w:rsidR="00AD2671" w:rsidRPr="00624B67" w:rsidRDefault="00AD2671">
      <w:pPr>
        <w:pStyle w:val="CommentText"/>
        <w:rPr>
          <w:lang w:val="en-GB"/>
        </w:rPr>
      </w:pPr>
      <w:r>
        <w:rPr>
          <w:lang w:val="en-GB"/>
        </w:rPr>
        <w:t>Discussed – this works via the standard logic, just need a valid example</w:t>
      </w:r>
    </w:p>
  </w:comment>
  <w:comment w:id="69" w:author="Juan Antonio Vizcaino" w:date="2016-01-21T17:37:00Z" w:initials="JV">
    <w:p w14:paraId="55816F96" w14:textId="77777777" w:rsidR="00AD2671" w:rsidRDefault="00AD2671">
      <w:pPr>
        <w:pStyle w:val="CommentText"/>
      </w:pPr>
      <w:r>
        <w:rPr>
          <w:rStyle w:val="CommentReference"/>
        </w:rPr>
        <w:annotationRef/>
      </w:r>
      <w:r>
        <w:t>Added text adapted from the manuscript.</w:t>
      </w:r>
    </w:p>
  </w:comment>
  <w:comment w:id="79" w:author="Jones, Andy" w:date="2015-01-14T16:36:00Z" w:initials="JA">
    <w:p w14:paraId="61A2B1BF" w14:textId="77777777" w:rsidR="00AD2671" w:rsidRDefault="00AD2671">
      <w:pPr>
        <w:pStyle w:val="CommentText"/>
        <w:rPr>
          <w:lang w:val="en-GB"/>
        </w:rPr>
      </w:pPr>
      <w:r>
        <w:rPr>
          <w:rStyle w:val="CommentReference"/>
        </w:rPr>
        <w:annotationRef/>
      </w:r>
      <w:r>
        <w:rPr>
          <w:lang w:val="en-GB"/>
        </w:rPr>
        <w:t>To be updated with examples specifically showing the new features of mzid 1.2 in this folder:</w:t>
      </w:r>
    </w:p>
    <w:p w14:paraId="3989C793" w14:textId="77777777" w:rsidR="00AD2671" w:rsidRDefault="00AD2671">
      <w:pPr>
        <w:pStyle w:val="CommentText"/>
        <w:rPr>
          <w:lang w:val="en-GB"/>
        </w:rPr>
      </w:pPr>
    </w:p>
    <w:p w14:paraId="75BA2E69" w14:textId="77777777" w:rsidR="00AD2671" w:rsidRDefault="00AD2671">
      <w:pPr>
        <w:pStyle w:val="CommentText"/>
        <w:rPr>
          <w:lang w:val="en-GB"/>
        </w:rPr>
      </w:pPr>
      <w:hyperlink r:id="rId2" w:history="1">
        <w:r w:rsidRPr="00C974AF">
          <w:rPr>
            <w:rStyle w:val="Hyperlink"/>
            <w:lang w:val="en-GB"/>
          </w:rPr>
          <w:t>https://code.google.com/p/psi-pi/source/browse/trunk#trunk%2Fexamples%2F1_2_candidate_examples</w:t>
        </w:r>
      </w:hyperlink>
    </w:p>
    <w:p w14:paraId="02937473" w14:textId="77777777" w:rsidR="00AD2671" w:rsidRDefault="00AD2671">
      <w:pPr>
        <w:pStyle w:val="CommentText"/>
        <w:rPr>
          <w:lang w:val="en-GB"/>
        </w:rPr>
      </w:pPr>
    </w:p>
    <w:p w14:paraId="6DE70E75" w14:textId="77777777" w:rsidR="00AD2671" w:rsidRPr="00A84328" w:rsidRDefault="00AD2671">
      <w:pPr>
        <w:pStyle w:val="CommentText"/>
        <w:rPr>
          <w:lang w:val="en-GB"/>
        </w:rPr>
      </w:pPr>
      <w:r>
        <w:rPr>
          <w:lang w:val="en-GB"/>
        </w:rPr>
        <w:t>Can get some example from ProteinPilot</w:t>
      </w:r>
    </w:p>
  </w:comment>
  <w:comment w:id="85" w:author="Jones, Andy" w:date="2016-03-29T16:04:00Z" w:initials="JA">
    <w:p w14:paraId="54227E90" w14:textId="77777777" w:rsidR="00AD2671" w:rsidRPr="00652F94" w:rsidRDefault="00AD2671">
      <w:pPr>
        <w:pStyle w:val="CommentText"/>
        <w:rPr>
          <w:lang w:val="en-GB"/>
        </w:rPr>
      </w:pPr>
      <w:r>
        <w:rPr>
          <w:rStyle w:val="CommentReference"/>
        </w:rPr>
        <w:annotationRef/>
      </w:r>
      <w:r>
        <w:rPr>
          <w:lang w:val="en-GB"/>
        </w:rPr>
        <w:t>To be checked/updated, potentially with new examples</w:t>
      </w:r>
    </w:p>
  </w:comment>
  <w:comment w:id="179" w:author="jonesar" w:date="2014-03-13T11:46:00Z" w:initials="j">
    <w:p w14:paraId="4A5E45FC" w14:textId="77777777" w:rsidR="00AD2671" w:rsidRDefault="00AD2671">
      <w:pPr>
        <w:pStyle w:val="CommentText"/>
      </w:pPr>
      <w:r>
        <w:rPr>
          <w:rStyle w:val="CommentReference"/>
        </w:rPr>
        <w:annotationRef/>
      </w:r>
      <w:r>
        <w:t>Note, some proposals for changes to the documentation in the schema, will need to be manually or automatically changed in here</w:t>
      </w:r>
    </w:p>
  </w:comment>
  <w:comment w:id="219" w:author="jonesar" w:date="2014-03-13T11:46:00Z" w:initials="j">
    <w:p w14:paraId="1DAFAF10" w14:textId="77777777" w:rsidR="00AD2671" w:rsidRDefault="00AD2671">
      <w:pPr>
        <w:pStyle w:val="CommentText"/>
      </w:pPr>
      <w:r>
        <w:rPr>
          <w:rStyle w:val="CommentReference"/>
        </w:rPr>
        <w:annotationRef/>
      </w:r>
      <w:r>
        <w:t>Changed to support de novo approaches</w:t>
      </w:r>
    </w:p>
  </w:comment>
  <w:comment w:id="282" w:author="Juan Antonio Vizcaino" w:date="2016-01-21T16:27:00Z" w:initials="JV">
    <w:p w14:paraId="77DBBC78" w14:textId="77777777" w:rsidR="00AD2671" w:rsidRDefault="00AD2671">
      <w:pPr>
        <w:pStyle w:val="CommentText"/>
      </w:pPr>
      <w:r>
        <w:rPr>
          <w:rStyle w:val="CommentReference"/>
        </w:rPr>
        <w:annotationRef/>
      </w:r>
      <w:r>
        <w:t>It needs to be refined</w:t>
      </w:r>
    </w:p>
  </w:comment>
  <w:comment w:id="284" w:author="Juan Antonio Vizcaino" w:date="2016-01-21T17:46:00Z" w:initials="JV">
    <w:p w14:paraId="43DA489F" w14:textId="77777777" w:rsidR="00AD2671" w:rsidRDefault="00AD2671">
      <w:pPr>
        <w:pStyle w:val="CommentText"/>
      </w:pPr>
      <w:r>
        <w:rPr>
          <w:rStyle w:val="CommentReference"/>
        </w:rPr>
        <w:annotationRef/>
      </w:r>
      <w:r>
        <w:t>They need updating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EDCB54" w15:done="0"/>
  <w15:commentEx w15:paraId="609E5E68" w15:done="0"/>
  <w15:commentEx w15:paraId="3698B697" w15:done="0"/>
  <w15:commentEx w15:paraId="1BA18D88" w15:done="0"/>
  <w15:commentEx w15:paraId="1FBF699C" w15:done="0"/>
  <w15:commentEx w15:paraId="0D4338ED" w15:done="0"/>
  <w15:commentEx w15:paraId="2733DC6A" w15:done="0"/>
  <w15:commentEx w15:paraId="43D540F8" w15:done="0"/>
  <w15:commentEx w15:paraId="672A42A9" w15:done="0"/>
  <w15:commentEx w15:paraId="5B4C32B2" w15:done="0"/>
  <w15:commentEx w15:paraId="6DA942B6" w15:done="0"/>
  <w15:commentEx w15:paraId="117127F9" w15:done="0"/>
  <w15:commentEx w15:paraId="3D1725A4" w15:done="0"/>
  <w15:commentEx w15:paraId="6E52051F" w15:done="0"/>
  <w15:commentEx w15:paraId="31599A4E" w15:paraIdParent="6E52051F" w15:done="0"/>
  <w15:commentEx w15:paraId="55816F96" w15:done="0"/>
  <w15:commentEx w15:paraId="6DE70E75" w15:done="0"/>
  <w15:commentEx w15:paraId="54227E90" w15:done="0"/>
  <w15:commentEx w15:paraId="4A5E45FC" w15:done="0"/>
  <w15:commentEx w15:paraId="1DAFAF10" w15:done="0"/>
  <w15:commentEx w15:paraId="77DBBC78" w15:done="0"/>
  <w15:commentEx w15:paraId="43DA489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B69BCB" w14:textId="77777777" w:rsidR="003C35E1" w:rsidRDefault="003C35E1">
      <w:r>
        <w:separator/>
      </w:r>
    </w:p>
  </w:endnote>
  <w:endnote w:type="continuationSeparator" w:id="0">
    <w:p w14:paraId="2AC63FC2" w14:textId="77777777" w:rsidR="003C35E1" w:rsidRDefault="003C3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5540BA" w14:textId="77777777" w:rsidR="00AD2671" w:rsidRDefault="00AD2671" w:rsidP="008B5995">
    <w:pPr>
      <w:pStyle w:val="Footer"/>
      <w:tabs>
        <w:tab w:val="clear" w:pos="4320"/>
      </w:tabs>
    </w:pPr>
    <w:hyperlink r:id="rId1" w:history="1">
      <w:r w:rsidRPr="0006081C">
        <w:rPr>
          <w:rStyle w:val="Hyperlink"/>
        </w:rPr>
        <w:t>http://www.psidev.info/</w:t>
      </w:r>
    </w:hyperlink>
    <w:r>
      <w:rPr>
        <w:rStyle w:val="PageNumber"/>
      </w:rPr>
      <w:tab/>
    </w:r>
    <w:r>
      <w:rPr>
        <w:rStyle w:val="PageNumber"/>
      </w:rPr>
      <w:fldChar w:fldCharType="begin"/>
    </w:r>
    <w:r>
      <w:rPr>
        <w:rStyle w:val="PageNumber"/>
      </w:rPr>
      <w:instrText xml:space="preserve"> PAGE </w:instrText>
    </w:r>
    <w:r>
      <w:rPr>
        <w:rStyle w:val="PageNumber"/>
      </w:rPr>
      <w:fldChar w:fldCharType="separate"/>
    </w:r>
    <w:r w:rsidR="003C46AF">
      <w:rPr>
        <w:rStyle w:val="PageNumber"/>
        <w:noProof/>
      </w:rPr>
      <w:t>7</w:t>
    </w:r>
    <w:r>
      <w:rPr>
        <w:rStyle w:val="PageNumber"/>
      </w:rPr>
      <w:fldChar w:fldCharType="end"/>
    </w:r>
    <w:r>
      <w:rPr>
        <w:rStyle w:val="PageNumber"/>
      </w:rPr>
      <w:t xml:space="preserve"> / </w:t>
    </w:r>
    <w:r>
      <w:rPr>
        <w:rStyle w:val="PageNumber"/>
      </w:rPr>
      <w:fldChar w:fldCharType="begin"/>
    </w:r>
    <w:r>
      <w:rPr>
        <w:rStyle w:val="PageNumber"/>
      </w:rPr>
      <w:instrText xml:space="preserve"> NUMPAGES   \* MERGEFORMAT </w:instrText>
    </w:r>
    <w:r>
      <w:rPr>
        <w:rStyle w:val="PageNumber"/>
      </w:rPr>
      <w:fldChar w:fldCharType="separate"/>
    </w:r>
    <w:r w:rsidR="003C46AF">
      <w:rPr>
        <w:rStyle w:val="PageNumber"/>
        <w:noProof/>
      </w:rPr>
      <w:t>80</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3D1C9C" w14:textId="77777777" w:rsidR="003C35E1" w:rsidRDefault="003C35E1">
      <w:r>
        <w:separator/>
      </w:r>
    </w:p>
  </w:footnote>
  <w:footnote w:type="continuationSeparator" w:id="0">
    <w:p w14:paraId="14A2FDB3" w14:textId="77777777" w:rsidR="003C35E1" w:rsidRDefault="003C35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DCD87" w14:textId="77777777" w:rsidR="00AD2671" w:rsidRDefault="00AD2671" w:rsidP="008B5995">
    <w:pPr>
      <w:tabs>
        <w:tab w:val="left" w:pos="7938"/>
      </w:tabs>
    </w:pPr>
    <w:r>
      <w:t xml:space="preserve">mzIdentML Specification </w:t>
    </w:r>
    <w:r w:rsidRPr="002A5705">
      <w:t>version 1.</w:t>
    </w:r>
    <w:r>
      <w:t>2.1 draft</w:t>
    </w:r>
    <w:r>
      <w:tab/>
      <w:t>April 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8CD04" w14:textId="77777777" w:rsidR="00AD2671" w:rsidRDefault="00AD2671" w:rsidP="00AC7651">
    <w:r>
      <w:t xml:space="preserve">PSI draft recommendation                                                           </w:t>
    </w:r>
    <w:r>
      <w:tab/>
      <w:t xml:space="preserve">       PSI Proteomics Informatics Working Group</w:t>
    </w:r>
  </w:p>
  <w:p w14:paraId="141DF7FC" w14:textId="77777777" w:rsidR="00AD2671" w:rsidRDefault="00AD2671" w:rsidP="005B103B">
    <w:pPr>
      <w:jc w:val="right"/>
      <w:rPr>
        <w:lang w:val="pt-BR"/>
      </w:rPr>
    </w:pPr>
  </w:p>
  <w:p w14:paraId="5CBF36D1" w14:textId="77777777" w:rsidR="00AD2671" w:rsidRPr="00071A7F" w:rsidRDefault="00AD2671" w:rsidP="005B103B">
    <w:pPr>
      <w:jc w:val="right"/>
      <w:rPr>
        <w:i/>
        <w:lang w:val="pt-BR"/>
      </w:rPr>
    </w:pPr>
    <w:r w:rsidRPr="00071A7F">
      <w:rPr>
        <w:i/>
        <w:lang w:val="pt-BR"/>
      </w:rPr>
      <w:t>Authors to be added</w:t>
    </w:r>
  </w:p>
  <w:p w14:paraId="2EA6D993" w14:textId="77777777" w:rsidR="00AD2671" w:rsidRDefault="00AD2671" w:rsidP="005B103B">
    <w:pPr>
      <w:jc w:val="right"/>
      <w:rPr>
        <w:lang w:val="pt-BR"/>
      </w:rPr>
    </w:pPr>
  </w:p>
  <w:p w14:paraId="51F5BA96" w14:textId="77777777" w:rsidR="00AD2671" w:rsidRPr="00B64B28" w:rsidRDefault="00AD2671" w:rsidP="005B103B">
    <w:pPr>
      <w:jc w:val="right"/>
    </w:pPr>
    <w:r w:rsidRPr="00B64B28">
      <w:t xml:space="preserve">Juan Antonio Vizcaíno, European Bioinformatics Institute </w:t>
    </w:r>
  </w:p>
  <w:p w14:paraId="5B03F2B1" w14:textId="77777777" w:rsidR="00AD2671" w:rsidRDefault="00AD2671" w:rsidP="005B103B">
    <w:pPr>
      <w:jc w:val="right"/>
      <w:rPr>
        <w:lang w:val="de-DE"/>
      </w:rPr>
    </w:pPr>
    <w:r>
      <w:rPr>
        <w:lang w:val="de-DE"/>
      </w:rPr>
      <w:t>Gerhard Mayer,</w:t>
    </w:r>
    <w:r w:rsidRPr="007B2C6B">
      <w:rPr>
        <w:lang w:val="de-DE"/>
      </w:rPr>
      <w:t xml:space="preserve"> Medizinisches Proteom-Center, Ruhr-Universität Bochum</w:t>
    </w:r>
    <w:r>
      <w:rPr>
        <w:lang w:val="de-DE"/>
      </w:rPr>
      <w:t xml:space="preserve"> </w:t>
    </w:r>
  </w:p>
  <w:p w14:paraId="41826736" w14:textId="77777777" w:rsidR="00AD2671" w:rsidRDefault="00AD2671" w:rsidP="005B103B">
    <w:pPr>
      <w:jc w:val="right"/>
      <w:rPr>
        <w:lang w:val="de-DE"/>
      </w:rPr>
    </w:pPr>
    <w:r w:rsidRPr="008B5995">
      <w:rPr>
        <w:lang w:val="de-DE"/>
      </w:rPr>
      <w:t>Martin Eisenacher, Medizinisches Proteom-Center, Ruhr-Universität Bochum</w:t>
    </w:r>
  </w:p>
  <w:p w14:paraId="42BE6692" w14:textId="77777777" w:rsidR="00AD2671" w:rsidRPr="00071A7F" w:rsidRDefault="00AD2671" w:rsidP="005B103B">
    <w:pPr>
      <w:jc w:val="right"/>
      <w:rPr>
        <w:lang w:val="en-US"/>
      </w:rPr>
    </w:pPr>
    <w:r w:rsidRPr="00071A7F">
      <w:rPr>
        <w:lang w:val="en-US"/>
      </w:rPr>
      <w:t>Sean Seymour, SCIEX</w:t>
    </w:r>
  </w:p>
  <w:p w14:paraId="1D71D4B8" w14:textId="77777777" w:rsidR="00AD2671" w:rsidRPr="00071A7F" w:rsidRDefault="00AD2671" w:rsidP="005B103B">
    <w:pPr>
      <w:jc w:val="right"/>
      <w:rPr>
        <w:lang w:val="en-US"/>
      </w:rPr>
    </w:pPr>
    <w:r w:rsidRPr="00071A7F">
      <w:rPr>
        <w:lang w:val="en-US"/>
      </w:rPr>
      <w:t>Terry Farrah, Institute for Systems Biology</w:t>
    </w:r>
  </w:p>
  <w:p w14:paraId="32FA5CFA" w14:textId="77777777" w:rsidR="00AD2671" w:rsidRDefault="00AD2671" w:rsidP="005B103B">
    <w:pPr>
      <w:jc w:val="right"/>
    </w:pPr>
    <w:r>
      <w:t>Andrew R Jones, University of Liverpool</w:t>
    </w:r>
  </w:p>
  <w:p w14:paraId="49CDBD42" w14:textId="77777777" w:rsidR="00AD2671" w:rsidRDefault="00AD2671" w:rsidP="005B103B">
    <w:pPr>
      <w:jc w:val="right"/>
    </w:pPr>
  </w:p>
  <w:p w14:paraId="74E27007" w14:textId="77777777" w:rsidR="00AD2671" w:rsidRDefault="00AD2671" w:rsidP="005B103B"/>
  <w:p w14:paraId="2DF0C1B1" w14:textId="77777777" w:rsidR="00AD2671" w:rsidRDefault="00AD2671" w:rsidP="007B733F">
    <w:pPr>
      <w:jc w:val="right"/>
    </w:pPr>
    <w:r>
      <w:t>April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bullet="t">
        <v:imagedata r:id="rId1" o:title=""/>
      </v:shape>
    </w:pict>
  </w:numPicBullet>
  <w:abstractNum w:abstractNumId="0" w15:restartNumberingAfterBreak="0">
    <w:nsid w:val="FFFFFF1D"/>
    <w:multiLevelType w:val="multilevel"/>
    <w:tmpl w:val="D3C013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79F16B8"/>
    <w:multiLevelType w:val="hybridMultilevel"/>
    <w:tmpl w:val="B72C99BC"/>
    <w:lvl w:ilvl="0" w:tplc="0809000F">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F">
      <w:start w:val="1"/>
      <w:numFmt w:val="decimal"/>
      <w:lvlText w:val="%3."/>
      <w:lvlJc w:val="left"/>
      <w:pPr>
        <w:ind w:left="1800" w:hanging="360"/>
      </w:pPr>
      <w:rPr>
        <w:rFont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569"/>
        </w:tabs>
        <w:ind w:left="1569"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2FC25E1D"/>
    <w:multiLevelType w:val="hybridMultilevel"/>
    <w:tmpl w:val="88164E84"/>
    <w:lvl w:ilvl="0">
      <w:start w:val="1"/>
      <w:numFmt w:val="decimal"/>
      <w:lvlText w:val="T%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512B72"/>
    <w:multiLevelType w:val="hybridMultilevel"/>
    <w:tmpl w:val="D806F6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762419F"/>
    <w:multiLevelType w:val="hybridMultilevel"/>
    <w:tmpl w:val="56E27574"/>
    <w:lvl w:ilvl="0" w:tplc="36F83F64">
      <w:start w:val="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4512C"/>
    <w:multiLevelType w:val="hybridMultilevel"/>
    <w:tmpl w:val="7478C1B4"/>
    <w:lvl w:ilvl="0">
      <w:start w:val="1"/>
      <w:numFmt w:val="decimal"/>
      <w:pStyle w:val="Sub-appendix"/>
      <w:lvlText w:val="a%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15:restartNumberingAfterBreak="0">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62468AC"/>
    <w:multiLevelType w:val="hybridMultilevel"/>
    <w:tmpl w:val="D06676FC"/>
    <w:lvl w:ilvl="0">
      <w:start w:val="1"/>
      <w:numFmt w:val="decimal"/>
      <w:pStyle w:val="Appendix"/>
      <w:lvlText w:val="Appendix %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15:restartNumberingAfterBreak="0">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A131E19"/>
    <w:multiLevelType w:val="hybridMultilevel"/>
    <w:tmpl w:val="B588C5B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33" w15:restartNumberingAfterBreak="0">
    <w:nsid w:val="6DA36038"/>
    <w:multiLevelType w:val="hybridMultilevel"/>
    <w:tmpl w:val="349A7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00B2F36"/>
    <w:multiLevelType w:val="multilevel"/>
    <w:tmpl w:val="AA9A79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76A20696"/>
    <w:multiLevelType w:val="hybridMultilevel"/>
    <w:tmpl w:val="B120A7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8E0037E"/>
    <w:multiLevelType w:val="hybridMultilevel"/>
    <w:tmpl w:val="6128AB32"/>
    <w:lvl w:ilvl="0" w:tplc="0E10C784">
      <w:start w:val="1"/>
      <w:numFmt w:val="bullet"/>
      <w:lvlText w:val="•"/>
      <w:lvlJc w:val="left"/>
      <w:pPr>
        <w:tabs>
          <w:tab w:val="num" w:pos="720"/>
        </w:tabs>
        <w:ind w:left="720" w:hanging="360"/>
      </w:pPr>
      <w:rPr>
        <w:rFonts w:ascii="Arial" w:hAnsi="Arial" w:hint="default"/>
      </w:rPr>
    </w:lvl>
    <w:lvl w:ilvl="1" w:tplc="BEE4D6EE">
      <w:numFmt w:val="bullet"/>
      <w:lvlText w:val="–"/>
      <w:lvlJc w:val="left"/>
      <w:pPr>
        <w:tabs>
          <w:tab w:val="num" w:pos="1440"/>
        </w:tabs>
        <w:ind w:left="1440" w:hanging="360"/>
      </w:pPr>
      <w:rPr>
        <w:rFonts w:ascii="Arial" w:hAnsi="Arial" w:hint="default"/>
      </w:rPr>
    </w:lvl>
    <w:lvl w:ilvl="2" w:tplc="E40EADB4" w:tentative="1">
      <w:start w:val="1"/>
      <w:numFmt w:val="bullet"/>
      <w:lvlText w:val="•"/>
      <w:lvlJc w:val="left"/>
      <w:pPr>
        <w:tabs>
          <w:tab w:val="num" w:pos="2160"/>
        </w:tabs>
        <w:ind w:left="2160" w:hanging="360"/>
      </w:pPr>
      <w:rPr>
        <w:rFonts w:ascii="Arial" w:hAnsi="Arial" w:hint="default"/>
      </w:rPr>
    </w:lvl>
    <w:lvl w:ilvl="3" w:tplc="7D00064E" w:tentative="1">
      <w:start w:val="1"/>
      <w:numFmt w:val="bullet"/>
      <w:lvlText w:val="•"/>
      <w:lvlJc w:val="left"/>
      <w:pPr>
        <w:tabs>
          <w:tab w:val="num" w:pos="2880"/>
        </w:tabs>
        <w:ind w:left="2880" w:hanging="360"/>
      </w:pPr>
      <w:rPr>
        <w:rFonts w:ascii="Arial" w:hAnsi="Arial" w:hint="default"/>
      </w:rPr>
    </w:lvl>
    <w:lvl w:ilvl="4" w:tplc="29622082" w:tentative="1">
      <w:start w:val="1"/>
      <w:numFmt w:val="bullet"/>
      <w:lvlText w:val="•"/>
      <w:lvlJc w:val="left"/>
      <w:pPr>
        <w:tabs>
          <w:tab w:val="num" w:pos="3600"/>
        </w:tabs>
        <w:ind w:left="3600" w:hanging="360"/>
      </w:pPr>
      <w:rPr>
        <w:rFonts w:ascii="Arial" w:hAnsi="Arial" w:hint="default"/>
      </w:rPr>
    </w:lvl>
    <w:lvl w:ilvl="5" w:tplc="8DDEF5AA" w:tentative="1">
      <w:start w:val="1"/>
      <w:numFmt w:val="bullet"/>
      <w:lvlText w:val="•"/>
      <w:lvlJc w:val="left"/>
      <w:pPr>
        <w:tabs>
          <w:tab w:val="num" w:pos="4320"/>
        </w:tabs>
        <w:ind w:left="4320" w:hanging="360"/>
      </w:pPr>
      <w:rPr>
        <w:rFonts w:ascii="Arial" w:hAnsi="Arial" w:hint="default"/>
      </w:rPr>
    </w:lvl>
    <w:lvl w:ilvl="6" w:tplc="12161BAE" w:tentative="1">
      <w:start w:val="1"/>
      <w:numFmt w:val="bullet"/>
      <w:lvlText w:val="•"/>
      <w:lvlJc w:val="left"/>
      <w:pPr>
        <w:tabs>
          <w:tab w:val="num" w:pos="5040"/>
        </w:tabs>
        <w:ind w:left="5040" w:hanging="360"/>
      </w:pPr>
      <w:rPr>
        <w:rFonts w:ascii="Arial" w:hAnsi="Arial" w:hint="default"/>
      </w:rPr>
    </w:lvl>
    <w:lvl w:ilvl="7" w:tplc="5B846C36" w:tentative="1">
      <w:start w:val="1"/>
      <w:numFmt w:val="bullet"/>
      <w:lvlText w:val="•"/>
      <w:lvlJc w:val="left"/>
      <w:pPr>
        <w:tabs>
          <w:tab w:val="num" w:pos="5760"/>
        </w:tabs>
        <w:ind w:left="5760" w:hanging="360"/>
      </w:pPr>
      <w:rPr>
        <w:rFonts w:ascii="Arial" w:hAnsi="Arial" w:hint="default"/>
      </w:rPr>
    </w:lvl>
    <w:lvl w:ilvl="8" w:tplc="B6A2F944"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9"/>
  </w:num>
  <w:num w:numId="13">
    <w:abstractNumId w:val="32"/>
  </w:num>
  <w:num w:numId="14">
    <w:abstractNumId w:val="26"/>
  </w:num>
  <w:num w:numId="15">
    <w:abstractNumId w:val="28"/>
  </w:num>
  <w:num w:numId="16">
    <w:abstractNumId w:val="23"/>
  </w:num>
  <w:num w:numId="17">
    <w:abstractNumId w:val="31"/>
  </w:num>
  <w:num w:numId="18">
    <w:abstractNumId w:val="15"/>
  </w:num>
  <w:num w:numId="19">
    <w:abstractNumId w:val="29"/>
  </w:num>
  <w:num w:numId="20">
    <w:abstractNumId w:val="38"/>
  </w:num>
  <w:num w:numId="21">
    <w:abstractNumId w:val="21"/>
  </w:num>
  <w:num w:numId="22">
    <w:abstractNumId w:val="17"/>
  </w:num>
  <w:num w:numId="23">
    <w:abstractNumId w:val="20"/>
  </w:num>
  <w:num w:numId="24">
    <w:abstractNumId w:val="12"/>
  </w:num>
  <w:num w:numId="25">
    <w:abstractNumId w:val="22"/>
  </w:num>
  <w:num w:numId="26">
    <w:abstractNumId w:val="18"/>
  </w:num>
  <w:num w:numId="27">
    <w:abstractNumId w:val="40"/>
  </w:num>
  <w:num w:numId="28">
    <w:abstractNumId w:val="14"/>
  </w:num>
  <w:num w:numId="29">
    <w:abstractNumId w:val="24"/>
  </w:num>
  <w:num w:numId="30">
    <w:abstractNumId w:val="16"/>
  </w:num>
  <w:num w:numId="31">
    <w:abstractNumId w:val="27"/>
  </w:num>
  <w:num w:numId="32">
    <w:abstractNumId w:val="18"/>
    <w:lvlOverride w:ilvl="0"/>
    <w:lvlOverride w:ilvl="1"/>
  </w:num>
  <w:num w:numId="33">
    <w:abstractNumId w:val="36"/>
  </w:num>
  <w:num w:numId="34">
    <w:abstractNumId w:val="39"/>
  </w:num>
  <w:num w:numId="35">
    <w:abstractNumId w:val="30"/>
  </w:num>
  <w:num w:numId="36">
    <w:abstractNumId w:val="13"/>
  </w:num>
  <w:num w:numId="37">
    <w:abstractNumId w:val="25"/>
  </w:num>
  <w:num w:numId="38">
    <w:abstractNumId w:val="11"/>
  </w:num>
  <w:num w:numId="39">
    <w:abstractNumId w:val="34"/>
  </w:num>
  <w:num w:numId="4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num>
  <w:num w:numId="42">
    <w:abstractNumId w:val="37"/>
  </w:num>
  <w:num w:numId="43">
    <w:abstractNumId w:val="0"/>
  </w:num>
  <w:num w:numId="44">
    <w:abstractNumId w:val="35"/>
  </w:num>
  <w:numIdMacAtCleanup w:val="1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es, Andy">
    <w15:presenceInfo w15:providerId="AD" w15:userId="S-1-5-21-137024685-2204166116-4157399963-1219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hideSpellingError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64" w:dllVersion="131078" w:nlCheck="1" w:checkStyle="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oNotTrackMoves/>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InstantFormat" w:val="&lt;ENInstantFormat&gt;&lt;Enabled&gt;1&lt;/Enabled&gt;&lt;ScanUnformatted&gt;1&lt;/ScanUnformatted&gt;&lt;ScanChanges&gt;1&lt;/ScanChanges&gt;&lt;Suspended&gt;1&lt;/Suspended&gt;&lt;/ENInstantFormat&gt;"/>
    <w:docVar w:name="EN.Layout" w:val="&lt;ENLayout&gt;&lt;Style&gt;Mol Cell Proteomics&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9ww2zr5qvr0poev0pqx9a9990fptzrpfzfr&quot;&gt;MyEndNote&lt;record-ids&gt;&lt;item&gt;417&lt;/item&gt;&lt;item&gt;841&lt;/item&gt;&lt;item&gt;926&lt;/item&gt;&lt;/record-ids&gt;&lt;/item&gt;&lt;/Libraries&gt;"/>
  </w:docVars>
  <w:rsids>
    <w:rsidRoot w:val="00D6272E"/>
    <w:rsid w:val="000000DF"/>
    <w:rsid w:val="000009BD"/>
    <w:rsid w:val="00000C1A"/>
    <w:rsid w:val="00000CA0"/>
    <w:rsid w:val="00000E51"/>
    <w:rsid w:val="000015E8"/>
    <w:rsid w:val="00001CD8"/>
    <w:rsid w:val="0000210E"/>
    <w:rsid w:val="00002538"/>
    <w:rsid w:val="0000307D"/>
    <w:rsid w:val="00003933"/>
    <w:rsid w:val="00004C5A"/>
    <w:rsid w:val="00004FFE"/>
    <w:rsid w:val="0000619A"/>
    <w:rsid w:val="0000647D"/>
    <w:rsid w:val="00006C65"/>
    <w:rsid w:val="00006CDE"/>
    <w:rsid w:val="000074DC"/>
    <w:rsid w:val="0000784E"/>
    <w:rsid w:val="000115EB"/>
    <w:rsid w:val="0001161E"/>
    <w:rsid w:val="000117C3"/>
    <w:rsid w:val="000119A8"/>
    <w:rsid w:val="000121D4"/>
    <w:rsid w:val="00012B36"/>
    <w:rsid w:val="00012F8D"/>
    <w:rsid w:val="00012FC4"/>
    <w:rsid w:val="00013320"/>
    <w:rsid w:val="00013D16"/>
    <w:rsid w:val="000140F0"/>
    <w:rsid w:val="00014AEF"/>
    <w:rsid w:val="00014BE9"/>
    <w:rsid w:val="00015BB0"/>
    <w:rsid w:val="00016521"/>
    <w:rsid w:val="000170FE"/>
    <w:rsid w:val="00017F05"/>
    <w:rsid w:val="00017F40"/>
    <w:rsid w:val="000209F3"/>
    <w:rsid w:val="00020E37"/>
    <w:rsid w:val="000211FE"/>
    <w:rsid w:val="00022172"/>
    <w:rsid w:val="00022639"/>
    <w:rsid w:val="00022D50"/>
    <w:rsid w:val="00023056"/>
    <w:rsid w:val="00023724"/>
    <w:rsid w:val="0002388A"/>
    <w:rsid w:val="00023A24"/>
    <w:rsid w:val="00023AF1"/>
    <w:rsid w:val="00023DFC"/>
    <w:rsid w:val="00024F2D"/>
    <w:rsid w:val="00026EDD"/>
    <w:rsid w:val="00030055"/>
    <w:rsid w:val="0003166B"/>
    <w:rsid w:val="00032520"/>
    <w:rsid w:val="00032A26"/>
    <w:rsid w:val="00032CFA"/>
    <w:rsid w:val="000330E7"/>
    <w:rsid w:val="00033B32"/>
    <w:rsid w:val="00034B38"/>
    <w:rsid w:val="00035656"/>
    <w:rsid w:val="0003689B"/>
    <w:rsid w:val="0003707E"/>
    <w:rsid w:val="000404D6"/>
    <w:rsid w:val="0004089A"/>
    <w:rsid w:val="00042251"/>
    <w:rsid w:val="00043051"/>
    <w:rsid w:val="0004397E"/>
    <w:rsid w:val="0004488F"/>
    <w:rsid w:val="00046018"/>
    <w:rsid w:val="000463BA"/>
    <w:rsid w:val="00046728"/>
    <w:rsid w:val="000471D0"/>
    <w:rsid w:val="000476E9"/>
    <w:rsid w:val="000510E5"/>
    <w:rsid w:val="00051C9F"/>
    <w:rsid w:val="00053D76"/>
    <w:rsid w:val="00054A1E"/>
    <w:rsid w:val="000569C9"/>
    <w:rsid w:val="00056FC0"/>
    <w:rsid w:val="000573FA"/>
    <w:rsid w:val="0006010E"/>
    <w:rsid w:val="00060CAA"/>
    <w:rsid w:val="00061988"/>
    <w:rsid w:val="0006315C"/>
    <w:rsid w:val="00063C24"/>
    <w:rsid w:val="000645D2"/>
    <w:rsid w:val="00064B41"/>
    <w:rsid w:val="00064D99"/>
    <w:rsid w:val="00066FA7"/>
    <w:rsid w:val="00067710"/>
    <w:rsid w:val="00067D8E"/>
    <w:rsid w:val="00067EDC"/>
    <w:rsid w:val="00071A7F"/>
    <w:rsid w:val="0007285B"/>
    <w:rsid w:val="00072DC0"/>
    <w:rsid w:val="000744E0"/>
    <w:rsid w:val="00074A85"/>
    <w:rsid w:val="00075989"/>
    <w:rsid w:val="00076401"/>
    <w:rsid w:val="0007698F"/>
    <w:rsid w:val="00077105"/>
    <w:rsid w:val="000774F7"/>
    <w:rsid w:val="00077C6B"/>
    <w:rsid w:val="00077FCB"/>
    <w:rsid w:val="000812DA"/>
    <w:rsid w:val="000821E7"/>
    <w:rsid w:val="000824B1"/>
    <w:rsid w:val="00082D5A"/>
    <w:rsid w:val="000835AD"/>
    <w:rsid w:val="000848CC"/>
    <w:rsid w:val="00084A10"/>
    <w:rsid w:val="00085536"/>
    <w:rsid w:val="00085685"/>
    <w:rsid w:val="0008673F"/>
    <w:rsid w:val="00086C69"/>
    <w:rsid w:val="000876F9"/>
    <w:rsid w:val="00090698"/>
    <w:rsid w:val="00090A3A"/>
    <w:rsid w:val="0009166F"/>
    <w:rsid w:val="00091C72"/>
    <w:rsid w:val="00091D3A"/>
    <w:rsid w:val="00093B70"/>
    <w:rsid w:val="00094469"/>
    <w:rsid w:val="0009539F"/>
    <w:rsid w:val="0009714E"/>
    <w:rsid w:val="00097237"/>
    <w:rsid w:val="000A04D3"/>
    <w:rsid w:val="000A113C"/>
    <w:rsid w:val="000A150C"/>
    <w:rsid w:val="000A1F2D"/>
    <w:rsid w:val="000A2956"/>
    <w:rsid w:val="000A35BE"/>
    <w:rsid w:val="000A5398"/>
    <w:rsid w:val="000A5CAF"/>
    <w:rsid w:val="000A655D"/>
    <w:rsid w:val="000A6662"/>
    <w:rsid w:val="000A7C5B"/>
    <w:rsid w:val="000B0224"/>
    <w:rsid w:val="000B06CD"/>
    <w:rsid w:val="000B071A"/>
    <w:rsid w:val="000B0D40"/>
    <w:rsid w:val="000B1DF5"/>
    <w:rsid w:val="000B2162"/>
    <w:rsid w:val="000B216E"/>
    <w:rsid w:val="000B2721"/>
    <w:rsid w:val="000B2B55"/>
    <w:rsid w:val="000B3131"/>
    <w:rsid w:val="000B3B04"/>
    <w:rsid w:val="000B3D1C"/>
    <w:rsid w:val="000B3DE8"/>
    <w:rsid w:val="000B43CF"/>
    <w:rsid w:val="000B491A"/>
    <w:rsid w:val="000B529B"/>
    <w:rsid w:val="000B6B5E"/>
    <w:rsid w:val="000B78F7"/>
    <w:rsid w:val="000B7E48"/>
    <w:rsid w:val="000C0541"/>
    <w:rsid w:val="000C1783"/>
    <w:rsid w:val="000C1D8C"/>
    <w:rsid w:val="000C2337"/>
    <w:rsid w:val="000C358E"/>
    <w:rsid w:val="000C4DB0"/>
    <w:rsid w:val="000C578D"/>
    <w:rsid w:val="000C5971"/>
    <w:rsid w:val="000C5C25"/>
    <w:rsid w:val="000C632C"/>
    <w:rsid w:val="000C659D"/>
    <w:rsid w:val="000C78F3"/>
    <w:rsid w:val="000D19F5"/>
    <w:rsid w:val="000D209D"/>
    <w:rsid w:val="000D2BB6"/>
    <w:rsid w:val="000D2C1C"/>
    <w:rsid w:val="000D2C4C"/>
    <w:rsid w:val="000D4BEE"/>
    <w:rsid w:val="000D4CAF"/>
    <w:rsid w:val="000D4F7B"/>
    <w:rsid w:val="000D56C5"/>
    <w:rsid w:val="000D6066"/>
    <w:rsid w:val="000D73E4"/>
    <w:rsid w:val="000D7E29"/>
    <w:rsid w:val="000D7EAC"/>
    <w:rsid w:val="000E04A7"/>
    <w:rsid w:val="000E0624"/>
    <w:rsid w:val="000E0A26"/>
    <w:rsid w:val="000E10B6"/>
    <w:rsid w:val="000E1157"/>
    <w:rsid w:val="000E2575"/>
    <w:rsid w:val="000E3951"/>
    <w:rsid w:val="000E4F68"/>
    <w:rsid w:val="000E5957"/>
    <w:rsid w:val="000E625D"/>
    <w:rsid w:val="000E66BE"/>
    <w:rsid w:val="000E725A"/>
    <w:rsid w:val="000E7AFE"/>
    <w:rsid w:val="000F0DBD"/>
    <w:rsid w:val="000F24EC"/>
    <w:rsid w:val="000F4112"/>
    <w:rsid w:val="000F55FF"/>
    <w:rsid w:val="000F7679"/>
    <w:rsid w:val="000F79D6"/>
    <w:rsid w:val="00100656"/>
    <w:rsid w:val="00100C9D"/>
    <w:rsid w:val="00100EA5"/>
    <w:rsid w:val="00103BFF"/>
    <w:rsid w:val="001046D1"/>
    <w:rsid w:val="001048BC"/>
    <w:rsid w:val="0010497A"/>
    <w:rsid w:val="00105234"/>
    <w:rsid w:val="001057A5"/>
    <w:rsid w:val="0010650C"/>
    <w:rsid w:val="00106EE2"/>
    <w:rsid w:val="00107033"/>
    <w:rsid w:val="001076D1"/>
    <w:rsid w:val="0011077B"/>
    <w:rsid w:val="00111B15"/>
    <w:rsid w:val="001129A6"/>
    <w:rsid w:val="00113530"/>
    <w:rsid w:val="001135B5"/>
    <w:rsid w:val="00113AFC"/>
    <w:rsid w:val="00113F73"/>
    <w:rsid w:val="0011420B"/>
    <w:rsid w:val="0011647E"/>
    <w:rsid w:val="0011671A"/>
    <w:rsid w:val="00117662"/>
    <w:rsid w:val="0012081C"/>
    <w:rsid w:val="00120B25"/>
    <w:rsid w:val="00121EDB"/>
    <w:rsid w:val="001225D8"/>
    <w:rsid w:val="00124AC3"/>
    <w:rsid w:val="00126F2B"/>
    <w:rsid w:val="00127422"/>
    <w:rsid w:val="0012768D"/>
    <w:rsid w:val="0013149F"/>
    <w:rsid w:val="00132945"/>
    <w:rsid w:val="00132B8C"/>
    <w:rsid w:val="001334A8"/>
    <w:rsid w:val="00133C78"/>
    <w:rsid w:val="00133FF5"/>
    <w:rsid w:val="00134123"/>
    <w:rsid w:val="001354F5"/>
    <w:rsid w:val="00135748"/>
    <w:rsid w:val="00135D51"/>
    <w:rsid w:val="00137895"/>
    <w:rsid w:val="00140CD9"/>
    <w:rsid w:val="0014163A"/>
    <w:rsid w:val="00141A6F"/>
    <w:rsid w:val="00141BB9"/>
    <w:rsid w:val="0014234F"/>
    <w:rsid w:val="001431A0"/>
    <w:rsid w:val="00144CE0"/>
    <w:rsid w:val="00144D4C"/>
    <w:rsid w:val="0014505E"/>
    <w:rsid w:val="001450C8"/>
    <w:rsid w:val="00145320"/>
    <w:rsid w:val="00145A50"/>
    <w:rsid w:val="0014657F"/>
    <w:rsid w:val="00147322"/>
    <w:rsid w:val="0015036F"/>
    <w:rsid w:val="00151051"/>
    <w:rsid w:val="00152467"/>
    <w:rsid w:val="00152A49"/>
    <w:rsid w:val="0015391D"/>
    <w:rsid w:val="00154181"/>
    <w:rsid w:val="00155632"/>
    <w:rsid w:val="00155F4E"/>
    <w:rsid w:val="00155FD8"/>
    <w:rsid w:val="00156604"/>
    <w:rsid w:val="00161027"/>
    <w:rsid w:val="001614C1"/>
    <w:rsid w:val="00161808"/>
    <w:rsid w:val="00161BF1"/>
    <w:rsid w:val="00162660"/>
    <w:rsid w:val="00162727"/>
    <w:rsid w:val="00162C79"/>
    <w:rsid w:val="00167CFA"/>
    <w:rsid w:val="00170349"/>
    <w:rsid w:val="001707F1"/>
    <w:rsid w:val="0017294D"/>
    <w:rsid w:val="0017359F"/>
    <w:rsid w:val="00173DC5"/>
    <w:rsid w:val="00176341"/>
    <w:rsid w:val="00176681"/>
    <w:rsid w:val="00176FC2"/>
    <w:rsid w:val="0017796E"/>
    <w:rsid w:val="00181A79"/>
    <w:rsid w:val="00182CDD"/>
    <w:rsid w:val="001839DA"/>
    <w:rsid w:val="00183F1A"/>
    <w:rsid w:val="001844ED"/>
    <w:rsid w:val="00184C07"/>
    <w:rsid w:val="001850C7"/>
    <w:rsid w:val="00185129"/>
    <w:rsid w:val="00185472"/>
    <w:rsid w:val="00186951"/>
    <w:rsid w:val="001873DB"/>
    <w:rsid w:val="00187ED9"/>
    <w:rsid w:val="00190364"/>
    <w:rsid w:val="001919FC"/>
    <w:rsid w:val="00191C14"/>
    <w:rsid w:val="001920E9"/>
    <w:rsid w:val="001922DF"/>
    <w:rsid w:val="00193B5E"/>
    <w:rsid w:val="00196A3E"/>
    <w:rsid w:val="00197E92"/>
    <w:rsid w:val="001A0640"/>
    <w:rsid w:val="001A06E8"/>
    <w:rsid w:val="001A0810"/>
    <w:rsid w:val="001A0931"/>
    <w:rsid w:val="001A151E"/>
    <w:rsid w:val="001A2CE9"/>
    <w:rsid w:val="001A4F04"/>
    <w:rsid w:val="001A597C"/>
    <w:rsid w:val="001A6726"/>
    <w:rsid w:val="001A6F34"/>
    <w:rsid w:val="001A7224"/>
    <w:rsid w:val="001A7BE1"/>
    <w:rsid w:val="001B02EB"/>
    <w:rsid w:val="001B05DD"/>
    <w:rsid w:val="001B1B73"/>
    <w:rsid w:val="001B1C57"/>
    <w:rsid w:val="001B1CC9"/>
    <w:rsid w:val="001B2241"/>
    <w:rsid w:val="001B22C7"/>
    <w:rsid w:val="001B2385"/>
    <w:rsid w:val="001B294E"/>
    <w:rsid w:val="001B2F54"/>
    <w:rsid w:val="001B3BBF"/>
    <w:rsid w:val="001B3C65"/>
    <w:rsid w:val="001B41A7"/>
    <w:rsid w:val="001B6646"/>
    <w:rsid w:val="001B6667"/>
    <w:rsid w:val="001C04DF"/>
    <w:rsid w:val="001C0A77"/>
    <w:rsid w:val="001C0CA0"/>
    <w:rsid w:val="001C0E7B"/>
    <w:rsid w:val="001C4E6A"/>
    <w:rsid w:val="001C5A7F"/>
    <w:rsid w:val="001C6138"/>
    <w:rsid w:val="001C7508"/>
    <w:rsid w:val="001C7CFE"/>
    <w:rsid w:val="001D0BCD"/>
    <w:rsid w:val="001D0F87"/>
    <w:rsid w:val="001D166F"/>
    <w:rsid w:val="001D27A6"/>
    <w:rsid w:val="001D2919"/>
    <w:rsid w:val="001D48DB"/>
    <w:rsid w:val="001D4A68"/>
    <w:rsid w:val="001D5305"/>
    <w:rsid w:val="001D53CC"/>
    <w:rsid w:val="001D5901"/>
    <w:rsid w:val="001D5D8E"/>
    <w:rsid w:val="001D6021"/>
    <w:rsid w:val="001D7030"/>
    <w:rsid w:val="001D795C"/>
    <w:rsid w:val="001D7B9D"/>
    <w:rsid w:val="001E1D81"/>
    <w:rsid w:val="001E2DF4"/>
    <w:rsid w:val="001E39E0"/>
    <w:rsid w:val="001E3B19"/>
    <w:rsid w:val="001E49B7"/>
    <w:rsid w:val="001E4A2C"/>
    <w:rsid w:val="001E5B8E"/>
    <w:rsid w:val="001E66DB"/>
    <w:rsid w:val="001E7B4C"/>
    <w:rsid w:val="001F00DF"/>
    <w:rsid w:val="001F1453"/>
    <w:rsid w:val="001F1D7F"/>
    <w:rsid w:val="001F22BA"/>
    <w:rsid w:val="001F22C6"/>
    <w:rsid w:val="001F4132"/>
    <w:rsid w:val="001F4635"/>
    <w:rsid w:val="001F6387"/>
    <w:rsid w:val="001F7ED8"/>
    <w:rsid w:val="0020013C"/>
    <w:rsid w:val="00200237"/>
    <w:rsid w:val="00200ABA"/>
    <w:rsid w:val="00200DC1"/>
    <w:rsid w:val="00200FDE"/>
    <w:rsid w:val="002011D6"/>
    <w:rsid w:val="00201AB9"/>
    <w:rsid w:val="00202018"/>
    <w:rsid w:val="0020207D"/>
    <w:rsid w:val="00202BF1"/>
    <w:rsid w:val="00203548"/>
    <w:rsid w:val="00203857"/>
    <w:rsid w:val="0020449C"/>
    <w:rsid w:val="00204818"/>
    <w:rsid w:val="00204847"/>
    <w:rsid w:val="0020508B"/>
    <w:rsid w:val="00205724"/>
    <w:rsid w:val="00206C3D"/>
    <w:rsid w:val="00207199"/>
    <w:rsid w:val="00207545"/>
    <w:rsid w:val="00212EF3"/>
    <w:rsid w:val="00214131"/>
    <w:rsid w:val="00214414"/>
    <w:rsid w:val="00214686"/>
    <w:rsid w:val="00214BC5"/>
    <w:rsid w:val="002151B4"/>
    <w:rsid w:val="00215795"/>
    <w:rsid w:val="002157BF"/>
    <w:rsid w:val="00215A3C"/>
    <w:rsid w:val="00215FDE"/>
    <w:rsid w:val="0021679B"/>
    <w:rsid w:val="00217934"/>
    <w:rsid w:val="00220CE9"/>
    <w:rsid w:val="00222052"/>
    <w:rsid w:val="00222991"/>
    <w:rsid w:val="0022309D"/>
    <w:rsid w:val="0022318E"/>
    <w:rsid w:val="002239A7"/>
    <w:rsid w:val="00225168"/>
    <w:rsid w:val="00226329"/>
    <w:rsid w:val="00227383"/>
    <w:rsid w:val="00227530"/>
    <w:rsid w:val="00227CAE"/>
    <w:rsid w:val="00230785"/>
    <w:rsid w:val="00230CA8"/>
    <w:rsid w:val="002322D0"/>
    <w:rsid w:val="00232715"/>
    <w:rsid w:val="002333A7"/>
    <w:rsid w:val="00233FC2"/>
    <w:rsid w:val="0023446F"/>
    <w:rsid w:val="00236FD0"/>
    <w:rsid w:val="002373B0"/>
    <w:rsid w:val="002401C9"/>
    <w:rsid w:val="00240359"/>
    <w:rsid w:val="00241F12"/>
    <w:rsid w:val="00242577"/>
    <w:rsid w:val="002439A4"/>
    <w:rsid w:val="00243A5F"/>
    <w:rsid w:val="00244156"/>
    <w:rsid w:val="002449E5"/>
    <w:rsid w:val="00244A4E"/>
    <w:rsid w:val="00246CC8"/>
    <w:rsid w:val="00247070"/>
    <w:rsid w:val="002477CF"/>
    <w:rsid w:val="00247A93"/>
    <w:rsid w:val="00250801"/>
    <w:rsid w:val="0025081B"/>
    <w:rsid w:val="00252716"/>
    <w:rsid w:val="002540D7"/>
    <w:rsid w:val="002573BE"/>
    <w:rsid w:val="002604EF"/>
    <w:rsid w:val="00260D1B"/>
    <w:rsid w:val="00261A15"/>
    <w:rsid w:val="00261EF9"/>
    <w:rsid w:val="002626C5"/>
    <w:rsid w:val="00262799"/>
    <w:rsid w:val="00262B54"/>
    <w:rsid w:val="00264EA8"/>
    <w:rsid w:val="002651A4"/>
    <w:rsid w:val="00266234"/>
    <w:rsid w:val="002671D0"/>
    <w:rsid w:val="0027057D"/>
    <w:rsid w:val="00271934"/>
    <w:rsid w:val="00271AC5"/>
    <w:rsid w:val="00272F90"/>
    <w:rsid w:val="00273678"/>
    <w:rsid w:val="002739A3"/>
    <w:rsid w:val="00274ECD"/>
    <w:rsid w:val="0027501D"/>
    <w:rsid w:val="00276875"/>
    <w:rsid w:val="002814C4"/>
    <w:rsid w:val="00281973"/>
    <w:rsid w:val="002828FB"/>
    <w:rsid w:val="00283391"/>
    <w:rsid w:val="00284A59"/>
    <w:rsid w:val="00284A5E"/>
    <w:rsid w:val="00285E3B"/>
    <w:rsid w:val="00286983"/>
    <w:rsid w:val="00286F9B"/>
    <w:rsid w:val="00287A42"/>
    <w:rsid w:val="00287B51"/>
    <w:rsid w:val="00291736"/>
    <w:rsid w:val="0029202D"/>
    <w:rsid w:val="002925D4"/>
    <w:rsid w:val="002948E5"/>
    <w:rsid w:val="00294DB9"/>
    <w:rsid w:val="00294FCB"/>
    <w:rsid w:val="00295A76"/>
    <w:rsid w:val="002962FE"/>
    <w:rsid w:val="002966C9"/>
    <w:rsid w:val="002976A1"/>
    <w:rsid w:val="00297AA5"/>
    <w:rsid w:val="002A0E93"/>
    <w:rsid w:val="002A188A"/>
    <w:rsid w:val="002A1BDB"/>
    <w:rsid w:val="002A1D43"/>
    <w:rsid w:val="002A2357"/>
    <w:rsid w:val="002A255B"/>
    <w:rsid w:val="002A2D83"/>
    <w:rsid w:val="002A30E0"/>
    <w:rsid w:val="002A44E8"/>
    <w:rsid w:val="002A4AA7"/>
    <w:rsid w:val="002A5705"/>
    <w:rsid w:val="002A5D71"/>
    <w:rsid w:val="002A67C8"/>
    <w:rsid w:val="002A7282"/>
    <w:rsid w:val="002B1056"/>
    <w:rsid w:val="002B107A"/>
    <w:rsid w:val="002B186D"/>
    <w:rsid w:val="002B1F1F"/>
    <w:rsid w:val="002B2173"/>
    <w:rsid w:val="002B244A"/>
    <w:rsid w:val="002B34B7"/>
    <w:rsid w:val="002B3917"/>
    <w:rsid w:val="002B3B2E"/>
    <w:rsid w:val="002B3E1D"/>
    <w:rsid w:val="002B423F"/>
    <w:rsid w:val="002B7311"/>
    <w:rsid w:val="002B7324"/>
    <w:rsid w:val="002B771F"/>
    <w:rsid w:val="002B78AD"/>
    <w:rsid w:val="002B794E"/>
    <w:rsid w:val="002C17F5"/>
    <w:rsid w:val="002C1CD5"/>
    <w:rsid w:val="002C25C1"/>
    <w:rsid w:val="002C2DC9"/>
    <w:rsid w:val="002C2F59"/>
    <w:rsid w:val="002C3F14"/>
    <w:rsid w:val="002C5614"/>
    <w:rsid w:val="002C5E90"/>
    <w:rsid w:val="002C5FD7"/>
    <w:rsid w:val="002C60BF"/>
    <w:rsid w:val="002C6E86"/>
    <w:rsid w:val="002C739F"/>
    <w:rsid w:val="002D036D"/>
    <w:rsid w:val="002D06D5"/>
    <w:rsid w:val="002D22C4"/>
    <w:rsid w:val="002D336D"/>
    <w:rsid w:val="002D343D"/>
    <w:rsid w:val="002D3448"/>
    <w:rsid w:val="002D39AE"/>
    <w:rsid w:val="002D427D"/>
    <w:rsid w:val="002D4882"/>
    <w:rsid w:val="002D5AB8"/>
    <w:rsid w:val="002D794A"/>
    <w:rsid w:val="002D7EB1"/>
    <w:rsid w:val="002E0228"/>
    <w:rsid w:val="002E0891"/>
    <w:rsid w:val="002E1032"/>
    <w:rsid w:val="002E1544"/>
    <w:rsid w:val="002E1986"/>
    <w:rsid w:val="002E1BB9"/>
    <w:rsid w:val="002E1DA2"/>
    <w:rsid w:val="002E2D3E"/>
    <w:rsid w:val="002E3443"/>
    <w:rsid w:val="002E35D5"/>
    <w:rsid w:val="002E367A"/>
    <w:rsid w:val="002E43B0"/>
    <w:rsid w:val="002E44EE"/>
    <w:rsid w:val="002E5A41"/>
    <w:rsid w:val="002E6B3F"/>
    <w:rsid w:val="002E6F93"/>
    <w:rsid w:val="002E7437"/>
    <w:rsid w:val="002F01B3"/>
    <w:rsid w:val="002F05C3"/>
    <w:rsid w:val="002F0853"/>
    <w:rsid w:val="002F0B79"/>
    <w:rsid w:val="002F0CF4"/>
    <w:rsid w:val="002F1C51"/>
    <w:rsid w:val="002F2C86"/>
    <w:rsid w:val="002F39CA"/>
    <w:rsid w:val="002F4A57"/>
    <w:rsid w:val="002F4ABA"/>
    <w:rsid w:val="002F57FC"/>
    <w:rsid w:val="002F590B"/>
    <w:rsid w:val="002F61C4"/>
    <w:rsid w:val="002F682A"/>
    <w:rsid w:val="002F6E3F"/>
    <w:rsid w:val="002F797A"/>
    <w:rsid w:val="003006BB"/>
    <w:rsid w:val="00301061"/>
    <w:rsid w:val="00301214"/>
    <w:rsid w:val="00301FCB"/>
    <w:rsid w:val="003022C0"/>
    <w:rsid w:val="003032FF"/>
    <w:rsid w:val="003033C1"/>
    <w:rsid w:val="003039C2"/>
    <w:rsid w:val="003040CC"/>
    <w:rsid w:val="00307EBE"/>
    <w:rsid w:val="0031233F"/>
    <w:rsid w:val="00312893"/>
    <w:rsid w:val="00313F36"/>
    <w:rsid w:val="00314476"/>
    <w:rsid w:val="00315335"/>
    <w:rsid w:val="0031678B"/>
    <w:rsid w:val="0031699E"/>
    <w:rsid w:val="003171DF"/>
    <w:rsid w:val="003211C6"/>
    <w:rsid w:val="003223F9"/>
    <w:rsid w:val="003225C0"/>
    <w:rsid w:val="00322C6D"/>
    <w:rsid w:val="0032367A"/>
    <w:rsid w:val="00323BDB"/>
    <w:rsid w:val="0032463D"/>
    <w:rsid w:val="00324B11"/>
    <w:rsid w:val="00325A98"/>
    <w:rsid w:val="00325F2C"/>
    <w:rsid w:val="00330032"/>
    <w:rsid w:val="00330DB4"/>
    <w:rsid w:val="00331CCA"/>
    <w:rsid w:val="00333A62"/>
    <w:rsid w:val="00333B06"/>
    <w:rsid w:val="00333B51"/>
    <w:rsid w:val="00333CA8"/>
    <w:rsid w:val="0033545C"/>
    <w:rsid w:val="0033552C"/>
    <w:rsid w:val="00335CFA"/>
    <w:rsid w:val="00336127"/>
    <w:rsid w:val="003363DC"/>
    <w:rsid w:val="003371C4"/>
    <w:rsid w:val="00337ABF"/>
    <w:rsid w:val="00340778"/>
    <w:rsid w:val="00340DCC"/>
    <w:rsid w:val="003412B3"/>
    <w:rsid w:val="00343177"/>
    <w:rsid w:val="003434D9"/>
    <w:rsid w:val="00343BCF"/>
    <w:rsid w:val="00343CB6"/>
    <w:rsid w:val="003452BC"/>
    <w:rsid w:val="00345517"/>
    <w:rsid w:val="00346EFF"/>
    <w:rsid w:val="00346FD0"/>
    <w:rsid w:val="00347492"/>
    <w:rsid w:val="00347A46"/>
    <w:rsid w:val="00347AF1"/>
    <w:rsid w:val="00350189"/>
    <w:rsid w:val="003510ED"/>
    <w:rsid w:val="00351C25"/>
    <w:rsid w:val="003525C3"/>
    <w:rsid w:val="00352B3D"/>
    <w:rsid w:val="00353C34"/>
    <w:rsid w:val="003546EC"/>
    <w:rsid w:val="00354D6D"/>
    <w:rsid w:val="003551BB"/>
    <w:rsid w:val="00357480"/>
    <w:rsid w:val="00357F15"/>
    <w:rsid w:val="0036038B"/>
    <w:rsid w:val="003604EB"/>
    <w:rsid w:val="00361EA8"/>
    <w:rsid w:val="00362C3D"/>
    <w:rsid w:val="0036318E"/>
    <w:rsid w:val="00363389"/>
    <w:rsid w:val="0036510A"/>
    <w:rsid w:val="00365950"/>
    <w:rsid w:val="00366496"/>
    <w:rsid w:val="003675A0"/>
    <w:rsid w:val="0036796A"/>
    <w:rsid w:val="00371644"/>
    <w:rsid w:val="003727C6"/>
    <w:rsid w:val="003729B6"/>
    <w:rsid w:val="00372D21"/>
    <w:rsid w:val="003732C3"/>
    <w:rsid w:val="00373784"/>
    <w:rsid w:val="00374086"/>
    <w:rsid w:val="00374D8F"/>
    <w:rsid w:val="00374DF0"/>
    <w:rsid w:val="0037613A"/>
    <w:rsid w:val="00376799"/>
    <w:rsid w:val="00377D69"/>
    <w:rsid w:val="003805D7"/>
    <w:rsid w:val="00380F5A"/>
    <w:rsid w:val="003829A6"/>
    <w:rsid w:val="00382C76"/>
    <w:rsid w:val="0038325E"/>
    <w:rsid w:val="0038330B"/>
    <w:rsid w:val="00384A95"/>
    <w:rsid w:val="00385B63"/>
    <w:rsid w:val="00385DA8"/>
    <w:rsid w:val="00386587"/>
    <w:rsid w:val="00390386"/>
    <w:rsid w:val="00392205"/>
    <w:rsid w:val="003925D3"/>
    <w:rsid w:val="003933B3"/>
    <w:rsid w:val="0039452E"/>
    <w:rsid w:val="003949C2"/>
    <w:rsid w:val="00395362"/>
    <w:rsid w:val="003956BB"/>
    <w:rsid w:val="00395EC9"/>
    <w:rsid w:val="0039627C"/>
    <w:rsid w:val="00396434"/>
    <w:rsid w:val="003A024C"/>
    <w:rsid w:val="003A117B"/>
    <w:rsid w:val="003A1184"/>
    <w:rsid w:val="003A144A"/>
    <w:rsid w:val="003A1469"/>
    <w:rsid w:val="003A1D6F"/>
    <w:rsid w:val="003A2FC3"/>
    <w:rsid w:val="003A3150"/>
    <w:rsid w:val="003A4DC1"/>
    <w:rsid w:val="003A6319"/>
    <w:rsid w:val="003A6967"/>
    <w:rsid w:val="003A69AE"/>
    <w:rsid w:val="003A732E"/>
    <w:rsid w:val="003A7909"/>
    <w:rsid w:val="003B03F1"/>
    <w:rsid w:val="003B0F74"/>
    <w:rsid w:val="003B20EC"/>
    <w:rsid w:val="003B2926"/>
    <w:rsid w:val="003B40E4"/>
    <w:rsid w:val="003B4BDF"/>
    <w:rsid w:val="003B4EF8"/>
    <w:rsid w:val="003B56A4"/>
    <w:rsid w:val="003B5B83"/>
    <w:rsid w:val="003B6AAB"/>
    <w:rsid w:val="003B7EDB"/>
    <w:rsid w:val="003B7EF8"/>
    <w:rsid w:val="003C056C"/>
    <w:rsid w:val="003C0571"/>
    <w:rsid w:val="003C1531"/>
    <w:rsid w:val="003C241B"/>
    <w:rsid w:val="003C35E1"/>
    <w:rsid w:val="003C4379"/>
    <w:rsid w:val="003C46AF"/>
    <w:rsid w:val="003C57FA"/>
    <w:rsid w:val="003C6362"/>
    <w:rsid w:val="003C642B"/>
    <w:rsid w:val="003C65B7"/>
    <w:rsid w:val="003C79C3"/>
    <w:rsid w:val="003D17BA"/>
    <w:rsid w:val="003D183E"/>
    <w:rsid w:val="003D3720"/>
    <w:rsid w:val="003D3DAC"/>
    <w:rsid w:val="003D4253"/>
    <w:rsid w:val="003D5211"/>
    <w:rsid w:val="003D6817"/>
    <w:rsid w:val="003D7143"/>
    <w:rsid w:val="003D7567"/>
    <w:rsid w:val="003E0A83"/>
    <w:rsid w:val="003E11D4"/>
    <w:rsid w:val="003E220B"/>
    <w:rsid w:val="003E22A6"/>
    <w:rsid w:val="003E42EB"/>
    <w:rsid w:val="003E582A"/>
    <w:rsid w:val="003E594A"/>
    <w:rsid w:val="003E7A55"/>
    <w:rsid w:val="003F102F"/>
    <w:rsid w:val="003F2B24"/>
    <w:rsid w:val="003F30A7"/>
    <w:rsid w:val="003F30B5"/>
    <w:rsid w:val="003F3818"/>
    <w:rsid w:val="003F4021"/>
    <w:rsid w:val="003F42BF"/>
    <w:rsid w:val="003F48D9"/>
    <w:rsid w:val="003F601F"/>
    <w:rsid w:val="003F6389"/>
    <w:rsid w:val="003F6C8B"/>
    <w:rsid w:val="003F7B56"/>
    <w:rsid w:val="003F7C1B"/>
    <w:rsid w:val="003F7EA3"/>
    <w:rsid w:val="00400494"/>
    <w:rsid w:val="00400DA7"/>
    <w:rsid w:val="004011D0"/>
    <w:rsid w:val="00401625"/>
    <w:rsid w:val="00401F9A"/>
    <w:rsid w:val="00402014"/>
    <w:rsid w:val="0040218F"/>
    <w:rsid w:val="004022D7"/>
    <w:rsid w:val="004026EC"/>
    <w:rsid w:val="00402E77"/>
    <w:rsid w:val="004053FF"/>
    <w:rsid w:val="004054F4"/>
    <w:rsid w:val="00405B15"/>
    <w:rsid w:val="0040792E"/>
    <w:rsid w:val="00407F17"/>
    <w:rsid w:val="00410335"/>
    <w:rsid w:val="004120AA"/>
    <w:rsid w:val="00414136"/>
    <w:rsid w:val="004142D2"/>
    <w:rsid w:val="004145C4"/>
    <w:rsid w:val="00414BEF"/>
    <w:rsid w:val="00414CA5"/>
    <w:rsid w:val="00415082"/>
    <w:rsid w:val="004154E8"/>
    <w:rsid w:val="004166D2"/>
    <w:rsid w:val="00420855"/>
    <w:rsid w:val="0042093C"/>
    <w:rsid w:val="00421D24"/>
    <w:rsid w:val="00422471"/>
    <w:rsid w:val="00423332"/>
    <w:rsid w:val="004239F8"/>
    <w:rsid w:val="004271FC"/>
    <w:rsid w:val="00427B6D"/>
    <w:rsid w:val="00427DEE"/>
    <w:rsid w:val="004317D7"/>
    <w:rsid w:val="0043344D"/>
    <w:rsid w:val="00433506"/>
    <w:rsid w:val="004336D8"/>
    <w:rsid w:val="00433DD4"/>
    <w:rsid w:val="004343DC"/>
    <w:rsid w:val="004345AB"/>
    <w:rsid w:val="00434886"/>
    <w:rsid w:val="00434B5F"/>
    <w:rsid w:val="004356BD"/>
    <w:rsid w:val="0043593A"/>
    <w:rsid w:val="00437108"/>
    <w:rsid w:val="004375A8"/>
    <w:rsid w:val="00437979"/>
    <w:rsid w:val="004407BF"/>
    <w:rsid w:val="00440C82"/>
    <w:rsid w:val="0044160A"/>
    <w:rsid w:val="0044179A"/>
    <w:rsid w:val="00441C44"/>
    <w:rsid w:val="00444656"/>
    <w:rsid w:val="00444BDF"/>
    <w:rsid w:val="004453F6"/>
    <w:rsid w:val="0044561C"/>
    <w:rsid w:val="00446B4E"/>
    <w:rsid w:val="004476EC"/>
    <w:rsid w:val="00447DA5"/>
    <w:rsid w:val="00447E4C"/>
    <w:rsid w:val="00450982"/>
    <w:rsid w:val="0045149C"/>
    <w:rsid w:val="004514DF"/>
    <w:rsid w:val="00451B1C"/>
    <w:rsid w:val="00452676"/>
    <w:rsid w:val="00454DE3"/>
    <w:rsid w:val="00454F5A"/>
    <w:rsid w:val="00455175"/>
    <w:rsid w:val="00455916"/>
    <w:rsid w:val="00456926"/>
    <w:rsid w:val="00457D50"/>
    <w:rsid w:val="00460030"/>
    <w:rsid w:val="00460702"/>
    <w:rsid w:val="004607A5"/>
    <w:rsid w:val="00461974"/>
    <w:rsid w:val="00462541"/>
    <w:rsid w:val="0046280E"/>
    <w:rsid w:val="004629C6"/>
    <w:rsid w:val="00462DD5"/>
    <w:rsid w:val="0046366E"/>
    <w:rsid w:val="00463D05"/>
    <w:rsid w:val="00463D9A"/>
    <w:rsid w:val="00464274"/>
    <w:rsid w:val="004644A5"/>
    <w:rsid w:val="00466496"/>
    <w:rsid w:val="004678F1"/>
    <w:rsid w:val="00467B12"/>
    <w:rsid w:val="00470537"/>
    <w:rsid w:val="004705C2"/>
    <w:rsid w:val="0047122E"/>
    <w:rsid w:val="00471722"/>
    <w:rsid w:val="00472958"/>
    <w:rsid w:val="00473519"/>
    <w:rsid w:val="00473BE9"/>
    <w:rsid w:val="00473D04"/>
    <w:rsid w:val="00473FC6"/>
    <w:rsid w:val="00474DD1"/>
    <w:rsid w:val="00474F2E"/>
    <w:rsid w:val="0047525B"/>
    <w:rsid w:val="00475912"/>
    <w:rsid w:val="00475B68"/>
    <w:rsid w:val="00475CBA"/>
    <w:rsid w:val="0047671D"/>
    <w:rsid w:val="00476EF0"/>
    <w:rsid w:val="00481062"/>
    <w:rsid w:val="00483197"/>
    <w:rsid w:val="004833AA"/>
    <w:rsid w:val="004837A6"/>
    <w:rsid w:val="00483870"/>
    <w:rsid w:val="00485113"/>
    <w:rsid w:val="004861A9"/>
    <w:rsid w:val="00486450"/>
    <w:rsid w:val="0048653B"/>
    <w:rsid w:val="0048669A"/>
    <w:rsid w:val="004871CC"/>
    <w:rsid w:val="004878D9"/>
    <w:rsid w:val="00487A97"/>
    <w:rsid w:val="00490631"/>
    <w:rsid w:val="00491239"/>
    <w:rsid w:val="00491482"/>
    <w:rsid w:val="00491A6E"/>
    <w:rsid w:val="00492392"/>
    <w:rsid w:val="00492904"/>
    <w:rsid w:val="0049399C"/>
    <w:rsid w:val="00493EDA"/>
    <w:rsid w:val="004950C3"/>
    <w:rsid w:val="00495406"/>
    <w:rsid w:val="004A15B1"/>
    <w:rsid w:val="004A2274"/>
    <w:rsid w:val="004A279D"/>
    <w:rsid w:val="004A36B8"/>
    <w:rsid w:val="004A3FC3"/>
    <w:rsid w:val="004A42EB"/>
    <w:rsid w:val="004A4ACF"/>
    <w:rsid w:val="004A549E"/>
    <w:rsid w:val="004A5AFB"/>
    <w:rsid w:val="004A6611"/>
    <w:rsid w:val="004A7B01"/>
    <w:rsid w:val="004A7B5C"/>
    <w:rsid w:val="004B08C7"/>
    <w:rsid w:val="004B13FC"/>
    <w:rsid w:val="004B3613"/>
    <w:rsid w:val="004B4355"/>
    <w:rsid w:val="004B5667"/>
    <w:rsid w:val="004B57B1"/>
    <w:rsid w:val="004B5978"/>
    <w:rsid w:val="004B6311"/>
    <w:rsid w:val="004B7C1D"/>
    <w:rsid w:val="004B7D23"/>
    <w:rsid w:val="004B7E27"/>
    <w:rsid w:val="004C0029"/>
    <w:rsid w:val="004C48EC"/>
    <w:rsid w:val="004C4B0C"/>
    <w:rsid w:val="004C62E2"/>
    <w:rsid w:val="004C64AC"/>
    <w:rsid w:val="004C6D53"/>
    <w:rsid w:val="004D0214"/>
    <w:rsid w:val="004D06DF"/>
    <w:rsid w:val="004D0FE2"/>
    <w:rsid w:val="004D14C2"/>
    <w:rsid w:val="004D16C0"/>
    <w:rsid w:val="004D2A78"/>
    <w:rsid w:val="004D3B34"/>
    <w:rsid w:val="004D45E7"/>
    <w:rsid w:val="004D4EEB"/>
    <w:rsid w:val="004E06CE"/>
    <w:rsid w:val="004E128B"/>
    <w:rsid w:val="004E1D56"/>
    <w:rsid w:val="004E1E24"/>
    <w:rsid w:val="004E21F0"/>
    <w:rsid w:val="004E2415"/>
    <w:rsid w:val="004E2A3B"/>
    <w:rsid w:val="004E308B"/>
    <w:rsid w:val="004E3AC2"/>
    <w:rsid w:val="004E3E87"/>
    <w:rsid w:val="004E4075"/>
    <w:rsid w:val="004E4181"/>
    <w:rsid w:val="004E4A97"/>
    <w:rsid w:val="004E4D51"/>
    <w:rsid w:val="004E4E2C"/>
    <w:rsid w:val="004E6E9A"/>
    <w:rsid w:val="004E6FB2"/>
    <w:rsid w:val="004E7591"/>
    <w:rsid w:val="004F009F"/>
    <w:rsid w:val="004F0837"/>
    <w:rsid w:val="004F111D"/>
    <w:rsid w:val="004F21FB"/>
    <w:rsid w:val="004F2534"/>
    <w:rsid w:val="004F2A38"/>
    <w:rsid w:val="004F2F84"/>
    <w:rsid w:val="004F409F"/>
    <w:rsid w:val="004F46C6"/>
    <w:rsid w:val="00500C0A"/>
    <w:rsid w:val="00500D56"/>
    <w:rsid w:val="0050116D"/>
    <w:rsid w:val="00502368"/>
    <w:rsid w:val="005024AD"/>
    <w:rsid w:val="00503AE5"/>
    <w:rsid w:val="00503DF9"/>
    <w:rsid w:val="00505659"/>
    <w:rsid w:val="00505671"/>
    <w:rsid w:val="00505C8C"/>
    <w:rsid w:val="0050613A"/>
    <w:rsid w:val="00506D41"/>
    <w:rsid w:val="00507367"/>
    <w:rsid w:val="00507A7E"/>
    <w:rsid w:val="00510552"/>
    <w:rsid w:val="00510B4F"/>
    <w:rsid w:val="00511B2B"/>
    <w:rsid w:val="005127EA"/>
    <w:rsid w:val="00512A26"/>
    <w:rsid w:val="00512DAA"/>
    <w:rsid w:val="005133C3"/>
    <w:rsid w:val="00513789"/>
    <w:rsid w:val="00513912"/>
    <w:rsid w:val="005152DA"/>
    <w:rsid w:val="00515462"/>
    <w:rsid w:val="005170C5"/>
    <w:rsid w:val="00517612"/>
    <w:rsid w:val="00520B8D"/>
    <w:rsid w:val="00521A0F"/>
    <w:rsid w:val="00521FBD"/>
    <w:rsid w:val="00522970"/>
    <w:rsid w:val="005252B2"/>
    <w:rsid w:val="00525F6F"/>
    <w:rsid w:val="00526737"/>
    <w:rsid w:val="00526C9A"/>
    <w:rsid w:val="00527F93"/>
    <w:rsid w:val="00530786"/>
    <w:rsid w:val="00531890"/>
    <w:rsid w:val="00532E8A"/>
    <w:rsid w:val="00533C56"/>
    <w:rsid w:val="005345AB"/>
    <w:rsid w:val="005357E9"/>
    <w:rsid w:val="005359A7"/>
    <w:rsid w:val="00535BB8"/>
    <w:rsid w:val="00535DF3"/>
    <w:rsid w:val="00535ED2"/>
    <w:rsid w:val="0053685B"/>
    <w:rsid w:val="00536922"/>
    <w:rsid w:val="005369ED"/>
    <w:rsid w:val="005370BE"/>
    <w:rsid w:val="00537AAF"/>
    <w:rsid w:val="005412B9"/>
    <w:rsid w:val="005419FF"/>
    <w:rsid w:val="00541B97"/>
    <w:rsid w:val="00542565"/>
    <w:rsid w:val="00543620"/>
    <w:rsid w:val="00544012"/>
    <w:rsid w:val="00545159"/>
    <w:rsid w:val="00545D7D"/>
    <w:rsid w:val="00546A69"/>
    <w:rsid w:val="00546E27"/>
    <w:rsid w:val="00547282"/>
    <w:rsid w:val="005479BC"/>
    <w:rsid w:val="005509C4"/>
    <w:rsid w:val="00550D67"/>
    <w:rsid w:val="005517FE"/>
    <w:rsid w:val="00552195"/>
    <w:rsid w:val="00552200"/>
    <w:rsid w:val="005527BC"/>
    <w:rsid w:val="00552978"/>
    <w:rsid w:val="00553C63"/>
    <w:rsid w:val="00555C19"/>
    <w:rsid w:val="005568FF"/>
    <w:rsid w:val="00556B7A"/>
    <w:rsid w:val="00556BCD"/>
    <w:rsid w:val="0056247A"/>
    <w:rsid w:val="005636A6"/>
    <w:rsid w:val="00564316"/>
    <w:rsid w:val="00564836"/>
    <w:rsid w:val="00564D2B"/>
    <w:rsid w:val="005650CC"/>
    <w:rsid w:val="00565B8D"/>
    <w:rsid w:val="0056661A"/>
    <w:rsid w:val="0056666B"/>
    <w:rsid w:val="00566F95"/>
    <w:rsid w:val="0056743B"/>
    <w:rsid w:val="00567F09"/>
    <w:rsid w:val="0057054B"/>
    <w:rsid w:val="0057066F"/>
    <w:rsid w:val="005707C9"/>
    <w:rsid w:val="0057155D"/>
    <w:rsid w:val="005718C2"/>
    <w:rsid w:val="0057276A"/>
    <w:rsid w:val="00572FC3"/>
    <w:rsid w:val="005730AA"/>
    <w:rsid w:val="0057341B"/>
    <w:rsid w:val="00574371"/>
    <w:rsid w:val="0057515C"/>
    <w:rsid w:val="00575F0F"/>
    <w:rsid w:val="00577359"/>
    <w:rsid w:val="00577C0E"/>
    <w:rsid w:val="0058060B"/>
    <w:rsid w:val="00580FC9"/>
    <w:rsid w:val="005827EC"/>
    <w:rsid w:val="00583A14"/>
    <w:rsid w:val="00584519"/>
    <w:rsid w:val="00586B8E"/>
    <w:rsid w:val="0058768B"/>
    <w:rsid w:val="005901DE"/>
    <w:rsid w:val="005902D8"/>
    <w:rsid w:val="005903B6"/>
    <w:rsid w:val="005904E4"/>
    <w:rsid w:val="00590BF4"/>
    <w:rsid w:val="00591761"/>
    <w:rsid w:val="00591B4A"/>
    <w:rsid w:val="00592417"/>
    <w:rsid w:val="00592A80"/>
    <w:rsid w:val="005940C8"/>
    <w:rsid w:val="00594E42"/>
    <w:rsid w:val="00595341"/>
    <w:rsid w:val="005958C1"/>
    <w:rsid w:val="00595B33"/>
    <w:rsid w:val="00596811"/>
    <w:rsid w:val="00596B1E"/>
    <w:rsid w:val="00596D17"/>
    <w:rsid w:val="005970DE"/>
    <w:rsid w:val="00597325"/>
    <w:rsid w:val="005A2247"/>
    <w:rsid w:val="005A379E"/>
    <w:rsid w:val="005A3B52"/>
    <w:rsid w:val="005A3CC1"/>
    <w:rsid w:val="005A5259"/>
    <w:rsid w:val="005A52B7"/>
    <w:rsid w:val="005A6154"/>
    <w:rsid w:val="005A66CC"/>
    <w:rsid w:val="005A6B7D"/>
    <w:rsid w:val="005A6C43"/>
    <w:rsid w:val="005A7763"/>
    <w:rsid w:val="005B01DE"/>
    <w:rsid w:val="005B02CC"/>
    <w:rsid w:val="005B103B"/>
    <w:rsid w:val="005B3447"/>
    <w:rsid w:val="005B4092"/>
    <w:rsid w:val="005B41D3"/>
    <w:rsid w:val="005B42B9"/>
    <w:rsid w:val="005B5355"/>
    <w:rsid w:val="005B5520"/>
    <w:rsid w:val="005B5FA1"/>
    <w:rsid w:val="005B667D"/>
    <w:rsid w:val="005B72B4"/>
    <w:rsid w:val="005B7680"/>
    <w:rsid w:val="005C0146"/>
    <w:rsid w:val="005C1198"/>
    <w:rsid w:val="005C186C"/>
    <w:rsid w:val="005C22A1"/>
    <w:rsid w:val="005C334A"/>
    <w:rsid w:val="005C3ABC"/>
    <w:rsid w:val="005C478B"/>
    <w:rsid w:val="005C5A1F"/>
    <w:rsid w:val="005C67C0"/>
    <w:rsid w:val="005C6ED0"/>
    <w:rsid w:val="005C70C5"/>
    <w:rsid w:val="005C79AE"/>
    <w:rsid w:val="005D0BE4"/>
    <w:rsid w:val="005D22D4"/>
    <w:rsid w:val="005D2DD3"/>
    <w:rsid w:val="005D2EA1"/>
    <w:rsid w:val="005D3F4F"/>
    <w:rsid w:val="005D46B8"/>
    <w:rsid w:val="005D4EB0"/>
    <w:rsid w:val="005D5C64"/>
    <w:rsid w:val="005D74AD"/>
    <w:rsid w:val="005D7510"/>
    <w:rsid w:val="005E0695"/>
    <w:rsid w:val="005E1072"/>
    <w:rsid w:val="005E10C3"/>
    <w:rsid w:val="005E151E"/>
    <w:rsid w:val="005E27A1"/>
    <w:rsid w:val="005E2914"/>
    <w:rsid w:val="005E399C"/>
    <w:rsid w:val="005E4A25"/>
    <w:rsid w:val="005E64A4"/>
    <w:rsid w:val="005E6D78"/>
    <w:rsid w:val="005E7F34"/>
    <w:rsid w:val="005F04B5"/>
    <w:rsid w:val="005F0F5C"/>
    <w:rsid w:val="005F129F"/>
    <w:rsid w:val="005F1B2B"/>
    <w:rsid w:val="005F1BCD"/>
    <w:rsid w:val="005F2E11"/>
    <w:rsid w:val="005F3F78"/>
    <w:rsid w:val="005F461F"/>
    <w:rsid w:val="005F49A1"/>
    <w:rsid w:val="005F51FC"/>
    <w:rsid w:val="00600D21"/>
    <w:rsid w:val="006026D5"/>
    <w:rsid w:val="00602E3A"/>
    <w:rsid w:val="00602ECD"/>
    <w:rsid w:val="00603259"/>
    <w:rsid w:val="00604518"/>
    <w:rsid w:val="006047F6"/>
    <w:rsid w:val="006052C6"/>
    <w:rsid w:val="00605440"/>
    <w:rsid w:val="006059D4"/>
    <w:rsid w:val="006073A0"/>
    <w:rsid w:val="006073AE"/>
    <w:rsid w:val="0060744A"/>
    <w:rsid w:val="00611355"/>
    <w:rsid w:val="006124AA"/>
    <w:rsid w:val="00612675"/>
    <w:rsid w:val="00612BF4"/>
    <w:rsid w:val="00614055"/>
    <w:rsid w:val="00614081"/>
    <w:rsid w:val="006166EA"/>
    <w:rsid w:val="0061742D"/>
    <w:rsid w:val="00617619"/>
    <w:rsid w:val="00617D78"/>
    <w:rsid w:val="00617F8D"/>
    <w:rsid w:val="00620111"/>
    <w:rsid w:val="006202B9"/>
    <w:rsid w:val="006209A9"/>
    <w:rsid w:val="00621833"/>
    <w:rsid w:val="00622BB4"/>
    <w:rsid w:val="006239D3"/>
    <w:rsid w:val="00624282"/>
    <w:rsid w:val="00624B67"/>
    <w:rsid w:val="00625112"/>
    <w:rsid w:val="006253AA"/>
    <w:rsid w:val="00626BB3"/>
    <w:rsid w:val="00627E57"/>
    <w:rsid w:val="00631000"/>
    <w:rsid w:val="00631C2F"/>
    <w:rsid w:val="00632058"/>
    <w:rsid w:val="0063378F"/>
    <w:rsid w:val="0063385B"/>
    <w:rsid w:val="006344A0"/>
    <w:rsid w:val="00635072"/>
    <w:rsid w:val="006361BA"/>
    <w:rsid w:val="00637045"/>
    <w:rsid w:val="006379A7"/>
    <w:rsid w:val="00637A82"/>
    <w:rsid w:val="00637E3A"/>
    <w:rsid w:val="00640446"/>
    <w:rsid w:val="006406EC"/>
    <w:rsid w:val="006436C0"/>
    <w:rsid w:val="0064433D"/>
    <w:rsid w:val="006445CE"/>
    <w:rsid w:val="00644BE9"/>
    <w:rsid w:val="00645ED4"/>
    <w:rsid w:val="00646806"/>
    <w:rsid w:val="00646815"/>
    <w:rsid w:val="00646B37"/>
    <w:rsid w:val="00646FB6"/>
    <w:rsid w:val="00650FE4"/>
    <w:rsid w:val="00651376"/>
    <w:rsid w:val="00651733"/>
    <w:rsid w:val="00651C69"/>
    <w:rsid w:val="00652F94"/>
    <w:rsid w:val="00653193"/>
    <w:rsid w:val="00653661"/>
    <w:rsid w:val="00653CAD"/>
    <w:rsid w:val="0065408F"/>
    <w:rsid w:val="00655131"/>
    <w:rsid w:val="0065563D"/>
    <w:rsid w:val="006557B1"/>
    <w:rsid w:val="00655A1E"/>
    <w:rsid w:val="00655FB4"/>
    <w:rsid w:val="006564D7"/>
    <w:rsid w:val="00657656"/>
    <w:rsid w:val="006601B6"/>
    <w:rsid w:val="00660324"/>
    <w:rsid w:val="00661C22"/>
    <w:rsid w:val="00661CEA"/>
    <w:rsid w:val="00662D7C"/>
    <w:rsid w:val="0066350D"/>
    <w:rsid w:val="00663BB1"/>
    <w:rsid w:val="00664436"/>
    <w:rsid w:val="00665515"/>
    <w:rsid w:val="00667192"/>
    <w:rsid w:val="00667505"/>
    <w:rsid w:val="00670D3E"/>
    <w:rsid w:val="00670FFB"/>
    <w:rsid w:val="00671037"/>
    <w:rsid w:val="00671475"/>
    <w:rsid w:val="006716B1"/>
    <w:rsid w:val="006749ED"/>
    <w:rsid w:val="00674A80"/>
    <w:rsid w:val="00675E95"/>
    <w:rsid w:val="00676D49"/>
    <w:rsid w:val="006803BE"/>
    <w:rsid w:val="0068069F"/>
    <w:rsid w:val="006807FB"/>
    <w:rsid w:val="0068257E"/>
    <w:rsid w:val="00682CC9"/>
    <w:rsid w:val="00682CF7"/>
    <w:rsid w:val="00683A6C"/>
    <w:rsid w:val="0068522E"/>
    <w:rsid w:val="006855C8"/>
    <w:rsid w:val="006864A2"/>
    <w:rsid w:val="00686782"/>
    <w:rsid w:val="00686D21"/>
    <w:rsid w:val="00687DF4"/>
    <w:rsid w:val="0069050F"/>
    <w:rsid w:val="006913F2"/>
    <w:rsid w:val="00691D85"/>
    <w:rsid w:val="00691DA1"/>
    <w:rsid w:val="00692303"/>
    <w:rsid w:val="006930E0"/>
    <w:rsid w:val="00693949"/>
    <w:rsid w:val="006942E0"/>
    <w:rsid w:val="00694867"/>
    <w:rsid w:val="00694E63"/>
    <w:rsid w:val="00694FD4"/>
    <w:rsid w:val="006953A5"/>
    <w:rsid w:val="006953EC"/>
    <w:rsid w:val="00695BFA"/>
    <w:rsid w:val="006960BA"/>
    <w:rsid w:val="00697D3D"/>
    <w:rsid w:val="006A1C22"/>
    <w:rsid w:val="006A1EB3"/>
    <w:rsid w:val="006A233B"/>
    <w:rsid w:val="006A342F"/>
    <w:rsid w:val="006A3BD4"/>
    <w:rsid w:val="006A4610"/>
    <w:rsid w:val="006A4A90"/>
    <w:rsid w:val="006A6CE5"/>
    <w:rsid w:val="006A74D7"/>
    <w:rsid w:val="006A7F93"/>
    <w:rsid w:val="006B02A5"/>
    <w:rsid w:val="006B0BF6"/>
    <w:rsid w:val="006B2126"/>
    <w:rsid w:val="006B24C4"/>
    <w:rsid w:val="006B4E54"/>
    <w:rsid w:val="006B5162"/>
    <w:rsid w:val="006B6315"/>
    <w:rsid w:val="006B6479"/>
    <w:rsid w:val="006B7567"/>
    <w:rsid w:val="006C01CB"/>
    <w:rsid w:val="006C154F"/>
    <w:rsid w:val="006C3D93"/>
    <w:rsid w:val="006C41A3"/>
    <w:rsid w:val="006C47BB"/>
    <w:rsid w:val="006C4D67"/>
    <w:rsid w:val="006C4EEE"/>
    <w:rsid w:val="006C5C9F"/>
    <w:rsid w:val="006C6D0D"/>
    <w:rsid w:val="006C7800"/>
    <w:rsid w:val="006D106B"/>
    <w:rsid w:val="006D120C"/>
    <w:rsid w:val="006D14EE"/>
    <w:rsid w:val="006D18D1"/>
    <w:rsid w:val="006D2FD7"/>
    <w:rsid w:val="006D3E4C"/>
    <w:rsid w:val="006D3ED4"/>
    <w:rsid w:val="006D4009"/>
    <w:rsid w:val="006D41B9"/>
    <w:rsid w:val="006D4680"/>
    <w:rsid w:val="006D54C7"/>
    <w:rsid w:val="006D5877"/>
    <w:rsid w:val="006D62A8"/>
    <w:rsid w:val="006D6F17"/>
    <w:rsid w:val="006D76D2"/>
    <w:rsid w:val="006D7D5D"/>
    <w:rsid w:val="006E1721"/>
    <w:rsid w:val="006E2C97"/>
    <w:rsid w:val="006E30CE"/>
    <w:rsid w:val="006E3197"/>
    <w:rsid w:val="006E4272"/>
    <w:rsid w:val="006E4345"/>
    <w:rsid w:val="006E45E1"/>
    <w:rsid w:val="006E500D"/>
    <w:rsid w:val="006E5B75"/>
    <w:rsid w:val="006E5F9C"/>
    <w:rsid w:val="006E6953"/>
    <w:rsid w:val="006E6C45"/>
    <w:rsid w:val="006E73F8"/>
    <w:rsid w:val="006E7BEC"/>
    <w:rsid w:val="006F1709"/>
    <w:rsid w:val="006F1E04"/>
    <w:rsid w:val="006F316E"/>
    <w:rsid w:val="006F3618"/>
    <w:rsid w:val="006F4300"/>
    <w:rsid w:val="006F4DC0"/>
    <w:rsid w:val="006F5564"/>
    <w:rsid w:val="006F5C66"/>
    <w:rsid w:val="006F688B"/>
    <w:rsid w:val="006F6C0C"/>
    <w:rsid w:val="006F712A"/>
    <w:rsid w:val="00701EC7"/>
    <w:rsid w:val="0070243F"/>
    <w:rsid w:val="007042C2"/>
    <w:rsid w:val="007046FA"/>
    <w:rsid w:val="00704737"/>
    <w:rsid w:val="007051B8"/>
    <w:rsid w:val="00705446"/>
    <w:rsid w:val="0070566A"/>
    <w:rsid w:val="00705E2D"/>
    <w:rsid w:val="00707345"/>
    <w:rsid w:val="007108E0"/>
    <w:rsid w:val="00711880"/>
    <w:rsid w:val="00711CFF"/>
    <w:rsid w:val="00712422"/>
    <w:rsid w:val="007145C9"/>
    <w:rsid w:val="00714C2F"/>
    <w:rsid w:val="007163D4"/>
    <w:rsid w:val="007173CA"/>
    <w:rsid w:val="00717537"/>
    <w:rsid w:val="0071788C"/>
    <w:rsid w:val="00721329"/>
    <w:rsid w:val="00722456"/>
    <w:rsid w:val="0072285D"/>
    <w:rsid w:val="00723940"/>
    <w:rsid w:val="00724362"/>
    <w:rsid w:val="007244BF"/>
    <w:rsid w:val="00724855"/>
    <w:rsid w:val="00724FDF"/>
    <w:rsid w:val="00726633"/>
    <w:rsid w:val="00726AE2"/>
    <w:rsid w:val="00727066"/>
    <w:rsid w:val="007303FB"/>
    <w:rsid w:val="00730856"/>
    <w:rsid w:val="007311E4"/>
    <w:rsid w:val="007329CA"/>
    <w:rsid w:val="007333F9"/>
    <w:rsid w:val="00734910"/>
    <w:rsid w:val="007358F6"/>
    <w:rsid w:val="00735E36"/>
    <w:rsid w:val="0073774F"/>
    <w:rsid w:val="00737C8F"/>
    <w:rsid w:val="00740AE1"/>
    <w:rsid w:val="007417C1"/>
    <w:rsid w:val="00741E5D"/>
    <w:rsid w:val="00743CFE"/>
    <w:rsid w:val="00744AD0"/>
    <w:rsid w:val="00745C2E"/>
    <w:rsid w:val="007465B7"/>
    <w:rsid w:val="007468CF"/>
    <w:rsid w:val="00746AF0"/>
    <w:rsid w:val="00750E8B"/>
    <w:rsid w:val="00750EB3"/>
    <w:rsid w:val="00751127"/>
    <w:rsid w:val="007512AC"/>
    <w:rsid w:val="00751C8A"/>
    <w:rsid w:val="00752CEF"/>
    <w:rsid w:val="0075306D"/>
    <w:rsid w:val="00754025"/>
    <w:rsid w:val="00755D8E"/>
    <w:rsid w:val="007564A5"/>
    <w:rsid w:val="007564CE"/>
    <w:rsid w:val="00756883"/>
    <w:rsid w:val="00756DD7"/>
    <w:rsid w:val="00761927"/>
    <w:rsid w:val="007619EF"/>
    <w:rsid w:val="00761A17"/>
    <w:rsid w:val="0076217C"/>
    <w:rsid w:val="00762CCD"/>
    <w:rsid w:val="00762FC4"/>
    <w:rsid w:val="0076327D"/>
    <w:rsid w:val="00763B05"/>
    <w:rsid w:val="00765C02"/>
    <w:rsid w:val="00765D00"/>
    <w:rsid w:val="00767EFE"/>
    <w:rsid w:val="00770CC9"/>
    <w:rsid w:val="00773112"/>
    <w:rsid w:val="007738F6"/>
    <w:rsid w:val="00773CAC"/>
    <w:rsid w:val="00773E1B"/>
    <w:rsid w:val="007744A6"/>
    <w:rsid w:val="00774F73"/>
    <w:rsid w:val="00775F40"/>
    <w:rsid w:val="007818EF"/>
    <w:rsid w:val="00782BCE"/>
    <w:rsid w:val="00782D83"/>
    <w:rsid w:val="007849E6"/>
    <w:rsid w:val="00784E60"/>
    <w:rsid w:val="007851A3"/>
    <w:rsid w:val="00785B1B"/>
    <w:rsid w:val="007864C6"/>
    <w:rsid w:val="007878A9"/>
    <w:rsid w:val="00787F4E"/>
    <w:rsid w:val="007903EA"/>
    <w:rsid w:val="007907D6"/>
    <w:rsid w:val="00790870"/>
    <w:rsid w:val="007913E5"/>
    <w:rsid w:val="00792676"/>
    <w:rsid w:val="007929C0"/>
    <w:rsid w:val="00792F29"/>
    <w:rsid w:val="00793945"/>
    <w:rsid w:val="00793D07"/>
    <w:rsid w:val="0079417F"/>
    <w:rsid w:val="00794582"/>
    <w:rsid w:val="00794691"/>
    <w:rsid w:val="007947D8"/>
    <w:rsid w:val="00794BA2"/>
    <w:rsid w:val="0079727A"/>
    <w:rsid w:val="007A0315"/>
    <w:rsid w:val="007A1553"/>
    <w:rsid w:val="007A1823"/>
    <w:rsid w:val="007A26F4"/>
    <w:rsid w:val="007A4268"/>
    <w:rsid w:val="007A5CC5"/>
    <w:rsid w:val="007A63C4"/>
    <w:rsid w:val="007A7E9C"/>
    <w:rsid w:val="007B0DFD"/>
    <w:rsid w:val="007B2C6B"/>
    <w:rsid w:val="007B3988"/>
    <w:rsid w:val="007B39C9"/>
    <w:rsid w:val="007B497D"/>
    <w:rsid w:val="007B4D15"/>
    <w:rsid w:val="007B535C"/>
    <w:rsid w:val="007B5725"/>
    <w:rsid w:val="007B64D6"/>
    <w:rsid w:val="007B64F8"/>
    <w:rsid w:val="007B69AC"/>
    <w:rsid w:val="007B6E0A"/>
    <w:rsid w:val="007B733F"/>
    <w:rsid w:val="007C09F5"/>
    <w:rsid w:val="007C10E9"/>
    <w:rsid w:val="007C1B8F"/>
    <w:rsid w:val="007C25E3"/>
    <w:rsid w:val="007C273E"/>
    <w:rsid w:val="007C2754"/>
    <w:rsid w:val="007C3BFC"/>
    <w:rsid w:val="007D003B"/>
    <w:rsid w:val="007D0366"/>
    <w:rsid w:val="007D14B4"/>
    <w:rsid w:val="007D3216"/>
    <w:rsid w:val="007D4907"/>
    <w:rsid w:val="007D502A"/>
    <w:rsid w:val="007D57A4"/>
    <w:rsid w:val="007D5AB6"/>
    <w:rsid w:val="007D6AF2"/>
    <w:rsid w:val="007D6B4C"/>
    <w:rsid w:val="007D706F"/>
    <w:rsid w:val="007D7FAF"/>
    <w:rsid w:val="007E074A"/>
    <w:rsid w:val="007E1A52"/>
    <w:rsid w:val="007E2B93"/>
    <w:rsid w:val="007E33DF"/>
    <w:rsid w:val="007E3997"/>
    <w:rsid w:val="007E3FF3"/>
    <w:rsid w:val="007E4732"/>
    <w:rsid w:val="007E47CB"/>
    <w:rsid w:val="007E50C5"/>
    <w:rsid w:val="007E74A9"/>
    <w:rsid w:val="007E7864"/>
    <w:rsid w:val="007E79CC"/>
    <w:rsid w:val="007E7DF3"/>
    <w:rsid w:val="007F1C55"/>
    <w:rsid w:val="007F25D5"/>
    <w:rsid w:val="007F2EA5"/>
    <w:rsid w:val="007F3468"/>
    <w:rsid w:val="007F36E8"/>
    <w:rsid w:val="007F44AB"/>
    <w:rsid w:val="007F4885"/>
    <w:rsid w:val="007F5BE8"/>
    <w:rsid w:val="007F637C"/>
    <w:rsid w:val="007F69D5"/>
    <w:rsid w:val="007F6F7F"/>
    <w:rsid w:val="00800805"/>
    <w:rsid w:val="00800FEA"/>
    <w:rsid w:val="008030CC"/>
    <w:rsid w:val="0080433B"/>
    <w:rsid w:val="00805A43"/>
    <w:rsid w:val="00805C85"/>
    <w:rsid w:val="00806937"/>
    <w:rsid w:val="00806948"/>
    <w:rsid w:val="008071E7"/>
    <w:rsid w:val="00807D71"/>
    <w:rsid w:val="00810773"/>
    <w:rsid w:val="008112F0"/>
    <w:rsid w:val="00814B5C"/>
    <w:rsid w:val="00814FFF"/>
    <w:rsid w:val="00815385"/>
    <w:rsid w:val="008158A7"/>
    <w:rsid w:val="00815CB5"/>
    <w:rsid w:val="00817BDA"/>
    <w:rsid w:val="00820A0D"/>
    <w:rsid w:val="00820E4F"/>
    <w:rsid w:val="00821ECC"/>
    <w:rsid w:val="008245FF"/>
    <w:rsid w:val="00824F93"/>
    <w:rsid w:val="00825ABE"/>
    <w:rsid w:val="0082608F"/>
    <w:rsid w:val="00826E1B"/>
    <w:rsid w:val="00827F4D"/>
    <w:rsid w:val="008317B0"/>
    <w:rsid w:val="00831B51"/>
    <w:rsid w:val="008335D2"/>
    <w:rsid w:val="0083490E"/>
    <w:rsid w:val="00842317"/>
    <w:rsid w:val="008438DA"/>
    <w:rsid w:val="00843C25"/>
    <w:rsid w:val="0084437A"/>
    <w:rsid w:val="008445B1"/>
    <w:rsid w:val="00845581"/>
    <w:rsid w:val="008459DE"/>
    <w:rsid w:val="00846E13"/>
    <w:rsid w:val="0084799C"/>
    <w:rsid w:val="0085055F"/>
    <w:rsid w:val="008506B0"/>
    <w:rsid w:val="008506CB"/>
    <w:rsid w:val="008516B1"/>
    <w:rsid w:val="008520BF"/>
    <w:rsid w:val="00852A2F"/>
    <w:rsid w:val="008538F4"/>
    <w:rsid w:val="00854B12"/>
    <w:rsid w:val="00854D54"/>
    <w:rsid w:val="008567FD"/>
    <w:rsid w:val="00857454"/>
    <w:rsid w:val="008600FC"/>
    <w:rsid w:val="00860446"/>
    <w:rsid w:val="008607A4"/>
    <w:rsid w:val="00862009"/>
    <w:rsid w:val="00862026"/>
    <w:rsid w:val="00863146"/>
    <w:rsid w:val="00863167"/>
    <w:rsid w:val="008636DC"/>
    <w:rsid w:val="00864DF4"/>
    <w:rsid w:val="00865716"/>
    <w:rsid w:val="00865CB6"/>
    <w:rsid w:val="008666D5"/>
    <w:rsid w:val="0086677E"/>
    <w:rsid w:val="00867948"/>
    <w:rsid w:val="00870522"/>
    <w:rsid w:val="00871946"/>
    <w:rsid w:val="00871E97"/>
    <w:rsid w:val="0087216B"/>
    <w:rsid w:val="00872E80"/>
    <w:rsid w:val="00873BBC"/>
    <w:rsid w:val="00873DE8"/>
    <w:rsid w:val="008743AB"/>
    <w:rsid w:val="00876C8C"/>
    <w:rsid w:val="0087704B"/>
    <w:rsid w:val="00877A85"/>
    <w:rsid w:val="00880043"/>
    <w:rsid w:val="008808E4"/>
    <w:rsid w:val="0088104F"/>
    <w:rsid w:val="0088120A"/>
    <w:rsid w:val="008816CD"/>
    <w:rsid w:val="00881865"/>
    <w:rsid w:val="0088191F"/>
    <w:rsid w:val="00882A50"/>
    <w:rsid w:val="008834D5"/>
    <w:rsid w:val="00883EB3"/>
    <w:rsid w:val="0088413A"/>
    <w:rsid w:val="008842DE"/>
    <w:rsid w:val="008848D8"/>
    <w:rsid w:val="00884BAF"/>
    <w:rsid w:val="008857E9"/>
    <w:rsid w:val="00886F9A"/>
    <w:rsid w:val="008876B2"/>
    <w:rsid w:val="00887F22"/>
    <w:rsid w:val="00891007"/>
    <w:rsid w:val="0089272C"/>
    <w:rsid w:val="00892A67"/>
    <w:rsid w:val="0089364F"/>
    <w:rsid w:val="0089486D"/>
    <w:rsid w:val="00894EBC"/>
    <w:rsid w:val="00895256"/>
    <w:rsid w:val="0089604B"/>
    <w:rsid w:val="0089794C"/>
    <w:rsid w:val="008A0944"/>
    <w:rsid w:val="008A1259"/>
    <w:rsid w:val="008A227C"/>
    <w:rsid w:val="008A2FBA"/>
    <w:rsid w:val="008A33DF"/>
    <w:rsid w:val="008A39C1"/>
    <w:rsid w:val="008A4414"/>
    <w:rsid w:val="008A577F"/>
    <w:rsid w:val="008A5D21"/>
    <w:rsid w:val="008A665F"/>
    <w:rsid w:val="008A6F2E"/>
    <w:rsid w:val="008A7F32"/>
    <w:rsid w:val="008B024B"/>
    <w:rsid w:val="008B16D7"/>
    <w:rsid w:val="008B216B"/>
    <w:rsid w:val="008B3242"/>
    <w:rsid w:val="008B3521"/>
    <w:rsid w:val="008B53D1"/>
    <w:rsid w:val="008B5995"/>
    <w:rsid w:val="008B67D8"/>
    <w:rsid w:val="008B6BE0"/>
    <w:rsid w:val="008B6F10"/>
    <w:rsid w:val="008C0B15"/>
    <w:rsid w:val="008C36E3"/>
    <w:rsid w:val="008C43FE"/>
    <w:rsid w:val="008C46AE"/>
    <w:rsid w:val="008C4DED"/>
    <w:rsid w:val="008C615C"/>
    <w:rsid w:val="008C6CF1"/>
    <w:rsid w:val="008D038F"/>
    <w:rsid w:val="008D041A"/>
    <w:rsid w:val="008D0951"/>
    <w:rsid w:val="008D0F8F"/>
    <w:rsid w:val="008D15FA"/>
    <w:rsid w:val="008D1CA4"/>
    <w:rsid w:val="008D23ED"/>
    <w:rsid w:val="008D2E21"/>
    <w:rsid w:val="008D2E8F"/>
    <w:rsid w:val="008D329F"/>
    <w:rsid w:val="008D4EEA"/>
    <w:rsid w:val="008D5611"/>
    <w:rsid w:val="008D56E2"/>
    <w:rsid w:val="008D7A07"/>
    <w:rsid w:val="008E01CF"/>
    <w:rsid w:val="008E0358"/>
    <w:rsid w:val="008E10EF"/>
    <w:rsid w:val="008E306D"/>
    <w:rsid w:val="008E3CFD"/>
    <w:rsid w:val="008E660E"/>
    <w:rsid w:val="008E6679"/>
    <w:rsid w:val="008E6A79"/>
    <w:rsid w:val="008E7012"/>
    <w:rsid w:val="008F02B4"/>
    <w:rsid w:val="008F03B9"/>
    <w:rsid w:val="008F04CE"/>
    <w:rsid w:val="008F0E3D"/>
    <w:rsid w:val="008F1412"/>
    <w:rsid w:val="008F1CA6"/>
    <w:rsid w:val="008F3D39"/>
    <w:rsid w:val="008F4285"/>
    <w:rsid w:val="008F5238"/>
    <w:rsid w:val="008F61FB"/>
    <w:rsid w:val="008F698C"/>
    <w:rsid w:val="008F6D90"/>
    <w:rsid w:val="00901433"/>
    <w:rsid w:val="009014D1"/>
    <w:rsid w:val="00902A72"/>
    <w:rsid w:val="009048BC"/>
    <w:rsid w:val="00905A68"/>
    <w:rsid w:val="00906D8C"/>
    <w:rsid w:val="009074BC"/>
    <w:rsid w:val="009075AB"/>
    <w:rsid w:val="00907A6C"/>
    <w:rsid w:val="00907ED9"/>
    <w:rsid w:val="009122FA"/>
    <w:rsid w:val="00914147"/>
    <w:rsid w:val="0091441C"/>
    <w:rsid w:val="009146F3"/>
    <w:rsid w:val="00914DCA"/>
    <w:rsid w:val="00915C19"/>
    <w:rsid w:val="00915DB3"/>
    <w:rsid w:val="00915EE6"/>
    <w:rsid w:val="0091669D"/>
    <w:rsid w:val="00916929"/>
    <w:rsid w:val="009170EC"/>
    <w:rsid w:val="009173D6"/>
    <w:rsid w:val="00917732"/>
    <w:rsid w:val="00917D5B"/>
    <w:rsid w:val="00920261"/>
    <w:rsid w:val="009207CB"/>
    <w:rsid w:val="009214A0"/>
    <w:rsid w:val="00921D64"/>
    <w:rsid w:val="009223AE"/>
    <w:rsid w:val="00922EC1"/>
    <w:rsid w:val="0092374B"/>
    <w:rsid w:val="00923E06"/>
    <w:rsid w:val="00923F41"/>
    <w:rsid w:val="0092415B"/>
    <w:rsid w:val="0092417D"/>
    <w:rsid w:val="00924C10"/>
    <w:rsid w:val="00927CA2"/>
    <w:rsid w:val="00930865"/>
    <w:rsid w:val="00930DB3"/>
    <w:rsid w:val="00931A69"/>
    <w:rsid w:val="00932575"/>
    <w:rsid w:val="0093394F"/>
    <w:rsid w:val="00934638"/>
    <w:rsid w:val="00934F3F"/>
    <w:rsid w:val="0093567F"/>
    <w:rsid w:val="0093659F"/>
    <w:rsid w:val="0093696B"/>
    <w:rsid w:val="00936AC1"/>
    <w:rsid w:val="0093736F"/>
    <w:rsid w:val="00940B45"/>
    <w:rsid w:val="00941CC1"/>
    <w:rsid w:val="009432A1"/>
    <w:rsid w:val="00943B65"/>
    <w:rsid w:val="00943C72"/>
    <w:rsid w:val="009446F7"/>
    <w:rsid w:val="009453AA"/>
    <w:rsid w:val="009457A8"/>
    <w:rsid w:val="009460D0"/>
    <w:rsid w:val="0094657D"/>
    <w:rsid w:val="009515D1"/>
    <w:rsid w:val="00951CEB"/>
    <w:rsid w:val="009522E7"/>
    <w:rsid w:val="00952F75"/>
    <w:rsid w:val="00954A09"/>
    <w:rsid w:val="00954CB9"/>
    <w:rsid w:val="00957041"/>
    <w:rsid w:val="009604DD"/>
    <w:rsid w:val="00960827"/>
    <w:rsid w:val="0096203A"/>
    <w:rsid w:val="00962052"/>
    <w:rsid w:val="00962171"/>
    <w:rsid w:val="009621FD"/>
    <w:rsid w:val="009629C2"/>
    <w:rsid w:val="00962DD8"/>
    <w:rsid w:val="00962F70"/>
    <w:rsid w:val="00963115"/>
    <w:rsid w:val="00967CFC"/>
    <w:rsid w:val="00970B31"/>
    <w:rsid w:val="00971A39"/>
    <w:rsid w:val="00972830"/>
    <w:rsid w:val="00972D5E"/>
    <w:rsid w:val="00973F41"/>
    <w:rsid w:val="0097440A"/>
    <w:rsid w:val="00974450"/>
    <w:rsid w:val="00974497"/>
    <w:rsid w:val="00974779"/>
    <w:rsid w:val="00975350"/>
    <w:rsid w:val="00977D0A"/>
    <w:rsid w:val="0098039B"/>
    <w:rsid w:val="00980B1F"/>
    <w:rsid w:val="009813A2"/>
    <w:rsid w:val="00982364"/>
    <w:rsid w:val="00982738"/>
    <w:rsid w:val="009829F7"/>
    <w:rsid w:val="00985000"/>
    <w:rsid w:val="009851C1"/>
    <w:rsid w:val="00986087"/>
    <w:rsid w:val="00990BC8"/>
    <w:rsid w:val="00990EA0"/>
    <w:rsid w:val="0099182A"/>
    <w:rsid w:val="009922FD"/>
    <w:rsid w:val="0099284F"/>
    <w:rsid w:val="00992C70"/>
    <w:rsid w:val="0099359B"/>
    <w:rsid w:val="009939D5"/>
    <w:rsid w:val="00994622"/>
    <w:rsid w:val="00994E3A"/>
    <w:rsid w:val="009A02DC"/>
    <w:rsid w:val="009A04D9"/>
    <w:rsid w:val="009A062E"/>
    <w:rsid w:val="009A296C"/>
    <w:rsid w:val="009A2D4D"/>
    <w:rsid w:val="009A3100"/>
    <w:rsid w:val="009A5C82"/>
    <w:rsid w:val="009A7AA4"/>
    <w:rsid w:val="009A7BC1"/>
    <w:rsid w:val="009B04B3"/>
    <w:rsid w:val="009B06C5"/>
    <w:rsid w:val="009B2544"/>
    <w:rsid w:val="009B30CB"/>
    <w:rsid w:val="009B377D"/>
    <w:rsid w:val="009B453C"/>
    <w:rsid w:val="009B4977"/>
    <w:rsid w:val="009B4A1F"/>
    <w:rsid w:val="009B4C9B"/>
    <w:rsid w:val="009B4EBE"/>
    <w:rsid w:val="009B5309"/>
    <w:rsid w:val="009B6997"/>
    <w:rsid w:val="009B730A"/>
    <w:rsid w:val="009B7399"/>
    <w:rsid w:val="009B7E7A"/>
    <w:rsid w:val="009C0611"/>
    <w:rsid w:val="009C12D6"/>
    <w:rsid w:val="009C2037"/>
    <w:rsid w:val="009C25C6"/>
    <w:rsid w:val="009C311D"/>
    <w:rsid w:val="009C3896"/>
    <w:rsid w:val="009C3EAF"/>
    <w:rsid w:val="009C43C5"/>
    <w:rsid w:val="009C5855"/>
    <w:rsid w:val="009C59AD"/>
    <w:rsid w:val="009C7A83"/>
    <w:rsid w:val="009D0133"/>
    <w:rsid w:val="009D02E4"/>
    <w:rsid w:val="009D2A8A"/>
    <w:rsid w:val="009D31A6"/>
    <w:rsid w:val="009D37D5"/>
    <w:rsid w:val="009D3C88"/>
    <w:rsid w:val="009D3E81"/>
    <w:rsid w:val="009D3F62"/>
    <w:rsid w:val="009D5540"/>
    <w:rsid w:val="009D60F9"/>
    <w:rsid w:val="009D6398"/>
    <w:rsid w:val="009D78C7"/>
    <w:rsid w:val="009E04C5"/>
    <w:rsid w:val="009E10AB"/>
    <w:rsid w:val="009E10AF"/>
    <w:rsid w:val="009E1E1A"/>
    <w:rsid w:val="009E2540"/>
    <w:rsid w:val="009E2F27"/>
    <w:rsid w:val="009E3229"/>
    <w:rsid w:val="009E3651"/>
    <w:rsid w:val="009E3A75"/>
    <w:rsid w:val="009E3B0D"/>
    <w:rsid w:val="009E442C"/>
    <w:rsid w:val="009E53D3"/>
    <w:rsid w:val="009E750A"/>
    <w:rsid w:val="009F05CA"/>
    <w:rsid w:val="009F0F3E"/>
    <w:rsid w:val="009F2084"/>
    <w:rsid w:val="009F24EA"/>
    <w:rsid w:val="009F29BC"/>
    <w:rsid w:val="009F3BED"/>
    <w:rsid w:val="009F41DE"/>
    <w:rsid w:val="009F4702"/>
    <w:rsid w:val="009F4705"/>
    <w:rsid w:val="009F49BB"/>
    <w:rsid w:val="009F588A"/>
    <w:rsid w:val="009F6692"/>
    <w:rsid w:val="009F6843"/>
    <w:rsid w:val="009F6AAE"/>
    <w:rsid w:val="009F7758"/>
    <w:rsid w:val="00A0022E"/>
    <w:rsid w:val="00A0052E"/>
    <w:rsid w:val="00A02F6F"/>
    <w:rsid w:val="00A03A93"/>
    <w:rsid w:val="00A03B48"/>
    <w:rsid w:val="00A03B72"/>
    <w:rsid w:val="00A055AD"/>
    <w:rsid w:val="00A05DA9"/>
    <w:rsid w:val="00A07E14"/>
    <w:rsid w:val="00A103E4"/>
    <w:rsid w:val="00A109D3"/>
    <w:rsid w:val="00A116FB"/>
    <w:rsid w:val="00A11B7C"/>
    <w:rsid w:val="00A1217A"/>
    <w:rsid w:val="00A12DD3"/>
    <w:rsid w:val="00A14007"/>
    <w:rsid w:val="00A20C4E"/>
    <w:rsid w:val="00A219AB"/>
    <w:rsid w:val="00A22358"/>
    <w:rsid w:val="00A227EB"/>
    <w:rsid w:val="00A22C5E"/>
    <w:rsid w:val="00A232D0"/>
    <w:rsid w:val="00A233FF"/>
    <w:rsid w:val="00A2411C"/>
    <w:rsid w:val="00A249A1"/>
    <w:rsid w:val="00A24CFF"/>
    <w:rsid w:val="00A25D99"/>
    <w:rsid w:val="00A25F10"/>
    <w:rsid w:val="00A26534"/>
    <w:rsid w:val="00A26DAA"/>
    <w:rsid w:val="00A271AF"/>
    <w:rsid w:val="00A27EB6"/>
    <w:rsid w:val="00A31415"/>
    <w:rsid w:val="00A31504"/>
    <w:rsid w:val="00A32741"/>
    <w:rsid w:val="00A329E2"/>
    <w:rsid w:val="00A32ACE"/>
    <w:rsid w:val="00A35583"/>
    <w:rsid w:val="00A35AC6"/>
    <w:rsid w:val="00A36671"/>
    <w:rsid w:val="00A36E9D"/>
    <w:rsid w:val="00A37048"/>
    <w:rsid w:val="00A37163"/>
    <w:rsid w:val="00A37B7B"/>
    <w:rsid w:val="00A37D32"/>
    <w:rsid w:val="00A4161E"/>
    <w:rsid w:val="00A421F8"/>
    <w:rsid w:val="00A42F12"/>
    <w:rsid w:val="00A43589"/>
    <w:rsid w:val="00A442A1"/>
    <w:rsid w:val="00A443C3"/>
    <w:rsid w:val="00A44D1D"/>
    <w:rsid w:val="00A44ED6"/>
    <w:rsid w:val="00A46938"/>
    <w:rsid w:val="00A47028"/>
    <w:rsid w:val="00A50A1E"/>
    <w:rsid w:val="00A51BF8"/>
    <w:rsid w:val="00A52115"/>
    <w:rsid w:val="00A52A7C"/>
    <w:rsid w:val="00A5362F"/>
    <w:rsid w:val="00A53C70"/>
    <w:rsid w:val="00A54038"/>
    <w:rsid w:val="00A550D8"/>
    <w:rsid w:val="00A55B88"/>
    <w:rsid w:val="00A5634A"/>
    <w:rsid w:val="00A566D7"/>
    <w:rsid w:val="00A57493"/>
    <w:rsid w:val="00A57C7C"/>
    <w:rsid w:val="00A57F9E"/>
    <w:rsid w:val="00A6034E"/>
    <w:rsid w:val="00A61375"/>
    <w:rsid w:val="00A616DC"/>
    <w:rsid w:val="00A62C47"/>
    <w:rsid w:val="00A63CE4"/>
    <w:rsid w:val="00A660F1"/>
    <w:rsid w:val="00A661DF"/>
    <w:rsid w:val="00A6728F"/>
    <w:rsid w:val="00A672FF"/>
    <w:rsid w:val="00A67501"/>
    <w:rsid w:val="00A67A52"/>
    <w:rsid w:val="00A67C97"/>
    <w:rsid w:val="00A70628"/>
    <w:rsid w:val="00A71467"/>
    <w:rsid w:val="00A7179E"/>
    <w:rsid w:val="00A72737"/>
    <w:rsid w:val="00A731B9"/>
    <w:rsid w:val="00A732A3"/>
    <w:rsid w:val="00A73AA9"/>
    <w:rsid w:val="00A742DB"/>
    <w:rsid w:val="00A74E1E"/>
    <w:rsid w:val="00A75AC3"/>
    <w:rsid w:val="00A763CD"/>
    <w:rsid w:val="00A766CC"/>
    <w:rsid w:val="00A77ABA"/>
    <w:rsid w:val="00A81B06"/>
    <w:rsid w:val="00A82769"/>
    <w:rsid w:val="00A82831"/>
    <w:rsid w:val="00A83ABF"/>
    <w:rsid w:val="00A83FCF"/>
    <w:rsid w:val="00A84328"/>
    <w:rsid w:val="00A86F1A"/>
    <w:rsid w:val="00A87091"/>
    <w:rsid w:val="00A9093E"/>
    <w:rsid w:val="00A929C4"/>
    <w:rsid w:val="00A93992"/>
    <w:rsid w:val="00A94294"/>
    <w:rsid w:val="00A951EF"/>
    <w:rsid w:val="00A96B7D"/>
    <w:rsid w:val="00A97463"/>
    <w:rsid w:val="00A97512"/>
    <w:rsid w:val="00A97CAF"/>
    <w:rsid w:val="00AA0EA6"/>
    <w:rsid w:val="00AA0EF9"/>
    <w:rsid w:val="00AA1F86"/>
    <w:rsid w:val="00AA2A4B"/>
    <w:rsid w:val="00AA2AFC"/>
    <w:rsid w:val="00AA5F76"/>
    <w:rsid w:val="00AA6CF0"/>
    <w:rsid w:val="00AA6D28"/>
    <w:rsid w:val="00AA70F0"/>
    <w:rsid w:val="00AB0802"/>
    <w:rsid w:val="00AB0F86"/>
    <w:rsid w:val="00AB1919"/>
    <w:rsid w:val="00AB2301"/>
    <w:rsid w:val="00AB4469"/>
    <w:rsid w:val="00AB5007"/>
    <w:rsid w:val="00AB581B"/>
    <w:rsid w:val="00AB5B5A"/>
    <w:rsid w:val="00AB5E8B"/>
    <w:rsid w:val="00AB6800"/>
    <w:rsid w:val="00AC0124"/>
    <w:rsid w:val="00AC022A"/>
    <w:rsid w:val="00AC0BB9"/>
    <w:rsid w:val="00AC3487"/>
    <w:rsid w:val="00AC3DF9"/>
    <w:rsid w:val="00AC563B"/>
    <w:rsid w:val="00AC609A"/>
    <w:rsid w:val="00AC7651"/>
    <w:rsid w:val="00AC7CB8"/>
    <w:rsid w:val="00AD03A2"/>
    <w:rsid w:val="00AD095A"/>
    <w:rsid w:val="00AD0D23"/>
    <w:rsid w:val="00AD0E87"/>
    <w:rsid w:val="00AD1075"/>
    <w:rsid w:val="00AD1BDD"/>
    <w:rsid w:val="00AD1C0F"/>
    <w:rsid w:val="00AD2053"/>
    <w:rsid w:val="00AD2274"/>
    <w:rsid w:val="00AD2360"/>
    <w:rsid w:val="00AD2671"/>
    <w:rsid w:val="00AD29F7"/>
    <w:rsid w:val="00AD31D8"/>
    <w:rsid w:val="00AD349E"/>
    <w:rsid w:val="00AD3736"/>
    <w:rsid w:val="00AD3A4F"/>
    <w:rsid w:val="00AD4575"/>
    <w:rsid w:val="00AD49BF"/>
    <w:rsid w:val="00AD4A1D"/>
    <w:rsid w:val="00AD4D85"/>
    <w:rsid w:val="00AD5346"/>
    <w:rsid w:val="00AD5769"/>
    <w:rsid w:val="00AD58A6"/>
    <w:rsid w:val="00AD6582"/>
    <w:rsid w:val="00AD6E46"/>
    <w:rsid w:val="00AD704B"/>
    <w:rsid w:val="00AD7F1D"/>
    <w:rsid w:val="00AE1D76"/>
    <w:rsid w:val="00AE2F08"/>
    <w:rsid w:val="00AE2F9B"/>
    <w:rsid w:val="00AE33E5"/>
    <w:rsid w:val="00AE3A15"/>
    <w:rsid w:val="00AE4528"/>
    <w:rsid w:val="00AE472D"/>
    <w:rsid w:val="00AE4AFD"/>
    <w:rsid w:val="00AE5603"/>
    <w:rsid w:val="00AE565B"/>
    <w:rsid w:val="00AE579B"/>
    <w:rsid w:val="00AE6CED"/>
    <w:rsid w:val="00AE7CAF"/>
    <w:rsid w:val="00AE7E8C"/>
    <w:rsid w:val="00AF0D40"/>
    <w:rsid w:val="00AF1566"/>
    <w:rsid w:val="00AF34DC"/>
    <w:rsid w:val="00AF3DFC"/>
    <w:rsid w:val="00AF4A45"/>
    <w:rsid w:val="00AF5B55"/>
    <w:rsid w:val="00AF612A"/>
    <w:rsid w:val="00AF6E55"/>
    <w:rsid w:val="00AF6FB0"/>
    <w:rsid w:val="00AF77F1"/>
    <w:rsid w:val="00B00A97"/>
    <w:rsid w:val="00B01751"/>
    <w:rsid w:val="00B018B2"/>
    <w:rsid w:val="00B01B45"/>
    <w:rsid w:val="00B01B64"/>
    <w:rsid w:val="00B0210D"/>
    <w:rsid w:val="00B029FA"/>
    <w:rsid w:val="00B061E2"/>
    <w:rsid w:val="00B067EF"/>
    <w:rsid w:val="00B06A45"/>
    <w:rsid w:val="00B06EE8"/>
    <w:rsid w:val="00B1125F"/>
    <w:rsid w:val="00B11A6D"/>
    <w:rsid w:val="00B11D0E"/>
    <w:rsid w:val="00B129C0"/>
    <w:rsid w:val="00B1312D"/>
    <w:rsid w:val="00B13302"/>
    <w:rsid w:val="00B14274"/>
    <w:rsid w:val="00B14558"/>
    <w:rsid w:val="00B14A65"/>
    <w:rsid w:val="00B158A5"/>
    <w:rsid w:val="00B15D8B"/>
    <w:rsid w:val="00B15D95"/>
    <w:rsid w:val="00B1793D"/>
    <w:rsid w:val="00B20731"/>
    <w:rsid w:val="00B21128"/>
    <w:rsid w:val="00B214D0"/>
    <w:rsid w:val="00B21604"/>
    <w:rsid w:val="00B23662"/>
    <w:rsid w:val="00B23ED5"/>
    <w:rsid w:val="00B24FA5"/>
    <w:rsid w:val="00B2560F"/>
    <w:rsid w:val="00B25B92"/>
    <w:rsid w:val="00B271B4"/>
    <w:rsid w:val="00B27768"/>
    <w:rsid w:val="00B3073B"/>
    <w:rsid w:val="00B31465"/>
    <w:rsid w:val="00B33AF2"/>
    <w:rsid w:val="00B34AFA"/>
    <w:rsid w:val="00B352EF"/>
    <w:rsid w:val="00B36DCE"/>
    <w:rsid w:val="00B37470"/>
    <w:rsid w:val="00B374A7"/>
    <w:rsid w:val="00B375B1"/>
    <w:rsid w:val="00B40F12"/>
    <w:rsid w:val="00B41E0A"/>
    <w:rsid w:val="00B425C4"/>
    <w:rsid w:val="00B42841"/>
    <w:rsid w:val="00B42BC1"/>
    <w:rsid w:val="00B4440A"/>
    <w:rsid w:val="00B44817"/>
    <w:rsid w:val="00B448D1"/>
    <w:rsid w:val="00B44BF7"/>
    <w:rsid w:val="00B4502A"/>
    <w:rsid w:val="00B464FA"/>
    <w:rsid w:val="00B46B38"/>
    <w:rsid w:val="00B46C02"/>
    <w:rsid w:val="00B5022F"/>
    <w:rsid w:val="00B52E4E"/>
    <w:rsid w:val="00B5383F"/>
    <w:rsid w:val="00B53B69"/>
    <w:rsid w:val="00B54B8E"/>
    <w:rsid w:val="00B55FD9"/>
    <w:rsid w:val="00B56A32"/>
    <w:rsid w:val="00B610C1"/>
    <w:rsid w:val="00B61B52"/>
    <w:rsid w:val="00B61FB3"/>
    <w:rsid w:val="00B629A4"/>
    <w:rsid w:val="00B62D46"/>
    <w:rsid w:val="00B632A1"/>
    <w:rsid w:val="00B64AF8"/>
    <w:rsid w:val="00B64B28"/>
    <w:rsid w:val="00B65184"/>
    <w:rsid w:val="00B65271"/>
    <w:rsid w:val="00B654EE"/>
    <w:rsid w:val="00B65558"/>
    <w:rsid w:val="00B65B86"/>
    <w:rsid w:val="00B65D04"/>
    <w:rsid w:val="00B66C72"/>
    <w:rsid w:val="00B66E29"/>
    <w:rsid w:val="00B670F5"/>
    <w:rsid w:val="00B67D89"/>
    <w:rsid w:val="00B7269C"/>
    <w:rsid w:val="00B7360C"/>
    <w:rsid w:val="00B736A4"/>
    <w:rsid w:val="00B73AF1"/>
    <w:rsid w:val="00B73D1A"/>
    <w:rsid w:val="00B74E70"/>
    <w:rsid w:val="00B74F97"/>
    <w:rsid w:val="00B75000"/>
    <w:rsid w:val="00B76574"/>
    <w:rsid w:val="00B77DC4"/>
    <w:rsid w:val="00B77DE3"/>
    <w:rsid w:val="00B811BB"/>
    <w:rsid w:val="00B82C55"/>
    <w:rsid w:val="00B83F5F"/>
    <w:rsid w:val="00B84059"/>
    <w:rsid w:val="00B8478A"/>
    <w:rsid w:val="00B861F7"/>
    <w:rsid w:val="00B86CB0"/>
    <w:rsid w:val="00B87C3F"/>
    <w:rsid w:val="00B912CE"/>
    <w:rsid w:val="00B92377"/>
    <w:rsid w:val="00B92BB2"/>
    <w:rsid w:val="00B92D1E"/>
    <w:rsid w:val="00B93A0F"/>
    <w:rsid w:val="00B94F95"/>
    <w:rsid w:val="00B958B8"/>
    <w:rsid w:val="00B96FB3"/>
    <w:rsid w:val="00BA073D"/>
    <w:rsid w:val="00BA0B69"/>
    <w:rsid w:val="00BA1412"/>
    <w:rsid w:val="00BA156B"/>
    <w:rsid w:val="00BA2566"/>
    <w:rsid w:val="00BA2856"/>
    <w:rsid w:val="00BA31B3"/>
    <w:rsid w:val="00BA5813"/>
    <w:rsid w:val="00BA637B"/>
    <w:rsid w:val="00BA73C8"/>
    <w:rsid w:val="00BA74C9"/>
    <w:rsid w:val="00BB0B0A"/>
    <w:rsid w:val="00BB0D13"/>
    <w:rsid w:val="00BB10F7"/>
    <w:rsid w:val="00BB13A9"/>
    <w:rsid w:val="00BB1555"/>
    <w:rsid w:val="00BB178E"/>
    <w:rsid w:val="00BB1D5C"/>
    <w:rsid w:val="00BB2784"/>
    <w:rsid w:val="00BB2BB9"/>
    <w:rsid w:val="00BB3156"/>
    <w:rsid w:val="00BB383A"/>
    <w:rsid w:val="00BB6847"/>
    <w:rsid w:val="00BB6FD8"/>
    <w:rsid w:val="00BB7455"/>
    <w:rsid w:val="00BC0233"/>
    <w:rsid w:val="00BC1FDF"/>
    <w:rsid w:val="00BC3096"/>
    <w:rsid w:val="00BC3355"/>
    <w:rsid w:val="00BC3430"/>
    <w:rsid w:val="00BC3695"/>
    <w:rsid w:val="00BC4520"/>
    <w:rsid w:val="00BC4A15"/>
    <w:rsid w:val="00BC4FD7"/>
    <w:rsid w:val="00BC53E5"/>
    <w:rsid w:val="00BC6305"/>
    <w:rsid w:val="00BC6C5F"/>
    <w:rsid w:val="00BD05A1"/>
    <w:rsid w:val="00BD27FF"/>
    <w:rsid w:val="00BD4C2D"/>
    <w:rsid w:val="00BD7B1C"/>
    <w:rsid w:val="00BE01B3"/>
    <w:rsid w:val="00BE01B7"/>
    <w:rsid w:val="00BE04D3"/>
    <w:rsid w:val="00BE177E"/>
    <w:rsid w:val="00BE2453"/>
    <w:rsid w:val="00BE3B39"/>
    <w:rsid w:val="00BE7654"/>
    <w:rsid w:val="00BE7B5E"/>
    <w:rsid w:val="00BE7DB0"/>
    <w:rsid w:val="00BF044E"/>
    <w:rsid w:val="00BF0959"/>
    <w:rsid w:val="00BF0D36"/>
    <w:rsid w:val="00BF1295"/>
    <w:rsid w:val="00BF12D2"/>
    <w:rsid w:val="00BF2110"/>
    <w:rsid w:val="00BF3708"/>
    <w:rsid w:val="00BF5512"/>
    <w:rsid w:val="00BF6D5B"/>
    <w:rsid w:val="00BF6F80"/>
    <w:rsid w:val="00BF739C"/>
    <w:rsid w:val="00BF7B7D"/>
    <w:rsid w:val="00C002C1"/>
    <w:rsid w:val="00C005CE"/>
    <w:rsid w:val="00C018F9"/>
    <w:rsid w:val="00C01CAD"/>
    <w:rsid w:val="00C026C4"/>
    <w:rsid w:val="00C03940"/>
    <w:rsid w:val="00C04291"/>
    <w:rsid w:val="00C04484"/>
    <w:rsid w:val="00C04554"/>
    <w:rsid w:val="00C04AD8"/>
    <w:rsid w:val="00C04EB5"/>
    <w:rsid w:val="00C05150"/>
    <w:rsid w:val="00C0609A"/>
    <w:rsid w:val="00C072C8"/>
    <w:rsid w:val="00C077C8"/>
    <w:rsid w:val="00C07A41"/>
    <w:rsid w:val="00C07F84"/>
    <w:rsid w:val="00C103BC"/>
    <w:rsid w:val="00C1053E"/>
    <w:rsid w:val="00C11065"/>
    <w:rsid w:val="00C1223F"/>
    <w:rsid w:val="00C134ED"/>
    <w:rsid w:val="00C13A8A"/>
    <w:rsid w:val="00C13CD2"/>
    <w:rsid w:val="00C1700F"/>
    <w:rsid w:val="00C20E5D"/>
    <w:rsid w:val="00C223F3"/>
    <w:rsid w:val="00C2256B"/>
    <w:rsid w:val="00C226A7"/>
    <w:rsid w:val="00C22F3D"/>
    <w:rsid w:val="00C232A5"/>
    <w:rsid w:val="00C238E8"/>
    <w:rsid w:val="00C26085"/>
    <w:rsid w:val="00C272E7"/>
    <w:rsid w:val="00C2745F"/>
    <w:rsid w:val="00C27982"/>
    <w:rsid w:val="00C27A96"/>
    <w:rsid w:val="00C30382"/>
    <w:rsid w:val="00C3097E"/>
    <w:rsid w:val="00C3101B"/>
    <w:rsid w:val="00C325DE"/>
    <w:rsid w:val="00C32842"/>
    <w:rsid w:val="00C32C7F"/>
    <w:rsid w:val="00C33545"/>
    <w:rsid w:val="00C33EE0"/>
    <w:rsid w:val="00C34323"/>
    <w:rsid w:val="00C3507D"/>
    <w:rsid w:val="00C37342"/>
    <w:rsid w:val="00C40422"/>
    <w:rsid w:val="00C40487"/>
    <w:rsid w:val="00C4091C"/>
    <w:rsid w:val="00C40AA3"/>
    <w:rsid w:val="00C420DA"/>
    <w:rsid w:val="00C43714"/>
    <w:rsid w:val="00C43B1A"/>
    <w:rsid w:val="00C44FB7"/>
    <w:rsid w:val="00C45E43"/>
    <w:rsid w:val="00C461AE"/>
    <w:rsid w:val="00C4740C"/>
    <w:rsid w:val="00C5015C"/>
    <w:rsid w:val="00C51817"/>
    <w:rsid w:val="00C5193C"/>
    <w:rsid w:val="00C51A85"/>
    <w:rsid w:val="00C524A3"/>
    <w:rsid w:val="00C52B57"/>
    <w:rsid w:val="00C53039"/>
    <w:rsid w:val="00C541F6"/>
    <w:rsid w:val="00C54714"/>
    <w:rsid w:val="00C54CF2"/>
    <w:rsid w:val="00C55543"/>
    <w:rsid w:val="00C5628E"/>
    <w:rsid w:val="00C56588"/>
    <w:rsid w:val="00C56DB1"/>
    <w:rsid w:val="00C578C9"/>
    <w:rsid w:val="00C57F28"/>
    <w:rsid w:val="00C60FF2"/>
    <w:rsid w:val="00C61416"/>
    <w:rsid w:val="00C6163A"/>
    <w:rsid w:val="00C619E7"/>
    <w:rsid w:val="00C62373"/>
    <w:rsid w:val="00C62A9C"/>
    <w:rsid w:val="00C63AFC"/>
    <w:rsid w:val="00C640ED"/>
    <w:rsid w:val="00C6410B"/>
    <w:rsid w:val="00C6483D"/>
    <w:rsid w:val="00C6605C"/>
    <w:rsid w:val="00C66235"/>
    <w:rsid w:val="00C6699F"/>
    <w:rsid w:val="00C6719B"/>
    <w:rsid w:val="00C67FE6"/>
    <w:rsid w:val="00C708FC"/>
    <w:rsid w:val="00C70D32"/>
    <w:rsid w:val="00C71501"/>
    <w:rsid w:val="00C71A98"/>
    <w:rsid w:val="00C72971"/>
    <w:rsid w:val="00C73008"/>
    <w:rsid w:val="00C743E3"/>
    <w:rsid w:val="00C7501B"/>
    <w:rsid w:val="00C7550F"/>
    <w:rsid w:val="00C76BD7"/>
    <w:rsid w:val="00C77C94"/>
    <w:rsid w:val="00C77E37"/>
    <w:rsid w:val="00C80032"/>
    <w:rsid w:val="00C8036B"/>
    <w:rsid w:val="00C80A74"/>
    <w:rsid w:val="00C8139E"/>
    <w:rsid w:val="00C81DB9"/>
    <w:rsid w:val="00C8384F"/>
    <w:rsid w:val="00C84DF1"/>
    <w:rsid w:val="00C850BB"/>
    <w:rsid w:val="00C85975"/>
    <w:rsid w:val="00C862DC"/>
    <w:rsid w:val="00C871DD"/>
    <w:rsid w:val="00C8745A"/>
    <w:rsid w:val="00C879D0"/>
    <w:rsid w:val="00C87B7A"/>
    <w:rsid w:val="00C906F4"/>
    <w:rsid w:val="00C923EB"/>
    <w:rsid w:val="00C945F8"/>
    <w:rsid w:val="00C94CFB"/>
    <w:rsid w:val="00C94D18"/>
    <w:rsid w:val="00C96C4E"/>
    <w:rsid w:val="00CA062D"/>
    <w:rsid w:val="00CA08F1"/>
    <w:rsid w:val="00CA091D"/>
    <w:rsid w:val="00CA1DAD"/>
    <w:rsid w:val="00CA2FBF"/>
    <w:rsid w:val="00CA421F"/>
    <w:rsid w:val="00CA4B95"/>
    <w:rsid w:val="00CA5F54"/>
    <w:rsid w:val="00CA6E41"/>
    <w:rsid w:val="00CA7335"/>
    <w:rsid w:val="00CB13A5"/>
    <w:rsid w:val="00CB1C7F"/>
    <w:rsid w:val="00CB33B8"/>
    <w:rsid w:val="00CB34FD"/>
    <w:rsid w:val="00CB36C0"/>
    <w:rsid w:val="00CB3703"/>
    <w:rsid w:val="00CB4180"/>
    <w:rsid w:val="00CB4B68"/>
    <w:rsid w:val="00CB5701"/>
    <w:rsid w:val="00CB7023"/>
    <w:rsid w:val="00CC0B64"/>
    <w:rsid w:val="00CC1CD2"/>
    <w:rsid w:val="00CC2448"/>
    <w:rsid w:val="00CC2E74"/>
    <w:rsid w:val="00CC3C08"/>
    <w:rsid w:val="00CC4048"/>
    <w:rsid w:val="00CC534C"/>
    <w:rsid w:val="00CC5EEA"/>
    <w:rsid w:val="00CC66F3"/>
    <w:rsid w:val="00CC723C"/>
    <w:rsid w:val="00CC738F"/>
    <w:rsid w:val="00CD3150"/>
    <w:rsid w:val="00CD3CD9"/>
    <w:rsid w:val="00CD5274"/>
    <w:rsid w:val="00CD52FB"/>
    <w:rsid w:val="00CD5BB7"/>
    <w:rsid w:val="00CD6FA1"/>
    <w:rsid w:val="00CD74B3"/>
    <w:rsid w:val="00CE032C"/>
    <w:rsid w:val="00CE0ADE"/>
    <w:rsid w:val="00CE17CB"/>
    <w:rsid w:val="00CE1FA2"/>
    <w:rsid w:val="00CE23AB"/>
    <w:rsid w:val="00CE3CC5"/>
    <w:rsid w:val="00CE4F9A"/>
    <w:rsid w:val="00CE5108"/>
    <w:rsid w:val="00CE659E"/>
    <w:rsid w:val="00CE69CF"/>
    <w:rsid w:val="00CE6DC1"/>
    <w:rsid w:val="00CE7646"/>
    <w:rsid w:val="00CE7D68"/>
    <w:rsid w:val="00CE7F2C"/>
    <w:rsid w:val="00CF08B1"/>
    <w:rsid w:val="00CF1288"/>
    <w:rsid w:val="00CF29BF"/>
    <w:rsid w:val="00CF3443"/>
    <w:rsid w:val="00CF3D6E"/>
    <w:rsid w:val="00CF544D"/>
    <w:rsid w:val="00CF5C7B"/>
    <w:rsid w:val="00CF6C5F"/>
    <w:rsid w:val="00CF6CF5"/>
    <w:rsid w:val="00CF73B6"/>
    <w:rsid w:val="00CF74F8"/>
    <w:rsid w:val="00CF799D"/>
    <w:rsid w:val="00CF79F1"/>
    <w:rsid w:val="00D01283"/>
    <w:rsid w:val="00D0174E"/>
    <w:rsid w:val="00D01D0C"/>
    <w:rsid w:val="00D027C1"/>
    <w:rsid w:val="00D02D4E"/>
    <w:rsid w:val="00D04B75"/>
    <w:rsid w:val="00D04E00"/>
    <w:rsid w:val="00D06654"/>
    <w:rsid w:val="00D07A9F"/>
    <w:rsid w:val="00D100FA"/>
    <w:rsid w:val="00D103CF"/>
    <w:rsid w:val="00D109D5"/>
    <w:rsid w:val="00D113E0"/>
    <w:rsid w:val="00D119B2"/>
    <w:rsid w:val="00D11DA7"/>
    <w:rsid w:val="00D1204F"/>
    <w:rsid w:val="00D12B8E"/>
    <w:rsid w:val="00D140C4"/>
    <w:rsid w:val="00D15BFD"/>
    <w:rsid w:val="00D16684"/>
    <w:rsid w:val="00D1777A"/>
    <w:rsid w:val="00D202BA"/>
    <w:rsid w:val="00D20644"/>
    <w:rsid w:val="00D226EF"/>
    <w:rsid w:val="00D22D13"/>
    <w:rsid w:val="00D22ED7"/>
    <w:rsid w:val="00D234EC"/>
    <w:rsid w:val="00D24377"/>
    <w:rsid w:val="00D25DCC"/>
    <w:rsid w:val="00D266D9"/>
    <w:rsid w:val="00D26CCE"/>
    <w:rsid w:val="00D27E96"/>
    <w:rsid w:val="00D30343"/>
    <w:rsid w:val="00D317C2"/>
    <w:rsid w:val="00D324AF"/>
    <w:rsid w:val="00D32924"/>
    <w:rsid w:val="00D331BA"/>
    <w:rsid w:val="00D33888"/>
    <w:rsid w:val="00D3635C"/>
    <w:rsid w:val="00D3654C"/>
    <w:rsid w:val="00D36931"/>
    <w:rsid w:val="00D41159"/>
    <w:rsid w:val="00D414DE"/>
    <w:rsid w:val="00D41A8F"/>
    <w:rsid w:val="00D42986"/>
    <w:rsid w:val="00D42F9E"/>
    <w:rsid w:val="00D4416A"/>
    <w:rsid w:val="00D45707"/>
    <w:rsid w:val="00D4598F"/>
    <w:rsid w:val="00D45EE5"/>
    <w:rsid w:val="00D46807"/>
    <w:rsid w:val="00D47051"/>
    <w:rsid w:val="00D47088"/>
    <w:rsid w:val="00D474C9"/>
    <w:rsid w:val="00D47CE9"/>
    <w:rsid w:val="00D50735"/>
    <w:rsid w:val="00D524E9"/>
    <w:rsid w:val="00D52CF2"/>
    <w:rsid w:val="00D52D41"/>
    <w:rsid w:val="00D5428C"/>
    <w:rsid w:val="00D545F1"/>
    <w:rsid w:val="00D54A0E"/>
    <w:rsid w:val="00D56908"/>
    <w:rsid w:val="00D608F4"/>
    <w:rsid w:val="00D60965"/>
    <w:rsid w:val="00D60B5D"/>
    <w:rsid w:val="00D60D18"/>
    <w:rsid w:val="00D621FD"/>
    <w:rsid w:val="00D6243D"/>
    <w:rsid w:val="00D6253E"/>
    <w:rsid w:val="00D6272E"/>
    <w:rsid w:val="00D62A22"/>
    <w:rsid w:val="00D638C8"/>
    <w:rsid w:val="00D6464A"/>
    <w:rsid w:val="00D6554C"/>
    <w:rsid w:val="00D656B3"/>
    <w:rsid w:val="00D65EF2"/>
    <w:rsid w:val="00D67A03"/>
    <w:rsid w:val="00D705F4"/>
    <w:rsid w:val="00D71EF6"/>
    <w:rsid w:val="00D73121"/>
    <w:rsid w:val="00D73B26"/>
    <w:rsid w:val="00D74855"/>
    <w:rsid w:val="00D76224"/>
    <w:rsid w:val="00D76E81"/>
    <w:rsid w:val="00D775C2"/>
    <w:rsid w:val="00D77B19"/>
    <w:rsid w:val="00D77C41"/>
    <w:rsid w:val="00D77CE0"/>
    <w:rsid w:val="00D77D22"/>
    <w:rsid w:val="00D81DE0"/>
    <w:rsid w:val="00D84526"/>
    <w:rsid w:val="00D84AAA"/>
    <w:rsid w:val="00D85652"/>
    <w:rsid w:val="00D85F89"/>
    <w:rsid w:val="00D86026"/>
    <w:rsid w:val="00D861D4"/>
    <w:rsid w:val="00D87660"/>
    <w:rsid w:val="00D876D8"/>
    <w:rsid w:val="00D87A2A"/>
    <w:rsid w:val="00D87E5F"/>
    <w:rsid w:val="00D87FCD"/>
    <w:rsid w:val="00D90DDD"/>
    <w:rsid w:val="00D9173A"/>
    <w:rsid w:val="00D91844"/>
    <w:rsid w:val="00D91C5E"/>
    <w:rsid w:val="00D91E8B"/>
    <w:rsid w:val="00D92204"/>
    <w:rsid w:val="00D929CC"/>
    <w:rsid w:val="00D93153"/>
    <w:rsid w:val="00D935AC"/>
    <w:rsid w:val="00D9385C"/>
    <w:rsid w:val="00D93C23"/>
    <w:rsid w:val="00D9447D"/>
    <w:rsid w:val="00D947EB"/>
    <w:rsid w:val="00D949F3"/>
    <w:rsid w:val="00D94FBF"/>
    <w:rsid w:val="00D95CBE"/>
    <w:rsid w:val="00D96678"/>
    <w:rsid w:val="00D97157"/>
    <w:rsid w:val="00D97E9F"/>
    <w:rsid w:val="00DA1B4F"/>
    <w:rsid w:val="00DA1E94"/>
    <w:rsid w:val="00DA1F98"/>
    <w:rsid w:val="00DA2F1F"/>
    <w:rsid w:val="00DA36BA"/>
    <w:rsid w:val="00DA3855"/>
    <w:rsid w:val="00DA3F55"/>
    <w:rsid w:val="00DA43ED"/>
    <w:rsid w:val="00DA4658"/>
    <w:rsid w:val="00DA5012"/>
    <w:rsid w:val="00DA569E"/>
    <w:rsid w:val="00DA7168"/>
    <w:rsid w:val="00DA72BF"/>
    <w:rsid w:val="00DB0045"/>
    <w:rsid w:val="00DB2D24"/>
    <w:rsid w:val="00DB3ECF"/>
    <w:rsid w:val="00DB5ADC"/>
    <w:rsid w:val="00DB5D21"/>
    <w:rsid w:val="00DB6045"/>
    <w:rsid w:val="00DB652D"/>
    <w:rsid w:val="00DB662B"/>
    <w:rsid w:val="00DB6AA7"/>
    <w:rsid w:val="00DB6ECB"/>
    <w:rsid w:val="00DB73AC"/>
    <w:rsid w:val="00DC14AC"/>
    <w:rsid w:val="00DC1552"/>
    <w:rsid w:val="00DC181F"/>
    <w:rsid w:val="00DC252E"/>
    <w:rsid w:val="00DC2B49"/>
    <w:rsid w:val="00DC39D4"/>
    <w:rsid w:val="00DC48CF"/>
    <w:rsid w:val="00DC4AF2"/>
    <w:rsid w:val="00DC743D"/>
    <w:rsid w:val="00DD0EEB"/>
    <w:rsid w:val="00DD220F"/>
    <w:rsid w:val="00DD36E0"/>
    <w:rsid w:val="00DD3945"/>
    <w:rsid w:val="00DD43F5"/>
    <w:rsid w:val="00DD4487"/>
    <w:rsid w:val="00DD507B"/>
    <w:rsid w:val="00DD5C31"/>
    <w:rsid w:val="00DD6775"/>
    <w:rsid w:val="00DD6AC4"/>
    <w:rsid w:val="00DD6AEB"/>
    <w:rsid w:val="00DE1517"/>
    <w:rsid w:val="00DE211B"/>
    <w:rsid w:val="00DE5401"/>
    <w:rsid w:val="00DE5E8B"/>
    <w:rsid w:val="00DE7882"/>
    <w:rsid w:val="00DE7D55"/>
    <w:rsid w:val="00DF03A5"/>
    <w:rsid w:val="00DF0E17"/>
    <w:rsid w:val="00DF112E"/>
    <w:rsid w:val="00DF1B7D"/>
    <w:rsid w:val="00DF1BE2"/>
    <w:rsid w:val="00DF1C2A"/>
    <w:rsid w:val="00DF1E84"/>
    <w:rsid w:val="00DF2A7A"/>
    <w:rsid w:val="00DF3A84"/>
    <w:rsid w:val="00DF524C"/>
    <w:rsid w:val="00DF5401"/>
    <w:rsid w:val="00DF5749"/>
    <w:rsid w:val="00DF5FC0"/>
    <w:rsid w:val="00DF61EB"/>
    <w:rsid w:val="00DF7772"/>
    <w:rsid w:val="00DF797A"/>
    <w:rsid w:val="00E00534"/>
    <w:rsid w:val="00E013AE"/>
    <w:rsid w:val="00E0244C"/>
    <w:rsid w:val="00E0419E"/>
    <w:rsid w:val="00E041F6"/>
    <w:rsid w:val="00E0459B"/>
    <w:rsid w:val="00E04A84"/>
    <w:rsid w:val="00E04B6D"/>
    <w:rsid w:val="00E066AE"/>
    <w:rsid w:val="00E067FA"/>
    <w:rsid w:val="00E10446"/>
    <w:rsid w:val="00E11124"/>
    <w:rsid w:val="00E11844"/>
    <w:rsid w:val="00E1185B"/>
    <w:rsid w:val="00E11D6E"/>
    <w:rsid w:val="00E11EBC"/>
    <w:rsid w:val="00E1245F"/>
    <w:rsid w:val="00E12872"/>
    <w:rsid w:val="00E13F20"/>
    <w:rsid w:val="00E16027"/>
    <w:rsid w:val="00E17BAB"/>
    <w:rsid w:val="00E21385"/>
    <w:rsid w:val="00E21B74"/>
    <w:rsid w:val="00E223A0"/>
    <w:rsid w:val="00E22CD5"/>
    <w:rsid w:val="00E23871"/>
    <w:rsid w:val="00E23B26"/>
    <w:rsid w:val="00E24B95"/>
    <w:rsid w:val="00E24CA1"/>
    <w:rsid w:val="00E25811"/>
    <w:rsid w:val="00E25BB4"/>
    <w:rsid w:val="00E30107"/>
    <w:rsid w:val="00E31408"/>
    <w:rsid w:val="00E332DE"/>
    <w:rsid w:val="00E35FBF"/>
    <w:rsid w:val="00E36941"/>
    <w:rsid w:val="00E36964"/>
    <w:rsid w:val="00E411D5"/>
    <w:rsid w:val="00E4150E"/>
    <w:rsid w:val="00E4187C"/>
    <w:rsid w:val="00E42B16"/>
    <w:rsid w:val="00E42DF6"/>
    <w:rsid w:val="00E42E50"/>
    <w:rsid w:val="00E42E66"/>
    <w:rsid w:val="00E42F14"/>
    <w:rsid w:val="00E43A82"/>
    <w:rsid w:val="00E445C4"/>
    <w:rsid w:val="00E455E4"/>
    <w:rsid w:val="00E45B11"/>
    <w:rsid w:val="00E45FD0"/>
    <w:rsid w:val="00E50B38"/>
    <w:rsid w:val="00E5165A"/>
    <w:rsid w:val="00E51EEA"/>
    <w:rsid w:val="00E550A4"/>
    <w:rsid w:val="00E5596F"/>
    <w:rsid w:val="00E55A93"/>
    <w:rsid w:val="00E55BDD"/>
    <w:rsid w:val="00E55F87"/>
    <w:rsid w:val="00E560A1"/>
    <w:rsid w:val="00E56647"/>
    <w:rsid w:val="00E5798B"/>
    <w:rsid w:val="00E60E73"/>
    <w:rsid w:val="00E6172F"/>
    <w:rsid w:val="00E62863"/>
    <w:rsid w:val="00E633CF"/>
    <w:rsid w:val="00E639AB"/>
    <w:rsid w:val="00E655B6"/>
    <w:rsid w:val="00E662EA"/>
    <w:rsid w:val="00E667E4"/>
    <w:rsid w:val="00E6728C"/>
    <w:rsid w:val="00E70461"/>
    <w:rsid w:val="00E705CA"/>
    <w:rsid w:val="00E715A2"/>
    <w:rsid w:val="00E719D2"/>
    <w:rsid w:val="00E71FD5"/>
    <w:rsid w:val="00E724D9"/>
    <w:rsid w:val="00E72A00"/>
    <w:rsid w:val="00E72F1C"/>
    <w:rsid w:val="00E73215"/>
    <w:rsid w:val="00E740E1"/>
    <w:rsid w:val="00E754C9"/>
    <w:rsid w:val="00E75E83"/>
    <w:rsid w:val="00E76698"/>
    <w:rsid w:val="00E804B6"/>
    <w:rsid w:val="00E80840"/>
    <w:rsid w:val="00E8353B"/>
    <w:rsid w:val="00E83A8B"/>
    <w:rsid w:val="00E83D87"/>
    <w:rsid w:val="00E83F3C"/>
    <w:rsid w:val="00E84C72"/>
    <w:rsid w:val="00E853B9"/>
    <w:rsid w:val="00E8585A"/>
    <w:rsid w:val="00E85AED"/>
    <w:rsid w:val="00E867C1"/>
    <w:rsid w:val="00E8698A"/>
    <w:rsid w:val="00E86995"/>
    <w:rsid w:val="00E86B1B"/>
    <w:rsid w:val="00E86D17"/>
    <w:rsid w:val="00E86ECB"/>
    <w:rsid w:val="00E87F9F"/>
    <w:rsid w:val="00E90139"/>
    <w:rsid w:val="00E922BB"/>
    <w:rsid w:val="00E92962"/>
    <w:rsid w:val="00E92B06"/>
    <w:rsid w:val="00E93506"/>
    <w:rsid w:val="00E93985"/>
    <w:rsid w:val="00E93B5A"/>
    <w:rsid w:val="00E93D34"/>
    <w:rsid w:val="00E93E4F"/>
    <w:rsid w:val="00E9440A"/>
    <w:rsid w:val="00E94839"/>
    <w:rsid w:val="00E94D5D"/>
    <w:rsid w:val="00E9527B"/>
    <w:rsid w:val="00E96E8C"/>
    <w:rsid w:val="00E97F45"/>
    <w:rsid w:val="00EA01A8"/>
    <w:rsid w:val="00EA0AD2"/>
    <w:rsid w:val="00EA1CBA"/>
    <w:rsid w:val="00EA2235"/>
    <w:rsid w:val="00EA322B"/>
    <w:rsid w:val="00EA32C5"/>
    <w:rsid w:val="00EA3515"/>
    <w:rsid w:val="00EA39AB"/>
    <w:rsid w:val="00EA4358"/>
    <w:rsid w:val="00EA4976"/>
    <w:rsid w:val="00EA4BC8"/>
    <w:rsid w:val="00EA4CEF"/>
    <w:rsid w:val="00EA51B0"/>
    <w:rsid w:val="00EA6550"/>
    <w:rsid w:val="00EA767E"/>
    <w:rsid w:val="00EA77A8"/>
    <w:rsid w:val="00EA77F0"/>
    <w:rsid w:val="00EB0CEC"/>
    <w:rsid w:val="00EB0DA8"/>
    <w:rsid w:val="00EB2BFD"/>
    <w:rsid w:val="00EB2E0A"/>
    <w:rsid w:val="00EB2E96"/>
    <w:rsid w:val="00EB30BA"/>
    <w:rsid w:val="00EB4AB9"/>
    <w:rsid w:val="00EB4CDC"/>
    <w:rsid w:val="00EB7CB3"/>
    <w:rsid w:val="00EC0C91"/>
    <w:rsid w:val="00EC1272"/>
    <w:rsid w:val="00EC16E1"/>
    <w:rsid w:val="00EC1967"/>
    <w:rsid w:val="00EC1A40"/>
    <w:rsid w:val="00EC3EAA"/>
    <w:rsid w:val="00EC433D"/>
    <w:rsid w:val="00EC44DB"/>
    <w:rsid w:val="00EC4E3C"/>
    <w:rsid w:val="00EC5E06"/>
    <w:rsid w:val="00EC67B6"/>
    <w:rsid w:val="00EC704E"/>
    <w:rsid w:val="00EC757D"/>
    <w:rsid w:val="00ED0BFE"/>
    <w:rsid w:val="00ED0DB5"/>
    <w:rsid w:val="00ED1023"/>
    <w:rsid w:val="00ED1728"/>
    <w:rsid w:val="00ED1DDE"/>
    <w:rsid w:val="00ED216B"/>
    <w:rsid w:val="00ED3B13"/>
    <w:rsid w:val="00ED3EB1"/>
    <w:rsid w:val="00ED502C"/>
    <w:rsid w:val="00ED6818"/>
    <w:rsid w:val="00ED717B"/>
    <w:rsid w:val="00ED724B"/>
    <w:rsid w:val="00ED751E"/>
    <w:rsid w:val="00ED7BF2"/>
    <w:rsid w:val="00EE172F"/>
    <w:rsid w:val="00EE3681"/>
    <w:rsid w:val="00EE440C"/>
    <w:rsid w:val="00EE600C"/>
    <w:rsid w:val="00EF09EC"/>
    <w:rsid w:val="00EF0B32"/>
    <w:rsid w:val="00EF1AA9"/>
    <w:rsid w:val="00EF2203"/>
    <w:rsid w:val="00EF4AC6"/>
    <w:rsid w:val="00EF53DA"/>
    <w:rsid w:val="00EF56A8"/>
    <w:rsid w:val="00EF65C7"/>
    <w:rsid w:val="00EF7D7F"/>
    <w:rsid w:val="00F00D12"/>
    <w:rsid w:val="00F022CE"/>
    <w:rsid w:val="00F02386"/>
    <w:rsid w:val="00F02EA3"/>
    <w:rsid w:val="00F04038"/>
    <w:rsid w:val="00F0478D"/>
    <w:rsid w:val="00F06780"/>
    <w:rsid w:val="00F06CD1"/>
    <w:rsid w:val="00F079B2"/>
    <w:rsid w:val="00F07F9F"/>
    <w:rsid w:val="00F10313"/>
    <w:rsid w:val="00F1094A"/>
    <w:rsid w:val="00F11CA5"/>
    <w:rsid w:val="00F12711"/>
    <w:rsid w:val="00F1480F"/>
    <w:rsid w:val="00F16014"/>
    <w:rsid w:val="00F16019"/>
    <w:rsid w:val="00F16082"/>
    <w:rsid w:val="00F17371"/>
    <w:rsid w:val="00F17784"/>
    <w:rsid w:val="00F17F28"/>
    <w:rsid w:val="00F2016A"/>
    <w:rsid w:val="00F20941"/>
    <w:rsid w:val="00F2154A"/>
    <w:rsid w:val="00F21A52"/>
    <w:rsid w:val="00F21E7B"/>
    <w:rsid w:val="00F251E8"/>
    <w:rsid w:val="00F2536C"/>
    <w:rsid w:val="00F27386"/>
    <w:rsid w:val="00F3011C"/>
    <w:rsid w:val="00F30726"/>
    <w:rsid w:val="00F3079F"/>
    <w:rsid w:val="00F31152"/>
    <w:rsid w:val="00F31852"/>
    <w:rsid w:val="00F31A62"/>
    <w:rsid w:val="00F31D54"/>
    <w:rsid w:val="00F31D5C"/>
    <w:rsid w:val="00F32B52"/>
    <w:rsid w:val="00F33647"/>
    <w:rsid w:val="00F33978"/>
    <w:rsid w:val="00F3481F"/>
    <w:rsid w:val="00F354FB"/>
    <w:rsid w:val="00F355EA"/>
    <w:rsid w:val="00F358BB"/>
    <w:rsid w:val="00F35D20"/>
    <w:rsid w:val="00F367E6"/>
    <w:rsid w:val="00F37104"/>
    <w:rsid w:val="00F40BFF"/>
    <w:rsid w:val="00F40E42"/>
    <w:rsid w:val="00F43722"/>
    <w:rsid w:val="00F44236"/>
    <w:rsid w:val="00F4434E"/>
    <w:rsid w:val="00F4563D"/>
    <w:rsid w:val="00F45980"/>
    <w:rsid w:val="00F4657E"/>
    <w:rsid w:val="00F46A66"/>
    <w:rsid w:val="00F47091"/>
    <w:rsid w:val="00F50146"/>
    <w:rsid w:val="00F50B1F"/>
    <w:rsid w:val="00F515A1"/>
    <w:rsid w:val="00F521FF"/>
    <w:rsid w:val="00F528CC"/>
    <w:rsid w:val="00F52A00"/>
    <w:rsid w:val="00F56559"/>
    <w:rsid w:val="00F5671B"/>
    <w:rsid w:val="00F57860"/>
    <w:rsid w:val="00F57CDB"/>
    <w:rsid w:val="00F60200"/>
    <w:rsid w:val="00F616DA"/>
    <w:rsid w:val="00F616FD"/>
    <w:rsid w:val="00F6177E"/>
    <w:rsid w:val="00F61B43"/>
    <w:rsid w:val="00F62208"/>
    <w:rsid w:val="00F62E55"/>
    <w:rsid w:val="00F63CE9"/>
    <w:rsid w:val="00F646ED"/>
    <w:rsid w:val="00F64D08"/>
    <w:rsid w:val="00F65028"/>
    <w:rsid w:val="00F6510F"/>
    <w:rsid w:val="00F65376"/>
    <w:rsid w:val="00F653BC"/>
    <w:rsid w:val="00F66B0B"/>
    <w:rsid w:val="00F67CD1"/>
    <w:rsid w:val="00F70552"/>
    <w:rsid w:val="00F70813"/>
    <w:rsid w:val="00F70DDD"/>
    <w:rsid w:val="00F71247"/>
    <w:rsid w:val="00F71AF2"/>
    <w:rsid w:val="00F7224E"/>
    <w:rsid w:val="00F72514"/>
    <w:rsid w:val="00F72F6F"/>
    <w:rsid w:val="00F74656"/>
    <w:rsid w:val="00F763EA"/>
    <w:rsid w:val="00F7723A"/>
    <w:rsid w:val="00F80A0C"/>
    <w:rsid w:val="00F81842"/>
    <w:rsid w:val="00F82756"/>
    <w:rsid w:val="00F82A9C"/>
    <w:rsid w:val="00F83B08"/>
    <w:rsid w:val="00F83D4B"/>
    <w:rsid w:val="00F84610"/>
    <w:rsid w:val="00F85D89"/>
    <w:rsid w:val="00F8600D"/>
    <w:rsid w:val="00F8623D"/>
    <w:rsid w:val="00F86CB5"/>
    <w:rsid w:val="00F86E39"/>
    <w:rsid w:val="00F90DB1"/>
    <w:rsid w:val="00F9198F"/>
    <w:rsid w:val="00F91C5A"/>
    <w:rsid w:val="00F926A3"/>
    <w:rsid w:val="00F9327C"/>
    <w:rsid w:val="00F93EAF"/>
    <w:rsid w:val="00F94433"/>
    <w:rsid w:val="00F94C82"/>
    <w:rsid w:val="00F9664C"/>
    <w:rsid w:val="00F968E4"/>
    <w:rsid w:val="00F97ADE"/>
    <w:rsid w:val="00FA17E7"/>
    <w:rsid w:val="00FA24ED"/>
    <w:rsid w:val="00FA2A44"/>
    <w:rsid w:val="00FA2A88"/>
    <w:rsid w:val="00FA6DDC"/>
    <w:rsid w:val="00FA723C"/>
    <w:rsid w:val="00FB02B9"/>
    <w:rsid w:val="00FB0AFF"/>
    <w:rsid w:val="00FB0E19"/>
    <w:rsid w:val="00FB18C0"/>
    <w:rsid w:val="00FB1DC4"/>
    <w:rsid w:val="00FB1EB3"/>
    <w:rsid w:val="00FB30DA"/>
    <w:rsid w:val="00FB4849"/>
    <w:rsid w:val="00FB4E36"/>
    <w:rsid w:val="00FB4FFB"/>
    <w:rsid w:val="00FB52C6"/>
    <w:rsid w:val="00FB6357"/>
    <w:rsid w:val="00FB638B"/>
    <w:rsid w:val="00FB713A"/>
    <w:rsid w:val="00FC04BE"/>
    <w:rsid w:val="00FC078E"/>
    <w:rsid w:val="00FC09FF"/>
    <w:rsid w:val="00FC0EEE"/>
    <w:rsid w:val="00FC1295"/>
    <w:rsid w:val="00FC170D"/>
    <w:rsid w:val="00FC1D24"/>
    <w:rsid w:val="00FC2314"/>
    <w:rsid w:val="00FC256A"/>
    <w:rsid w:val="00FC25A7"/>
    <w:rsid w:val="00FC2ABA"/>
    <w:rsid w:val="00FC33AB"/>
    <w:rsid w:val="00FC33E8"/>
    <w:rsid w:val="00FC3D27"/>
    <w:rsid w:val="00FC3E7E"/>
    <w:rsid w:val="00FC46C9"/>
    <w:rsid w:val="00FC51DB"/>
    <w:rsid w:val="00FC6C39"/>
    <w:rsid w:val="00FC6C95"/>
    <w:rsid w:val="00FC7751"/>
    <w:rsid w:val="00FD032D"/>
    <w:rsid w:val="00FD063D"/>
    <w:rsid w:val="00FD06C2"/>
    <w:rsid w:val="00FD06C5"/>
    <w:rsid w:val="00FD0D2B"/>
    <w:rsid w:val="00FD1372"/>
    <w:rsid w:val="00FD1CCA"/>
    <w:rsid w:val="00FD20C8"/>
    <w:rsid w:val="00FD292A"/>
    <w:rsid w:val="00FD392A"/>
    <w:rsid w:val="00FD472C"/>
    <w:rsid w:val="00FD5941"/>
    <w:rsid w:val="00FD59C1"/>
    <w:rsid w:val="00FD6775"/>
    <w:rsid w:val="00FD74F6"/>
    <w:rsid w:val="00FD7B30"/>
    <w:rsid w:val="00FE2086"/>
    <w:rsid w:val="00FE234C"/>
    <w:rsid w:val="00FE2D0C"/>
    <w:rsid w:val="00FE3847"/>
    <w:rsid w:val="00FE3E02"/>
    <w:rsid w:val="00FE5149"/>
    <w:rsid w:val="00FE5E83"/>
    <w:rsid w:val="00FE6E83"/>
    <w:rsid w:val="00FE6F00"/>
    <w:rsid w:val="00FE76F2"/>
    <w:rsid w:val="00FF0A9A"/>
    <w:rsid w:val="00FF0CDD"/>
    <w:rsid w:val="00FF19A0"/>
    <w:rsid w:val="00FF1B99"/>
    <w:rsid w:val="00FF1E9D"/>
    <w:rsid w:val="00FF26B7"/>
    <w:rsid w:val="00FF2F89"/>
    <w:rsid w:val="00FF36B4"/>
    <w:rsid w:val="00FF42C6"/>
    <w:rsid w:val="00FF5B81"/>
    <w:rsid w:val="00FF6617"/>
    <w:rsid w:val="00FF75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6BCA31"/>
  <w15:chartTrackingRefBased/>
  <w15:docId w15:val="{AE165609-867A-4421-B207-F2B8D804E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FollowedHyperlink" w:uiPriority="99"/>
    <w:lsdException w:name="Strong" w:uiPriority="22" w:qFormat="1"/>
    <w:lsdException w:name="Emphasis" w:qFormat="1"/>
    <w:lsdException w:name="Plain Text" w:uiPriority="99"/>
    <w:lsdException w:name="Normal (Web)" w:uiPriority="99"/>
    <w:lsdException w:name="HTML Preformatted"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3DC"/>
    <w:rPr>
      <w:rFonts w:ascii="Arial" w:hAnsi="Arial"/>
    </w:rPr>
  </w:style>
  <w:style w:type="paragraph" w:styleId="Heading1">
    <w:name w:val="heading 1"/>
    <w:basedOn w:val="Normal"/>
    <w:next w:val="nobreak"/>
    <w:link w:val="Heading1Char"/>
    <w:uiPriority w:val="9"/>
    <w:qFormat/>
    <w:rsid w:val="00DB3ECF"/>
    <w:pPr>
      <w:keepNext/>
      <w:numPr>
        <w:numId w:val="1"/>
      </w:numPr>
      <w:spacing w:before="120" w:after="60"/>
      <w:outlineLvl w:val="0"/>
    </w:pPr>
    <w:rPr>
      <w:b/>
      <w:bCs/>
      <w:kern w:val="32"/>
      <w:sz w:val="28"/>
      <w:szCs w:val="32"/>
      <w:lang w:val="en-US" w:eastAsia="en-US"/>
    </w:rPr>
  </w:style>
  <w:style w:type="paragraph" w:styleId="Heading2">
    <w:name w:val="heading 2"/>
    <w:basedOn w:val="Normal"/>
    <w:next w:val="nobreak"/>
    <w:link w:val="Heading2Char"/>
    <w:uiPriority w:val="9"/>
    <w:qFormat/>
    <w:rsid w:val="009C311D"/>
    <w:pPr>
      <w:keepNext/>
      <w:numPr>
        <w:ilvl w:val="1"/>
        <w:numId w:val="1"/>
      </w:numPr>
      <w:tabs>
        <w:tab w:val="clear" w:pos="1569"/>
      </w:tabs>
      <w:ind w:left="0" w:firstLine="0"/>
      <w:outlineLvl w:val="1"/>
    </w:pPr>
    <w:rPr>
      <w:b/>
      <w:bCs/>
      <w:iCs/>
      <w:sz w:val="24"/>
      <w:szCs w:val="28"/>
      <w:lang w:val="en-US" w:eastAsia="en-US"/>
    </w:rPr>
  </w:style>
  <w:style w:type="paragraph" w:styleId="Heading3">
    <w:name w:val="heading 3"/>
    <w:basedOn w:val="Normal"/>
    <w:next w:val="nobreak"/>
    <w:link w:val="Heading3Char"/>
    <w:uiPriority w:val="9"/>
    <w:qFormat/>
    <w:rsid w:val="00DB3ECF"/>
    <w:pPr>
      <w:keepNext/>
      <w:numPr>
        <w:ilvl w:val="2"/>
        <w:numId w:val="1"/>
      </w:numPr>
      <w:outlineLvl w:val="2"/>
    </w:pPr>
    <w:rPr>
      <w:rFonts w:ascii="Helvetica" w:hAnsi="Helvetica"/>
      <w:b/>
      <w:bCs/>
      <w:szCs w:val="26"/>
      <w:lang w:val="en-US" w:eastAsia="en-US"/>
    </w:rPr>
  </w:style>
  <w:style w:type="paragraph" w:styleId="Heading4">
    <w:name w:val="heading 4"/>
    <w:basedOn w:val="Normal"/>
    <w:next w:val="Normal"/>
    <w:link w:val="Heading4Char"/>
    <w:uiPriority w:val="9"/>
    <w:qFormat/>
    <w:pPr>
      <w:keepNext/>
      <w:numPr>
        <w:ilvl w:val="3"/>
        <w:numId w:val="1"/>
      </w:numPr>
      <w:spacing w:before="240" w:after="60"/>
      <w:outlineLvl w:val="3"/>
    </w:pPr>
    <w:rPr>
      <w:rFonts w:ascii="Times New Roman" w:hAnsi="Times New Roman"/>
      <w:b/>
      <w:bCs/>
      <w:sz w:val="28"/>
      <w:szCs w:val="28"/>
      <w:lang w:val="en-US" w:eastAsia="en-U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nobreak">
    <w:name w:val="nobreak"/>
    <w:basedOn w:val="Normal"/>
    <w:next w:val="Normal"/>
    <w:pPr>
      <w:keepNext/>
    </w:pPr>
  </w:style>
  <w:style w:type="paragraph" w:customStyle="1" w:styleId="HTMLBody">
    <w:name w:val="HTML Body"/>
    <w:pPr>
      <w:autoSpaceDE w:val="0"/>
      <w:autoSpaceDN w:val="0"/>
      <w:adjustRightInd w:val="0"/>
    </w:pPr>
    <w:rPr>
      <w:rFonts w:ascii="Comic Sans MS" w:hAnsi="Comic Sans MS"/>
      <w:sz w:val="18"/>
      <w:szCs w:val="18"/>
      <w:lang w:val="en-US" w:eastAsia="en-U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uiPriority w:val="99"/>
    <w:rPr>
      <w:color w:val="0000FF"/>
      <w:u w:val="single"/>
    </w:rPr>
  </w:style>
  <w:style w:type="character" w:styleId="PageNumber">
    <w:name w:val="page number"/>
    <w:basedOn w:val="DefaultParagraphFont"/>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pPr>
      <w:spacing w:before="120" w:after="120"/>
    </w:pPr>
    <w:rPr>
      <w:b/>
      <w:bCs/>
    </w:rPr>
  </w:style>
  <w:style w:type="paragraph" w:styleId="NormalWeb">
    <w:name w:val="Normal (Web)"/>
    <w:basedOn w:val="Normal"/>
    <w:uiPriority w:val="99"/>
    <w:rPr>
      <w:rFonts w:ascii="Times New Roman" w:hAnsi="Times New Roman"/>
      <w:sz w:val="24"/>
    </w:rPr>
  </w:style>
  <w:style w:type="paragraph" w:styleId="PlainText">
    <w:name w:val="Plain Text"/>
    <w:basedOn w:val="Normal"/>
    <w:link w:val="PlainTextChar"/>
    <w:uiPriority w:val="99"/>
    <w:pPr>
      <w:ind w:left="720"/>
    </w:pPr>
    <w:rPr>
      <w:rFonts w:ascii="Courier New" w:hAnsi="Courier New"/>
      <w:lang w:val="en-US" w:eastAsia="en-US"/>
    </w:r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link w:val="CommentTextChar"/>
    <w:uiPriority w:val="99"/>
    <w:rPr>
      <w:lang w:val="x-none" w:eastAsia="x-none"/>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cs="Arial"/>
      <w:sz w:val="24"/>
    </w:rPr>
  </w:style>
  <w:style w:type="paragraph" w:styleId="EnvelopeReturn">
    <w:name w:val="envelope return"/>
    <w:basedOn w:val="Normal"/>
    <w:rPr>
      <w:rFonts w:cs="Arial"/>
    </w:rPr>
  </w:style>
  <w:style w:type="paragraph" w:styleId="FootnoteText">
    <w:name w:val="footnote text"/>
    <w:basedOn w:val="Normal"/>
    <w:semiHidden/>
  </w:style>
  <w:style w:type="paragraph" w:styleId="HTMLAddress">
    <w:name w:val="HTML Address"/>
    <w:basedOn w:val="Normal"/>
    <w:rPr>
      <w:i/>
      <w:iCs/>
    </w:rPr>
  </w:style>
  <w:style w:type="paragraph" w:styleId="HTMLPreformatted">
    <w:name w:val="HTML Preformatted"/>
    <w:basedOn w:val="Normal"/>
    <w:link w:val="HTMLPreformattedChar"/>
    <w:uiPriority w:val="99"/>
    <w:rsid w:val="00AE565B"/>
    <w:rPr>
      <w:rFonts w:ascii="Courier New" w:hAnsi="Courier New"/>
      <w:sz w:val="14"/>
      <w:lang w:val="en-US" w:eastAsia="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2"/>
      </w:numPr>
    </w:pPr>
  </w:style>
  <w:style w:type="paragraph" w:styleId="ListBullet2">
    <w:name w:val="List Bullet 2"/>
    <w:basedOn w:val="Normal"/>
    <w:autoRedefine/>
    <w:pPr>
      <w:numPr>
        <w:numId w:val="3"/>
      </w:numPr>
    </w:pPr>
  </w:style>
  <w:style w:type="paragraph" w:styleId="ListBullet3">
    <w:name w:val="List Bullet 3"/>
    <w:basedOn w:val="Normal"/>
    <w:autoRedefine/>
    <w:pPr>
      <w:numPr>
        <w:numId w:val="4"/>
      </w:numPr>
    </w:pPr>
  </w:style>
  <w:style w:type="paragraph" w:styleId="ListBullet4">
    <w:name w:val="List Bullet 4"/>
    <w:basedOn w:val="Normal"/>
    <w:autoRedefine/>
    <w:pPr>
      <w:numPr>
        <w:numId w:val="5"/>
      </w:numPr>
    </w:pPr>
  </w:style>
  <w:style w:type="paragraph" w:styleId="ListBullet5">
    <w:name w:val="List Bullet 5"/>
    <w:basedOn w:val="Normal"/>
    <w:autoRedefine/>
    <w:pPr>
      <w:numPr>
        <w:numId w:val="6"/>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7"/>
      </w:numPr>
    </w:pPr>
  </w:style>
  <w:style w:type="paragraph" w:styleId="ListNumber2">
    <w:name w:val="List Number 2"/>
    <w:basedOn w:val="Normal"/>
    <w:pPr>
      <w:numPr>
        <w:numId w:val="8"/>
      </w:numPr>
    </w:pPr>
  </w:style>
  <w:style w:type="paragraph" w:styleId="ListNumber3">
    <w:name w:val="List Number 3"/>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cs="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cs="Arial"/>
      <w:b/>
      <w:bCs/>
      <w:kern w:val="28"/>
      <w:sz w:val="32"/>
      <w:szCs w:val="32"/>
    </w:rPr>
  </w:style>
  <w:style w:type="paragraph" w:styleId="TOAHeading">
    <w:name w:val="toa heading"/>
    <w:basedOn w:val="Normal"/>
    <w:next w:val="Normal"/>
    <w:semiHidden/>
    <w:pPr>
      <w:spacing w:before="120"/>
    </w:pPr>
    <w:rPr>
      <w:rFonts w:cs="Arial"/>
      <w:b/>
      <w:bCs/>
      <w:sz w:val="24"/>
    </w:rPr>
  </w:style>
  <w:style w:type="paragraph" w:styleId="TOC1">
    <w:name w:val="toc 1"/>
    <w:basedOn w:val="Normal"/>
    <w:next w:val="Normal"/>
    <w:autoRedefine/>
    <w:uiPriority w:val="39"/>
  </w:style>
  <w:style w:type="paragraph" w:styleId="TOC2">
    <w:name w:val="toc 2"/>
    <w:basedOn w:val="Normal"/>
    <w:next w:val="Normal"/>
    <w:autoRedefine/>
    <w:uiPriority w:val="39"/>
    <w:rsid w:val="00462541"/>
    <w:pPr>
      <w:tabs>
        <w:tab w:val="left" w:pos="800"/>
        <w:tab w:val="right" w:leader="dot" w:pos="9962"/>
      </w:tabs>
      <w:ind w:left="198"/>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character" w:styleId="FollowedHyperlink">
    <w:name w:val="FollowedHyperlink"/>
    <w:uiPriority w:val="99"/>
    <w:rPr>
      <w:color w:val="800080"/>
      <w:u w:val="single"/>
    </w:rPr>
  </w:style>
  <w:style w:type="paragraph" w:styleId="BalloonText">
    <w:name w:val="Balloon Text"/>
    <w:basedOn w:val="Normal"/>
    <w:link w:val="BalloonTextChar"/>
    <w:uiPriority w:val="99"/>
    <w:semiHidden/>
    <w:rPr>
      <w:rFonts w:ascii="Tahoma" w:hAnsi="Tahoma"/>
      <w:sz w:val="16"/>
      <w:szCs w:val="16"/>
      <w:lang w:val="en-US" w:eastAsia="en-US"/>
    </w:rPr>
  </w:style>
  <w:style w:type="paragraph" w:styleId="CommentSubject">
    <w:name w:val="annotation subject"/>
    <w:basedOn w:val="CommentText"/>
    <w:next w:val="CommentText"/>
    <w:semiHidden/>
    <w:rPr>
      <w:b/>
      <w:bCs/>
    </w:rPr>
  </w:style>
  <w:style w:type="character" w:styleId="FootnoteReference">
    <w:name w:val="footnote reference"/>
    <w:semiHidden/>
    <w:rsid w:val="00BF739C"/>
    <w:rPr>
      <w:vertAlign w:val="superscript"/>
    </w:rPr>
  </w:style>
  <w:style w:type="character" w:styleId="CommentReference">
    <w:name w:val="annotation reference"/>
    <w:uiPriority w:val="99"/>
    <w:rsid w:val="00463D05"/>
    <w:rPr>
      <w:sz w:val="16"/>
      <w:szCs w:val="16"/>
    </w:rPr>
  </w:style>
  <w:style w:type="table" w:styleId="TableGrid">
    <w:name w:val="Table Grid"/>
    <w:basedOn w:val="TableNormal"/>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uiPriority w:val="22"/>
    <w:qFormat/>
    <w:rsid w:val="00A35AC6"/>
    <w:rPr>
      <w:b/>
      <w:bCs/>
    </w:rPr>
  </w:style>
  <w:style w:type="character" w:customStyle="1" w:styleId="Heading1Char">
    <w:name w:val="Heading 1 Char"/>
    <w:link w:val="Heading1"/>
    <w:uiPriority w:val="9"/>
    <w:rsid w:val="008E6A79"/>
    <w:rPr>
      <w:rFonts w:ascii="Arial" w:hAnsi="Arial" w:cs="Arial"/>
      <w:b/>
      <w:bCs/>
      <w:kern w:val="32"/>
      <w:sz w:val="28"/>
      <w:szCs w:val="32"/>
      <w:lang w:val="en-US" w:eastAsia="en-US"/>
    </w:rPr>
  </w:style>
  <w:style w:type="character" w:customStyle="1" w:styleId="Heading2Char">
    <w:name w:val="Heading 2 Char"/>
    <w:link w:val="Heading2"/>
    <w:uiPriority w:val="9"/>
    <w:rsid w:val="009C311D"/>
    <w:rPr>
      <w:rFonts w:ascii="Arial" w:hAnsi="Arial" w:cs="Arial"/>
      <w:b/>
      <w:bCs/>
      <w:iCs/>
      <w:sz w:val="24"/>
      <w:szCs w:val="28"/>
      <w:lang w:val="en-US" w:eastAsia="en-US"/>
    </w:rPr>
  </w:style>
  <w:style w:type="character" w:customStyle="1" w:styleId="Heading3Char">
    <w:name w:val="Heading 3 Char"/>
    <w:link w:val="Heading3"/>
    <w:uiPriority w:val="9"/>
    <w:rsid w:val="008E6A79"/>
    <w:rPr>
      <w:rFonts w:ascii="Helvetica" w:hAnsi="Helvetica" w:cs="Arial"/>
      <w:b/>
      <w:bCs/>
      <w:szCs w:val="26"/>
      <w:lang w:val="en-US" w:eastAsia="en-US"/>
    </w:rPr>
  </w:style>
  <w:style w:type="character" w:customStyle="1" w:styleId="Heading4Char">
    <w:name w:val="Heading 4 Char"/>
    <w:link w:val="Heading4"/>
    <w:uiPriority w:val="9"/>
    <w:rsid w:val="008E6A79"/>
    <w:rPr>
      <w:b/>
      <w:bCs/>
      <w:sz w:val="28"/>
      <w:szCs w:val="28"/>
      <w:lang w:val="en-US" w:eastAsia="en-US"/>
    </w:rPr>
  </w:style>
  <w:style w:type="character" w:customStyle="1" w:styleId="BalloonTextChar">
    <w:name w:val="Balloon Text Char"/>
    <w:link w:val="BalloonText"/>
    <w:uiPriority w:val="99"/>
    <w:semiHidden/>
    <w:rsid w:val="008E6A79"/>
    <w:rPr>
      <w:rFonts w:ascii="Tahoma" w:hAnsi="Tahoma" w:cs="Tahoma"/>
      <w:sz w:val="16"/>
      <w:szCs w:val="16"/>
      <w:lang w:val="en-US" w:eastAsia="en-US"/>
    </w:rPr>
  </w:style>
  <w:style w:type="character" w:customStyle="1" w:styleId="PlainTextChar">
    <w:name w:val="Plain Text Char"/>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table" w:customStyle="1" w:styleId="LightShading-Accent11">
    <w:name w:val="Light Shading - Accent 11"/>
    <w:basedOn w:val="TableNormal"/>
    <w:uiPriority w:val="60"/>
    <w:rsid w:val="004343D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1-Accent11">
    <w:name w:val="Medium Shading 1 - Accent 11"/>
    <w:basedOn w:val="TableNormal"/>
    <w:uiPriority w:val="63"/>
    <w:rsid w:val="004343D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DefaultStyle">
    <w:name w:val="Default Style"/>
    <w:rsid w:val="00A219AB"/>
    <w:pPr>
      <w:suppressAutoHyphens/>
      <w:spacing w:after="200" w:line="276" w:lineRule="auto"/>
    </w:pPr>
    <w:rPr>
      <w:rFonts w:ascii="Calibri" w:hAnsi="Calibri"/>
      <w:sz w:val="22"/>
      <w:szCs w:val="22"/>
    </w:rPr>
  </w:style>
  <w:style w:type="paragraph" w:styleId="ColorfulList-Accent1">
    <w:name w:val="Colorful List Accent 1"/>
    <w:basedOn w:val="DefaultStyle"/>
    <w:qFormat/>
    <w:rsid w:val="00A219AB"/>
    <w:pPr>
      <w:ind w:left="720"/>
      <w:contextualSpacing/>
    </w:pPr>
  </w:style>
  <w:style w:type="table" w:customStyle="1" w:styleId="LightList-Accent11">
    <w:name w:val="Light List - Accent 11"/>
    <w:basedOn w:val="TableNormal"/>
    <w:uiPriority w:val="61"/>
    <w:rsid w:val="00FD06C5"/>
    <w:rPr>
      <w:rFonts w:ascii="Calibri" w:eastAsia="MS Mincho"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CommentTextChar">
    <w:name w:val="Comment Text Char"/>
    <w:link w:val="CommentText"/>
    <w:uiPriority w:val="99"/>
    <w:rsid w:val="002157BF"/>
    <w:rPr>
      <w:rFonts w:ascii="Arial" w:hAnsi="Arial"/>
    </w:rPr>
  </w:style>
  <w:style w:type="paragraph" w:styleId="ColorfulShading-Accent1">
    <w:name w:val="Colorful Shading Accent 1"/>
    <w:hidden/>
    <w:uiPriority w:val="99"/>
    <w:semiHidden/>
    <w:rsid w:val="00F07F9F"/>
    <w:rPr>
      <w:rFonts w:ascii="Arial" w:hAnsi="Arial"/>
    </w:rPr>
  </w:style>
  <w:style w:type="table" w:styleId="MediumGrid1-Accent1">
    <w:name w:val="Medium Grid 1 Accent 1"/>
    <w:basedOn w:val="TableNormal"/>
    <w:uiPriority w:val="62"/>
    <w:rsid w:val="000835AD"/>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Wingdings" w:eastAsia="Times New Roman" w:hAnsi="Wingdings"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Wingdings" w:eastAsia="Times New Roman" w:hAnsi="Wingding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Wingdings" w:eastAsia="Times New Roman" w:hAnsi="Wingdings" w:cs="Times New Roman"/>
        <w:b/>
        <w:bCs/>
      </w:rPr>
    </w:tblStylePr>
    <w:tblStylePr w:type="lastCol">
      <w:rPr>
        <w:rFonts w:ascii="Wingdings" w:eastAsia="Times New Roman" w:hAnsi="Wingding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Revision">
    <w:name w:val="Revision"/>
    <w:hidden/>
    <w:uiPriority w:val="99"/>
    <w:semiHidden/>
    <w:rsid w:val="00FF75C6"/>
    <w:rPr>
      <w:rFonts w:ascii="Arial" w:hAnsi="Arial"/>
    </w:rPr>
  </w:style>
  <w:style w:type="paragraph" w:customStyle="1" w:styleId="EndNoteBibliographyTitle">
    <w:name w:val="EndNote Bibliography Title"/>
    <w:basedOn w:val="Normal"/>
    <w:link w:val="EndNoteBibliographyTitleChar"/>
    <w:rsid w:val="0031233F"/>
    <w:pPr>
      <w:jc w:val="center"/>
    </w:pPr>
    <w:rPr>
      <w:rFonts w:cs="Arial"/>
      <w:noProof/>
    </w:rPr>
  </w:style>
  <w:style w:type="character" w:customStyle="1" w:styleId="EndNoteBibliographyTitleChar">
    <w:name w:val="EndNote Bibliography Title Char"/>
    <w:link w:val="EndNoteBibliographyTitle"/>
    <w:rsid w:val="0031233F"/>
    <w:rPr>
      <w:rFonts w:ascii="Arial" w:hAnsi="Arial" w:cs="Arial"/>
      <w:noProof/>
      <w:sz w:val="14"/>
      <w:lang w:val="en-US" w:eastAsia="en-US"/>
    </w:rPr>
  </w:style>
  <w:style w:type="paragraph" w:customStyle="1" w:styleId="EndNoteBibliography">
    <w:name w:val="EndNote Bibliography"/>
    <w:basedOn w:val="Normal"/>
    <w:link w:val="EndNoteBibliographyChar"/>
    <w:rsid w:val="0031233F"/>
    <w:rPr>
      <w:rFonts w:cs="Arial"/>
      <w:noProof/>
    </w:rPr>
  </w:style>
  <w:style w:type="character" w:customStyle="1" w:styleId="EndNoteBibliographyChar">
    <w:name w:val="EndNote Bibliography Char"/>
    <w:link w:val="EndNoteBibliography"/>
    <w:rsid w:val="0031233F"/>
    <w:rPr>
      <w:rFonts w:ascii="Arial" w:hAnsi="Arial" w:cs="Arial"/>
      <w:noProof/>
      <w:sz w:val="1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51870858">
      <w:bodyDiv w:val="1"/>
      <w:marLeft w:val="0"/>
      <w:marRight w:val="0"/>
      <w:marTop w:val="0"/>
      <w:marBottom w:val="0"/>
      <w:divBdr>
        <w:top w:val="none" w:sz="0" w:space="0" w:color="auto"/>
        <w:left w:val="none" w:sz="0" w:space="0" w:color="auto"/>
        <w:bottom w:val="none" w:sz="0" w:space="0" w:color="auto"/>
        <w:right w:val="none" w:sz="0" w:space="0" w:color="auto"/>
      </w:divBdr>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55795139">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310984113">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39552351">
      <w:bodyDiv w:val="1"/>
      <w:marLeft w:val="0"/>
      <w:marRight w:val="0"/>
      <w:marTop w:val="0"/>
      <w:marBottom w:val="0"/>
      <w:divBdr>
        <w:top w:val="none" w:sz="0" w:space="0" w:color="auto"/>
        <w:left w:val="none" w:sz="0" w:space="0" w:color="auto"/>
        <w:bottom w:val="none" w:sz="0" w:space="0" w:color="auto"/>
        <w:right w:val="none" w:sz="0" w:space="0" w:color="auto"/>
      </w:divBdr>
    </w:div>
    <w:div w:id="341471492">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8234780">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31048743">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62204085">
      <w:bodyDiv w:val="1"/>
      <w:marLeft w:val="0"/>
      <w:marRight w:val="0"/>
      <w:marTop w:val="0"/>
      <w:marBottom w:val="0"/>
      <w:divBdr>
        <w:top w:val="none" w:sz="0" w:space="0" w:color="auto"/>
        <w:left w:val="none" w:sz="0" w:space="0" w:color="auto"/>
        <w:bottom w:val="none" w:sz="0" w:space="0" w:color="auto"/>
        <w:right w:val="none" w:sz="0" w:space="0" w:color="auto"/>
      </w:divBdr>
    </w:div>
    <w:div w:id="688217793">
      <w:bodyDiv w:val="1"/>
      <w:marLeft w:val="0"/>
      <w:marRight w:val="0"/>
      <w:marTop w:val="0"/>
      <w:marBottom w:val="0"/>
      <w:divBdr>
        <w:top w:val="none" w:sz="0" w:space="0" w:color="auto"/>
        <w:left w:val="none" w:sz="0" w:space="0" w:color="auto"/>
        <w:bottom w:val="none" w:sz="0" w:space="0" w:color="auto"/>
        <w:right w:val="none" w:sz="0" w:space="0" w:color="auto"/>
      </w:divBdr>
    </w:div>
    <w:div w:id="692807069">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08866273">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71259891">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76181974">
      <w:bodyDiv w:val="1"/>
      <w:marLeft w:val="0"/>
      <w:marRight w:val="0"/>
      <w:marTop w:val="0"/>
      <w:marBottom w:val="0"/>
      <w:divBdr>
        <w:top w:val="none" w:sz="0" w:space="0" w:color="auto"/>
        <w:left w:val="none" w:sz="0" w:space="0" w:color="auto"/>
        <w:bottom w:val="none" w:sz="0" w:space="0" w:color="auto"/>
        <w:right w:val="none" w:sz="0" w:space="0" w:color="auto"/>
      </w:divBdr>
    </w:div>
    <w:div w:id="1006984526">
      <w:bodyDiv w:val="1"/>
      <w:marLeft w:val="0"/>
      <w:marRight w:val="0"/>
      <w:marTop w:val="0"/>
      <w:marBottom w:val="0"/>
      <w:divBdr>
        <w:top w:val="none" w:sz="0" w:space="0" w:color="auto"/>
        <w:left w:val="none" w:sz="0" w:space="0" w:color="auto"/>
        <w:bottom w:val="none" w:sz="0" w:space="0" w:color="auto"/>
        <w:right w:val="none" w:sz="0" w:space="0" w:color="auto"/>
      </w:divBdr>
    </w:div>
    <w:div w:id="1020280103">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28689762">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84385958">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72553040">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584146447">
      <w:bodyDiv w:val="1"/>
      <w:marLeft w:val="0"/>
      <w:marRight w:val="0"/>
      <w:marTop w:val="0"/>
      <w:marBottom w:val="0"/>
      <w:divBdr>
        <w:top w:val="none" w:sz="0" w:space="0" w:color="auto"/>
        <w:left w:val="none" w:sz="0" w:space="0" w:color="auto"/>
        <w:bottom w:val="none" w:sz="0" w:space="0" w:color="auto"/>
        <w:right w:val="none" w:sz="0" w:space="0" w:color="auto"/>
      </w:divBdr>
    </w:div>
    <w:div w:id="1639453464">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914703442">
      <w:bodyDiv w:val="1"/>
      <w:marLeft w:val="0"/>
      <w:marRight w:val="0"/>
      <w:marTop w:val="0"/>
      <w:marBottom w:val="0"/>
      <w:divBdr>
        <w:top w:val="none" w:sz="0" w:space="0" w:color="auto"/>
        <w:left w:val="none" w:sz="0" w:space="0" w:color="auto"/>
        <w:bottom w:val="none" w:sz="0" w:space="0" w:color="auto"/>
        <w:right w:val="none" w:sz="0" w:space="0" w:color="auto"/>
      </w:divBdr>
      <w:divsChild>
        <w:div w:id="333844937">
          <w:marLeft w:val="547"/>
          <w:marRight w:val="0"/>
          <w:marTop w:val="154"/>
          <w:marBottom w:val="0"/>
          <w:divBdr>
            <w:top w:val="none" w:sz="0" w:space="0" w:color="auto"/>
            <w:left w:val="none" w:sz="0" w:space="0" w:color="auto"/>
            <w:bottom w:val="none" w:sz="0" w:space="0" w:color="auto"/>
            <w:right w:val="none" w:sz="0" w:space="0" w:color="auto"/>
          </w:divBdr>
        </w:div>
        <w:div w:id="370690992">
          <w:marLeft w:val="547"/>
          <w:marRight w:val="0"/>
          <w:marTop w:val="154"/>
          <w:marBottom w:val="0"/>
          <w:divBdr>
            <w:top w:val="none" w:sz="0" w:space="0" w:color="auto"/>
            <w:left w:val="none" w:sz="0" w:space="0" w:color="auto"/>
            <w:bottom w:val="none" w:sz="0" w:space="0" w:color="auto"/>
            <w:right w:val="none" w:sz="0" w:space="0" w:color="auto"/>
          </w:divBdr>
        </w:div>
        <w:div w:id="505747569">
          <w:marLeft w:val="547"/>
          <w:marRight w:val="0"/>
          <w:marTop w:val="154"/>
          <w:marBottom w:val="0"/>
          <w:divBdr>
            <w:top w:val="none" w:sz="0" w:space="0" w:color="auto"/>
            <w:left w:val="none" w:sz="0" w:space="0" w:color="auto"/>
            <w:bottom w:val="none" w:sz="0" w:space="0" w:color="auto"/>
            <w:right w:val="none" w:sz="0" w:space="0" w:color="auto"/>
          </w:divBdr>
        </w:div>
        <w:div w:id="748581233">
          <w:marLeft w:val="547"/>
          <w:marRight w:val="0"/>
          <w:marTop w:val="154"/>
          <w:marBottom w:val="0"/>
          <w:divBdr>
            <w:top w:val="none" w:sz="0" w:space="0" w:color="auto"/>
            <w:left w:val="none" w:sz="0" w:space="0" w:color="auto"/>
            <w:bottom w:val="none" w:sz="0" w:space="0" w:color="auto"/>
            <w:right w:val="none" w:sz="0" w:space="0" w:color="auto"/>
          </w:divBdr>
        </w:div>
        <w:div w:id="1368991764">
          <w:marLeft w:val="547"/>
          <w:marRight w:val="0"/>
          <w:marTop w:val="154"/>
          <w:marBottom w:val="0"/>
          <w:divBdr>
            <w:top w:val="none" w:sz="0" w:space="0" w:color="auto"/>
            <w:left w:val="none" w:sz="0" w:space="0" w:color="auto"/>
            <w:bottom w:val="none" w:sz="0" w:space="0" w:color="auto"/>
            <w:right w:val="none" w:sz="0" w:space="0" w:color="auto"/>
          </w:divBdr>
        </w:div>
        <w:div w:id="1763842069">
          <w:marLeft w:val="1166"/>
          <w:marRight w:val="0"/>
          <w:marTop w:val="134"/>
          <w:marBottom w:val="0"/>
          <w:divBdr>
            <w:top w:val="none" w:sz="0" w:space="0" w:color="auto"/>
            <w:left w:val="none" w:sz="0" w:space="0" w:color="auto"/>
            <w:bottom w:val="none" w:sz="0" w:space="0" w:color="auto"/>
            <w:right w:val="none" w:sz="0" w:space="0" w:color="auto"/>
          </w:divBdr>
        </w:div>
        <w:div w:id="2059472453">
          <w:marLeft w:val="547"/>
          <w:marRight w:val="0"/>
          <w:marTop w:val="154"/>
          <w:marBottom w:val="0"/>
          <w:divBdr>
            <w:top w:val="none" w:sz="0" w:space="0" w:color="auto"/>
            <w:left w:val="none" w:sz="0" w:space="0" w:color="auto"/>
            <w:bottom w:val="none" w:sz="0" w:space="0" w:color="auto"/>
            <w:right w:val="none" w:sz="0" w:space="0" w:color="auto"/>
          </w:divBdr>
        </w:div>
      </w:divsChild>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56735997">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3526513">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omments.xml.rels><?xml version="1.0" encoding="UTF-8" standalone="yes"?>
<Relationships xmlns="http://schemas.openxmlformats.org/package/2006/relationships"><Relationship Id="rId2" Type="http://schemas.openxmlformats.org/officeDocument/2006/relationships/hyperlink" Target="https://code.google.com/p/psi-pi/source/browse/trunk#trunk%2Fexamples%2F1_2_candidate_examples" TargetMode="External"/><Relationship Id="rId1" Type="http://schemas.openxmlformats.org/officeDocument/2006/relationships/hyperlink" Target="http://bioportal.bioontology.org/ontologies/UO?p=classes&amp;conceptid=root"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2.emf"/><Relationship Id="rId26" Type="http://schemas.openxmlformats.org/officeDocument/2006/relationships/image" Target="media/image8.png"/><Relationship Id="rId39" Type="http://schemas.openxmlformats.org/officeDocument/2006/relationships/header" Target="header1.xml"/><Relationship Id="rId21" Type="http://schemas.openxmlformats.org/officeDocument/2006/relationships/image" Target="media/image5.emf"/><Relationship Id="rId34" Type="http://schemas.openxmlformats.org/officeDocument/2006/relationships/hyperlink" Target="http://www.pcre.org"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unimod.org/obo/unimod.obo" TargetMode="External"/><Relationship Id="rId20" Type="http://schemas.openxmlformats.org/officeDocument/2006/relationships/image" Target="media/image4.emf"/><Relationship Id="rId29" Type="http://schemas.openxmlformats.org/officeDocument/2006/relationships/image" Target="media/image11.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sidev.info/mzquantml" TargetMode="External"/><Relationship Id="rId24" Type="http://schemas.openxmlformats.org/officeDocument/2006/relationships/image" Target="media/image7.png"/><Relationship Id="rId32" Type="http://schemas.openxmlformats.org/officeDocument/2006/relationships/hyperlink" Target="http://www.ncbi.nlm.nih.gov/IEB/ToolBox/SDKDOCS/SEQFEAT.HTML#_Genetic_Codes:" TargetMode="External"/><Relationship Id="rId37" Type="http://schemas.openxmlformats.org/officeDocument/2006/relationships/hyperlink" Target="http://fuge.sourceforge.net/dev/V1Final/FuGE-v1-SpecDoc.doc"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psidev-ms-vocab@lists.sourceforge.net" TargetMode="External"/><Relationship Id="rId23" Type="http://schemas.openxmlformats.org/officeDocument/2006/relationships/image" Target="media/image6.emf"/><Relationship Id="rId28" Type="http://schemas.openxmlformats.org/officeDocument/2006/relationships/image" Target="media/image10.png"/><Relationship Id="rId36" Type="http://schemas.openxmlformats.org/officeDocument/2006/relationships/hyperlink" Target="http://www.ietf.org/rfc/rfc2119.txt" TargetMode="External"/><Relationship Id="rId10" Type="http://schemas.openxmlformats.org/officeDocument/2006/relationships/hyperlink" Target="http://www.psidev.info/mzml" TargetMode="External"/><Relationship Id="rId19" Type="http://schemas.openxmlformats.org/officeDocument/2006/relationships/image" Target="media/image3.emf"/><Relationship Id="rId31" Type="http://schemas.openxmlformats.org/officeDocument/2006/relationships/image" Target="media/image1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sidev.info/miape/msi/" TargetMode="External"/><Relationship Id="rId14" Type="http://schemas.microsoft.com/office/2011/relationships/commentsExtended" Target="commentsExtended.xml"/><Relationship Id="rId22" Type="http://schemas.openxmlformats.org/officeDocument/2006/relationships/hyperlink" Target="http://code.google.com/p/psi-pi/source/browse/#svn%2Ftrunk%2Fexamples%2F1_1examples"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mailto:andrew.jones@liv.ac.uk" TargetMode="External"/><Relationship Id="rId43" Type="http://schemas.microsoft.com/office/2011/relationships/people" Target="people.xml"/><Relationship Id="rId8" Type="http://schemas.openxmlformats.org/officeDocument/2006/relationships/hyperlink" Target="http://www.w3.org/XML/Schema" TargetMode="External"/><Relationship Id="rId3" Type="http://schemas.openxmlformats.org/officeDocument/2006/relationships/styles" Target="styles.xml"/><Relationship Id="rId12" Type="http://schemas.openxmlformats.org/officeDocument/2006/relationships/hyperlink" Target="http://www.psidev.info/mztab" TargetMode="External"/><Relationship Id="rId17" Type="http://schemas.openxmlformats.org/officeDocument/2006/relationships/hyperlink" Target="http://www.ebi.ac.uk/chebi/" TargetMode="External"/><Relationship Id="rId25" Type="http://schemas.openxmlformats.org/officeDocument/2006/relationships/image" Target="http://www.peptideatlas.org/tmp/mzIdentML/figures/MzIdentML1.1.png" TargetMode="External"/><Relationship Id="rId33" Type="http://schemas.openxmlformats.org/officeDocument/2006/relationships/hyperlink" Target="http://www.matrixscience.com/help/fragmentation_help.html" TargetMode="External"/><Relationship Id="rId38" Type="http://schemas.openxmlformats.org/officeDocument/2006/relationships/hyperlink" Target="http://www.psidev.info/index.php?q=node/303"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13E57C-9705-495D-BA6B-CE04D01D9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80</Pages>
  <Words>31540</Words>
  <Characters>179782</Characters>
  <Application>Microsoft Office Word</Application>
  <DocSecurity>0</DocSecurity>
  <Lines>1498</Lines>
  <Paragraphs>421</Paragraphs>
  <ScaleCrop>false</ScaleCrop>
  <HeadingPairs>
    <vt:vector size="2" baseType="variant">
      <vt:variant>
        <vt:lpstr>Title</vt:lpstr>
      </vt:variant>
      <vt:variant>
        <vt:i4>1</vt:i4>
      </vt:variant>
    </vt:vector>
  </HeadingPairs>
  <TitlesOfParts>
    <vt:vector size="1" baseType="lpstr">
      <vt:lpstr>analysisXML specification document</vt:lpstr>
    </vt:vector>
  </TitlesOfParts>
  <Company>The University of Liverpool</Company>
  <LinksUpToDate>false</LinksUpToDate>
  <CharactersWithSpaces>210901</CharactersWithSpaces>
  <SharedDoc>false</SharedDoc>
  <HLinks>
    <vt:vector size="1794" baseType="variant">
      <vt:variant>
        <vt:i4>6881383</vt:i4>
      </vt:variant>
      <vt:variant>
        <vt:i4>1374</vt:i4>
      </vt:variant>
      <vt:variant>
        <vt:i4>0</vt:i4>
      </vt:variant>
      <vt:variant>
        <vt:i4>5</vt:i4>
      </vt:variant>
      <vt:variant>
        <vt:lpwstr>http://www.psidev.info/index.php?q=node/303</vt:lpwstr>
      </vt:variant>
      <vt:variant>
        <vt:lpwstr/>
      </vt:variant>
      <vt:variant>
        <vt:i4>3801215</vt:i4>
      </vt:variant>
      <vt:variant>
        <vt:i4>1371</vt:i4>
      </vt:variant>
      <vt:variant>
        <vt:i4>0</vt:i4>
      </vt:variant>
      <vt:variant>
        <vt:i4>5</vt:i4>
      </vt:variant>
      <vt:variant>
        <vt:lpwstr>http://fuge.sourceforge.net/dev/V1Final/FuGE-v1-SpecDoc.doc</vt:lpwstr>
      </vt:variant>
      <vt:variant>
        <vt:lpwstr/>
      </vt:variant>
      <vt:variant>
        <vt:i4>4128807</vt:i4>
      </vt:variant>
      <vt:variant>
        <vt:i4>1368</vt:i4>
      </vt:variant>
      <vt:variant>
        <vt:i4>0</vt:i4>
      </vt:variant>
      <vt:variant>
        <vt:i4>5</vt:i4>
      </vt:variant>
      <vt:variant>
        <vt:lpwstr>http://www.ietf.org/rfc/rfc2119.txt</vt:lpwstr>
      </vt:variant>
      <vt:variant>
        <vt:lpwstr/>
      </vt:variant>
      <vt:variant>
        <vt:i4>3604483</vt:i4>
      </vt:variant>
      <vt:variant>
        <vt:i4>1365</vt:i4>
      </vt:variant>
      <vt:variant>
        <vt:i4>0</vt:i4>
      </vt:variant>
      <vt:variant>
        <vt:i4>5</vt:i4>
      </vt:variant>
      <vt:variant>
        <vt:lpwstr>mailto:andrew.jones@liv.ac.uk</vt:lpwstr>
      </vt:variant>
      <vt:variant>
        <vt:lpwstr/>
      </vt:variant>
      <vt:variant>
        <vt:i4>5898334</vt:i4>
      </vt:variant>
      <vt:variant>
        <vt:i4>1359</vt:i4>
      </vt:variant>
      <vt:variant>
        <vt:i4>0</vt:i4>
      </vt:variant>
      <vt:variant>
        <vt:i4>5</vt:i4>
      </vt:variant>
      <vt:variant>
        <vt:lpwstr>http://www.pcre.org/</vt:lpwstr>
      </vt:variant>
      <vt:variant>
        <vt:lpwstr/>
      </vt:variant>
      <vt:variant>
        <vt:i4>4128793</vt:i4>
      </vt:variant>
      <vt:variant>
        <vt:i4>1356</vt:i4>
      </vt:variant>
      <vt:variant>
        <vt:i4>0</vt:i4>
      </vt:variant>
      <vt:variant>
        <vt:i4>5</vt:i4>
      </vt:variant>
      <vt:variant>
        <vt:lpwstr>http://www.matrixscience.com/help/fragmentation_help.html</vt:lpwstr>
      </vt:variant>
      <vt:variant>
        <vt:lpwstr/>
      </vt:variant>
      <vt:variant>
        <vt:i4>3604533</vt:i4>
      </vt:variant>
      <vt:variant>
        <vt:i4>1353</vt:i4>
      </vt:variant>
      <vt:variant>
        <vt:i4>0</vt:i4>
      </vt:variant>
      <vt:variant>
        <vt:i4>5</vt:i4>
      </vt:variant>
      <vt:variant>
        <vt:lpwstr>http://www.ncbi.nlm.nih.gov/IEB/ToolBox/SDKDOCS/SEQFEAT.HTML</vt:lpwstr>
      </vt:variant>
      <vt:variant>
        <vt:lpwstr>_Genetic_Codes:</vt:lpwstr>
      </vt:variant>
      <vt:variant>
        <vt:i4>7733347</vt:i4>
      </vt:variant>
      <vt:variant>
        <vt:i4>1344</vt:i4>
      </vt:variant>
      <vt:variant>
        <vt:i4>0</vt:i4>
      </vt:variant>
      <vt:variant>
        <vt:i4>5</vt:i4>
      </vt:variant>
      <vt:variant>
        <vt:lpwstr/>
      </vt:variant>
      <vt:variant>
        <vt:lpwstr>cv</vt:lpwstr>
      </vt:variant>
      <vt:variant>
        <vt:i4>7733345</vt:i4>
      </vt:variant>
      <vt:variant>
        <vt:i4>1341</vt:i4>
      </vt:variant>
      <vt:variant>
        <vt:i4>0</vt:i4>
      </vt:variant>
      <vt:variant>
        <vt:i4>5</vt:i4>
      </vt:variant>
      <vt:variant>
        <vt:lpwstr/>
      </vt:variant>
      <vt:variant>
        <vt:lpwstr>cvParam</vt:lpwstr>
      </vt:variant>
      <vt:variant>
        <vt:i4>65554</vt:i4>
      </vt:variant>
      <vt:variant>
        <vt:i4>1338</vt:i4>
      </vt:variant>
      <vt:variant>
        <vt:i4>0</vt:i4>
      </vt:variant>
      <vt:variant>
        <vt:i4>5</vt:i4>
      </vt:variant>
      <vt:variant>
        <vt:lpwstr/>
      </vt:variant>
      <vt:variant>
        <vt:lpwstr>userParam</vt:lpwstr>
      </vt:variant>
      <vt:variant>
        <vt:i4>7733345</vt:i4>
      </vt:variant>
      <vt:variant>
        <vt:i4>1335</vt:i4>
      </vt:variant>
      <vt:variant>
        <vt:i4>0</vt:i4>
      </vt:variant>
      <vt:variant>
        <vt:i4>5</vt:i4>
      </vt:variant>
      <vt:variant>
        <vt:lpwstr/>
      </vt:variant>
      <vt:variant>
        <vt:lpwstr>cvParam</vt:lpwstr>
      </vt:variant>
      <vt:variant>
        <vt:i4>65554</vt:i4>
      </vt:variant>
      <vt:variant>
        <vt:i4>1332</vt:i4>
      </vt:variant>
      <vt:variant>
        <vt:i4>0</vt:i4>
      </vt:variant>
      <vt:variant>
        <vt:i4>5</vt:i4>
      </vt:variant>
      <vt:variant>
        <vt:lpwstr/>
      </vt:variant>
      <vt:variant>
        <vt:lpwstr>userParam</vt:lpwstr>
      </vt:variant>
      <vt:variant>
        <vt:i4>7733345</vt:i4>
      </vt:variant>
      <vt:variant>
        <vt:i4>1329</vt:i4>
      </vt:variant>
      <vt:variant>
        <vt:i4>0</vt:i4>
      </vt:variant>
      <vt:variant>
        <vt:i4>5</vt:i4>
      </vt:variant>
      <vt:variant>
        <vt:lpwstr/>
      </vt:variant>
      <vt:variant>
        <vt:lpwstr>cvParam</vt:lpwstr>
      </vt:variant>
      <vt:variant>
        <vt:i4>7929981</vt:i4>
      </vt:variant>
      <vt:variant>
        <vt:i4>1326</vt:i4>
      </vt:variant>
      <vt:variant>
        <vt:i4>0</vt:i4>
      </vt:variant>
      <vt:variant>
        <vt:i4>5</vt:i4>
      </vt:variant>
      <vt:variant>
        <vt:lpwstr/>
      </vt:variant>
      <vt:variant>
        <vt:lpwstr>SpectrumIdentificationItem</vt:lpwstr>
      </vt:variant>
      <vt:variant>
        <vt:i4>7274607</vt:i4>
      </vt:variant>
      <vt:variant>
        <vt:i4>1323</vt:i4>
      </vt:variant>
      <vt:variant>
        <vt:i4>0</vt:i4>
      </vt:variant>
      <vt:variant>
        <vt:i4>5</vt:i4>
      </vt:variant>
      <vt:variant>
        <vt:lpwstr/>
      </vt:variant>
      <vt:variant>
        <vt:lpwstr>DatabaseTranslation</vt:lpwstr>
      </vt:variant>
      <vt:variant>
        <vt:i4>7012462</vt:i4>
      </vt:variant>
      <vt:variant>
        <vt:i4>1320</vt:i4>
      </vt:variant>
      <vt:variant>
        <vt:i4>0</vt:i4>
      </vt:variant>
      <vt:variant>
        <vt:i4>5</vt:i4>
      </vt:variant>
      <vt:variant>
        <vt:lpwstr/>
      </vt:variant>
      <vt:variant>
        <vt:lpwstr>DatabaseFilters</vt:lpwstr>
      </vt:variant>
      <vt:variant>
        <vt:i4>589850</vt:i4>
      </vt:variant>
      <vt:variant>
        <vt:i4>1317</vt:i4>
      </vt:variant>
      <vt:variant>
        <vt:i4>0</vt:i4>
      </vt:variant>
      <vt:variant>
        <vt:i4>5</vt:i4>
      </vt:variant>
      <vt:variant>
        <vt:lpwstr/>
      </vt:variant>
      <vt:variant>
        <vt:lpwstr>Threshold</vt:lpwstr>
      </vt:variant>
      <vt:variant>
        <vt:i4>7864424</vt:i4>
      </vt:variant>
      <vt:variant>
        <vt:i4>1314</vt:i4>
      </vt:variant>
      <vt:variant>
        <vt:i4>0</vt:i4>
      </vt:variant>
      <vt:variant>
        <vt:i4>5</vt:i4>
      </vt:variant>
      <vt:variant>
        <vt:lpwstr/>
      </vt:variant>
      <vt:variant>
        <vt:lpwstr>ParentTolerance</vt:lpwstr>
      </vt:variant>
      <vt:variant>
        <vt:i4>786432</vt:i4>
      </vt:variant>
      <vt:variant>
        <vt:i4>1311</vt:i4>
      </vt:variant>
      <vt:variant>
        <vt:i4>0</vt:i4>
      </vt:variant>
      <vt:variant>
        <vt:i4>5</vt:i4>
      </vt:variant>
      <vt:variant>
        <vt:lpwstr/>
      </vt:variant>
      <vt:variant>
        <vt:lpwstr>FragmentTolerance</vt:lpwstr>
      </vt:variant>
      <vt:variant>
        <vt:i4>2031624</vt:i4>
      </vt:variant>
      <vt:variant>
        <vt:i4>1308</vt:i4>
      </vt:variant>
      <vt:variant>
        <vt:i4>0</vt:i4>
      </vt:variant>
      <vt:variant>
        <vt:i4>5</vt:i4>
      </vt:variant>
      <vt:variant>
        <vt:lpwstr/>
      </vt:variant>
      <vt:variant>
        <vt:lpwstr>MassTable</vt:lpwstr>
      </vt:variant>
      <vt:variant>
        <vt:i4>7471218</vt:i4>
      </vt:variant>
      <vt:variant>
        <vt:i4>1305</vt:i4>
      </vt:variant>
      <vt:variant>
        <vt:i4>0</vt:i4>
      </vt:variant>
      <vt:variant>
        <vt:i4>5</vt:i4>
      </vt:variant>
      <vt:variant>
        <vt:lpwstr/>
      </vt:variant>
      <vt:variant>
        <vt:lpwstr>Enzymes</vt:lpwstr>
      </vt:variant>
      <vt:variant>
        <vt:i4>7995512</vt:i4>
      </vt:variant>
      <vt:variant>
        <vt:i4>1302</vt:i4>
      </vt:variant>
      <vt:variant>
        <vt:i4>0</vt:i4>
      </vt:variant>
      <vt:variant>
        <vt:i4>5</vt:i4>
      </vt:variant>
      <vt:variant>
        <vt:lpwstr/>
      </vt:variant>
      <vt:variant>
        <vt:lpwstr>ModificationParams</vt:lpwstr>
      </vt:variant>
      <vt:variant>
        <vt:i4>6946913</vt:i4>
      </vt:variant>
      <vt:variant>
        <vt:i4>1299</vt:i4>
      </vt:variant>
      <vt:variant>
        <vt:i4>0</vt:i4>
      </vt:variant>
      <vt:variant>
        <vt:i4>5</vt:i4>
      </vt:variant>
      <vt:variant>
        <vt:lpwstr/>
      </vt:variant>
      <vt:variant>
        <vt:lpwstr>AdditionalSearchParams</vt:lpwstr>
      </vt:variant>
      <vt:variant>
        <vt:i4>6488181</vt:i4>
      </vt:variant>
      <vt:variant>
        <vt:i4>1296</vt:i4>
      </vt:variant>
      <vt:variant>
        <vt:i4>0</vt:i4>
      </vt:variant>
      <vt:variant>
        <vt:i4>5</vt:i4>
      </vt:variant>
      <vt:variant>
        <vt:lpwstr/>
      </vt:variant>
      <vt:variant>
        <vt:lpwstr>SearchType</vt:lpwstr>
      </vt:variant>
      <vt:variant>
        <vt:i4>65554</vt:i4>
      </vt:variant>
      <vt:variant>
        <vt:i4>1293</vt:i4>
      </vt:variant>
      <vt:variant>
        <vt:i4>0</vt:i4>
      </vt:variant>
      <vt:variant>
        <vt:i4>5</vt:i4>
      </vt:variant>
      <vt:variant>
        <vt:lpwstr/>
      </vt:variant>
      <vt:variant>
        <vt:lpwstr>userParam</vt:lpwstr>
      </vt:variant>
      <vt:variant>
        <vt:i4>7733345</vt:i4>
      </vt:variant>
      <vt:variant>
        <vt:i4>1290</vt:i4>
      </vt:variant>
      <vt:variant>
        <vt:i4>0</vt:i4>
      </vt:variant>
      <vt:variant>
        <vt:i4>5</vt:i4>
      </vt:variant>
      <vt:variant>
        <vt:lpwstr/>
      </vt:variant>
      <vt:variant>
        <vt:lpwstr>cvParam</vt:lpwstr>
      </vt:variant>
      <vt:variant>
        <vt:i4>262172</vt:i4>
      </vt:variant>
      <vt:variant>
        <vt:i4>1287</vt:i4>
      </vt:variant>
      <vt:variant>
        <vt:i4>0</vt:i4>
      </vt:variant>
      <vt:variant>
        <vt:i4>5</vt:i4>
      </vt:variant>
      <vt:variant>
        <vt:lpwstr/>
      </vt:variant>
      <vt:variant>
        <vt:lpwstr>SpectrumIdentificationResult</vt:lpwstr>
      </vt:variant>
      <vt:variant>
        <vt:i4>7077999</vt:i4>
      </vt:variant>
      <vt:variant>
        <vt:i4>1284</vt:i4>
      </vt:variant>
      <vt:variant>
        <vt:i4>0</vt:i4>
      </vt:variant>
      <vt:variant>
        <vt:i4>5</vt:i4>
      </vt:variant>
      <vt:variant>
        <vt:lpwstr/>
      </vt:variant>
      <vt:variant>
        <vt:lpwstr>FragmentationTable</vt:lpwstr>
      </vt:variant>
      <vt:variant>
        <vt:i4>65554</vt:i4>
      </vt:variant>
      <vt:variant>
        <vt:i4>1281</vt:i4>
      </vt:variant>
      <vt:variant>
        <vt:i4>0</vt:i4>
      </vt:variant>
      <vt:variant>
        <vt:i4>5</vt:i4>
      </vt:variant>
      <vt:variant>
        <vt:lpwstr/>
      </vt:variant>
      <vt:variant>
        <vt:lpwstr>userParam</vt:lpwstr>
      </vt:variant>
      <vt:variant>
        <vt:i4>7733345</vt:i4>
      </vt:variant>
      <vt:variant>
        <vt:i4>1278</vt:i4>
      </vt:variant>
      <vt:variant>
        <vt:i4>0</vt:i4>
      </vt:variant>
      <vt:variant>
        <vt:i4>5</vt:i4>
      </vt:variant>
      <vt:variant>
        <vt:lpwstr/>
      </vt:variant>
      <vt:variant>
        <vt:lpwstr>cvParam</vt:lpwstr>
      </vt:variant>
      <vt:variant>
        <vt:i4>2031628</vt:i4>
      </vt:variant>
      <vt:variant>
        <vt:i4>1275</vt:i4>
      </vt:variant>
      <vt:variant>
        <vt:i4>0</vt:i4>
      </vt:variant>
      <vt:variant>
        <vt:i4>5</vt:i4>
      </vt:variant>
      <vt:variant>
        <vt:lpwstr/>
      </vt:variant>
      <vt:variant>
        <vt:lpwstr>Fragmentation</vt:lpwstr>
      </vt:variant>
      <vt:variant>
        <vt:i4>7012464</vt:i4>
      </vt:variant>
      <vt:variant>
        <vt:i4>1272</vt:i4>
      </vt:variant>
      <vt:variant>
        <vt:i4>0</vt:i4>
      </vt:variant>
      <vt:variant>
        <vt:i4>5</vt:i4>
      </vt:variant>
      <vt:variant>
        <vt:lpwstr/>
      </vt:variant>
      <vt:variant>
        <vt:lpwstr>PeptideEvidenceRef</vt:lpwstr>
      </vt:variant>
      <vt:variant>
        <vt:i4>1966082</vt:i4>
      </vt:variant>
      <vt:variant>
        <vt:i4>1269</vt:i4>
      </vt:variant>
      <vt:variant>
        <vt:i4>0</vt:i4>
      </vt:variant>
      <vt:variant>
        <vt:i4>5</vt:i4>
      </vt:variant>
      <vt:variant>
        <vt:lpwstr/>
      </vt:variant>
      <vt:variant>
        <vt:lpwstr>SearchDatabaseRef</vt:lpwstr>
      </vt:variant>
      <vt:variant>
        <vt:i4>1572876</vt:i4>
      </vt:variant>
      <vt:variant>
        <vt:i4>1266</vt:i4>
      </vt:variant>
      <vt:variant>
        <vt:i4>0</vt:i4>
      </vt:variant>
      <vt:variant>
        <vt:i4>5</vt:i4>
      </vt:variant>
      <vt:variant>
        <vt:lpwstr/>
      </vt:variant>
      <vt:variant>
        <vt:lpwstr>InputSpectra</vt:lpwstr>
      </vt:variant>
      <vt:variant>
        <vt:i4>7733345</vt:i4>
      </vt:variant>
      <vt:variant>
        <vt:i4>1263</vt:i4>
      </vt:variant>
      <vt:variant>
        <vt:i4>0</vt:i4>
      </vt:variant>
      <vt:variant>
        <vt:i4>5</vt:i4>
      </vt:variant>
      <vt:variant>
        <vt:lpwstr/>
      </vt:variant>
      <vt:variant>
        <vt:lpwstr>cvParam</vt:lpwstr>
      </vt:variant>
      <vt:variant>
        <vt:i4>1966091</vt:i4>
      </vt:variant>
      <vt:variant>
        <vt:i4>1260</vt:i4>
      </vt:variant>
      <vt:variant>
        <vt:i4>0</vt:i4>
      </vt:variant>
      <vt:variant>
        <vt:i4>5</vt:i4>
      </vt:variant>
      <vt:variant>
        <vt:lpwstr/>
      </vt:variant>
      <vt:variant>
        <vt:lpwstr>SpectrumIDFormat</vt:lpwstr>
      </vt:variant>
      <vt:variant>
        <vt:i4>7995519</vt:i4>
      </vt:variant>
      <vt:variant>
        <vt:i4>1257</vt:i4>
      </vt:variant>
      <vt:variant>
        <vt:i4>0</vt:i4>
      </vt:variant>
      <vt:variant>
        <vt:i4>5</vt:i4>
      </vt:variant>
      <vt:variant>
        <vt:lpwstr/>
      </vt:variant>
      <vt:variant>
        <vt:lpwstr>FileFormat</vt:lpwstr>
      </vt:variant>
      <vt:variant>
        <vt:i4>7929979</vt:i4>
      </vt:variant>
      <vt:variant>
        <vt:i4>1254</vt:i4>
      </vt:variant>
      <vt:variant>
        <vt:i4>0</vt:i4>
      </vt:variant>
      <vt:variant>
        <vt:i4>5</vt:i4>
      </vt:variant>
      <vt:variant>
        <vt:lpwstr/>
      </vt:variant>
      <vt:variant>
        <vt:lpwstr>ExternalFormatDocumentation</vt:lpwstr>
      </vt:variant>
      <vt:variant>
        <vt:i4>7733345</vt:i4>
      </vt:variant>
      <vt:variant>
        <vt:i4>1251</vt:i4>
      </vt:variant>
      <vt:variant>
        <vt:i4>0</vt:i4>
      </vt:variant>
      <vt:variant>
        <vt:i4>5</vt:i4>
      </vt:variant>
      <vt:variant>
        <vt:lpwstr/>
      </vt:variant>
      <vt:variant>
        <vt:lpwstr>cvParam</vt:lpwstr>
      </vt:variant>
      <vt:variant>
        <vt:i4>65554</vt:i4>
      </vt:variant>
      <vt:variant>
        <vt:i4>1248</vt:i4>
      </vt:variant>
      <vt:variant>
        <vt:i4>0</vt:i4>
      </vt:variant>
      <vt:variant>
        <vt:i4>5</vt:i4>
      </vt:variant>
      <vt:variant>
        <vt:lpwstr/>
      </vt:variant>
      <vt:variant>
        <vt:lpwstr>userParam</vt:lpwstr>
      </vt:variant>
      <vt:variant>
        <vt:i4>7733345</vt:i4>
      </vt:variant>
      <vt:variant>
        <vt:i4>1245</vt:i4>
      </vt:variant>
      <vt:variant>
        <vt:i4>0</vt:i4>
      </vt:variant>
      <vt:variant>
        <vt:i4>5</vt:i4>
      </vt:variant>
      <vt:variant>
        <vt:lpwstr/>
      </vt:variant>
      <vt:variant>
        <vt:lpwstr>cvParam</vt:lpwstr>
      </vt:variant>
      <vt:variant>
        <vt:i4>7995519</vt:i4>
      </vt:variant>
      <vt:variant>
        <vt:i4>1242</vt:i4>
      </vt:variant>
      <vt:variant>
        <vt:i4>0</vt:i4>
      </vt:variant>
      <vt:variant>
        <vt:i4>5</vt:i4>
      </vt:variant>
      <vt:variant>
        <vt:lpwstr/>
      </vt:variant>
      <vt:variant>
        <vt:lpwstr>FileFormat</vt:lpwstr>
      </vt:variant>
      <vt:variant>
        <vt:i4>7929979</vt:i4>
      </vt:variant>
      <vt:variant>
        <vt:i4>1239</vt:i4>
      </vt:variant>
      <vt:variant>
        <vt:i4>0</vt:i4>
      </vt:variant>
      <vt:variant>
        <vt:i4>5</vt:i4>
      </vt:variant>
      <vt:variant>
        <vt:lpwstr/>
      </vt:variant>
      <vt:variant>
        <vt:lpwstr>ExternalFormatDocumentation</vt:lpwstr>
      </vt:variant>
      <vt:variant>
        <vt:i4>65554</vt:i4>
      </vt:variant>
      <vt:variant>
        <vt:i4>1236</vt:i4>
      </vt:variant>
      <vt:variant>
        <vt:i4>0</vt:i4>
      </vt:variant>
      <vt:variant>
        <vt:i4>5</vt:i4>
      </vt:variant>
      <vt:variant>
        <vt:lpwstr/>
      </vt:variant>
      <vt:variant>
        <vt:lpwstr>userParam</vt:lpwstr>
      </vt:variant>
      <vt:variant>
        <vt:i4>7733345</vt:i4>
      </vt:variant>
      <vt:variant>
        <vt:i4>1233</vt:i4>
      </vt:variant>
      <vt:variant>
        <vt:i4>0</vt:i4>
      </vt:variant>
      <vt:variant>
        <vt:i4>5</vt:i4>
      </vt:variant>
      <vt:variant>
        <vt:lpwstr/>
      </vt:variant>
      <vt:variant>
        <vt:lpwstr>cvParam</vt:lpwstr>
      </vt:variant>
      <vt:variant>
        <vt:i4>8323184</vt:i4>
      </vt:variant>
      <vt:variant>
        <vt:i4>1230</vt:i4>
      </vt:variant>
      <vt:variant>
        <vt:i4>0</vt:i4>
      </vt:variant>
      <vt:variant>
        <vt:i4>5</vt:i4>
      </vt:variant>
      <vt:variant>
        <vt:lpwstr/>
      </vt:variant>
      <vt:variant>
        <vt:lpwstr>PeptideEvidence</vt:lpwstr>
      </vt:variant>
      <vt:variant>
        <vt:i4>7667817</vt:i4>
      </vt:variant>
      <vt:variant>
        <vt:i4>1227</vt:i4>
      </vt:variant>
      <vt:variant>
        <vt:i4>0</vt:i4>
      </vt:variant>
      <vt:variant>
        <vt:i4>5</vt:i4>
      </vt:variant>
      <vt:variant>
        <vt:lpwstr/>
      </vt:variant>
      <vt:variant>
        <vt:lpwstr>Peptide</vt:lpwstr>
      </vt:variant>
      <vt:variant>
        <vt:i4>7929952</vt:i4>
      </vt:variant>
      <vt:variant>
        <vt:i4>1224</vt:i4>
      </vt:variant>
      <vt:variant>
        <vt:i4>0</vt:i4>
      </vt:variant>
      <vt:variant>
        <vt:i4>5</vt:i4>
      </vt:variant>
      <vt:variant>
        <vt:lpwstr/>
      </vt:variant>
      <vt:variant>
        <vt:lpwstr>DBSequence</vt:lpwstr>
      </vt:variant>
      <vt:variant>
        <vt:i4>65554</vt:i4>
      </vt:variant>
      <vt:variant>
        <vt:i4>1221</vt:i4>
      </vt:variant>
      <vt:variant>
        <vt:i4>0</vt:i4>
      </vt:variant>
      <vt:variant>
        <vt:i4>5</vt:i4>
      </vt:variant>
      <vt:variant>
        <vt:lpwstr/>
      </vt:variant>
      <vt:variant>
        <vt:lpwstr>userParam</vt:lpwstr>
      </vt:variant>
      <vt:variant>
        <vt:i4>7733345</vt:i4>
      </vt:variant>
      <vt:variant>
        <vt:i4>1218</vt:i4>
      </vt:variant>
      <vt:variant>
        <vt:i4>0</vt:i4>
      </vt:variant>
      <vt:variant>
        <vt:i4>5</vt:i4>
      </vt:variant>
      <vt:variant>
        <vt:lpwstr/>
      </vt:variant>
      <vt:variant>
        <vt:lpwstr>cvParam</vt:lpwstr>
      </vt:variant>
      <vt:variant>
        <vt:i4>7733345</vt:i4>
      </vt:variant>
      <vt:variant>
        <vt:i4>1215</vt:i4>
      </vt:variant>
      <vt:variant>
        <vt:i4>0</vt:i4>
      </vt:variant>
      <vt:variant>
        <vt:i4>5</vt:i4>
      </vt:variant>
      <vt:variant>
        <vt:lpwstr/>
      </vt:variant>
      <vt:variant>
        <vt:lpwstr>cvParam</vt:lpwstr>
      </vt:variant>
      <vt:variant>
        <vt:i4>983062</vt:i4>
      </vt:variant>
      <vt:variant>
        <vt:i4>1212</vt:i4>
      </vt:variant>
      <vt:variant>
        <vt:i4>0</vt:i4>
      </vt:variant>
      <vt:variant>
        <vt:i4>5</vt:i4>
      </vt:variant>
      <vt:variant>
        <vt:lpwstr/>
      </vt:variant>
      <vt:variant>
        <vt:lpwstr>SpecificityRules</vt:lpwstr>
      </vt:variant>
      <vt:variant>
        <vt:i4>7733345</vt:i4>
      </vt:variant>
      <vt:variant>
        <vt:i4>1209</vt:i4>
      </vt:variant>
      <vt:variant>
        <vt:i4>0</vt:i4>
      </vt:variant>
      <vt:variant>
        <vt:i4>5</vt:i4>
      </vt:variant>
      <vt:variant>
        <vt:lpwstr/>
      </vt:variant>
      <vt:variant>
        <vt:lpwstr>cvParam</vt:lpwstr>
      </vt:variant>
      <vt:variant>
        <vt:i4>2</vt:i4>
      </vt:variant>
      <vt:variant>
        <vt:i4>1206</vt:i4>
      </vt:variant>
      <vt:variant>
        <vt:i4>0</vt:i4>
      </vt:variant>
      <vt:variant>
        <vt:i4>5</vt:i4>
      </vt:variant>
      <vt:variant>
        <vt:lpwstr/>
      </vt:variant>
      <vt:variant>
        <vt:lpwstr>DatabaseName</vt:lpwstr>
      </vt:variant>
      <vt:variant>
        <vt:i4>7995519</vt:i4>
      </vt:variant>
      <vt:variant>
        <vt:i4>1203</vt:i4>
      </vt:variant>
      <vt:variant>
        <vt:i4>0</vt:i4>
      </vt:variant>
      <vt:variant>
        <vt:i4>5</vt:i4>
      </vt:variant>
      <vt:variant>
        <vt:lpwstr/>
      </vt:variant>
      <vt:variant>
        <vt:lpwstr>FileFormat</vt:lpwstr>
      </vt:variant>
      <vt:variant>
        <vt:i4>7929979</vt:i4>
      </vt:variant>
      <vt:variant>
        <vt:i4>1200</vt:i4>
      </vt:variant>
      <vt:variant>
        <vt:i4>0</vt:i4>
      </vt:variant>
      <vt:variant>
        <vt:i4>5</vt:i4>
      </vt:variant>
      <vt:variant>
        <vt:lpwstr/>
      </vt:variant>
      <vt:variant>
        <vt:lpwstr>ExternalFormatDocumentation</vt:lpwstr>
      </vt:variant>
      <vt:variant>
        <vt:i4>65554</vt:i4>
      </vt:variant>
      <vt:variant>
        <vt:i4>1197</vt:i4>
      </vt:variant>
      <vt:variant>
        <vt:i4>0</vt:i4>
      </vt:variant>
      <vt:variant>
        <vt:i4>5</vt:i4>
      </vt:variant>
      <vt:variant>
        <vt:lpwstr/>
      </vt:variant>
      <vt:variant>
        <vt:lpwstr>userParam</vt:lpwstr>
      </vt:variant>
      <vt:variant>
        <vt:i4>7733345</vt:i4>
      </vt:variant>
      <vt:variant>
        <vt:i4>1194</vt:i4>
      </vt:variant>
      <vt:variant>
        <vt:i4>0</vt:i4>
      </vt:variant>
      <vt:variant>
        <vt:i4>5</vt:i4>
      </vt:variant>
      <vt:variant>
        <vt:lpwstr/>
      </vt:variant>
      <vt:variant>
        <vt:lpwstr>cvParam</vt:lpwstr>
      </vt:variant>
      <vt:variant>
        <vt:i4>458752</vt:i4>
      </vt:variant>
      <vt:variant>
        <vt:i4>1191</vt:i4>
      </vt:variant>
      <vt:variant>
        <vt:i4>0</vt:i4>
      </vt:variant>
      <vt:variant>
        <vt:i4>5</vt:i4>
      </vt:variant>
      <vt:variant>
        <vt:lpwstr/>
      </vt:variant>
      <vt:variant>
        <vt:lpwstr>SubSample</vt:lpwstr>
      </vt:variant>
      <vt:variant>
        <vt:i4>6684791</vt:i4>
      </vt:variant>
      <vt:variant>
        <vt:i4>1188</vt:i4>
      </vt:variant>
      <vt:variant>
        <vt:i4>0</vt:i4>
      </vt:variant>
      <vt:variant>
        <vt:i4>5</vt:i4>
      </vt:variant>
      <vt:variant>
        <vt:lpwstr/>
      </vt:variant>
      <vt:variant>
        <vt:lpwstr>ContactRole</vt:lpwstr>
      </vt:variant>
      <vt:variant>
        <vt:i4>7733345</vt:i4>
      </vt:variant>
      <vt:variant>
        <vt:i4>1185</vt:i4>
      </vt:variant>
      <vt:variant>
        <vt:i4>0</vt:i4>
      </vt:variant>
      <vt:variant>
        <vt:i4>5</vt:i4>
      </vt:variant>
      <vt:variant>
        <vt:lpwstr/>
      </vt:variant>
      <vt:variant>
        <vt:lpwstr>cvParam</vt:lpwstr>
      </vt:variant>
      <vt:variant>
        <vt:i4>6684791</vt:i4>
      </vt:variant>
      <vt:variant>
        <vt:i4>1182</vt:i4>
      </vt:variant>
      <vt:variant>
        <vt:i4>0</vt:i4>
      </vt:variant>
      <vt:variant>
        <vt:i4>5</vt:i4>
      </vt:variant>
      <vt:variant>
        <vt:lpwstr/>
      </vt:variant>
      <vt:variant>
        <vt:lpwstr>ContactRole</vt:lpwstr>
      </vt:variant>
      <vt:variant>
        <vt:i4>589850</vt:i4>
      </vt:variant>
      <vt:variant>
        <vt:i4>1179</vt:i4>
      </vt:variant>
      <vt:variant>
        <vt:i4>0</vt:i4>
      </vt:variant>
      <vt:variant>
        <vt:i4>5</vt:i4>
      </vt:variant>
      <vt:variant>
        <vt:lpwstr/>
      </vt:variant>
      <vt:variant>
        <vt:lpwstr>Threshold</vt:lpwstr>
      </vt:variant>
      <vt:variant>
        <vt:i4>7405695</vt:i4>
      </vt:variant>
      <vt:variant>
        <vt:i4>1176</vt:i4>
      </vt:variant>
      <vt:variant>
        <vt:i4>0</vt:i4>
      </vt:variant>
      <vt:variant>
        <vt:i4>5</vt:i4>
      </vt:variant>
      <vt:variant>
        <vt:lpwstr/>
      </vt:variant>
      <vt:variant>
        <vt:lpwstr>AnalysisParams</vt:lpwstr>
      </vt:variant>
      <vt:variant>
        <vt:i4>65554</vt:i4>
      </vt:variant>
      <vt:variant>
        <vt:i4>1173</vt:i4>
      </vt:variant>
      <vt:variant>
        <vt:i4>0</vt:i4>
      </vt:variant>
      <vt:variant>
        <vt:i4>5</vt:i4>
      </vt:variant>
      <vt:variant>
        <vt:lpwstr/>
      </vt:variant>
      <vt:variant>
        <vt:lpwstr>userParam</vt:lpwstr>
      </vt:variant>
      <vt:variant>
        <vt:i4>7733345</vt:i4>
      </vt:variant>
      <vt:variant>
        <vt:i4>1170</vt:i4>
      </vt:variant>
      <vt:variant>
        <vt:i4>0</vt:i4>
      </vt:variant>
      <vt:variant>
        <vt:i4>5</vt:i4>
      </vt:variant>
      <vt:variant>
        <vt:lpwstr/>
      </vt:variant>
      <vt:variant>
        <vt:lpwstr>cvParam</vt:lpwstr>
      </vt:variant>
      <vt:variant>
        <vt:i4>1835033</vt:i4>
      </vt:variant>
      <vt:variant>
        <vt:i4>1167</vt:i4>
      </vt:variant>
      <vt:variant>
        <vt:i4>0</vt:i4>
      </vt:variant>
      <vt:variant>
        <vt:i4>5</vt:i4>
      </vt:variant>
      <vt:variant>
        <vt:lpwstr/>
      </vt:variant>
      <vt:variant>
        <vt:lpwstr>ProteinAmbiguityGroup</vt:lpwstr>
      </vt:variant>
      <vt:variant>
        <vt:i4>65554</vt:i4>
      </vt:variant>
      <vt:variant>
        <vt:i4>1164</vt:i4>
      </vt:variant>
      <vt:variant>
        <vt:i4>0</vt:i4>
      </vt:variant>
      <vt:variant>
        <vt:i4>5</vt:i4>
      </vt:variant>
      <vt:variant>
        <vt:lpwstr/>
      </vt:variant>
      <vt:variant>
        <vt:lpwstr>userParam</vt:lpwstr>
      </vt:variant>
      <vt:variant>
        <vt:i4>7733345</vt:i4>
      </vt:variant>
      <vt:variant>
        <vt:i4>1161</vt:i4>
      </vt:variant>
      <vt:variant>
        <vt:i4>0</vt:i4>
      </vt:variant>
      <vt:variant>
        <vt:i4>5</vt:i4>
      </vt:variant>
      <vt:variant>
        <vt:lpwstr/>
      </vt:variant>
      <vt:variant>
        <vt:lpwstr>cvParam</vt:lpwstr>
      </vt:variant>
      <vt:variant>
        <vt:i4>1376257</vt:i4>
      </vt:variant>
      <vt:variant>
        <vt:i4>1158</vt:i4>
      </vt:variant>
      <vt:variant>
        <vt:i4>0</vt:i4>
      </vt:variant>
      <vt:variant>
        <vt:i4>5</vt:i4>
      </vt:variant>
      <vt:variant>
        <vt:lpwstr/>
      </vt:variant>
      <vt:variant>
        <vt:lpwstr>PeptideHypothesis</vt:lpwstr>
      </vt:variant>
      <vt:variant>
        <vt:i4>1638413</vt:i4>
      </vt:variant>
      <vt:variant>
        <vt:i4>1155</vt:i4>
      </vt:variant>
      <vt:variant>
        <vt:i4>0</vt:i4>
      </vt:variant>
      <vt:variant>
        <vt:i4>5</vt:i4>
      </vt:variant>
      <vt:variant>
        <vt:lpwstr/>
      </vt:variant>
      <vt:variant>
        <vt:lpwstr>InputSpectrumIdentifications</vt:lpwstr>
      </vt:variant>
      <vt:variant>
        <vt:i4>65554</vt:i4>
      </vt:variant>
      <vt:variant>
        <vt:i4>1152</vt:i4>
      </vt:variant>
      <vt:variant>
        <vt:i4>0</vt:i4>
      </vt:variant>
      <vt:variant>
        <vt:i4>5</vt:i4>
      </vt:variant>
      <vt:variant>
        <vt:lpwstr/>
      </vt:variant>
      <vt:variant>
        <vt:lpwstr>userParam</vt:lpwstr>
      </vt:variant>
      <vt:variant>
        <vt:i4>7733345</vt:i4>
      </vt:variant>
      <vt:variant>
        <vt:i4>1149</vt:i4>
      </vt:variant>
      <vt:variant>
        <vt:i4>0</vt:i4>
      </vt:variant>
      <vt:variant>
        <vt:i4>5</vt:i4>
      </vt:variant>
      <vt:variant>
        <vt:lpwstr/>
      </vt:variant>
      <vt:variant>
        <vt:lpwstr>cvParam</vt:lpwstr>
      </vt:variant>
      <vt:variant>
        <vt:i4>6619247</vt:i4>
      </vt:variant>
      <vt:variant>
        <vt:i4>1146</vt:i4>
      </vt:variant>
      <vt:variant>
        <vt:i4>0</vt:i4>
      </vt:variant>
      <vt:variant>
        <vt:i4>5</vt:i4>
      </vt:variant>
      <vt:variant>
        <vt:lpwstr/>
      </vt:variant>
      <vt:variant>
        <vt:lpwstr>ProteinDetectionHypothesis</vt:lpwstr>
      </vt:variant>
      <vt:variant>
        <vt:i4>8192099</vt:i4>
      </vt:variant>
      <vt:variant>
        <vt:i4>1143</vt:i4>
      </vt:variant>
      <vt:variant>
        <vt:i4>0</vt:i4>
      </vt:variant>
      <vt:variant>
        <vt:i4>5</vt:i4>
      </vt:variant>
      <vt:variant>
        <vt:lpwstr/>
      </vt:variant>
      <vt:variant>
        <vt:lpwstr>Affiliation</vt:lpwstr>
      </vt:variant>
      <vt:variant>
        <vt:i4>65554</vt:i4>
      </vt:variant>
      <vt:variant>
        <vt:i4>1140</vt:i4>
      </vt:variant>
      <vt:variant>
        <vt:i4>0</vt:i4>
      </vt:variant>
      <vt:variant>
        <vt:i4>5</vt:i4>
      </vt:variant>
      <vt:variant>
        <vt:lpwstr/>
      </vt:variant>
      <vt:variant>
        <vt:lpwstr>userParam</vt:lpwstr>
      </vt:variant>
      <vt:variant>
        <vt:i4>7733345</vt:i4>
      </vt:variant>
      <vt:variant>
        <vt:i4>1137</vt:i4>
      </vt:variant>
      <vt:variant>
        <vt:i4>0</vt:i4>
      </vt:variant>
      <vt:variant>
        <vt:i4>5</vt:i4>
      </vt:variant>
      <vt:variant>
        <vt:lpwstr/>
      </vt:variant>
      <vt:variant>
        <vt:lpwstr>cvParam</vt:lpwstr>
      </vt:variant>
      <vt:variant>
        <vt:i4>1835023</vt:i4>
      </vt:variant>
      <vt:variant>
        <vt:i4>1134</vt:i4>
      </vt:variant>
      <vt:variant>
        <vt:i4>0</vt:i4>
      </vt:variant>
      <vt:variant>
        <vt:i4>5</vt:i4>
      </vt:variant>
      <vt:variant>
        <vt:lpwstr/>
      </vt:variant>
      <vt:variant>
        <vt:lpwstr>SpectrumIdentificationItemRef</vt:lpwstr>
      </vt:variant>
      <vt:variant>
        <vt:i4>65554</vt:i4>
      </vt:variant>
      <vt:variant>
        <vt:i4>1131</vt:i4>
      </vt:variant>
      <vt:variant>
        <vt:i4>0</vt:i4>
      </vt:variant>
      <vt:variant>
        <vt:i4>5</vt:i4>
      </vt:variant>
      <vt:variant>
        <vt:lpwstr/>
      </vt:variant>
      <vt:variant>
        <vt:lpwstr>userParam</vt:lpwstr>
      </vt:variant>
      <vt:variant>
        <vt:i4>7733345</vt:i4>
      </vt:variant>
      <vt:variant>
        <vt:i4>1128</vt:i4>
      </vt:variant>
      <vt:variant>
        <vt:i4>0</vt:i4>
      </vt:variant>
      <vt:variant>
        <vt:i4>5</vt:i4>
      </vt:variant>
      <vt:variant>
        <vt:lpwstr/>
      </vt:variant>
      <vt:variant>
        <vt:lpwstr>cvParam</vt:lpwstr>
      </vt:variant>
      <vt:variant>
        <vt:i4>65554</vt:i4>
      </vt:variant>
      <vt:variant>
        <vt:i4>1125</vt:i4>
      </vt:variant>
      <vt:variant>
        <vt:i4>0</vt:i4>
      </vt:variant>
      <vt:variant>
        <vt:i4>5</vt:i4>
      </vt:variant>
      <vt:variant>
        <vt:lpwstr/>
      </vt:variant>
      <vt:variant>
        <vt:lpwstr>userParam</vt:lpwstr>
      </vt:variant>
      <vt:variant>
        <vt:i4>7733345</vt:i4>
      </vt:variant>
      <vt:variant>
        <vt:i4>1122</vt:i4>
      </vt:variant>
      <vt:variant>
        <vt:i4>0</vt:i4>
      </vt:variant>
      <vt:variant>
        <vt:i4>5</vt:i4>
      </vt:variant>
      <vt:variant>
        <vt:lpwstr/>
      </vt:variant>
      <vt:variant>
        <vt:lpwstr>cvParam</vt:lpwstr>
      </vt:variant>
      <vt:variant>
        <vt:i4>1310749</vt:i4>
      </vt:variant>
      <vt:variant>
        <vt:i4>1119</vt:i4>
      </vt:variant>
      <vt:variant>
        <vt:i4>0</vt:i4>
      </vt:variant>
      <vt:variant>
        <vt:i4>5</vt:i4>
      </vt:variant>
      <vt:variant>
        <vt:lpwstr/>
      </vt:variant>
      <vt:variant>
        <vt:lpwstr>SubstitutionModification</vt:lpwstr>
      </vt:variant>
      <vt:variant>
        <vt:i4>589847</vt:i4>
      </vt:variant>
      <vt:variant>
        <vt:i4>1116</vt:i4>
      </vt:variant>
      <vt:variant>
        <vt:i4>0</vt:i4>
      </vt:variant>
      <vt:variant>
        <vt:i4>5</vt:i4>
      </vt:variant>
      <vt:variant>
        <vt:lpwstr/>
      </vt:variant>
      <vt:variant>
        <vt:lpwstr>Modification</vt:lpwstr>
      </vt:variant>
      <vt:variant>
        <vt:i4>7405682</vt:i4>
      </vt:variant>
      <vt:variant>
        <vt:i4>1113</vt:i4>
      </vt:variant>
      <vt:variant>
        <vt:i4>0</vt:i4>
      </vt:variant>
      <vt:variant>
        <vt:i4>5</vt:i4>
      </vt:variant>
      <vt:variant>
        <vt:lpwstr/>
      </vt:variant>
      <vt:variant>
        <vt:lpwstr>PeptideSequence</vt:lpwstr>
      </vt:variant>
      <vt:variant>
        <vt:i4>7733345</vt:i4>
      </vt:variant>
      <vt:variant>
        <vt:i4>1110</vt:i4>
      </vt:variant>
      <vt:variant>
        <vt:i4>0</vt:i4>
      </vt:variant>
      <vt:variant>
        <vt:i4>5</vt:i4>
      </vt:variant>
      <vt:variant>
        <vt:lpwstr/>
      </vt:variant>
      <vt:variant>
        <vt:lpwstr>cvParam</vt:lpwstr>
      </vt:variant>
      <vt:variant>
        <vt:i4>7340140</vt:i4>
      </vt:variant>
      <vt:variant>
        <vt:i4>1107</vt:i4>
      </vt:variant>
      <vt:variant>
        <vt:i4>0</vt:i4>
      </vt:variant>
      <vt:variant>
        <vt:i4>5</vt:i4>
      </vt:variant>
      <vt:variant>
        <vt:lpwstr/>
      </vt:variant>
      <vt:variant>
        <vt:lpwstr>Parent</vt:lpwstr>
      </vt:variant>
      <vt:variant>
        <vt:i4>65554</vt:i4>
      </vt:variant>
      <vt:variant>
        <vt:i4>1104</vt:i4>
      </vt:variant>
      <vt:variant>
        <vt:i4>0</vt:i4>
      </vt:variant>
      <vt:variant>
        <vt:i4>5</vt:i4>
      </vt:variant>
      <vt:variant>
        <vt:lpwstr/>
      </vt:variant>
      <vt:variant>
        <vt:lpwstr>userParam</vt:lpwstr>
      </vt:variant>
      <vt:variant>
        <vt:i4>7733345</vt:i4>
      </vt:variant>
      <vt:variant>
        <vt:i4>1101</vt:i4>
      </vt:variant>
      <vt:variant>
        <vt:i4>0</vt:i4>
      </vt:variant>
      <vt:variant>
        <vt:i4>5</vt:i4>
      </vt:variant>
      <vt:variant>
        <vt:lpwstr/>
      </vt:variant>
      <vt:variant>
        <vt:lpwstr>cvParam</vt:lpwstr>
      </vt:variant>
      <vt:variant>
        <vt:i4>7733350</vt:i4>
      </vt:variant>
      <vt:variant>
        <vt:i4>1098</vt:i4>
      </vt:variant>
      <vt:variant>
        <vt:i4>0</vt:i4>
      </vt:variant>
      <vt:variant>
        <vt:i4>5</vt:i4>
      </vt:variant>
      <vt:variant>
        <vt:lpwstr/>
      </vt:variant>
      <vt:variant>
        <vt:lpwstr>SearchModification</vt:lpwstr>
      </vt:variant>
      <vt:variant>
        <vt:i4>7733345</vt:i4>
      </vt:variant>
      <vt:variant>
        <vt:i4>1095</vt:i4>
      </vt:variant>
      <vt:variant>
        <vt:i4>0</vt:i4>
      </vt:variant>
      <vt:variant>
        <vt:i4>5</vt:i4>
      </vt:variant>
      <vt:variant>
        <vt:lpwstr/>
      </vt:variant>
      <vt:variant>
        <vt:lpwstr>cvParam</vt:lpwstr>
      </vt:variant>
      <vt:variant>
        <vt:i4>7733345</vt:i4>
      </vt:variant>
      <vt:variant>
        <vt:i4>1092</vt:i4>
      </vt:variant>
      <vt:variant>
        <vt:i4>0</vt:i4>
      </vt:variant>
      <vt:variant>
        <vt:i4>5</vt:i4>
      </vt:variant>
      <vt:variant>
        <vt:lpwstr/>
      </vt:variant>
      <vt:variant>
        <vt:lpwstr>cvParam</vt:lpwstr>
      </vt:variant>
      <vt:variant>
        <vt:i4>65554</vt:i4>
      </vt:variant>
      <vt:variant>
        <vt:i4>1089</vt:i4>
      </vt:variant>
      <vt:variant>
        <vt:i4>0</vt:i4>
      </vt:variant>
      <vt:variant>
        <vt:i4>5</vt:i4>
      </vt:variant>
      <vt:variant>
        <vt:lpwstr/>
      </vt:variant>
      <vt:variant>
        <vt:lpwstr>userParam</vt:lpwstr>
      </vt:variant>
      <vt:variant>
        <vt:i4>7733345</vt:i4>
      </vt:variant>
      <vt:variant>
        <vt:i4>1086</vt:i4>
      </vt:variant>
      <vt:variant>
        <vt:i4>0</vt:i4>
      </vt:variant>
      <vt:variant>
        <vt:i4>5</vt:i4>
      </vt:variant>
      <vt:variant>
        <vt:lpwstr/>
      </vt:variant>
      <vt:variant>
        <vt:lpwstr>cvParam</vt:lpwstr>
      </vt:variant>
      <vt:variant>
        <vt:i4>262145</vt:i4>
      </vt:variant>
      <vt:variant>
        <vt:i4>1083</vt:i4>
      </vt:variant>
      <vt:variant>
        <vt:i4>0</vt:i4>
      </vt:variant>
      <vt:variant>
        <vt:i4>5</vt:i4>
      </vt:variant>
      <vt:variant>
        <vt:lpwstr/>
      </vt:variant>
      <vt:variant>
        <vt:lpwstr>AmbiguousResidue</vt:lpwstr>
      </vt:variant>
      <vt:variant>
        <vt:i4>7929957</vt:i4>
      </vt:variant>
      <vt:variant>
        <vt:i4>1080</vt:i4>
      </vt:variant>
      <vt:variant>
        <vt:i4>0</vt:i4>
      </vt:variant>
      <vt:variant>
        <vt:i4>5</vt:i4>
      </vt:variant>
      <vt:variant>
        <vt:lpwstr/>
      </vt:variant>
      <vt:variant>
        <vt:lpwstr>Residue</vt:lpwstr>
      </vt:variant>
      <vt:variant>
        <vt:i4>7733345</vt:i4>
      </vt:variant>
      <vt:variant>
        <vt:i4>1077</vt:i4>
      </vt:variant>
      <vt:variant>
        <vt:i4>0</vt:i4>
      </vt:variant>
      <vt:variant>
        <vt:i4>5</vt:i4>
      </vt:variant>
      <vt:variant>
        <vt:lpwstr/>
      </vt:variant>
      <vt:variant>
        <vt:lpwstr>cvParam</vt:lpwstr>
      </vt:variant>
      <vt:variant>
        <vt:i4>1507351</vt:i4>
      </vt:variant>
      <vt:variant>
        <vt:i4>1074</vt:i4>
      </vt:variant>
      <vt:variant>
        <vt:i4>0</vt:i4>
      </vt:variant>
      <vt:variant>
        <vt:i4>5</vt:i4>
      </vt:variant>
      <vt:variant>
        <vt:lpwstr/>
      </vt:variant>
      <vt:variant>
        <vt:lpwstr>FragmentArray</vt:lpwstr>
      </vt:variant>
      <vt:variant>
        <vt:i4>7405666</vt:i4>
      </vt:variant>
      <vt:variant>
        <vt:i4>1071</vt:i4>
      </vt:variant>
      <vt:variant>
        <vt:i4>0</vt:i4>
      </vt:variant>
      <vt:variant>
        <vt:i4>5</vt:i4>
      </vt:variant>
      <vt:variant>
        <vt:lpwstr/>
      </vt:variant>
      <vt:variant>
        <vt:lpwstr>SpectraData</vt:lpwstr>
      </vt:variant>
      <vt:variant>
        <vt:i4>8061040</vt:i4>
      </vt:variant>
      <vt:variant>
        <vt:i4>1068</vt:i4>
      </vt:variant>
      <vt:variant>
        <vt:i4>0</vt:i4>
      </vt:variant>
      <vt:variant>
        <vt:i4>5</vt:i4>
      </vt:variant>
      <vt:variant>
        <vt:lpwstr/>
      </vt:variant>
      <vt:variant>
        <vt:lpwstr>SearchDatabase</vt:lpwstr>
      </vt:variant>
      <vt:variant>
        <vt:i4>7602287</vt:i4>
      </vt:variant>
      <vt:variant>
        <vt:i4>1065</vt:i4>
      </vt:variant>
      <vt:variant>
        <vt:i4>0</vt:i4>
      </vt:variant>
      <vt:variant>
        <vt:i4>5</vt:i4>
      </vt:variant>
      <vt:variant>
        <vt:lpwstr/>
      </vt:variant>
      <vt:variant>
        <vt:lpwstr>SourceFile</vt:lpwstr>
      </vt:variant>
      <vt:variant>
        <vt:i4>65554</vt:i4>
      </vt:variant>
      <vt:variant>
        <vt:i4>1062</vt:i4>
      </vt:variant>
      <vt:variant>
        <vt:i4>0</vt:i4>
      </vt:variant>
      <vt:variant>
        <vt:i4>5</vt:i4>
      </vt:variant>
      <vt:variant>
        <vt:lpwstr/>
      </vt:variant>
      <vt:variant>
        <vt:lpwstr>userParam</vt:lpwstr>
      </vt:variant>
      <vt:variant>
        <vt:i4>7733345</vt:i4>
      </vt:variant>
      <vt:variant>
        <vt:i4>1059</vt:i4>
      </vt:variant>
      <vt:variant>
        <vt:i4>0</vt:i4>
      </vt:variant>
      <vt:variant>
        <vt:i4>5</vt:i4>
      </vt:variant>
      <vt:variant>
        <vt:lpwstr/>
      </vt:variant>
      <vt:variant>
        <vt:lpwstr>cvParam</vt:lpwstr>
      </vt:variant>
      <vt:variant>
        <vt:i4>6553721</vt:i4>
      </vt:variant>
      <vt:variant>
        <vt:i4>1056</vt:i4>
      </vt:variant>
      <vt:variant>
        <vt:i4>0</vt:i4>
      </vt:variant>
      <vt:variant>
        <vt:i4>5</vt:i4>
      </vt:variant>
      <vt:variant>
        <vt:lpwstr/>
      </vt:variant>
      <vt:variant>
        <vt:lpwstr>Measure</vt:lpwstr>
      </vt:variant>
      <vt:variant>
        <vt:i4>7012478</vt:i4>
      </vt:variant>
      <vt:variant>
        <vt:i4>1053</vt:i4>
      </vt:variant>
      <vt:variant>
        <vt:i4>0</vt:i4>
      </vt:variant>
      <vt:variant>
        <vt:i4>5</vt:i4>
      </vt:variant>
      <vt:variant>
        <vt:lpwstr/>
      </vt:variant>
      <vt:variant>
        <vt:lpwstr>IonType</vt:lpwstr>
      </vt:variant>
      <vt:variant>
        <vt:i4>7733345</vt:i4>
      </vt:variant>
      <vt:variant>
        <vt:i4>1050</vt:i4>
      </vt:variant>
      <vt:variant>
        <vt:i4>0</vt:i4>
      </vt:variant>
      <vt:variant>
        <vt:i4>5</vt:i4>
      </vt:variant>
      <vt:variant>
        <vt:lpwstr/>
      </vt:variant>
      <vt:variant>
        <vt:lpwstr>cvParam</vt:lpwstr>
      </vt:variant>
      <vt:variant>
        <vt:i4>65554</vt:i4>
      </vt:variant>
      <vt:variant>
        <vt:i4>1047</vt:i4>
      </vt:variant>
      <vt:variant>
        <vt:i4>0</vt:i4>
      </vt:variant>
      <vt:variant>
        <vt:i4>5</vt:i4>
      </vt:variant>
      <vt:variant>
        <vt:lpwstr/>
      </vt:variant>
      <vt:variant>
        <vt:lpwstr>userParam</vt:lpwstr>
      </vt:variant>
      <vt:variant>
        <vt:i4>7733345</vt:i4>
      </vt:variant>
      <vt:variant>
        <vt:i4>1044</vt:i4>
      </vt:variant>
      <vt:variant>
        <vt:i4>0</vt:i4>
      </vt:variant>
      <vt:variant>
        <vt:i4>5</vt:i4>
      </vt:variant>
      <vt:variant>
        <vt:lpwstr/>
      </vt:variant>
      <vt:variant>
        <vt:lpwstr>cvParam</vt:lpwstr>
      </vt:variant>
      <vt:variant>
        <vt:i4>7340147</vt:i4>
      </vt:variant>
      <vt:variant>
        <vt:i4>1041</vt:i4>
      </vt:variant>
      <vt:variant>
        <vt:i4>0</vt:i4>
      </vt:variant>
      <vt:variant>
        <vt:i4>5</vt:i4>
      </vt:variant>
      <vt:variant>
        <vt:lpwstr/>
      </vt:variant>
      <vt:variant>
        <vt:lpwstr>Exclude</vt:lpwstr>
      </vt:variant>
      <vt:variant>
        <vt:i4>6684799</vt:i4>
      </vt:variant>
      <vt:variant>
        <vt:i4>1038</vt:i4>
      </vt:variant>
      <vt:variant>
        <vt:i4>0</vt:i4>
      </vt:variant>
      <vt:variant>
        <vt:i4>5</vt:i4>
      </vt:variant>
      <vt:variant>
        <vt:lpwstr/>
      </vt:variant>
      <vt:variant>
        <vt:lpwstr>Include</vt:lpwstr>
      </vt:variant>
      <vt:variant>
        <vt:i4>7536747</vt:i4>
      </vt:variant>
      <vt:variant>
        <vt:i4>1035</vt:i4>
      </vt:variant>
      <vt:variant>
        <vt:i4>0</vt:i4>
      </vt:variant>
      <vt:variant>
        <vt:i4>5</vt:i4>
      </vt:variant>
      <vt:variant>
        <vt:lpwstr/>
      </vt:variant>
      <vt:variant>
        <vt:lpwstr>FilterType</vt:lpwstr>
      </vt:variant>
      <vt:variant>
        <vt:i4>7733345</vt:i4>
      </vt:variant>
      <vt:variant>
        <vt:i4>1032</vt:i4>
      </vt:variant>
      <vt:variant>
        <vt:i4>0</vt:i4>
      </vt:variant>
      <vt:variant>
        <vt:i4>5</vt:i4>
      </vt:variant>
      <vt:variant>
        <vt:lpwstr/>
      </vt:variant>
      <vt:variant>
        <vt:lpwstr>cvParam</vt:lpwstr>
      </vt:variant>
      <vt:variant>
        <vt:i4>65554</vt:i4>
      </vt:variant>
      <vt:variant>
        <vt:i4>1029</vt:i4>
      </vt:variant>
      <vt:variant>
        <vt:i4>0</vt:i4>
      </vt:variant>
      <vt:variant>
        <vt:i4>5</vt:i4>
      </vt:variant>
      <vt:variant>
        <vt:lpwstr/>
      </vt:variant>
      <vt:variant>
        <vt:lpwstr>userParam</vt:lpwstr>
      </vt:variant>
      <vt:variant>
        <vt:i4>7733345</vt:i4>
      </vt:variant>
      <vt:variant>
        <vt:i4>1026</vt:i4>
      </vt:variant>
      <vt:variant>
        <vt:i4>0</vt:i4>
      </vt:variant>
      <vt:variant>
        <vt:i4>5</vt:i4>
      </vt:variant>
      <vt:variant>
        <vt:lpwstr/>
      </vt:variant>
      <vt:variant>
        <vt:lpwstr>cvParam</vt:lpwstr>
      </vt:variant>
      <vt:variant>
        <vt:i4>7471218</vt:i4>
      </vt:variant>
      <vt:variant>
        <vt:i4>1023</vt:i4>
      </vt:variant>
      <vt:variant>
        <vt:i4>0</vt:i4>
      </vt:variant>
      <vt:variant>
        <vt:i4>5</vt:i4>
      </vt:variant>
      <vt:variant>
        <vt:lpwstr/>
      </vt:variant>
      <vt:variant>
        <vt:lpwstr>Enzyme</vt:lpwstr>
      </vt:variant>
      <vt:variant>
        <vt:i4>65554</vt:i4>
      </vt:variant>
      <vt:variant>
        <vt:i4>1020</vt:i4>
      </vt:variant>
      <vt:variant>
        <vt:i4>0</vt:i4>
      </vt:variant>
      <vt:variant>
        <vt:i4>5</vt:i4>
      </vt:variant>
      <vt:variant>
        <vt:lpwstr/>
      </vt:variant>
      <vt:variant>
        <vt:lpwstr>userParam</vt:lpwstr>
      </vt:variant>
      <vt:variant>
        <vt:i4>7733345</vt:i4>
      </vt:variant>
      <vt:variant>
        <vt:i4>1017</vt:i4>
      </vt:variant>
      <vt:variant>
        <vt:i4>0</vt:i4>
      </vt:variant>
      <vt:variant>
        <vt:i4>5</vt:i4>
      </vt:variant>
      <vt:variant>
        <vt:lpwstr/>
      </vt:variant>
      <vt:variant>
        <vt:lpwstr>cvParam</vt:lpwstr>
      </vt:variant>
      <vt:variant>
        <vt:i4>7733361</vt:i4>
      </vt:variant>
      <vt:variant>
        <vt:i4>1014</vt:i4>
      </vt:variant>
      <vt:variant>
        <vt:i4>0</vt:i4>
      </vt:variant>
      <vt:variant>
        <vt:i4>5</vt:i4>
      </vt:variant>
      <vt:variant>
        <vt:lpwstr/>
      </vt:variant>
      <vt:variant>
        <vt:lpwstr>EnzymeName</vt:lpwstr>
      </vt:variant>
      <vt:variant>
        <vt:i4>8126570</vt:i4>
      </vt:variant>
      <vt:variant>
        <vt:i4>1011</vt:i4>
      </vt:variant>
      <vt:variant>
        <vt:i4>0</vt:i4>
      </vt:variant>
      <vt:variant>
        <vt:i4>5</vt:i4>
      </vt:variant>
      <vt:variant>
        <vt:lpwstr/>
      </vt:variant>
      <vt:variant>
        <vt:lpwstr>SiteRegexp</vt:lpwstr>
      </vt:variant>
      <vt:variant>
        <vt:i4>1572877</vt:i4>
      </vt:variant>
      <vt:variant>
        <vt:i4>1008</vt:i4>
      </vt:variant>
      <vt:variant>
        <vt:i4>0</vt:i4>
      </vt:variant>
      <vt:variant>
        <vt:i4>5</vt:i4>
      </vt:variant>
      <vt:variant>
        <vt:lpwstr/>
      </vt:variant>
      <vt:variant>
        <vt:lpwstr>TranslationTable</vt:lpwstr>
      </vt:variant>
      <vt:variant>
        <vt:i4>65554</vt:i4>
      </vt:variant>
      <vt:variant>
        <vt:i4>1005</vt:i4>
      </vt:variant>
      <vt:variant>
        <vt:i4>0</vt:i4>
      </vt:variant>
      <vt:variant>
        <vt:i4>5</vt:i4>
      </vt:variant>
      <vt:variant>
        <vt:lpwstr/>
      </vt:variant>
      <vt:variant>
        <vt:lpwstr>userParam</vt:lpwstr>
      </vt:variant>
      <vt:variant>
        <vt:i4>7733345</vt:i4>
      </vt:variant>
      <vt:variant>
        <vt:i4>1002</vt:i4>
      </vt:variant>
      <vt:variant>
        <vt:i4>0</vt:i4>
      </vt:variant>
      <vt:variant>
        <vt:i4>5</vt:i4>
      </vt:variant>
      <vt:variant>
        <vt:lpwstr/>
      </vt:variant>
      <vt:variant>
        <vt:lpwstr>cvParam</vt:lpwstr>
      </vt:variant>
      <vt:variant>
        <vt:i4>7274607</vt:i4>
      </vt:variant>
      <vt:variant>
        <vt:i4>999</vt:i4>
      </vt:variant>
      <vt:variant>
        <vt:i4>0</vt:i4>
      </vt:variant>
      <vt:variant>
        <vt:i4>5</vt:i4>
      </vt:variant>
      <vt:variant>
        <vt:lpwstr/>
      </vt:variant>
      <vt:variant>
        <vt:lpwstr>Filter</vt:lpwstr>
      </vt:variant>
      <vt:variant>
        <vt:i4>131072</vt:i4>
      </vt:variant>
      <vt:variant>
        <vt:i4>996</vt:i4>
      </vt:variant>
      <vt:variant>
        <vt:i4>0</vt:i4>
      </vt:variant>
      <vt:variant>
        <vt:i4>5</vt:i4>
      </vt:variant>
      <vt:variant>
        <vt:lpwstr/>
      </vt:variant>
      <vt:variant>
        <vt:lpwstr>AnalysisData</vt:lpwstr>
      </vt:variant>
      <vt:variant>
        <vt:i4>6815853</vt:i4>
      </vt:variant>
      <vt:variant>
        <vt:i4>993</vt:i4>
      </vt:variant>
      <vt:variant>
        <vt:i4>0</vt:i4>
      </vt:variant>
      <vt:variant>
        <vt:i4>5</vt:i4>
      </vt:variant>
      <vt:variant>
        <vt:lpwstr/>
      </vt:variant>
      <vt:variant>
        <vt:lpwstr>Inputs</vt:lpwstr>
      </vt:variant>
      <vt:variant>
        <vt:i4>65554</vt:i4>
      </vt:variant>
      <vt:variant>
        <vt:i4>990</vt:i4>
      </vt:variant>
      <vt:variant>
        <vt:i4>0</vt:i4>
      </vt:variant>
      <vt:variant>
        <vt:i4>5</vt:i4>
      </vt:variant>
      <vt:variant>
        <vt:lpwstr/>
      </vt:variant>
      <vt:variant>
        <vt:lpwstr>userParam</vt:lpwstr>
      </vt:variant>
      <vt:variant>
        <vt:i4>7733345</vt:i4>
      </vt:variant>
      <vt:variant>
        <vt:i4>987</vt:i4>
      </vt:variant>
      <vt:variant>
        <vt:i4>0</vt:i4>
      </vt:variant>
      <vt:variant>
        <vt:i4>5</vt:i4>
      </vt:variant>
      <vt:variant>
        <vt:lpwstr/>
      </vt:variant>
      <vt:variant>
        <vt:lpwstr>cvParam</vt:lpwstr>
      </vt:variant>
      <vt:variant>
        <vt:i4>6619251</vt:i4>
      </vt:variant>
      <vt:variant>
        <vt:i4>984</vt:i4>
      </vt:variant>
      <vt:variant>
        <vt:i4>0</vt:i4>
      </vt:variant>
      <vt:variant>
        <vt:i4>5</vt:i4>
      </vt:variant>
      <vt:variant>
        <vt:lpwstr/>
      </vt:variant>
      <vt:variant>
        <vt:lpwstr>Seq</vt:lpwstr>
      </vt:variant>
      <vt:variant>
        <vt:i4>655390</vt:i4>
      </vt:variant>
      <vt:variant>
        <vt:i4>981</vt:i4>
      </vt:variant>
      <vt:variant>
        <vt:i4>0</vt:i4>
      </vt:variant>
      <vt:variant>
        <vt:i4>5</vt:i4>
      </vt:variant>
      <vt:variant>
        <vt:lpwstr/>
      </vt:variant>
      <vt:variant>
        <vt:lpwstr>Role</vt:lpwstr>
      </vt:variant>
      <vt:variant>
        <vt:i4>1835015</vt:i4>
      </vt:variant>
      <vt:variant>
        <vt:i4>978</vt:i4>
      </vt:variant>
      <vt:variant>
        <vt:i4>0</vt:i4>
      </vt:variant>
      <vt:variant>
        <vt:i4>5</vt:i4>
      </vt:variant>
      <vt:variant>
        <vt:lpwstr/>
      </vt:variant>
      <vt:variant>
        <vt:lpwstr>Organization</vt:lpwstr>
      </vt:variant>
      <vt:variant>
        <vt:i4>7864429</vt:i4>
      </vt:variant>
      <vt:variant>
        <vt:i4>975</vt:i4>
      </vt:variant>
      <vt:variant>
        <vt:i4>0</vt:i4>
      </vt:variant>
      <vt:variant>
        <vt:i4>5</vt:i4>
      </vt:variant>
      <vt:variant>
        <vt:lpwstr/>
      </vt:variant>
      <vt:variant>
        <vt:lpwstr>Person</vt:lpwstr>
      </vt:variant>
      <vt:variant>
        <vt:i4>1900544</vt:i4>
      </vt:variant>
      <vt:variant>
        <vt:i4>972</vt:i4>
      </vt:variant>
      <vt:variant>
        <vt:i4>0</vt:i4>
      </vt:variant>
      <vt:variant>
        <vt:i4>5</vt:i4>
      </vt:variant>
      <vt:variant>
        <vt:lpwstr/>
      </vt:variant>
      <vt:variant>
        <vt:lpwstr>AnalysisSoftware</vt:lpwstr>
      </vt:variant>
      <vt:variant>
        <vt:i4>8257648</vt:i4>
      </vt:variant>
      <vt:variant>
        <vt:i4>969</vt:i4>
      </vt:variant>
      <vt:variant>
        <vt:i4>0</vt:i4>
      </vt:variant>
      <vt:variant>
        <vt:i4>5</vt:i4>
      </vt:variant>
      <vt:variant>
        <vt:lpwstr/>
      </vt:variant>
      <vt:variant>
        <vt:lpwstr>Customizations</vt:lpwstr>
      </vt:variant>
      <vt:variant>
        <vt:i4>1769491</vt:i4>
      </vt:variant>
      <vt:variant>
        <vt:i4>966</vt:i4>
      </vt:variant>
      <vt:variant>
        <vt:i4>0</vt:i4>
      </vt:variant>
      <vt:variant>
        <vt:i4>5</vt:i4>
      </vt:variant>
      <vt:variant>
        <vt:lpwstr/>
      </vt:variant>
      <vt:variant>
        <vt:lpwstr>SoftwareName</vt:lpwstr>
      </vt:variant>
      <vt:variant>
        <vt:i4>6684791</vt:i4>
      </vt:variant>
      <vt:variant>
        <vt:i4>963</vt:i4>
      </vt:variant>
      <vt:variant>
        <vt:i4>0</vt:i4>
      </vt:variant>
      <vt:variant>
        <vt:i4>5</vt:i4>
      </vt:variant>
      <vt:variant>
        <vt:lpwstr/>
      </vt:variant>
      <vt:variant>
        <vt:lpwstr>ContactRole</vt:lpwstr>
      </vt:variant>
      <vt:variant>
        <vt:i4>7602290</vt:i4>
      </vt:variant>
      <vt:variant>
        <vt:i4>960</vt:i4>
      </vt:variant>
      <vt:variant>
        <vt:i4>0</vt:i4>
      </vt:variant>
      <vt:variant>
        <vt:i4>5</vt:i4>
      </vt:variant>
      <vt:variant>
        <vt:lpwstr/>
      </vt:variant>
      <vt:variant>
        <vt:lpwstr>Sample</vt:lpwstr>
      </vt:variant>
      <vt:variant>
        <vt:i4>1179664</vt:i4>
      </vt:variant>
      <vt:variant>
        <vt:i4>957</vt:i4>
      </vt:variant>
      <vt:variant>
        <vt:i4>0</vt:i4>
      </vt:variant>
      <vt:variant>
        <vt:i4>5</vt:i4>
      </vt:variant>
      <vt:variant>
        <vt:lpwstr/>
      </vt:variant>
      <vt:variant>
        <vt:lpwstr>ProteinDetectionProtocol</vt:lpwstr>
      </vt:variant>
      <vt:variant>
        <vt:i4>6881390</vt:i4>
      </vt:variant>
      <vt:variant>
        <vt:i4>954</vt:i4>
      </vt:variant>
      <vt:variant>
        <vt:i4>0</vt:i4>
      </vt:variant>
      <vt:variant>
        <vt:i4>5</vt:i4>
      </vt:variant>
      <vt:variant>
        <vt:lpwstr/>
      </vt:variant>
      <vt:variant>
        <vt:lpwstr>SpectrumIdentificationProtocol</vt:lpwstr>
      </vt:variant>
      <vt:variant>
        <vt:i4>65554</vt:i4>
      </vt:variant>
      <vt:variant>
        <vt:i4>951</vt:i4>
      </vt:variant>
      <vt:variant>
        <vt:i4>0</vt:i4>
      </vt:variant>
      <vt:variant>
        <vt:i4>5</vt:i4>
      </vt:variant>
      <vt:variant>
        <vt:lpwstr/>
      </vt:variant>
      <vt:variant>
        <vt:lpwstr>userParam</vt:lpwstr>
      </vt:variant>
      <vt:variant>
        <vt:i4>7733345</vt:i4>
      </vt:variant>
      <vt:variant>
        <vt:i4>948</vt:i4>
      </vt:variant>
      <vt:variant>
        <vt:i4>0</vt:i4>
      </vt:variant>
      <vt:variant>
        <vt:i4>5</vt:i4>
      </vt:variant>
      <vt:variant>
        <vt:lpwstr/>
      </vt:variant>
      <vt:variant>
        <vt:lpwstr>cvParam</vt:lpwstr>
      </vt:variant>
      <vt:variant>
        <vt:i4>393232</vt:i4>
      </vt:variant>
      <vt:variant>
        <vt:i4>945</vt:i4>
      </vt:variant>
      <vt:variant>
        <vt:i4>0</vt:i4>
      </vt:variant>
      <vt:variant>
        <vt:i4>5</vt:i4>
      </vt:variant>
      <vt:variant>
        <vt:lpwstr/>
      </vt:variant>
      <vt:variant>
        <vt:lpwstr>ProteinDetectionList</vt:lpwstr>
      </vt:variant>
      <vt:variant>
        <vt:i4>8192110</vt:i4>
      </vt:variant>
      <vt:variant>
        <vt:i4>942</vt:i4>
      </vt:variant>
      <vt:variant>
        <vt:i4>0</vt:i4>
      </vt:variant>
      <vt:variant>
        <vt:i4>5</vt:i4>
      </vt:variant>
      <vt:variant>
        <vt:lpwstr/>
      </vt:variant>
      <vt:variant>
        <vt:lpwstr>SpectrumIdentificationList</vt:lpwstr>
      </vt:variant>
      <vt:variant>
        <vt:i4>1769487</vt:i4>
      </vt:variant>
      <vt:variant>
        <vt:i4>939</vt:i4>
      </vt:variant>
      <vt:variant>
        <vt:i4>0</vt:i4>
      </vt:variant>
      <vt:variant>
        <vt:i4>5</vt:i4>
      </vt:variant>
      <vt:variant>
        <vt:lpwstr/>
      </vt:variant>
      <vt:variant>
        <vt:lpwstr>ProteinDetection</vt:lpwstr>
      </vt:variant>
      <vt:variant>
        <vt:i4>6291569</vt:i4>
      </vt:variant>
      <vt:variant>
        <vt:i4>936</vt:i4>
      </vt:variant>
      <vt:variant>
        <vt:i4>0</vt:i4>
      </vt:variant>
      <vt:variant>
        <vt:i4>5</vt:i4>
      </vt:variant>
      <vt:variant>
        <vt:lpwstr/>
      </vt:variant>
      <vt:variant>
        <vt:lpwstr>SpectrumIdentification</vt:lpwstr>
      </vt:variant>
      <vt:variant>
        <vt:i4>65554</vt:i4>
      </vt:variant>
      <vt:variant>
        <vt:i4>933</vt:i4>
      </vt:variant>
      <vt:variant>
        <vt:i4>0</vt:i4>
      </vt:variant>
      <vt:variant>
        <vt:i4>5</vt:i4>
      </vt:variant>
      <vt:variant>
        <vt:lpwstr/>
      </vt:variant>
      <vt:variant>
        <vt:lpwstr>userParam</vt:lpwstr>
      </vt:variant>
      <vt:variant>
        <vt:i4>7733345</vt:i4>
      </vt:variant>
      <vt:variant>
        <vt:i4>930</vt:i4>
      </vt:variant>
      <vt:variant>
        <vt:i4>0</vt:i4>
      </vt:variant>
      <vt:variant>
        <vt:i4>5</vt:i4>
      </vt:variant>
      <vt:variant>
        <vt:lpwstr/>
      </vt:variant>
      <vt:variant>
        <vt:lpwstr>cvParam</vt:lpwstr>
      </vt:variant>
      <vt:variant>
        <vt:i4>65554</vt:i4>
      </vt:variant>
      <vt:variant>
        <vt:i4>927</vt:i4>
      </vt:variant>
      <vt:variant>
        <vt:i4>0</vt:i4>
      </vt:variant>
      <vt:variant>
        <vt:i4>5</vt:i4>
      </vt:variant>
      <vt:variant>
        <vt:lpwstr/>
      </vt:variant>
      <vt:variant>
        <vt:lpwstr>userParam</vt:lpwstr>
      </vt:variant>
      <vt:variant>
        <vt:i4>7733345</vt:i4>
      </vt:variant>
      <vt:variant>
        <vt:i4>924</vt:i4>
      </vt:variant>
      <vt:variant>
        <vt:i4>0</vt:i4>
      </vt:variant>
      <vt:variant>
        <vt:i4>5</vt:i4>
      </vt:variant>
      <vt:variant>
        <vt:lpwstr/>
      </vt:variant>
      <vt:variant>
        <vt:lpwstr>cvParam</vt:lpwstr>
      </vt:variant>
      <vt:variant>
        <vt:i4>7077986</vt:i4>
      </vt:variant>
      <vt:variant>
        <vt:i4>918</vt:i4>
      </vt:variant>
      <vt:variant>
        <vt:i4>0</vt:i4>
      </vt:variant>
      <vt:variant>
        <vt:i4>5</vt:i4>
      </vt:variant>
      <vt:variant>
        <vt:lpwstr/>
      </vt:variant>
      <vt:variant>
        <vt:lpwstr>BibliographicReference</vt:lpwstr>
      </vt:variant>
      <vt:variant>
        <vt:i4>6750305</vt:i4>
      </vt:variant>
      <vt:variant>
        <vt:i4>915</vt:i4>
      </vt:variant>
      <vt:variant>
        <vt:i4>0</vt:i4>
      </vt:variant>
      <vt:variant>
        <vt:i4>5</vt:i4>
      </vt:variant>
      <vt:variant>
        <vt:lpwstr/>
      </vt:variant>
      <vt:variant>
        <vt:lpwstr>DataCollection</vt:lpwstr>
      </vt:variant>
      <vt:variant>
        <vt:i4>7078014</vt:i4>
      </vt:variant>
      <vt:variant>
        <vt:i4>912</vt:i4>
      </vt:variant>
      <vt:variant>
        <vt:i4>0</vt:i4>
      </vt:variant>
      <vt:variant>
        <vt:i4>5</vt:i4>
      </vt:variant>
      <vt:variant>
        <vt:lpwstr/>
      </vt:variant>
      <vt:variant>
        <vt:lpwstr>AnalysisProtocolCollection</vt:lpwstr>
      </vt:variant>
      <vt:variant>
        <vt:i4>6619233</vt:i4>
      </vt:variant>
      <vt:variant>
        <vt:i4>909</vt:i4>
      </vt:variant>
      <vt:variant>
        <vt:i4>0</vt:i4>
      </vt:variant>
      <vt:variant>
        <vt:i4>5</vt:i4>
      </vt:variant>
      <vt:variant>
        <vt:lpwstr/>
      </vt:variant>
      <vt:variant>
        <vt:lpwstr>AnalysisCollection</vt:lpwstr>
      </vt:variant>
      <vt:variant>
        <vt:i4>8126581</vt:i4>
      </vt:variant>
      <vt:variant>
        <vt:i4>906</vt:i4>
      </vt:variant>
      <vt:variant>
        <vt:i4>0</vt:i4>
      </vt:variant>
      <vt:variant>
        <vt:i4>5</vt:i4>
      </vt:variant>
      <vt:variant>
        <vt:lpwstr/>
      </vt:variant>
      <vt:variant>
        <vt:lpwstr>SequenceCollection</vt:lpwstr>
      </vt:variant>
      <vt:variant>
        <vt:i4>1114131</vt:i4>
      </vt:variant>
      <vt:variant>
        <vt:i4>903</vt:i4>
      </vt:variant>
      <vt:variant>
        <vt:i4>0</vt:i4>
      </vt:variant>
      <vt:variant>
        <vt:i4>5</vt:i4>
      </vt:variant>
      <vt:variant>
        <vt:lpwstr/>
      </vt:variant>
      <vt:variant>
        <vt:lpwstr>AnalysisSampleCollection</vt:lpwstr>
      </vt:variant>
      <vt:variant>
        <vt:i4>7143544</vt:i4>
      </vt:variant>
      <vt:variant>
        <vt:i4>900</vt:i4>
      </vt:variant>
      <vt:variant>
        <vt:i4>0</vt:i4>
      </vt:variant>
      <vt:variant>
        <vt:i4>5</vt:i4>
      </vt:variant>
      <vt:variant>
        <vt:lpwstr/>
      </vt:variant>
      <vt:variant>
        <vt:lpwstr>AuditCollection</vt:lpwstr>
      </vt:variant>
      <vt:variant>
        <vt:i4>1179667</vt:i4>
      </vt:variant>
      <vt:variant>
        <vt:i4>897</vt:i4>
      </vt:variant>
      <vt:variant>
        <vt:i4>0</vt:i4>
      </vt:variant>
      <vt:variant>
        <vt:i4>5</vt:i4>
      </vt:variant>
      <vt:variant>
        <vt:lpwstr/>
      </vt:variant>
      <vt:variant>
        <vt:lpwstr>Provider</vt:lpwstr>
      </vt:variant>
      <vt:variant>
        <vt:i4>31</vt:i4>
      </vt:variant>
      <vt:variant>
        <vt:i4>894</vt:i4>
      </vt:variant>
      <vt:variant>
        <vt:i4>0</vt:i4>
      </vt:variant>
      <vt:variant>
        <vt:i4>5</vt:i4>
      </vt:variant>
      <vt:variant>
        <vt:lpwstr/>
      </vt:variant>
      <vt:variant>
        <vt:lpwstr>AnalysisSoftwareList</vt:lpwstr>
      </vt:variant>
      <vt:variant>
        <vt:i4>7012476</vt:i4>
      </vt:variant>
      <vt:variant>
        <vt:i4>891</vt:i4>
      </vt:variant>
      <vt:variant>
        <vt:i4>0</vt:i4>
      </vt:variant>
      <vt:variant>
        <vt:i4>5</vt:i4>
      </vt:variant>
      <vt:variant>
        <vt:lpwstr/>
      </vt:variant>
      <vt:variant>
        <vt:lpwstr>cvList</vt:lpwstr>
      </vt:variant>
      <vt:variant>
        <vt:i4>2490448</vt:i4>
      </vt:variant>
      <vt:variant>
        <vt:i4>882</vt:i4>
      </vt:variant>
      <vt:variant>
        <vt:i4>0</vt:i4>
      </vt:variant>
      <vt:variant>
        <vt:i4>5</vt:i4>
      </vt:variant>
      <vt:variant>
        <vt:lpwstr>http://code.google.com/p/psi-pi/source/browse/</vt:lpwstr>
      </vt:variant>
      <vt:variant>
        <vt:lpwstr>svn%2Ftrunk%2Fexamples%2F1_1examples</vt:lpwstr>
      </vt:variant>
      <vt:variant>
        <vt:i4>7077935</vt:i4>
      </vt:variant>
      <vt:variant>
        <vt:i4>822</vt:i4>
      </vt:variant>
      <vt:variant>
        <vt:i4>0</vt:i4>
      </vt:variant>
      <vt:variant>
        <vt:i4>5</vt:i4>
      </vt:variant>
      <vt:variant>
        <vt:lpwstr>http://www.ebi.ac.uk/chebi/</vt:lpwstr>
      </vt:variant>
      <vt:variant>
        <vt:lpwstr/>
      </vt:variant>
      <vt:variant>
        <vt:i4>720965</vt:i4>
      </vt:variant>
      <vt:variant>
        <vt:i4>819</vt:i4>
      </vt:variant>
      <vt:variant>
        <vt:i4>0</vt:i4>
      </vt:variant>
      <vt:variant>
        <vt:i4>5</vt:i4>
      </vt:variant>
      <vt:variant>
        <vt:lpwstr>http://www.obofoundry.org/cgi-bin/detail.cgi?id=unit</vt:lpwstr>
      </vt:variant>
      <vt:variant>
        <vt:lpwstr/>
      </vt:variant>
      <vt:variant>
        <vt:i4>65536</vt:i4>
      </vt:variant>
      <vt:variant>
        <vt:i4>816</vt:i4>
      </vt:variant>
      <vt:variant>
        <vt:i4>0</vt:i4>
      </vt:variant>
      <vt:variant>
        <vt:i4>5</vt:i4>
      </vt:variant>
      <vt:variant>
        <vt:lpwstr>http://www.unimod.org/obo/unimod.obo</vt:lpwstr>
      </vt:variant>
      <vt:variant>
        <vt:lpwstr/>
      </vt:variant>
      <vt:variant>
        <vt:i4>5570605</vt:i4>
      </vt:variant>
      <vt:variant>
        <vt:i4>813</vt:i4>
      </vt:variant>
      <vt:variant>
        <vt:i4>0</vt:i4>
      </vt:variant>
      <vt:variant>
        <vt:i4>5</vt:i4>
      </vt:variant>
      <vt:variant>
        <vt:lpwstr>mailto:psidev-ms-vocab@lists.sourceforge.net</vt:lpwstr>
      </vt:variant>
      <vt:variant>
        <vt:lpwstr/>
      </vt:variant>
      <vt:variant>
        <vt:i4>196618</vt:i4>
      </vt:variant>
      <vt:variant>
        <vt:i4>807</vt:i4>
      </vt:variant>
      <vt:variant>
        <vt:i4>0</vt:i4>
      </vt:variant>
      <vt:variant>
        <vt:i4>5</vt:i4>
      </vt:variant>
      <vt:variant>
        <vt:lpwstr>http://www.psidev.info/mztab</vt:lpwstr>
      </vt:variant>
      <vt:variant>
        <vt:lpwstr/>
      </vt:variant>
      <vt:variant>
        <vt:i4>1900573</vt:i4>
      </vt:variant>
      <vt:variant>
        <vt:i4>804</vt:i4>
      </vt:variant>
      <vt:variant>
        <vt:i4>0</vt:i4>
      </vt:variant>
      <vt:variant>
        <vt:i4>5</vt:i4>
      </vt:variant>
      <vt:variant>
        <vt:lpwstr>http://www.psidev.info/mzquantml</vt:lpwstr>
      </vt:variant>
      <vt:variant>
        <vt:lpwstr/>
      </vt:variant>
      <vt:variant>
        <vt:i4>7864427</vt:i4>
      </vt:variant>
      <vt:variant>
        <vt:i4>801</vt:i4>
      </vt:variant>
      <vt:variant>
        <vt:i4>0</vt:i4>
      </vt:variant>
      <vt:variant>
        <vt:i4>5</vt:i4>
      </vt:variant>
      <vt:variant>
        <vt:lpwstr>http://www.psidev.info/mzml</vt:lpwstr>
      </vt:variant>
      <vt:variant>
        <vt:lpwstr/>
      </vt:variant>
      <vt:variant>
        <vt:i4>1376340</vt:i4>
      </vt:variant>
      <vt:variant>
        <vt:i4>798</vt:i4>
      </vt:variant>
      <vt:variant>
        <vt:i4>0</vt:i4>
      </vt:variant>
      <vt:variant>
        <vt:i4>5</vt:i4>
      </vt:variant>
      <vt:variant>
        <vt:lpwstr>http://www.psidev.info/miape/msi/</vt:lpwstr>
      </vt:variant>
      <vt:variant>
        <vt:lpwstr/>
      </vt:variant>
      <vt:variant>
        <vt:i4>655369</vt:i4>
      </vt:variant>
      <vt:variant>
        <vt:i4>795</vt:i4>
      </vt:variant>
      <vt:variant>
        <vt:i4>0</vt:i4>
      </vt:variant>
      <vt:variant>
        <vt:i4>5</vt:i4>
      </vt:variant>
      <vt:variant>
        <vt:lpwstr>http://www.w3.org/XML/Schema</vt:lpwstr>
      </vt:variant>
      <vt:variant>
        <vt:lpwstr/>
      </vt:variant>
      <vt:variant>
        <vt:i4>1376305</vt:i4>
      </vt:variant>
      <vt:variant>
        <vt:i4>758</vt:i4>
      </vt:variant>
      <vt:variant>
        <vt:i4>0</vt:i4>
      </vt:variant>
      <vt:variant>
        <vt:i4>5</vt:i4>
      </vt:variant>
      <vt:variant>
        <vt:lpwstr/>
      </vt:variant>
      <vt:variant>
        <vt:lpwstr>_Toc449341842</vt:lpwstr>
      </vt:variant>
      <vt:variant>
        <vt:i4>1376305</vt:i4>
      </vt:variant>
      <vt:variant>
        <vt:i4>752</vt:i4>
      </vt:variant>
      <vt:variant>
        <vt:i4>0</vt:i4>
      </vt:variant>
      <vt:variant>
        <vt:i4>5</vt:i4>
      </vt:variant>
      <vt:variant>
        <vt:lpwstr/>
      </vt:variant>
      <vt:variant>
        <vt:lpwstr>_Toc449341841</vt:lpwstr>
      </vt:variant>
      <vt:variant>
        <vt:i4>1376305</vt:i4>
      </vt:variant>
      <vt:variant>
        <vt:i4>746</vt:i4>
      </vt:variant>
      <vt:variant>
        <vt:i4>0</vt:i4>
      </vt:variant>
      <vt:variant>
        <vt:i4>5</vt:i4>
      </vt:variant>
      <vt:variant>
        <vt:lpwstr/>
      </vt:variant>
      <vt:variant>
        <vt:lpwstr>_Toc449341840</vt:lpwstr>
      </vt:variant>
      <vt:variant>
        <vt:i4>1179697</vt:i4>
      </vt:variant>
      <vt:variant>
        <vt:i4>740</vt:i4>
      </vt:variant>
      <vt:variant>
        <vt:i4>0</vt:i4>
      </vt:variant>
      <vt:variant>
        <vt:i4>5</vt:i4>
      </vt:variant>
      <vt:variant>
        <vt:lpwstr/>
      </vt:variant>
      <vt:variant>
        <vt:lpwstr>_Toc449341839</vt:lpwstr>
      </vt:variant>
      <vt:variant>
        <vt:i4>1179697</vt:i4>
      </vt:variant>
      <vt:variant>
        <vt:i4>734</vt:i4>
      </vt:variant>
      <vt:variant>
        <vt:i4>0</vt:i4>
      </vt:variant>
      <vt:variant>
        <vt:i4>5</vt:i4>
      </vt:variant>
      <vt:variant>
        <vt:lpwstr/>
      </vt:variant>
      <vt:variant>
        <vt:lpwstr>_Toc449341838</vt:lpwstr>
      </vt:variant>
      <vt:variant>
        <vt:i4>1179697</vt:i4>
      </vt:variant>
      <vt:variant>
        <vt:i4>728</vt:i4>
      </vt:variant>
      <vt:variant>
        <vt:i4>0</vt:i4>
      </vt:variant>
      <vt:variant>
        <vt:i4>5</vt:i4>
      </vt:variant>
      <vt:variant>
        <vt:lpwstr/>
      </vt:variant>
      <vt:variant>
        <vt:lpwstr>_Toc449341837</vt:lpwstr>
      </vt:variant>
      <vt:variant>
        <vt:i4>1179697</vt:i4>
      </vt:variant>
      <vt:variant>
        <vt:i4>722</vt:i4>
      </vt:variant>
      <vt:variant>
        <vt:i4>0</vt:i4>
      </vt:variant>
      <vt:variant>
        <vt:i4>5</vt:i4>
      </vt:variant>
      <vt:variant>
        <vt:lpwstr/>
      </vt:variant>
      <vt:variant>
        <vt:lpwstr>_Toc449341836</vt:lpwstr>
      </vt:variant>
      <vt:variant>
        <vt:i4>1179697</vt:i4>
      </vt:variant>
      <vt:variant>
        <vt:i4>716</vt:i4>
      </vt:variant>
      <vt:variant>
        <vt:i4>0</vt:i4>
      </vt:variant>
      <vt:variant>
        <vt:i4>5</vt:i4>
      </vt:variant>
      <vt:variant>
        <vt:lpwstr/>
      </vt:variant>
      <vt:variant>
        <vt:lpwstr>_Toc449341835</vt:lpwstr>
      </vt:variant>
      <vt:variant>
        <vt:i4>1179697</vt:i4>
      </vt:variant>
      <vt:variant>
        <vt:i4>710</vt:i4>
      </vt:variant>
      <vt:variant>
        <vt:i4>0</vt:i4>
      </vt:variant>
      <vt:variant>
        <vt:i4>5</vt:i4>
      </vt:variant>
      <vt:variant>
        <vt:lpwstr/>
      </vt:variant>
      <vt:variant>
        <vt:lpwstr>_Toc449341834</vt:lpwstr>
      </vt:variant>
      <vt:variant>
        <vt:i4>1179697</vt:i4>
      </vt:variant>
      <vt:variant>
        <vt:i4>704</vt:i4>
      </vt:variant>
      <vt:variant>
        <vt:i4>0</vt:i4>
      </vt:variant>
      <vt:variant>
        <vt:i4>5</vt:i4>
      </vt:variant>
      <vt:variant>
        <vt:lpwstr/>
      </vt:variant>
      <vt:variant>
        <vt:lpwstr>_Toc449341833</vt:lpwstr>
      </vt:variant>
      <vt:variant>
        <vt:i4>1179697</vt:i4>
      </vt:variant>
      <vt:variant>
        <vt:i4>698</vt:i4>
      </vt:variant>
      <vt:variant>
        <vt:i4>0</vt:i4>
      </vt:variant>
      <vt:variant>
        <vt:i4>5</vt:i4>
      </vt:variant>
      <vt:variant>
        <vt:lpwstr/>
      </vt:variant>
      <vt:variant>
        <vt:lpwstr>_Toc449341832</vt:lpwstr>
      </vt:variant>
      <vt:variant>
        <vt:i4>1179697</vt:i4>
      </vt:variant>
      <vt:variant>
        <vt:i4>692</vt:i4>
      </vt:variant>
      <vt:variant>
        <vt:i4>0</vt:i4>
      </vt:variant>
      <vt:variant>
        <vt:i4>5</vt:i4>
      </vt:variant>
      <vt:variant>
        <vt:lpwstr/>
      </vt:variant>
      <vt:variant>
        <vt:lpwstr>_Toc449341831</vt:lpwstr>
      </vt:variant>
      <vt:variant>
        <vt:i4>1179697</vt:i4>
      </vt:variant>
      <vt:variant>
        <vt:i4>686</vt:i4>
      </vt:variant>
      <vt:variant>
        <vt:i4>0</vt:i4>
      </vt:variant>
      <vt:variant>
        <vt:i4>5</vt:i4>
      </vt:variant>
      <vt:variant>
        <vt:lpwstr/>
      </vt:variant>
      <vt:variant>
        <vt:lpwstr>_Toc449341830</vt:lpwstr>
      </vt:variant>
      <vt:variant>
        <vt:i4>1245233</vt:i4>
      </vt:variant>
      <vt:variant>
        <vt:i4>680</vt:i4>
      </vt:variant>
      <vt:variant>
        <vt:i4>0</vt:i4>
      </vt:variant>
      <vt:variant>
        <vt:i4>5</vt:i4>
      </vt:variant>
      <vt:variant>
        <vt:lpwstr/>
      </vt:variant>
      <vt:variant>
        <vt:lpwstr>_Toc449341829</vt:lpwstr>
      </vt:variant>
      <vt:variant>
        <vt:i4>1245233</vt:i4>
      </vt:variant>
      <vt:variant>
        <vt:i4>674</vt:i4>
      </vt:variant>
      <vt:variant>
        <vt:i4>0</vt:i4>
      </vt:variant>
      <vt:variant>
        <vt:i4>5</vt:i4>
      </vt:variant>
      <vt:variant>
        <vt:lpwstr/>
      </vt:variant>
      <vt:variant>
        <vt:lpwstr>_Toc449341828</vt:lpwstr>
      </vt:variant>
      <vt:variant>
        <vt:i4>1245233</vt:i4>
      </vt:variant>
      <vt:variant>
        <vt:i4>668</vt:i4>
      </vt:variant>
      <vt:variant>
        <vt:i4>0</vt:i4>
      </vt:variant>
      <vt:variant>
        <vt:i4>5</vt:i4>
      </vt:variant>
      <vt:variant>
        <vt:lpwstr/>
      </vt:variant>
      <vt:variant>
        <vt:lpwstr>_Toc449341827</vt:lpwstr>
      </vt:variant>
      <vt:variant>
        <vt:i4>1245233</vt:i4>
      </vt:variant>
      <vt:variant>
        <vt:i4>662</vt:i4>
      </vt:variant>
      <vt:variant>
        <vt:i4>0</vt:i4>
      </vt:variant>
      <vt:variant>
        <vt:i4>5</vt:i4>
      </vt:variant>
      <vt:variant>
        <vt:lpwstr/>
      </vt:variant>
      <vt:variant>
        <vt:lpwstr>_Toc449341826</vt:lpwstr>
      </vt:variant>
      <vt:variant>
        <vt:i4>1245233</vt:i4>
      </vt:variant>
      <vt:variant>
        <vt:i4>656</vt:i4>
      </vt:variant>
      <vt:variant>
        <vt:i4>0</vt:i4>
      </vt:variant>
      <vt:variant>
        <vt:i4>5</vt:i4>
      </vt:variant>
      <vt:variant>
        <vt:lpwstr/>
      </vt:variant>
      <vt:variant>
        <vt:lpwstr>_Toc449341825</vt:lpwstr>
      </vt:variant>
      <vt:variant>
        <vt:i4>1245233</vt:i4>
      </vt:variant>
      <vt:variant>
        <vt:i4>650</vt:i4>
      </vt:variant>
      <vt:variant>
        <vt:i4>0</vt:i4>
      </vt:variant>
      <vt:variant>
        <vt:i4>5</vt:i4>
      </vt:variant>
      <vt:variant>
        <vt:lpwstr/>
      </vt:variant>
      <vt:variant>
        <vt:lpwstr>_Toc449341824</vt:lpwstr>
      </vt:variant>
      <vt:variant>
        <vt:i4>1245233</vt:i4>
      </vt:variant>
      <vt:variant>
        <vt:i4>644</vt:i4>
      </vt:variant>
      <vt:variant>
        <vt:i4>0</vt:i4>
      </vt:variant>
      <vt:variant>
        <vt:i4>5</vt:i4>
      </vt:variant>
      <vt:variant>
        <vt:lpwstr/>
      </vt:variant>
      <vt:variant>
        <vt:lpwstr>_Toc449341823</vt:lpwstr>
      </vt:variant>
      <vt:variant>
        <vt:i4>1245233</vt:i4>
      </vt:variant>
      <vt:variant>
        <vt:i4>638</vt:i4>
      </vt:variant>
      <vt:variant>
        <vt:i4>0</vt:i4>
      </vt:variant>
      <vt:variant>
        <vt:i4>5</vt:i4>
      </vt:variant>
      <vt:variant>
        <vt:lpwstr/>
      </vt:variant>
      <vt:variant>
        <vt:lpwstr>_Toc449341822</vt:lpwstr>
      </vt:variant>
      <vt:variant>
        <vt:i4>1245233</vt:i4>
      </vt:variant>
      <vt:variant>
        <vt:i4>632</vt:i4>
      </vt:variant>
      <vt:variant>
        <vt:i4>0</vt:i4>
      </vt:variant>
      <vt:variant>
        <vt:i4>5</vt:i4>
      </vt:variant>
      <vt:variant>
        <vt:lpwstr/>
      </vt:variant>
      <vt:variant>
        <vt:lpwstr>_Toc449341821</vt:lpwstr>
      </vt:variant>
      <vt:variant>
        <vt:i4>1245233</vt:i4>
      </vt:variant>
      <vt:variant>
        <vt:i4>626</vt:i4>
      </vt:variant>
      <vt:variant>
        <vt:i4>0</vt:i4>
      </vt:variant>
      <vt:variant>
        <vt:i4>5</vt:i4>
      </vt:variant>
      <vt:variant>
        <vt:lpwstr/>
      </vt:variant>
      <vt:variant>
        <vt:lpwstr>_Toc449341820</vt:lpwstr>
      </vt:variant>
      <vt:variant>
        <vt:i4>1048625</vt:i4>
      </vt:variant>
      <vt:variant>
        <vt:i4>620</vt:i4>
      </vt:variant>
      <vt:variant>
        <vt:i4>0</vt:i4>
      </vt:variant>
      <vt:variant>
        <vt:i4>5</vt:i4>
      </vt:variant>
      <vt:variant>
        <vt:lpwstr/>
      </vt:variant>
      <vt:variant>
        <vt:lpwstr>_Toc449341819</vt:lpwstr>
      </vt:variant>
      <vt:variant>
        <vt:i4>1048625</vt:i4>
      </vt:variant>
      <vt:variant>
        <vt:i4>614</vt:i4>
      </vt:variant>
      <vt:variant>
        <vt:i4>0</vt:i4>
      </vt:variant>
      <vt:variant>
        <vt:i4>5</vt:i4>
      </vt:variant>
      <vt:variant>
        <vt:lpwstr/>
      </vt:variant>
      <vt:variant>
        <vt:lpwstr>_Toc449341818</vt:lpwstr>
      </vt:variant>
      <vt:variant>
        <vt:i4>1048625</vt:i4>
      </vt:variant>
      <vt:variant>
        <vt:i4>608</vt:i4>
      </vt:variant>
      <vt:variant>
        <vt:i4>0</vt:i4>
      </vt:variant>
      <vt:variant>
        <vt:i4>5</vt:i4>
      </vt:variant>
      <vt:variant>
        <vt:lpwstr/>
      </vt:variant>
      <vt:variant>
        <vt:lpwstr>_Toc449341817</vt:lpwstr>
      </vt:variant>
      <vt:variant>
        <vt:i4>1048625</vt:i4>
      </vt:variant>
      <vt:variant>
        <vt:i4>602</vt:i4>
      </vt:variant>
      <vt:variant>
        <vt:i4>0</vt:i4>
      </vt:variant>
      <vt:variant>
        <vt:i4>5</vt:i4>
      </vt:variant>
      <vt:variant>
        <vt:lpwstr/>
      </vt:variant>
      <vt:variant>
        <vt:lpwstr>_Toc449341816</vt:lpwstr>
      </vt:variant>
      <vt:variant>
        <vt:i4>1048625</vt:i4>
      </vt:variant>
      <vt:variant>
        <vt:i4>596</vt:i4>
      </vt:variant>
      <vt:variant>
        <vt:i4>0</vt:i4>
      </vt:variant>
      <vt:variant>
        <vt:i4>5</vt:i4>
      </vt:variant>
      <vt:variant>
        <vt:lpwstr/>
      </vt:variant>
      <vt:variant>
        <vt:lpwstr>_Toc449341815</vt:lpwstr>
      </vt:variant>
      <vt:variant>
        <vt:i4>1048625</vt:i4>
      </vt:variant>
      <vt:variant>
        <vt:i4>590</vt:i4>
      </vt:variant>
      <vt:variant>
        <vt:i4>0</vt:i4>
      </vt:variant>
      <vt:variant>
        <vt:i4>5</vt:i4>
      </vt:variant>
      <vt:variant>
        <vt:lpwstr/>
      </vt:variant>
      <vt:variant>
        <vt:lpwstr>_Toc449341814</vt:lpwstr>
      </vt:variant>
      <vt:variant>
        <vt:i4>1048625</vt:i4>
      </vt:variant>
      <vt:variant>
        <vt:i4>584</vt:i4>
      </vt:variant>
      <vt:variant>
        <vt:i4>0</vt:i4>
      </vt:variant>
      <vt:variant>
        <vt:i4>5</vt:i4>
      </vt:variant>
      <vt:variant>
        <vt:lpwstr/>
      </vt:variant>
      <vt:variant>
        <vt:lpwstr>_Toc449341813</vt:lpwstr>
      </vt:variant>
      <vt:variant>
        <vt:i4>1048625</vt:i4>
      </vt:variant>
      <vt:variant>
        <vt:i4>578</vt:i4>
      </vt:variant>
      <vt:variant>
        <vt:i4>0</vt:i4>
      </vt:variant>
      <vt:variant>
        <vt:i4>5</vt:i4>
      </vt:variant>
      <vt:variant>
        <vt:lpwstr/>
      </vt:variant>
      <vt:variant>
        <vt:lpwstr>_Toc449341812</vt:lpwstr>
      </vt:variant>
      <vt:variant>
        <vt:i4>1048625</vt:i4>
      </vt:variant>
      <vt:variant>
        <vt:i4>572</vt:i4>
      </vt:variant>
      <vt:variant>
        <vt:i4>0</vt:i4>
      </vt:variant>
      <vt:variant>
        <vt:i4>5</vt:i4>
      </vt:variant>
      <vt:variant>
        <vt:lpwstr/>
      </vt:variant>
      <vt:variant>
        <vt:lpwstr>_Toc449341811</vt:lpwstr>
      </vt:variant>
      <vt:variant>
        <vt:i4>1048625</vt:i4>
      </vt:variant>
      <vt:variant>
        <vt:i4>566</vt:i4>
      </vt:variant>
      <vt:variant>
        <vt:i4>0</vt:i4>
      </vt:variant>
      <vt:variant>
        <vt:i4>5</vt:i4>
      </vt:variant>
      <vt:variant>
        <vt:lpwstr/>
      </vt:variant>
      <vt:variant>
        <vt:lpwstr>_Toc449341810</vt:lpwstr>
      </vt:variant>
      <vt:variant>
        <vt:i4>1114161</vt:i4>
      </vt:variant>
      <vt:variant>
        <vt:i4>560</vt:i4>
      </vt:variant>
      <vt:variant>
        <vt:i4>0</vt:i4>
      </vt:variant>
      <vt:variant>
        <vt:i4>5</vt:i4>
      </vt:variant>
      <vt:variant>
        <vt:lpwstr/>
      </vt:variant>
      <vt:variant>
        <vt:lpwstr>_Toc449341809</vt:lpwstr>
      </vt:variant>
      <vt:variant>
        <vt:i4>1114161</vt:i4>
      </vt:variant>
      <vt:variant>
        <vt:i4>554</vt:i4>
      </vt:variant>
      <vt:variant>
        <vt:i4>0</vt:i4>
      </vt:variant>
      <vt:variant>
        <vt:i4>5</vt:i4>
      </vt:variant>
      <vt:variant>
        <vt:lpwstr/>
      </vt:variant>
      <vt:variant>
        <vt:lpwstr>_Toc449341808</vt:lpwstr>
      </vt:variant>
      <vt:variant>
        <vt:i4>1114161</vt:i4>
      </vt:variant>
      <vt:variant>
        <vt:i4>548</vt:i4>
      </vt:variant>
      <vt:variant>
        <vt:i4>0</vt:i4>
      </vt:variant>
      <vt:variant>
        <vt:i4>5</vt:i4>
      </vt:variant>
      <vt:variant>
        <vt:lpwstr/>
      </vt:variant>
      <vt:variant>
        <vt:lpwstr>_Toc449341807</vt:lpwstr>
      </vt:variant>
      <vt:variant>
        <vt:i4>1114161</vt:i4>
      </vt:variant>
      <vt:variant>
        <vt:i4>542</vt:i4>
      </vt:variant>
      <vt:variant>
        <vt:i4>0</vt:i4>
      </vt:variant>
      <vt:variant>
        <vt:i4>5</vt:i4>
      </vt:variant>
      <vt:variant>
        <vt:lpwstr/>
      </vt:variant>
      <vt:variant>
        <vt:lpwstr>_Toc449341806</vt:lpwstr>
      </vt:variant>
      <vt:variant>
        <vt:i4>1114161</vt:i4>
      </vt:variant>
      <vt:variant>
        <vt:i4>536</vt:i4>
      </vt:variant>
      <vt:variant>
        <vt:i4>0</vt:i4>
      </vt:variant>
      <vt:variant>
        <vt:i4>5</vt:i4>
      </vt:variant>
      <vt:variant>
        <vt:lpwstr/>
      </vt:variant>
      <vt:variant>
        <vt:lpwstr>_Toc449341805</vt:lpwstr>
      </vt:variant>
      <vt:variant>
        <vt:i4>1114161</vt:i4>
      </vt:variant>
      <vt:variant>
        <vt:i4>530</vt:i4>
      </vt:variant>
      <vt:variant>
        <vt:i4>0</vt:i4>
      </vt:variant>
      <vt:variant>
        <vt:i4>5</vt:i4>
      </vt:variant>
      <vt:variant>
        <vt:lpwstr/>
      </vt:variant>
      <vt:variant>
        <vt:lpwstr>_Toc449341804</vt:lpwstr>
      </vt:variant>
      <vt:variant>
        <vt:i4>1114161</vt:i4>
      </vt:variant>
      <vt:variant>
        <vt:i4>524</vt:i4>
      </vt:variant>
      <vt:variant>
        <vt:i4>0</vt:i4>
      </vt:variant>
      <vt:variant>
        <vt:i4>5</vt:i4>
      </vt:variant>
      <vt:variant>
        <vt:lpwstr/>
      </vt:variant>
      <vt:variant>
        <vt:lpwstr>_Toc449341803</vt:lpwstr>
      </vt:variant>
      <vt:variant>
        <vt:i4>1114161</vt:i4>
      </vt:variant>
      <vt:variant>
        <vt:i4>518</vt:i4>
      </vt:variant>
      <vt:variant>
        <vt:i4>0</vt:i4>
      </vt:variant>
      <vt:variant>
        <vt:i4>5</vt:i4>
      </vt:variant>
      <vt:variant>
        <vt:lpwstr/>
      </vt:variant>
      <vt:variant>
        <vt:lpwstr>_Toc449341802</vt:lpwstr>
      </vt:variant>
      <vt:variant>
        <vt:i4>1114161</vt:i4>
      </vt:variant>
      <vt:variant>
        <vt:i4>512</vt:i4>
      </vt:variant>
      <vt:variant>
        <vt:i4>0</vt:i4>
      </vt:variant>
      <vt:variant>
        <vt:i4>5</vt:i4>
      </vt:variant>
      <vt:variant>
        <vt:lpwstr/>
      </vt:variant>
      <vt:variant>
        <vt:lpwstr>_Toc449341801</vt:lpwstr>
      </vt:variant>
      <vt:variant>
        <vt:i4>1114161</vt:i4>
      </vt:variant>
      <vt:variant>
        <vt:i4>506</vt:i4>
      </vt:variant>
      <vt:variant>
        <vt:i4>0</vt:i4>
      </vt:variant>
      <vt:variant>
        <vt:i4>5</vt:i4>
      </vt:variant>
      <vt:variant>
        <vt:lpwstr/>
      </vt:variant>
      <vt:variant>
        <vt:lpwstr>_Toc449341800</vt:lpwstr>
      </vt:variant>
      <vt:variant>
        <vt:i4>1572926</vt:i4>
      </vt:variant>
      <vt:variant>
        <vt:i4>500</vt:i4>
      </vt:variant>
      <vt:variant>
        <vt:i4>0</vt:i4>
      </vt:variant>
      <vt:variant>
        <vt:i4>5</vt:i4>
      </vt:variant>
      <vt:variant>
        <vt:lpwstr/>
      </vt:variant>
      <vt:variant>
        <vt:lpwstr>_Toc449341799</vt:lpwstr>
      </vt:variant>
      <vt:variant>
        <vt:i4>1572926</vt:i4>
      </vt:variant>
      <vt:variant>
        <vt:i4>494</vt:i4>
      </vt:variant>
      <vt:variant>
        <vt:i4>0</vt:i4>
      </vt:variant>
      <vt:variant>
        <vt:i4>5</vt:i4>
      </vt:variant>
      <vt:variant>
        <vt:lpwstr/>
      </vt:variant>
      <vt:variant>
        <vt:lpwstr>_Toc449341798</vt:lpwstr>
      </vt:variant>
      <vt:variant>
        <vt:i4>1572926</vt:i4>
      </vt:variant>
      <vt:variant>
        <vt:i4>488</vt:i4>
      </vt:variant>
      <vt:variant>
        <vt:i4>0</vt:i4>
      </vt:variant>
      <vt:variant>
        <vt:i4>5</vt:i4>
      </vt:variant>
      <vt:variant>
        <vt:lpwstr/>
      </vt:variant>
      <vt:variant>
        <vt:lpwstr>_Toc449341797</vt:lpwstr>
      </vt:variant>
      <vt:variant>
        <vt:i4>1572926</vt:i4>
      </vt:variant>
      <vt:variant>
        <vt:i4>482</vt:i4>
      </vt:variant>
      <vt:variant>
        <vt:i4>0</vt:i4>
      </vt:variant>
      <vt:variant>
        <vt:i4>5</vt:i4>
      </vt:variant>
      <vt:variant>
        <vt:lpwstr/>
      </vt:variant>
      <vt:variant>
        <vt:lpwstr>_Toc449341796</vt:lpwstr>
      </vt:variant>
      <vt:variant>
        <vt:i4>1572926</vt:i4>
      </vt:variant>
      <vt:variant>
        <vt:i4>476</vt:i4>
      </vt:variant>
      <vt:variant>
        <vt:i4>0</vt:i4>
      </vt:variant>
      <vt:variant>
        <vt:i4>5</vt:i4>
      </vt:variant>
      <vt:variant>
        <vt:lpwstr/>
      </vt:variant>
      <vt:variant>
        <vt:lpwstr>_Toc449341795</vt:lpwstr>
      </vt:variant>
      <vt:variant>
        <vt:i4>1572926</vt:i4>
      </vt:variant>
      <vt:variant>
        <vt:i4>470</vt:i4>
      </vt:variant>
      <vt:variant>
        <vt:i4>0</vt:i4>
      </vt:variant>
      <vt:variant>
        <vt:i4>5</vt:i4>
      </vt:variant>
      <vt:variant>
        <vt:lpwstr/>
      </vt:variant>
      <vt:variant>
        <vt:lpwstr>_Toc449341794</vt:lpwstr>
      </vt:variant>
      <vt:variant>
        <vt:i4>1572926</vt:i4>
      </vt:variant>
      <vt:variant>
        <vt:i4>464</vt:i4>
      </vt:variant>
      <vt:variant>
        <vt:i4>0</vt:i4>
      </vt:variant>
      <vt:variant>
        <vt:i4>5</vt:i4>
      </vt:variant>
      <vt:variant>
        <vt:lpwstr/>
      </vt:variant>
      <vt:variant>
        <vt:lpwstr>_Toc449341793</vt:lpwstr>
      </vt:variant>
      <vt:variant>
        <vt:i4>1572926</vt:i4>
      </vt:variant>
      <vt:variant>
        <vt:i4>458</vt:i4>
      </vt:variant>
      <vt:variant>
        <vt:i4>0</vt:i4>
      </vt:variant>
      <vt:variant>
        <vt:i4>5</vt:i4>
      </vt:variant>
      <vt:variant>
        <vt:lpwstr/>
      </vt:variant>
      <vt:variant>
        <vt:lpwstr>_Toc449341792</vt:lpwstr>
      </vt:variant>
      <vt:variant>
        <vt:i4>1572926</vt:i4>
      </vt:variant>
      <vt:variant>
        <vt:i4>452</vt:i4>
      </vt:variant>
      <vt:variant>
        <vt:i4>0</vt:i4>
      </vt:variant>
      <vt:variant>
        <vt:i4>5</vt:i4>
      </vt:variant>
      <vt:variant>
        <vt:lpwstr/>
      </vt:variant>
      <vt:variant>
        <vt:lpwstr>_Toc449341791</vt:lpwstr>
      </vt:variant>
      <vt:variant>
        <vt:i4>1572926</vt:i4>
      </vt:variant>
      <vt:variant>
        <vt:i4>446</vt:i4>
      </vt:variant>
      <vt:variant>
        <vt:i4>0</vt:i4>
      </vt:variant>
      <vt:variant>
        <vt:i4>5</vt:i4>
      </vt:variant>
      <vt:variant>
        <vt:lpwstr/>
      </vt:variant>
      <vt:variant>
        <vt:lpwstr>_Toc449341790</vt:lpwstr>
      </vt:variant>
      <vt:variant>
        <vt:i4>1638462</vt:i4>
      </vt:variant>
      <vt:variant>
        <vt:i4>440</vt:i4>
      </vt:variant>
      <vt:variant>
        <vt:i4>0</vt:i4>
      </vt:variant>
      <vt:variant>
        <vt:i4>5</vt:i4>
      </vt:variant>
      <vt:variant>
        <vt:lpwstr/>
      </vt:variant>
      <vt:variant>
        <vt:lpwstr>_Toc449341789</vt:lpwstr>
      </vt:variant>
      <vt:variant>
        <vt:i4>1638462</vt:i4>
      </vt:variant>
      <vt:variant>
        <vt:i4>434</vt:i4>
      </vt:variant>
      <vt:variant>
        <vt:i4>0</vt:i4>
      </vt:variant>
      <vt:variant>
        <vt:i4>5</vt:i4>
      </vt:variant>
      <vt:variant>
        <vt:lpwstr/>
      </vt:variant>
      <vt:variant>
        <vt:lpwstr>_Toc449341788</vt:lpwstr>
      </vt:variant>
      <vt:variant>
        <vt:i4>1638462</vt:i4>
      </vt:variant>
      <vt:variant>
        <vt:i4>428</vt:i4>
      </vt:variant>
      <vt:variant>
        <vt:i4>0</vt:i4>
      </vt:variant>
      <vt:variant>
        <vt:i4>5</vt:i4>
      </vt:variant>
      <vt:variant>
        <vt:lpwstr/>
      </vt:variant>
      <vt:variant>
        <vt:lpwstr>_Toc449341787</vt:lpwstr>
      </vt:variant>
      <vt:variant>
        <vt:i4>1638462</vt:i4>
      </vt:variant>
      <vt:variant>
        <vt:i4>422</vt:i4>
      </vt:variant>
      <vt:variant>
        <vt:i4>0</vt:i4>
      </vt:variant>
      <vt:variant>
        <vt:i4>5</vt:i4>
      </vt:variant>
      <vt:variant>
        <vt:lpwstr/>
      </vt:variant>
      <vt:variant>
        <vt:lpwstr>_Toc449341786</vt:lpwstr>
      </vt:variant>
      <vt:variant>
        <vt:i4>1638462</vt:i4>
      </vt:variant>
      <vt:variant>
        <vt:i4>416</vt:i4>
      </vt:variant>
      <vt:variant>
        <vt:i4>0</vt:i4>
      </vt:variant>
      <vt:variant>
        <vt:i4>5</vt:i4>
      </vt:variant>
      <vt:variant>
        <vt:lpwstr/>
      </vt:variant>
      <vt:variant>
        <vt:lpwstr>_Toc449341785</vt:lpwstr>
      </vt:variant>
      <vt:variant>
        <vt:i4>1638462</vt:i4>
      </vt:variant>
      <vt:variant>
        <vt:i4>410</vt:i4>
      </vt:variant>
      <vt:variant>
        <vt:i4>0</vt:i4>
      </vt:variant>
      <vt:variant>
        <vt:i4>5</vt:i4>
      </vt:variant>
      <vt:variant>
        <vt:lpwstr/>
      </vt:variant>
      <vt:variant>
        <vt:lpwstr>_Toc449341784</vt:lpwstr>
      </vt:variant>
      <vt:variant>
        <vt:i4>1638462</vt:i4>
      </vt:variant>
      <vt:variant>
        <vt:i4>404</vt:i4>
      </vt:variant>
      <vt:variant>
        <vt:i4>0</vt:i4>
      </vt:variant>
      <vt:variant>
        <vt:i4>5</vt:i4>
      </vt:variant>
      <vt:variant>
        <vt:lpwstr/>
      </vt:variant>
      <vt:variant>
        <vt:lpwstr>_Toc449341783</vt:lpwstr>
      </vt:variant>
      <vt:variant>
        <vt:i4>1638462</vt:i4>
      </vt:variant>
      <vt:variant>
        <vt:i4>398</vt:i4>
      </vt:variant>
      <vt:variant>
        <vt:i4>0</vt:i4>
      </vt:variant>
      <vt:variant>
        <vt:i4>5</vt:i4>
      </vt:variant>
      <vt:variant>
        <vt:lpwstr/>
      </vt:variant>
      <vt:variant>
        <vt:lpwstr>_Toc449341782</vt:lpwstr>
      </vt:variant>
      <vt:variant>
        <vt:i4>1638462</vt:i4>
      </vt:variant>
      <vt:variant>
        <vt:i4>392</vt:i4>
      </vt:variant>
      <vt:variant>
        <vt:i4>0</vt:i4>
      </vt:variant>
      <vt:variant>
        <vt:i4>5</vt:i4>
      </vt:variant>
      <vt:variant>
        <vt:lpwstr/>
      </vt:variant>
      <vt:variant>
        <vt:lpwstr>_Toc449341781</vt:lpwstr>
      </vt:variant>
      <vt:variant>
        <vt:i4>1638462</vt:i4>
      </vt:variant>
      <vt:variant>
        <vt:i4>386</vt:i4>
      </vt:variant>
      <vt:variant>
        <vt:i4>0</vt:i4>
      </vt:variant>
      <vt:variant>
        <vt:i4>5</vt:i4>
      </vt:variant>
      <vt:variant>
        <vt:lpwstr/>
      </vt:variant>
      <vt:variant>
        <vt:lpwstr>_Toc449341780</vt:lpwstr>
      </vt:variant>
      <vt:variant>
        <vt:i4>1441854</vt:i4>
      </vt:variant>
      <vt:variant>
        <vt:i4>380</vt:i4>
      </vt:variant>
      <vt:variant>
        <vt:i4>0</vt:i4>
      </vt:variant>
      <vt:variant>
        <vt:i4>5</vt:i4>
      </vt:variant>
      <vt:variant>
        <vt:lpwstr/>
      </vt:variant>
      <vt:variant>
        <vt:lpwstr>_Toc449341779</vt:lpwstr>
      </vt:variant>
      <vt:variant>
        <vt:i4>1441854</vt:i4>
      </vt:variant>
      <vt:variant>
        <vt:i4>374</vt:i4>
      </vt:variant>
      <vt:variant>
        <vt:i4>0</vt:i4>
      </vt:variant>
      <vt:variant>
        <vt:i4>5</vt:i4>
      </vt:variant>
      <vt:variant>
        <vt:lpwstr/>
      </vt:variant>
      <vt:variant>
        <vt:lpwstr>_Toc449341778</vt:lpwstr>
      </vt:variant>
      <vt:variant>
        <vt:i4>1441854</vt:i4>
      </vt:variant>
      <vt:variant>
        <vt:i4>368</vt:i4>
      </vt:variant>
      <vt:variant>
        <vt:i4>0</vt:i4>
      </vt:variant>
      <vt:variant>
        <vt:i4>5</vt:i4>
      </vt:variant>
      <vt:variant>
        <vt:lpwstr/>
      </vt:variant>
      <vt:variant>
        <vt:lpwstr>_Toc449341777</vt:lpwstr>
      </vt:variant>
      <vt:variant>
        <vt:i4>1441854</vt:i4>
      </vt:variant>
      <vt:variant>
        <vt:i4>362</vt:i4>
      </vt:variant>
      <vt:variant>
        <vt:i4>0</vt:i4>
      </vt:variant>
      <vt:variant>
        <vt:i4>5</vt:i4>
      </vt:variant>
      <vt:variant>
        <vt:lpwstr/>
      </vt:variant>
      <vt:variant>
        <vt:lpwstr>_Toc449341776</vt:lpwstr>
      </vt:variant>
      <vt:variant>
        <vt:i4>1441854</vt:i4>
      </vt:variant>
      <vt:variant>
        <vt:i4>356</vt:i4>
      </vt:variant>
      <vt:variant>
        <vt:i4>0</vt:i4>
      </vt:variant>
      <vt:variant>
        <vt:i4>5</vt:i4>
      </vt:variant>
      <vt:variant>
        <vt:lpwstr/>
      </vt:variant>
      <vt:variant>
        <vt:lpwstr>_Toc449341775</vt:lpwstr>
      </vt:variant>
      <vt:variant>
        <vt:i4>1441854</vt:i4>
      </vt:variant>
      <vt:variant>
        <vt:i4>350</vt:i4>
      </vt:variant>
      <vt:variant>
        <vt:i4>0</vt:i4>
      </vt:variant>
      <vt:variant>
        <vt:i4>5</vt:i4>
      </vt:variant>
      <vt:variant>
        <vt:lpwstr/>
      </vt:variant>
      <vt:variant>
        <vt:lpwstr>_Toc449341774</vt:lpwstr>
      </vt:variant>
      <vt:variant>
        <vt:i4>1441854</vt:i4>
      </vt:variant>
      <vt:variant>
        <vt:i4>344</vt:i4>
      </vt:variant>
      <vt:variant>
        <vt:i4>0</vt:i4>
      </vt:variant>
      <vt:variant>
        <vt:i4>5</vt:i4>
      </vt:variant>
      <vt:variant>
        <vt:lpwstr/>
      </vt:variant>
      <vt:variant>
        <vt:lpwstr>_Toc449341773</vt:lpwstr>
      </vt:variant>
      <vt:variant>
        <vt:i4>1441854</vt:i4>
      </vt:variant>
      <vt:variant>
        <vt:i4>338</vt:i4>
      </vt:variant>
      <vt:variant>
        <vt:i4>0</vt:i4>
      </vt:variant>
      <vt:variant>
        <vt:i4>5</vt:i4>
      </vt:variant>
      <vt:variant>
        <vt:lpwstr/>
      </vt:variant>
      <vt:variant>
        <vt:lpwstr>_Toc449341772</vt:lpwstr>
      </vt:variant>
      <vt:variant>
        <vt:i4>1441854</vt:i4>
      </vt:variant>
      <vt:variant>
        <vt:i4>332</vt:i4>
      </vt:variant>
      <vt:variant>
        <vt:i4>0</vt:i4>
      </vt:variant>
      <vt:variant>
        <vt:i4>5</vt:i4>
      </vt:variant>
      <vt:variant>
        <vt:lpwstr/>
      </vt:variant>
      <vt:variant>
        <vt:lpwstr>_Toc449341771</vt:lpwstr>
      </vt:variant>
      <vt:variant>
        <vt:i4>1441854</vt:i4>
      </vt:variant>
      <vt:variant>
        <vt:i4>326</vt:i4>
      </vt:variant>
      <vt:variant>
        <vt:i4>0</vt:i4>
      </vt:variant>
      <vt:variant>
        <vt:i4>5</vt:i4>
      </vt:variant>
      <vt:variant>
        <vt:lpwstr/>
      </vt:variant>
      <vt:variant>
        <vt:lpwstr>_Toc449341770</vt:lpwstr>
      </vt:variant>
      <vt:variant>
        <vt:i4>1507390</vt:i4>
      </vt:variant>
      <vt:variant>
        <vt:i4>320</vt:i4>
      </vt:variant>
      <vt:variant>
        <vt:i4>0</vt:i4>
      </vt:variant>
      <vt:variant>
        <vt:i4>5</vt:i4>
      </vt:variant>
      <vt:variant>
        <vt:lpwstr/>
      </vt:variant>
      <vt:variant>
        <vt:lpwstr>_Toc449341769</vt:lpwstr>
      </vt:variant>
      <vt:variant>
        <vt:i4>1507390</vt:i4>
      </vt:variant>
      <vt:variant>
        <vt:i4>314</vt:i4>
      </vt:variant>
      <vt:variant>
        <vt:i4>0</vt:i4>
      </vt:variant>
      <vt:variant>
        <vt:i4>5</vt:i4>
      </vt:variant>
      <vt:variant>
        <vt:lpwstr/>
      </vt:variant>
      <vt:variant>
        <vt:lpwstr>_Toc449341768</vt:lpwstr>
      </vt:variant>
      <vt:variant>
        <vt:i4>1507390</vt:i4>
      </vt:variant>
      <vt:variant>
        <vt:i4>308</vt:i4>
      </vt:variant>
      <vt:variant>
        <vt:i4>0</vt:i4>
      </vt:variant>
      <vt:variant>
        <vt:i4>5</vt:i4>
      </vt:variant>
      <vt:variant>
        <vt:lpwstr/>
      </vt:variant>
      <vt:variant>
        <vt:lpwstr>_Toc449341767</vt:lpwstr>
      </vt:variant>
      <vt:variant>
        <vt:i4>1507390</vt:i4>
      </vt:variant>
      <vt:variant>
        <vt:i4>302</vt:i4>
      </vt:variant>
      <vt:variant>
        <vt:i4>0</vt:i4>
      </vt:variant>
      <vt:variant>
        <vt:i4>5</vt:i4>
      </vt:variant>
      <vt:variant>
        <vt:lpwstr/>
      </vt:variant>
      <vt:variant>
        <vt:lpwstr>_Toc449341766</vt:lpwstr>
      </vt:variant>
      <vt:variant>
        <vt:i4>1507390</vt:i4>
      </vt:variant>
      <vt:variant>
        <vt:i4>296</vt:i4>
      </vt:variant>
      <vt:variant>
        <vt:i4>0</vt:i4>
      </vt:variant>
      <vt:variant>
        <vt:i4>5</vt:i4>
      </vt:variant>
      <vt:variant>
        <vt:lpwstr/>
      </vt:variant>
      <vt:variant>
        <vt:lpwstr>_Toc449341765</vt:lpwstr>
      </vt:variant>
      <vt:variant>
        <vt:i4>1507390</vt:i4>
      </vt:variant>
      <vt:variant>
        <vt:i4>290</vt:i4>
      </vt:variant>
      <vt:variant>
        <vt:i4>0</vt:i4>
      </vt:variant>
      <vt:variant>
        <vt:i4>5</vt:i4>
      </vt:variant>
      <vt:variant>
        <vt:lpwstr/>
      </vt:variant>
      <vt:variant>
        <vt:lpwstr>_Toc449341764</vt:lpwstr>
      </vt:variant>
      <vt:variant>
        <vt:i4>1507390</vt:i4>
      </vt:variant>
      <vt:variant>
        <vt:i4>284</vt:i4>
      </vt:variant>
      <vt:variant>
        <vt:i4>0</vt:i4>
      </vt:variant>
      <vt:variant>
        <vt:i4>5</vt:i4>
      </vt:variant>
      <vt:variant>
        <vt:lpwstr/>
      </vt:variant>
      <vt:variant>
        <vt:lpwstr>_Toc449341763</vt:lpwstr>
      </vt:variant>
      <vt:variant>
        <vt:i4>1507390</vt:i4>
      </vt:variant>
      <vt:variant>
        <vt:i4>278</vt:i4>
      </vt:variant>
      <vt:variant>
        <vt:i4>0</vt:i4>
      </vt:variant>
      <vt:variant>
        <vt:i4>5</vt:i4>
      </vt:variant>
      <vt:variant>
        <vt:lpwstr/>
      </vt:variant>
      <vt:variant>
        <vt:lpwstr>_Toc449341762</vt:lpwstr>
      </vt:variant>
      <vt:variant>
        <vt:i4>1507390</vt:i4>
      </vt:variant>
      <vt:variant>
        <vt:i4>272</vt:i4>
      </vt:variant>
      <vt:variant>
        <vt:i4>0</vt:i4>
      </vt:variant>
      <vt:variant>
        <vt:i4>5</vt:i4>
      </vt:variant>
      <vt:variant>
        <vt:lpwstr/>
      </vt:variant>
      <vt:variant>
        <vt:lpwstr>_Toc449341761</vt:lpwstr>
      </vt:variant>
      <vt:variant>
        <vt:i4>1507390</vt:i4>
      </vt:variant>
      <vt:variant>
        <vt:i4>266</vt:i4>
      </vt:variant>
      <vt:variant>
        <vt:i4>0</vt:i4>
      </vt:variant>
      <vt:variant>
        <vt:i4>5</vt:i4>
      </vt:variant>
      <vt:variant>
        <vt:lpwstr/>
      </vt:variant>
      <vt:variant>
        <vt:lpwstr>_Toc449341760</vt:lpwstr>
      </vt:variant>
      <vt:variant>
        <vt:i4>1310782</vt:i4>
      </vt:variant>
      <vt:variant>
        <vt:i4>260</vt:i4>
      </vt:variant>
      <vt:variant>
        <vt:i4>0</vt:i4>
      </vt:variant>
      <vt:variant>
        <vt:i4>5</vt:i4>
      </vt:variant>
      <vt:variant>
        <vt:lpwstr/>
      </vt:variant>
      <vt:variant>
        <vt:lpwstr>_Toc449341759</vt:lpwstr>
      </vt:variant>
      <vt:variant>
        <vt:i4>1310782</vt:i4>
      </vt:variant>
      <vt:variant>
        <vt:i4>254</vt:i4>
      </vt:variant>
      <vt:variant>
        <vt:i4>0</vt:i4>
      </vt:variant>
      <vt:variant>
        <vt:i4>5</vt:i4>
      </vt:variant>
      <vt:variant>
        <vt:lpwstr/>
      </vt:variant>
      <vt:variant>
        <vt:lpwstr>_Toc449341758</vt:lpwstr>
      </vt:variant>
      <vt:variant>
        <vt:i4>1310782</vt:i4>
      </vt:variant>
      <vt:variant>
        <vt:i4>248</vt:i4>
      </vt:variant>
      <vt:variant>
        <vt:i4>0</vt:i4>
      </vt:variant>
      <vt:variant>
        <vt:i4>5</vt:i4>
      </vt:variant>
      <vt:variant>
        <vt:lpwstr/>
      </vt:variant>
      <vt:variant>
        <vt:lpwstr>_Toc449341757</vt:lpwstr>
      </vt:variant>
      <vt:variant>
        <vt:i4>1310782</vt:i4>
      </vt:variant>
      <vt:variant>
        <vt:i4>242</vt:i4>
      </vt:variant>
      <vt:variant>
        <vt:i4>0</vt:i4>
      </vt:variant>
      <vt:variant>
        <vt:i4>5</vt:i4>
      </vt:variant>
      <vt:variant>
        <vt:lpwstr/>
      </vt:variant>
      <vt:variant>
        <vt:lpwstr>_Toc449341756</vt:lpwstr>
      </vt:variant>
      <vt:variant>
        <vt:i4>1310782</vt:i4>
      </vt:variant>
      <vt:variant>
        <vt:i4>236</vt:i4>
      </vt:variant>
      <vt:variant>
        <vt:i4>0</vt:i4>
      </vt:variant>
      <vt:variant>
        <vt:i4>5</vt:i4>
      </vt:variant>
      <vt:variant>
        <vt:lpwstr/>
      </vt:variant>
      <vt:variant>
        <vt:lpwstr>_Toc449341755</vt:lpwstr>
      </vt:variant>
      <vt:variant>
        <vt:i4>1310782</vt:i4>
      </vt:variant>
      <vt:variant>
        <vt:i4>230</vt:i4>
      </vt:variant>
      <vt:variant>
        <vt:i4>0</vt:i4>
      </vt:variant>
      <vt:variant>
        <vt:i4>5</vt:i4>
      </vt:variant>
      <vt:variant>
        <vt:lpwstr/>
      </vt:variant>
      <vt:variant>
        <vt:lpwstr>_Toc449341754</vt:lpwstr>
      </vt:variant>
      <vt:variant>
        <vt:i4>1310782</vt:i4>
      </vt:variant>
      <vt:variant>
        <vt:i4>224</vt:i4>
      </vt:variant>
      <vt:variant>
        <vt:i4>0</vt:i4>
      </vt:variant>
      <vt:variant>
        <vt:i4>5</vt:i4>
      </vt:variant>
      <vt:variant>
        <vt:lpwstr/>
      </vt:variant>
      <vt:variant>
        <vt:lpwstr>_Toc449341753</vt:lpwstr>
      </vt:variant>
      <vt:variant>
        <vt:i4>1310782</vt:i4>
      </vt:variant>
      <vt:variant>
        <vt:i4>218</vt:i4>
      </vt:variant>
      <vt:variant>
        <vt:i4>0</vt:i4>
      </vt:variant>
      <vt:variant>
        <vt:i4>5</vt:i4>
      </vt:variant>
      <vt:variant>
        <vt:lpwstr/>
      </vt:variant>
      <vt:variant>
        <vt:lpwstr>_Toc449341752</vt:lpwstr>
      </vt:variant>
      <vt:variant>
        <vt:i4>1310782</vt:i4>
      </vt:variant>
      <vt:variant>
        <vt:i4>212</vt:i4>
      </vt:variant>
      <vt:variant>
        <vt:i4>0</vt:i4>
      </vt:variant>
      <vt:variant>
        <vt:i4>5</vt:i4>
      </vt:variant>
      <vt:variant>
        <vt:lpwstr/>
      </vt:variant>
      <vt:variant>
        <vt:lpwstr>_Toc449341751</vt:lpwstr>
      </vt:variant>
      <vt:variant>
        <vt:i4>1310782</vt:i4>
      </vt:variant>
      <vt:variant>
        <vt:i4>206</vt:i4>
      </vt:variant>
      <vt:variant>
        <vt:i4>0</vt:i4>
      </vt:variant>
      <vt:variant>
        <vt:i4>5</vt:i4>
      </vt:variant>
      <vt:variant>
        <vt:lpwstr/>
      </vt:variant>
      <vt:variant>
        <vt:lpwstr>_Toc449341750</vt:lpwstr>
      </vt:variant>
      <vt:variant>
        <vt:i4>1376318</vt:i4>
      </vt:variant>
      <vt:variant>
        <vt:i4>200</vt:i4>
      </vt:variant>
      <vt:variant>
        <vt:i4>0</vt:i4>
      </vt:variant>
      <vt:variant>
        <vt:i4>5</vt:i4>
      </vt:variant>
      <vt:variant>
        <vt:lpwstr/>
      </vt:variant>
      <vt:variant>
        <vt:lpwstr>_Toc449341749</vt:lpwstr>
      </vt:variant>
      <vt:variant>
        <vt:i4>1376318</vt:i4>
      </vt:variant>
      <vt:variant>
        <vt:i4>194</vt:i4>
      </vt:variant>
      <vt:variant>
        <vt:i4>0</vt:i4>
      </vt:variant>
      <vt:variant>
        <vt:i4>5</vt:i4>
      </vt:variant>
      <vt:variant>
        <vt:lpwstr/>
      </vt:variant>
      <vt:variant>
        <vt:lpwstr>_Toc449341748</vt:lpwstr>
      </vt:variant>
      <vt:variant>
        <vt:i4>1376318</vt:i4>
      </vt:variant>
      <vt:variant>
        <vt:i4>188</vt:i4>
      </vt:variant>
      <vt:variant>
        <vt:i4>0</vt:i4>
      </vt:variant>
      <vt:variant>
        <vt:i4>5</vt:i4>
      </vt:variant>
      <vt:variant>
        <vt:lpwstr/>
      </vt:variant>
      <vt:variant>
        <vt:lpwstr>_Toc449341747</vt:lpwstr>
      </vt:variant>
      <vt:variant>
        <vt:i4>1376318</vt:i4>
      </vt:variant>
      <vt:variant>
        <vt:i4>182</vt:i4>
      </vt:variant>
      <vt:variant>
        <vt:i4>0</vt:i4>
      </vt:variant>
      <vt:variant>
        <vt:i4>5</vt:i4>
      </vt:variant>
      <vt:variant>
        <vt:lpwstr/>
      </vt:variant>
      <vt:variant>
        <vt:lpwstr>_Toc449341746</vt:lpwstr>
      </vt:variant>
      <vt:variant>
        <vt:i4>1376318</vt:i4>
      </vt:variant>
      <vt:variant>
        <vt:i4>176</vt:i4>
      </vt:variant>
      <vt:variant>
        <vt:i4>0</vt:i4>
      </vt:variant>
      <vt:variant>
        <vt:i4>5</vt:i4>
      </vt:variant>
      <vt:variant>
        <vt:lpwstr/>
      </vt:variant>
      <vt:variant>
        <vt:lpwstr>_Toc449341745</vt:lpwstr>
      </vt:variant>
      <vt:variant>
        <vt:i4>1376318</vt:i4>
      </vt:variant>
      <vt:variant>
        <vt:i4>170</vt:i4>
      </vt:variant>
      <vt:variant>
        <vt:i4>0</vt:i4>
      </vt:variant>
      <vt:variant>
        <vt:i4>5</vt:i4>
      </vt:variant>
      <vt:variant>
        <vt:lpwstr/>
      </vt:variant>
      <vt:variant>
        <vt:lpwstr>_Toc449341744</vt:lpwstr>
      </vt:variant>
      <vt:variant>
        <vt:i4>1376318</vt:i4>
      </vt:variant>
      <vt:variant>
        <vt:i4>164</vt:i4>
      </vt:variant>
      <vt:variant>
        <vt:i4>0</vt:i4>
      </vt:variant>
      <vt:variant>
        <vt:i4>5</vt:i4>
      </vt:variant>
      <vt:variant>
        <vt:lpwstr/>
      </vt:variant>
      <vt:variant>
        <vt:lpwstr>_Toc449341743</vt:lpwstr>
      </vt:variant>
      <vt:variant>
        <vt:i4>1376318</vt:i4>
      </vt:variant>
      <vt:variant>
        <vt:i4>158</vt:i4>
      </vt:variant>
      <vt:variant>
        <vt:i4>0</vt:i4>
      </vt:variant>
      <vt:variant>
        <vt:i4>5</vt:i4>
      </vt:variant>
      <vt:variant>
        <vt:lpwstr/>
      </vt:variant>
      <vt:variant>
        <vt:lpwstr>_Toc449341742</vt:lpwstr>
      </vt:variant>
      <vt:variant>
        <vt:i4>1376318</vt:i4>
      </vt:variant>
      <vt:variant>
        <vt:i4>152</vt:i4>
      </vt:variant>
      <vt:variant>
        <vt:i4>0</vt:i4>
      </vt:variant>
      <vt:variant>
        <vt:i4>5</vt:i4>
      </vt:variant>
      <vt:variant>
        <vt:lpwstr/>
      </vt:variant>
      <vt:variant>
        <vt:lpwstr>_Toc449341741</vt:lpwstr>
      </vt:variant>
      <vt:variant>
        <vt:i4>1376318</vt:i4>
      </vt:variant>
      <vt:variant>
        <vt:i4>146</vt:i4>
      </vt:variant>
      <vt:variant>
        <vt:i4>0</vt:i4>
      </vt:variant>
      <vt:variant>
        <vt:i4>5</vt:i4>
      </vt:variant>
      <vt:variant>
        <vt:lpwstr/>
      </vt:variant>
      <vt:variant>
        <vt:lpwstr>_Toc449341740</vt:lpwstr>
      </vt:variant>
      <vt:variant>
        <vt:i4>1179710</vt:i4>
      </vt:variant>
      <vt:variant>
        <vt:i4>140</vt:i4>
      </vt:variant>
      <vt:variant>
        <vt:i4>0</vt:i4>
      </vt:variant>
      <vt:variant>
        <vt:i4>5</vt:i4>
      </vt:variant>
      <vt:variant>
        <vt:lpwstr/>
      </vt:variant>
      <vt:variant>
        <vt:lpwstr>_Toc449341739</vt:lpwstr>
      </vt:variant>
      <vt:variant>
        <vt:i4>1179710</vt:i4>
      </vt:variant>
      <vt:variant>
        <vt:i4>134</vt:i4>
      </vt:variant>
      <vt:variant>
        <vt:i4>0</vt:i4>
      </vt:variant>
      <vt:variant>
        <vt:i4>5</vt:i4>
      </vt:variant>
      <vt:variant>
        <vt:lpwstr/>
      </vt:variant>
      <vt:variant>
        <vt:lpwstr>_Toc449341738</vt:lpwstr>
      </vt:variant>
      <vt:variant>
        <vt:i4>1179710</vt:i4>
      </vt:variant>
      <vt:variant>
        <vt:i4>128</vt:i4>
      </vt:variant>
      <vt:variant>
        <vt:i4>0</vt:i4>
      </vt:variant>
      <vt:variant>
        <vt:i4>5</vt:i4>
      </vt:variant>
      <vt:variant>
        <vt:lpwstr/>
      </vt:variant>
      <vt:variant>
        <vt:lpwstr>_Toc449341737</vt:lpwstr>
      </vt:variant>
      <vt:variant>
        <vt:i4>1179710</vt:i4>
      </vt:variant>
      <vt:variant>
        <vt:i4>122</vt:i4>
      </vt:variant>
      <vt:variant>
        <vt:i4>0</vt:i4>
      </vt:variant>
      <vt:variant>
        <vt:i4>5</vt:i4>
      </vt:variant>
      <vt:variant>
        <vt:lpwstr/>
      </vt:variant>
      <vt:variant>
        <vt:lpwstr>_Toc449341736</vt:lpwstr>
      </vt:variant>
      <vt:variant>
        <vt:i4>1179710</vt:i4>
      </vt:variant>
      <vt:variant>
        <vt:i4>116</vt:i4>
      </vt:variant>
      <vt:variant>
        <vt:i4>0</vt:i4>
      </vt:variant>
      <vt:variant>
        <vt:i4>5</vt:i4>
      </vt:variant>
      <vt:variant>
        <vt:lpwstr/>
      </vt:variant>
      <vt:variant>
        <vt:lpwstr>_Toc449341735</vt:lpwstr>
      </vt:variant>
      <vt:variant>
        <vt:i4>1179710</vt:i4>
      </vt:variant>
      <vt:variant>
        <vt:i4>110</vt:i4>
      </vt:variant>
      <vt:variant>
        <vt:i4>0</vt:i4>
      </vt:variant>
      <vt:variant>
        <vt:i4>5</vt:i4>
      </vt:variant>
      <vt:variant>
        <vt:lpwstr/>
      </vt:variant>
      <vt:variant>
        <vt:lpwstr>_Toc449341734</vt:lpwstr>
      </vt:variant>
      <vt:variant>
        <vt:i4>1179710</vt:i4>
      </vt:variant>
      <vt:variant>
        <vt:i4>104</vt:i4>
      </vt:variant>
      <vt:variant>
        <vt:i4>0</vt:i4>
      </vt:variant>
      <vt:variant>
        <vt:i4>5</vt:i4>
      </vt:variant>
      <vt:variant>
        <vt:lpwstr/>
      </vt:variant>
      <vt:variant>
        <vt:lpwstr>_Toc449341733</vt:lpwstr>
      </vt:variant>
      <vt:variant>
        <vt:i4>1179710</vt:i4>
      </vt:variant>
      <vt:variant>
        <vt:i4>98</vt:i4>
      </vt:variant>
      <vt:variant>
        <vt:i4>0</vt:i4>
      </vt:variant>
      <vt:variant>
        <vt:i4>5</vt:i4>
      </vt:variant>
      <vt:variant>
        <vt:lpwstr/>
      </vt:variant>
      <vt:variant>
        <vt:lpwstr>_Toc449341732</vt:lpwstr>
      </vt:variant>
      <vt:variant>
        <vt:i4>1179710</vt:i4>
      </vt:variant>
      <vt:variant>
        <vt:i4>92</vt:i4>
      </vt:variant>
      <vt:variant>
        <vt:i4>0</vt:i4>
      </vt:variant>
      <vt:variant>
        <vt:i4>5</vt:i4>
      </vt:variant>
      <vt:variant>
        <vt:lpwstr/>
      </vt:variant>
      <vt:variant>
        <vt:lpwstr>_Toc449341731</vt:lpwstr>
      </vt:variant>
      <vt:variant>
        <vt:i4>1179710</vt:i4>
      </vt:variant>
      <vt:variant>
        <vt:i4>86</vt:i4>
      </vt:variant>
      <vt:variant>
        <vt:i4>0</vt:i4>
      </vt:variant>
      <vt:variant>
        <vt:i4>5</vt:i4>
      </vt:variant>
      <vt:variant>
        <vt:lpwstr/>
      </vt:variant>
      <vt:variant>
        <vt:lpwstr>_Toc449341730</vt:lpwstr>
      </vt:variant>
      <vt:variant>
        <vt:i4>1245246</vt:i4>
      </vt:variant>
      <vt:variant>
        <vt:i4>80</vt:i4>
      </vt:variant>
      <vt:variant>
        <vt:i4>0</vt:i4>
      </vt:variant>
      <vt:variant>
        <vt:i4>5</vt:i4>
      </vt:variant>
      <vt:variant>
        <vt:lpwstr/>
      </vt:variant>
      <vt:variant>
        <vt:lpwstr>_Toc449341729</vt:lpwstr>
      </vt:variant>
      <vt:variant>
        <vt:i4>1245246</vt:i4>
      </vt:variant>
      <vt:variant>
        <vt:i4>74</vt:i4>
      </vt:variant>
      <vt:variant>
        <vt:i4>0</vt:i4>
      </vt:variant>
      <vt:variant>
        <vt:i4>5</vt:i4>
      </vt:variant>
      <vt:variant>
        <vt:lpwstr/>
      </vt:variant>
      <vt:variant>
        <vt:lpwstr>_Toc449341728</vt:lpwstr>
      </vt:variant>
      <vt:variant>
        <vt:i4>1245246</vt:i4>
      </vt:variant>
      <vt:variant>
        <vt:i4>68</vt:i4>
      </vt:variant>
      <vt:variant>
        <vt:i4>0</vt:i4>
      </vt:variant>
      <vt:variant>
        <vt:i4>5</vt:i4>
      </vt:variant>
      <vt:variant>
        <vt:lpwstr/>
      </vt:variant>
      <vt:variant>
        <vt:lpwstr>_Toc449341727</vt:lpwstr>
      </vt:variant>
      <vt:variant>
        <vt:i4>1245246</vt:i4>
      </vt:variant>
      <vt:variant>
        <vt:i4>62</vt:i4>
      </vt:variant>
      <vt:variant>
        <vt:i4>0</vt:i4>
      </vt:variant>
      <vt:variant>
        <vt:i4>5</vt:i4>
      </vt:variant>
      <vt:variant>
        <vt:lpwstr/>
      </vt:variant>
      <vt:variant>
        <vt:lpwstr>_Toc449341726</vt:lpwstr>
      </vt:variant>
      <vt:variant>
        <vt:i4>1245246</vt:i4>
      </vt:variant>
      <vt:variant>
        <vt:i4>56</vt:i4>
      </vt:variant>
      <vt:variant>
        <vt:i4>0</vt:i4>
      </vt:variant>
      <vt:variant>
        <vt:i4>5</vt:i4>
      </vt:variant>
      <vt:variant>
        <vt:lpwstr/>
      </vt:variant>
      <vt:variant>
        <vt:lpwstr>_Toc449341725</vt:lpwstr>
      </vt:variant>
      <vt:variant>
        <vt:i4>1245246</vt:i4>
      </vt:variant>
      <vt:variant>
        <vt:i4>50</vt:i4>
      </vt:variant>
      <vt:variant>
        <vt:i4>0</vt:i4>
      </vt:variant>
      <vt:variant>
        <vt:i4>5</vt:i4>
      </vt:variant>
      <vt:variant>
        <vt:lpwstr/>
      </vt:variant>
      <vt:variant>
        <vt:lpwstr>_Toc449341724</vt:lpwstr>
      </vt:variant>
      <vt:variant>
        <vt:i4>1245246</vt:i4>
      </vt:variant>
      <vt:variant>
        <vt:i4>44</vt:i4>
      </vt:variant>
      <vt:variant>
        <vt:i4>0</vt:i4>
      </vt:variant>
      <vt:variant>
        <vt:i4>5</vt:i4>
      </vt:variant>
      <vt:variant>
        <vt:lpwstr/>
      </vt:variant>
      <vt:variant>
        <vt:lpwstr>_Toc449341723</vt:lpwstr>
      </vt:variant>
      <vt:variant>
        <vt:i4>1245246</vt:i4>
      </vt:variant>
      <vt:variant>
        <vt:i4>38</vt:i4>
      </vt:variant>
      <vt:variant>
        <vt:i4>0</vt:i4>
      </vt:variant>
      <vt:variant>
        <vt:i4>5</vt:i4>
      </vt:variant>
      <vt:variant>
        <vt:lpwstr/>
      </vt:variant>
      <vt:variant>
        <vt:lpwstr>_Toc449341722</vt:lpwstr>
      </vt:variant>
      <vt:variant>
        <vt:i4>1245246</vt:i4>
      </vt:variant>
      <vt:variant>
        <vt:i4>32</vt:i4>
      </vt:variant>
      <vt:variant>
        <vt:i4>0</vt:i4>
      </vt:variant>
      <vt:variant>
        <vt:i4>5</vt:i4>
      </vt:variant>
      <vt:variant>
        <vt:lpwstr/>
      </vt:variant>
      <vt:variant>
        <vt:lpwstr>_Toc449341721</vt:lpwstr>
      </vt:variant>
      <vt:variant>
        <vt:i4>1245246</vt:i4>
      </vt:variant>
      <vt:variant>
        <vt:i4>26</vt:i4>
      </vt:variant>
      <vt:variant>
        <vt:i4>0</vt:i4>
      </vt:variant>
      <vt:variant>
        <vt:i4>5</vt:i4>
      </vt:variant>
      <vt:variant>
        <vt:lpwstr/>
      </vt:variant>
      <vt:variant>
        <vt:lpwstr>_Toc449341720</vt:lpwstr>
      </vt:variant>
      <vt:variant>
        <vt:i4>1048638</vt:i4>
      </vt:variant>
      <vt:variant>
        <vt:i4>20</vt:i4>
      </vt:variant>
      <vt:variant>
        <vt:i4>0</vt:i4>
      </vt:variant>
      <vt:variant>
        <vt:i4>5</vt:i4>
      </vt:variant>
      <vt:variant>
        <vt:lpwstr/>
      </vt:variant>
      <vt:variant>
        <vt:lpwstr>_Toc449341719</vt:lpwstr>
      </vt:variant>
      <vt:variant>
        <vt:i4>1048638</vt:i4>
      </vt:variant>
      <vt:variant>
        <vt:i4>14</vt:i4>
      </vt:variant>
      <vt:variant>
        <vt:i4>0</vt:i4>
      </vt:variant>
      <vt:variant>
        <vt:i4>5</vt:i4>
      </vt:variant>
      <vt:variant>
        <vt:lpwstr/>
      </vt:variant>
      <vt:variant>
        <vt:lpwstr>_Toc449341718</vt:lpwstr>
      </vt:variant>
      <vt:variant>
        <vt:i4>1048638</vt:i4>
      </vt:variant>
      <vt:variant>
        <vt:i4>8</vt:i4>
      </vt:variant>
      <vt:variant>
        <vt:i4>0</vt:i4>
      </vt:variant>
      <vt:variant>
        <vt:i4>5</vt:i4>
      </vt:variant>
      <vt:variant>
        <vt:lpwstr/>
      </vt:variant>
      <vt:variant>
        <vt:lpwstr>_Toc449341717</vt:lpwstr>
      </vt:variant>
      <vt:variant>
        <vt:i4>1048638</vt:i4>
      </vt:variant>
      <vt:variant>
        <vt:i4>2</vt:i4>
      </vt:variant>
      <vt:variant>
        <vt:i4>0</vt:i4>
      </vt:variant>
      <vt:variant>
        <vt:i4>5</vt:i4>
      </vt:variant>
      <vt:variant>
        <vt:lpwstr/>
      </vt:variant>
      <vt:variant>
        <vt:lpwstr>_Toc449341716</vt:lpwstr>
      </vt:variant>
      <vt:variant>
        <vt:i4>7864382</vt:i4>
      </vt:variant>
      <vt:variant>
        <vt:i4>0</vt:i4>
      </vt:variant>
      <vt:variant>
        <vt:i4>0</vt:i4>
      </vt:variant>
      <vt:variant>
        <vt:i4>5</vt:i4>
      </vt:variant>
      <vt:variant>
        <vt:lpwstr>http://www.psidev.info/</vt:lpwstr>
      </vt:variant>
      <vt:variant>
        <vt:lpwstr/>
      </vt:variant>
      <vt:variant>
        <vt:i4>6029360</vt:i4>
      </vt:variant>
      <vt:variant>
        <vt:i4>3</vt:i4>
      </vt:variant>
      <vt:variant>
        <vt:i4>0</vt:i4>
      </vt:variant>
      <vt:variant>
        <vt:i4>5</vt:i4>
      </vt:variant>
      <vt:variant>
        <vt:lpwstr>https://code.google.com/p/psi-pi/source/browse/trunk</vt:lpwstr>
      </vt:variant>
      <vt:variant>
        <vt:lpwstr>trunk%2Fexamples%2F1_2_candidate_examples</vt:lpwstr>
      </vt:variant>
      <vt:variant>
        <vt:i4>6357055</vt:i4>
      </vt:variant>
      <vt:variant>
        <vt:i4>0</vt:i4>
      </vt:variant>
      <vt:variant>
        <vt:i4>0</vt:i4>
      </vt:variant>
      <vt:variant>
        <vt:i4>5</vt:i4>
      </vt:variant>
      <vt:variant>
        <vt:lpwstr>http://bioportal.bioontology.org/ontologies/UO?p=classes&amp;conceptid=root</vt:lpwstr>
      </vt:variant>
      <vt:variant>
        <vt:lpwstr/>
      </vt:variant>
      <vt:variant>
        <vt:i4>7143481</vt:i4>
      </vt:variant>
      <vt:variant>
        <vt:i4>71002</vt:i4>
      </vt:variant>
      <vt:variant>
        <vt:i4>1030</vt:i4>
      </vt:variant>
      <vt:variant>
        <vt:i4>1</vt:i4>
      </vt:variant>
      <vt:variant>
        <vt:lpwstr>http://www.peptideatlas.org/tmp/mzIdentML/figures/MzIdentML1.1.png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analysisXML specification document</dc:title>
  <dc:subject/>
  <dc:creator>Martin Eisenacher</dc:creator>
  <cp:keywords/>
  <cp:lastModifiedBy>Jones, Andy</cp:lastModifiedBy>
  <cp:revision>2</cp:revision>
  <cp:lastPrinted>2016-04-25T09:30:00Z</cp:lastPrinted>
  <dcterms:created xsi:type="dcterms:W3CDTF">2016-04-25T09:30:00Z</dcterms:created>
  <dcterms:modified xsi:type="dcterms:W3CDTF">2016-04-25T09:30:00Z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-1963473168</vt:i4>
  </property>
  <property fmtid="{D5CDD505-2E9C-101B-9397-08002B2CF9AE}" pid="4" name="_EmailSubject">
    <vt:lpwstr>MIAPE:GE update</vt:lpwstr>
  </property>
  <property fmtid="{D5CDD505-2E9C-101B-9397-08002B2CF9AE}" pid="5" name="_AuthorEmail">
    <vt:lpwstr>a3710681@cpx.ncl.ac.uk</vt:lpwstr>
  </property>
  <property fmtid="{D5CDD505-2E9C-101B-9397-08002B2CF9AE}" pid="6" name="_AuthorEmailDisplayName">
    <vt:lpwstr>frank gibson</vt:lpwstr>
  </property>
  <property fmtid="{D5CDD505-2E9C-101B-9397-08002B2CF9AE}" pid="7" name="_ReviewingToolsShownOnce">
    <vt:lpwstr/>
  </property>
</Properties>
</file>